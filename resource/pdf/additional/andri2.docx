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8ACEDE" w14:textId="77777777" w:rsidR="001228FA" w:rsidRPr="00D63CFB" w:rsidRDefault="001228FA" w:rsidP="00C467F7">
      <w:pPr>
        <w:spacing w:line="240" w:lineRule="auto"/>
        <w:jc w:val="center"/>
        <w:rPr>
          <w:lang w:val="id-ID"/>
          <w:rPrChange w:id="0" w:author="Andri Kurniawan" w:date="2016-12-06T18:43:00Z">
            <w:rPr/>
          </w:rPrChange>
        </w:rPr>
      </w:pPr>
      <w:bookmarkStart w:id="1" w:name="_GoBack"/>
      <w:bookmarkEnd w:id="1"/>
      <w:r w:rsidRPr="00A85CCE">
        <w:rPr>
          <w:noProof/>
          <w:lang w:val="id-ID" w:eastAsia="ko-KR"/>
        </w:rPr>
        <w:drawing>
          <wp:inline distT="0" distB="0" distL="0" distR="0" wp14:anchorId="2F81B2EB" wp14:editId="1DB9B4FE">
            <wp:extent cx="694945" cy="762002"/>
            <wp:effectExtent l="19050" t="0" r="0" b="0"/>
            <wp:docPr id="1" name="Picture 1" descr="path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3183.png"/>
                    <pic:cNvPicPr/>
                  </pic:nvPicPr>
                  <pic:blipFill>
                    <a:blip r:embed="rId9" cstate="print"/>
                    <a:stretch>
                      <a:fillRect/>
                    </a:stretch>
                  </pic:blipFill>
                  <pic:spPr>
                    <a:xfrm>
                      <a:off x="0" y="0"/>
                      <a:ext cx="694945" cy="762002"/>
                    </a:xfrm>
                    <a:prstGeom prst="rect">
                      <a:avLst/>
                    </a:prstGeom>
                  </pic:spPr>
                </pic:pic>
              </a:graphicData>
            </a:graphic>
          </wp:inline>
        </w:drawing>
      </w:r>
    </w:p>
    <w:p w14:paraId="252EFC22" w14:textId="77777777" w:rsidR="001228FA" w:rsidRPr="00D63CFB" w:rsidRDefault="001228FA" w:rsidP="00C467F7">
      <w:pPr>
        <w:spacing w:line="240" w:lineRule="auto"/>
        <w:jc w:val="center"/>
        <w:rPr>
          <w:rFonts w:cs="Times New Roman"/>
          <w:b/>
          <w:sz w:val="28"/>
          <w:szCs w:val="28"/>
          <w:lang w:val="id-ID"/>
          <w:rPrChange w:id="2" w:author="Andri Kurniawan" w:date="2016-12-06T18:43:00Z">
            <w:rPr>
              <w:rFonts w:cs="Times New Roman"/>
              <w:b/>
              <w:sz w:val="28"/>
              <w:szCs w:val="28"/>
            </w:rPr>
          </w:rPrChange>
        </w:rPr>
      </w:pPr>
      <w:r w:rsidRPr="00D63CFB">
        <w:rPr>
          <w:rFonts w:cs="Times New Roman"/>
          <w:b/>
          <w:sz w:val="28"/>
          <w:szCs w:val="28"/>
          <w:lang w:val="id-ID"/>
          <w:rPrChange w:id="3" w:author="Andri Kurniawan" w:date="2016-12-06T18:43:00Z">
            <w:rPr>
              <w:rFonts w:cs="Times New Roman"/>
              <w:b/>
              <w:sz w:val="28"/>
              <w:szCs w:val="28"/>
            </w:rPr>
          </w:rPrChange>
        </w:rPr>
        <w:t>UNIVERSITAS INDONESIA</w:t>
      </w:r>
    </w:p>
    <w:p w14:paraId="168B63E5" w14:textId="77777777" w:rsidR="001228FA" w:rsidRPr="00D63CFB" w:rsidRDefault="001228FA" w:rsidP="00C467F7">
      <w:pPr>
        <w:spacing w:line="240" w:lineRule="auto"/>
        <w:jc w:val="center"/>
        <w:rPr>
          <w:rFonts w:cs="Times New Roman"/>
          <w:b/>
          <w:sz w:val="28"/>
          <w:szCs w:val="28"/>
          <w:lang w:val="id-ID"/>
          <w:rPrChange w:id="4" w:author="Andri Kurniawan" w:date="2016-12-06T18:43:00Z">
            <w:rPr>
              <w:rFonts w:cs="Times New Roman"/>
              <w:b/>
              <w:sz w:val="28"/>
              <w:szCs w:val="28"/>
            </w:rPr>
          </w:rPrChange>
        </w:rPr>
      </w:pPr>
    </w:p>
    <w:p w14:paraId="7C83FCDD" w14:textId="77777777" w:rsidR="00C467F7" w:rsidRPr="00D63CFB" w:rsidRDefault="00C467F7" w:rsidP="00C467F7">
      <w:pPr>
        <w:spacing w:line="240" w:lineRule="auto"/>
        <w:jc w:val="center"/>
        <w:rPr>
          <w:rFonts w:cs="Times New Roman"/>
          <w:b/>
          <w:sz w:val="28"/>
          <w:szCs w:val="28"/>
          <w:lang w:val="id-ID"/>
          <w:rPrChange w:id="5" w:author="Andri Kurniawan" w:date="2016-12-06T18:43:00Z">
            <w:rPr>
              <w:rFonts w:cs="Times New Roman"/>
              <w:b/>
              <w:sz w:val="28"/>
              <w:szCs w:val="28"/>
            </w:rPr>
          </w:rPrChange>
        </w:rPr>
      </w:pPr>
    </w:p>
    <w:p w14:paraId="6E889EB9" w14:textId="77777777" w:rsidR="00C467F7" w:rsidRPr="00D63CFB" w:rsidRDefault="00C467F7" w:rsidP="00C467F7">
      <w:pPr>
        <w:spacing w:line="240" w:lineRule="auto"/>
        <w:jc w:val="center"/>
        <w:rPr>
          <w:rFonts w:cs="Times New Roman"/>
          <w:b/>
          <w:sz w:val="28"/>
          <w:szCs w:val="28"/>
          <w:lang w:val="id-ID"/>
          <w:rPrChange w:id="6" w:author="Andri Kurniawan" w:date="2016-12-06T18:43:00Z">
            <w:rPr>
              <w:rFonts w:cs="Times New Roman"/>
              <w:b/>
              <w:sz w:val="28"/>
              <w:szCs w:val="28"/>
            </w:rPr>
          </w:rPrChange>
        </w:rPr>
      </w:pPr>
    </w:p>
    <w:p w14:paraId="0A3E038A" w14:textId="77777777" w:rsidR="001228FA" w:rsidRPr="00D63CFB" w:rsidRDefault="002B1BB6" w:rsidP="00C467F7">
      <w:pPr>
        <w:spacing w:line="240" w:lineRule="auto"/>
        <w:jc w:val="center"/>
        <w:rPr>
          <w:rFonts w:cs="Times New Roman"/>
          <w:b/>
          <w:i/>
          <w:sz w:val="28"/>
          <w:szCs w:val="28"/>
          <w:lang w:val="id-ID"/>
          <w:rPrChange w:id="7" w:author="Andri Kurniawan" w:date="2016-12-06T18:43:00Z">
            <w:rPr>
              <w:rFonts w:cs="Times New Roman"/>
              <w:b/>
              <w:i/>
              <w:sz w:val="28"/>
              <w:szCs w:val="28"/>
            </w:rPr>
          </w:rPrChange>
        </w:rPr>
      </w:pPr>
      <w:r w:rsidRPr="00D63CFB">
        <w:rPr>
          <w:rFonts w:cs="Times New Roman"/>
          <w:b/>
          <w:i/>
          <w:sz w:val="28"/>
          <w:szCs w:val="28"/>
          <w:lang w:val="id-ID"/>
          <w:rPrChange w:id="8" w:author="Andri Kurniawan" w:date="2016-12-06T18:43:00Z">
            <w:rPr>
              <w:rFonts w:cs="Times New Roman"/>
              <w:b/>
              <w:i/>
              <w:sz w:val="28"/>
              <w:szCs w:val="28"/>
            </w:rPr>
          </w:rPrChange>
        </w:rPr>
        <w:t xml:space="preserve">SOFTWARE ENGINEERING: </w:t>
      </w:r>
      <w:r w:rsidR="002C7159" w:rsidRPr="00D63CFB">
        <w:rPr>
          <w:rFonts w:cs="Times New Roman"/>
          <w:b/>
          <w:i/>
          <w:sz w:val="28"/>
          <w:szCs w:val="28"/>
          <w:lang w:val="id-ID"/>
          <w:rPrChange w:id="9" w:author="Andri Kurniawan" w:date="2016-12-06T18:43:00Z">
            <w:rPr>
              <w:rFonts w:cs="Times New Roman"/>
              <w:b/>
              <w:i/>
              <w:sz w:val="28"/>
              <w:szCs w:val="28"/>
            </w:rPr>
          </w:rPrChange>
        </w:rPr>
        <w:t>PAYMENT GATEWAY CONFIGURATION BASED ON BANK IDENTIFICATION NUMBERS (</w:t>
      </w:r>
      <w:r w:rsidR="007D0542" w:rsidRPr="00D63CFB">
        <w:rPr>
          <w:b/>
          <w:lang w:val="id-ID"/>
          <w:rPrChange w:id="10" w:author="Andri Kurniawan" w:date="2016-12-06T18:43:00Z">
            <w:rPr>
              <w:b/>
            </w:rPr>
          </w:rPrChange>
        </w:rPr>
        <w:t>BIN</w:t>
      </w:r>
      <w:r w:rsidR="00BE5336" w:rsidRPr="00D63CFB">
        <w:rPr>
          <w:b/>
          <w:lang w:val="id-ID"/>
          <w:rPrChange w:id="11" w:author="Andri Kurniawan" w:date="2016-12-06T18:43:00Z">
            <w:rPr>
              <w:b/>
            </w:rPr>
          </w:rPrChange>
        </w:rPr>
        <w:t>s</w:t>
      </w:r>
      <w:r w:rsidR="002C7159" w:rsidRPr="00D63CFB">
        <w:rPr>
          <w:rFonts w:cs="Times New Roman"/>
          <w:b/>
          <w:i/>
          <w:sz w:val="28"/>
          <w:szCs w:val="28"/>
          <w:lang w:val="id-ID"/>
          <w:rPrChange w:id="12" w:author="Andri Kurniawan" w:date="2016-12-06T18:43:00Z">
            <w:rPr>
              <w:rFonts w:cs="Times New Roman"/>
              <w:b/>
              <w:i/>
              <w:sz w:val="28"/>
              <w:szCs w:val="28"/>
            </w:rPr>
          </w:rPrChange>
        </w:rPr>
        <w:t>)</w:t>
      </w:r>
    </w:p>
    <w:p w14:paraId="081A8101" w14:textId="77777777" w:rsidR="00C467F7" w:rsidRPr="00D63CFB" w:rsidRDefault="00C467F7" w:rsidP="00B922F2">
      <w:pPr>
        <w:spacing w:line="240" w:lineRule="auto"/>
        <w:rPr>
          <w:rFonts w:cs="Times New Roman"/>
          <w:b/>
          <w:sz w:val="28"/>
          <w:szCs w:val="28"/>
          <w:lang w:val="id-ID"/>
          <w:rPrChange w:id="13" w:author="Andri Kurniawan" w:date="2016-12-06T18:43:00Z">
            <w:rPr>
              <w:rFonts w:cs="Times New Roman"/>
              <w:b/>
              <w:sz w:val="28"/>
              <w:szCs w:val="28"/>
            </w:rPr>
          </w:rPrChange>
        </w:rPr>
      </w:pPr>
    </w:p>
    <w:p w14:paraId="7BD3BBDB" w14:textId="77777777" w:rsidR="001228FA" w:rsidRPr="00D63CFB" w:rsidRDefault="001228FA" w:rsidP="00C467F7">
      <w:pPr>
        <w:spacing w:line="240" w:lineRule="auto"/>
        <w:jc w:val="center"/>
        <w:rPr>
          <w:rFonts w:cs="Times New Roman"/>
          <w:b/>
          <w:sz w:val="28"/>
          <w:szCs w:val="28"/>
          <w:lang w:val="id-ID"/>
          <w:rPrChange w:id="14" w:author="Andri Kurniawan" w:date="2016-12-06T18:43:00Z">
            <w:rPr>
              <w:rFonts w:cs="Times New Roman"/>
              <w:b/>
              <w:sz w:val="28"/>
              <w:szCs w:val="28"/>
            </w:rPr>
          </w:rPrChange>
        </w:rPr>
      </w:pPr>
    </w:p>
    <w:p w14:paraId="04DABF1E" w14:textId="77777777" w:rsidR="001228FA" w:rsidRPr="00D63CFB" w:rsidRDefault="00791803" w:rsidP="00C467F7">
      <w:pPr>
        <w:spacing w:line="240" w:lineRule="auto"/>
        <w:jc w:val="center"/>
        <w:rPr>
          <w:rFonts w:cs="Times New Roman"/>
          <w:b/>
          <w:sz w:val="28"/>
          <w:szCs w:val="28"/>
          <w:lang w:val="id-ID"/>
          <w:rPrChange w:id="15" w:author="Andri Kurniawan" w:date="2016-12-06T18:43:00Z">
            <w:rPr>
              <w:rFonts w:cs="Times New Roman"/>
              <w:b/>
              <w:sz w:val="28"/>
              <w:szCs w:val="28"/>
            </w:rPr>
          </w:rPrChange>
        </w:rPr>
      </w:pPr>
      <w:r w:rsidRPr="00D63CFB">
        <w:rPr>
          <w:rFonts w:cs="Times New Roman"/>
          <w:b/>
          <w:sz w:val="28"/>
          <w:szCs w:val="28"/>
          <w:lang w:val="id-ID"/>
          <w:rPrChange w:id="16" w:author="Andri Kurniawan" w:date="2016-12-06T18:43:00Z">
            <w:rPr>
              <w:rFonts w:cs="Times New Roman"/>
              <w:b/>
              <w:sz w:val="28"/>
              <w:szCs w:val="28"/>
            </w:rPr>
          </w:rPrChange>
        </w:rPr>
        <w:t>LAPORAN KERJA PRAKTIK</w:t>
      </w:r>
    </w:p>
    <w:p w14:paraId="56E28D6E" w14:textId="77777777" w:rsidR="001228FA" w:rsidRPr="00D63CFB" w:rsidRDefault="001228FA" w:rsidP="00C467F7">
      <w:pPr>
        <w:spacing w:line="240" w:lineRule="auto"/>
        <w:rPr>
          <w:rFonts w:cs="Times New Roman"/>
          <w:b/>
          <w:sz w:val="28"/>
          <w:szCs w:val="28"/>
          <w:lang w:val="id-ID"/>
          <w:rPrChange w:id="17" w:author="Andri Kurniawan" w:date="2016-12-06T18:43:00Z">
            <w:rPr>
              <w:rFonts w:cs="Times New Roman"/>
              <w:b/>
              <w:sz w:val="28"/>
              <w:szCs w:val="28"/>
            </w:rPr>
          </w:rPrChange>
        </w:rPr>
      </w:pPr>
    </w:p>
    <w:p w14:paraId="4C58A341" w14:textId="77777777" w:rsidR="001228FA" w:rsidRPr="00D63CFB" w:rsidRDefault="001228FA" w:rsidP="002C7159">
      <w:pPr>
        <w:spacing w:line="240" w:lineRule="auto"/>
        <w:rPr>
          <w:rFonts w:cs="Times New Roman"/>
          <w:b/>
          <w:sz w:val="28"/>
          <w:szCs w:val="28"/>
          <w:lang w:val="id-ID"/>
          <w:rPrChange w:id="18" w:author="Andri Kurniawan" w:date="2016-12-06T18:43:00Z">
            <w:rPr>
              <w:rFonts w:cs="Times New Roman"/>
              <w:b/>
              <w:sz w:val="28"/>
              <w:szCs w:val="28"/>
            </w:rPr>
          </w:rPrChange>
        </w:rPr>
      </w:pPr>
    </w:p>
    <w:p w14:paraId="7F7BDCD6" w14:textId="77777777" w:rsidR="00B922F2" w:rsidRPr="00D63CFB" w:rsidRDefault="00B922F2" w:rsidP="00C467F7">
      <w:pPr>
        <w:spacing w:line="240" w:lineRule="auto"/>
        <w:jc w:val="center"/>
        <w:rPr>
          <w:rFonts w:cs="Times New Roman"/>
          <w:b/>
          <w:sz w:val="28"/>
          <w:szCs w:val="28"/>
          <w:lang w:val="id-ID"/>
          <w:rPrChange w:id="19" w:author="Andri Kurniawan" w:date="2016-12-06T18:43:00Z">
            <w:rPr>
              <w:rFonts w:cs="Times New Roman"/>
              <w:b/>
              <w:sz w:val="28"/>
              <w:szCs w:val="28"/>
            </w:rPr>
          </w:rPrChange>
        </w:rPr>
      </w:pPr>
    </w:p>
    <w:p w14:paraId="4DD3F0FB" w14:textId="77777777" w:rsidR="00C467F7" w:rsidRPr="00D63CFB" w:rsidRDefault="00C467F7" w:rsidP="00C467F7">
      <w:pPr>
        <w:spacing w:line="240" w:lineRule="auto"/>
        <w:jc w:val="center"/>
        <w:rPr>
          <w:rFonts w:cs="Times New Roman"/>
          <w:b/>
          <w:sz w:val="28"/>
          <w:szCs w:val="28"/>
          <w:lang w:val="id-ID"/>
          <w:rPrChange w:id="20" w:author="Andri Kurniawan" w:date="2016-12-06T18:43:00Z">
            <w:rPr>
              <w:rFonts w:cs="Times New Roman"/>
              <w:b/>
              <w:sz w:val="28"/>
              <w:szCs w:val="28"/>
            </w:rPr>
          </w:rPrChange>
        </w:rPr>
      </w:pPr>
    </w:p>
    <w:p w14:paraId="56D0B51C" w14:textId="77777777" w:rsidR="001228FA" w:rsidRPr="00D63CFB" w:rsidRDefault="002C7159" w:rsidP="00C467F7">
      <w:pPr>
        <w:spacing w:line="240" w:lineRule="auto"/>
        <w:jc w:val="center"/>
        <w:rPr>
          <w:rFonts w:cs="Times New Roman"/>
          <w:b/>
          <w:szCs w:val="24"/>
          <w:lang w:val="id-ID"/>
          <w:rPrChange w:id="21" w:author="Andri Kurniawan" w:date="2016-12-06T18:43:00Z">
            <w:rPr>
              <w:rFonts w:cs="Times New Roman"/>
              <w:b/>
              <w:szCs w:val="24"/>
            </w:rPr>
          </w:rPrChange>
        </w:rPr>
      </w:pPr>
      <w:r w:rsidRPr="00D63CFB">
        <w:rPr>
          <w:rFonts w:cs="Times New Roman"/>
          <w:b/>
          <w:szCs w:val="24"/>
          <w:lang w:val="id-ID"/>
          <w:rPrChange w:id="22" w:author="Andri Kurniawan" w:date="2016-12-06T18:43:00Z">
            <w:rPr>
              <w:rFonts w:cs="Times New Roman"/>
              <w:b/>
              <w:szCs w:val="24"/>
            </w:rPr>
          </w:rPrChange>
        </w:rPr>
        <w:t>ANDRI KURNIAWAN</w:t>
      </w:r>
    </w:p>
    <w:p w14:paraId="1FC0CA8A" w14:textId="77777777" w:rsidR="001228FA" w:rsidRPr="00D63CFB" w:rsidRDefault="002C7159" w:rsidP="00C467F7">
      <w:pPr>
        <w:spacing w:line="240" w:lineRule="auto"/>
        <w:jc w:val="center"/>
        <w:rPr>
          <w:rFonts w:cs="Times New Roman"/>
          <w:b/>
          <w:szCs w:val="24"/>
          <w:lang w:val="id-ID"/>
          <w:rPrChange w:id="23" w:author="Andri Kurniawan" w:date="2016-12-06T18:43:00Z">
            <w:rPr>
              <w:rFonts w:cs="Times New Roman"/>
              <w:b/>
              <w:szCs w:val="24"/>
            </w:rPr>
          </w:rPrChange>
        </w:rPr>
      </w:pPr>
      <w:r w:rsidRPr="00D63CFB">
        <w:rPr>
          <w:rFonts w:cs="Times New Roman"/>
          <w:b/>
          <w:szCs w:val="24"/>
          <w:lang w:val="id-ID"/>
          <w:rPrChange w:id="24" w:author="Andri Kurniawan" w:date="2016-12-06T18:43:00Z">
            <w:rPr>
              <w:rFonts w:cs="Times New Roman"/>
              <w:b/>
              <w:szCs w:val="24"/>
            </w:rPr>
          </w:rPrChange>
        </w:rPr>
        <w:t>1306382064</w:t>
      </w:r>
    </w:p>
    <w:p w14:paraId="4226E208" w14:textId="77777777" w:rsidR="001228FA" w:rsidRPr="00D63CFB" w:rsidRDefault="001228FA" w:rsidP="00C467F7">
      <w:pPr>
        <w:spacing w:line="240" w:lineRule="auto"/>
        <w:jc w:val="center"/>
        <w:rPr>
          <w:rFonts w:cs="Times New Roman"/>
          <w:b/>
          <w:szCs w:val="24"/>
          <w:lang w:val="id-ID"/>
          <w:rPrChange w:id="25" w:author="Andri Kurniawan" w:date="2016-12-06T18:43:00Z">
            <w:rPr>
              <w:rFonts w:cs="Times New Roman"/>
              <w:b/>
              <w:szCs w:val="24"/>
            </w:rPr>
          </w:rPrChange>
        </w:rPr>
      </w:pPr>
    </w:p>
    <w:p w14:paraId="68BA14D6" w14:textId="77777777" w:rsidR="001228FA" w:rsidRPr="00D63CFB" w:rsidRDefault="001228FA" w:rsidP="00C467F7">
      <w:pPr>
        <w:spacing w:line="240" w:lineRule="auto"/>
        <w:rPr>
          <w:rFonts w:cs="Times New Roman"/>
          <w:b/>
          <w:szCs w:val="24"/>
          <w:lang w:val="id-ID"/>
          <w:rPrChange w:id="26" w:author="Andri Kurniawan" w:date="2016-12-06T18:43:00Z">
            <w:rPr>
              <w:rFonts w:cs="Times New Roman"/>
              <w:b/>
              <w:szCs w:val="24"/>
            </w:rPr>
          </w:rPrChange>
        </w:rPr>
      </w:pPr>
    </w:p>
    <w:p w14:paraId="45BE3DF8" w14:textId="77777777" w:rsidR="00691A93" w:rsidRPr="00D63CFB" w:rsidRDefault="00691A93" w:rsidP="00C467F7">
      <w:pPr>
        <w:spacing w:line="240" w:lineRule="auto"/>
        <w:rPr>
          <w:rFonts w:cs="Times New Roman"/>
          <w:b/>
          <w:szCs w:val="24"/>
          <w:lang w:val="id-ID"/>
          <w:rPrChange w:id="27" w:author="Andri Kurniawan" w:date="2016-12-06T18:43:00Z">
            <w:rPr>
              <w:rFonts w:cs="Times New Roman"/>
              <w:b/>
              <w:szCs w:val="24"/>
            </w:rPr>
          </w:rPrChange>
        </w:rPr>
      </w:pPr>
    </w:p>
    <w:p w14:paraId="2E5C1FF9" w14:textId="77777777" w:rsidR="001228FA" w:rsidRPr="00D63CFB" w:rsidRDefault="001228FA" w:rsidP="00C467F7">
      <w:pPr>
        <w:spacing w:line="240" w:lineRule="auto"/>
        <w:jc w:val="center"/>
        <w:rPr>
          <w:rFonts w:cs="Times New Roman"/>
          <w:b/>
          <w:szCs w:val="24"/>
          <w:lang w:val="id-ID"/>
          <w:rPrChange w:id="28" w:author="Andri Kurniawan" w:date="2016-12-06T18:43:00Z">
            <w:rPr>
              <w:rFonts w:cs="Times New Roman"/>
              <w:b/>
              <w:szCs w:val="24"/>
            </w:rPr>
          </w:rPrChange>
        </w:rPr>
      </w:pPr>
      <w:r w:rsidRPr="00D63CFB">
        <w:rPr>
          <w:rFonts w:cs="Times New Roman"/>
          <w:b/>
          <w:szCs w:val="24"/>
          <w:lang w:val="id-ID"/>
          <w:rPrChange w:id="29" w:author="Andri Kurniawan" w:date="2016-12-06T18:43:00Z">
            <w:rPr>
              <w:rFonts w:cs="Times New Roman"/>
              <w:b/>
              <w:szCs w:val="24"/>
            </w:rPr>
          </w:rPrChange>
        </w:rPr>
        <w:t>FAKULTAS ILMU KOMPUTER</w:t>
      </w:r>
    </w:p>
    <w:p w14:paraId="1F4354DF" w14:textId="77777777" w:rsidR="00B922F2" w:rsidRPr="00D63CFB" w:rsidRDefault="001228FA" w:rsidP="00691A93">
      <w:pPr>
        <w:spacing w:line="240" w:lineRule="auto"/>
        <w:jc w:val="center"/>
        <w:rPr>
          <w:rFonts w:cs="Times New Roman"/>
          <w:b/>
          <w:szCs w:val="24"/>
          <w:lang w:val="id-ID"/>
          <w:rPrChange w:id="30" w:author="Andri Kurniawan" w:date="2016-12-06T18:43:00Z">
            <w:rPr>
              <w:rFonts w:cs="Times New Roman"/>
              <w:b/>
              <w:szCs w:val="24"/>
            </w:rPr>
          </w:rPrChange>
        </w:rPr>
      </w:pPr>
      <w:r w:rsidRPr="00D63CFB">
        <w:rPr>
          <w:rFonts w:cs="Times New Roman"/>
          <w:b/>
          <w:szCs w:val="24"/>
          <w:lang w:val="id-ID"/>
          <w:rPrChange w:id="31" w:author="Andri Kurniawan" w:date="2016-12-06T18:43:00Z">
            <w:rPr>
              <w:rFonts w:cs="Times New Roman"/>
              <w:b/>
              <w:szCs w:val="24"/>
            </w:rPr>
          </w:rPrChange>
        </w:rPr>
        <w:t>PROGRAM</w:t>
      </w:r>
      <w:r w:rsidR="00B922F2" w:rsidRPr="00D63CFB">
        <w:rPr>
          <w:rFonts w:cs="Times New Roman"/>
          <w:b/>
          <w:szCs w:val="24"/>
          <w:lang w:val="id-ID"/>
          <w:rPrChange w:id="32" w:author="Andri Kurniawan" w:date="2016-12-06T18:43:00Z">
            <w:rPr>
              <w:rFonts w:cs="Times New Roman"/>
              <w:b/>
              <w:szCs w:val="24"/>
            </w:rPr>
          </w:rPrChange>
        </w:rPr>
        <w:t xml:space="preserve"> STUDI</w:t>
      </w:r>
      <w:r w:rsidRPr="00D63CFB">
        <w:rPr>
          <w:rFonts w:cs="Times New Roman"/>
          <w:b/>
          <w:szCs w:val="24"/>
          <w:lang w:val="id-ID"/>
          <w:rPrChange w:id="33" w:author="Andri Kurniawan" w:date="2016-12-06T18:43:00Z">
            <w:rPr>
              <w:rFonts w:cs="Times New Roman"/>
              <w:b/>
              <w:szCs w:val="24"/>
            </w:rPr>
          </w:rPrChange>
        </w:rPr>
        <w:t xml:space="preserve"> </w:t>
      </w:r>
      <w:r w:rsidR="002C7159" w:rsidRPr="00D63CFB">
        <w:rPr>
          <w:rFonts w:cs="Times New Roman"/>
          <w:b/>
          <w:szCs w:val="24"/>
          <w:lang w:val="id-ID"/>
          <w:rPrChange w:id="34" w:author="Andri Kurniawan" w:date="2016-12-06T18:43:00Z">
            <w:rPr>
              <w:rFonts w:cs="Times New Roman"/>
              <w:b/>
              <w:szCs w:val="24"/>
            </w:rPr>
          </w:rPrChange>
        </w:rPr>
        <w:t>ILMU KOMPUTER</w:t>
      </w:r>
    </w:p>
    <w:p w14:paraId="751BB870" w14:textId="77777777" w:rsidR="001228FA" w:rsidRPr="00D63CFB" w:rsidRDefault="00B922F2" w:rsidP="00C467F7">
      <w:pPr>
        <w:spacing w:line="240" w:lineRule="auto"/>
        <w:jc w:val="center"/>
        <w:rPr>
          <w:rFonts w:cs="Times New Roman"/>
          <w:b/>
          <w:szCs w:val="24"/>
          <w:lang w:val="id-ID"/>
          <w:rPrChange w:id="35" w:author="Andri Kurniawan" w:date="2016-12-06T18:43:00Z">
            <w:rPr>
              <w:rFonts w:cs="Times New Roman"/>
              <w:b/>
              <w:szCs w:val="24"/>
            </w:rPr>
          </w:rPrChange>
        </w:rPr>
      </w:pPr>
      <w:r w:rsidRPr="00D63CFB">
        <w:rPr>
          <w:rFonts w:cs="Times New Roman"/>
          <w:b/>
          <w:szCs w:val="24"/>
          <w:lang w:val="id-ID"/>
          <w:rPrChange w:id="36" w:author="Andri Kurniawan" w:date="2016-12-06T18:43:00Z">
            <w:rPr>
              <w:rFonts w:cs="Times New Roman"/>
              <w:b/>
              <w:szCs w:val="24"/>
            </w:rPr>
          </w:rPrChange>
        </w:rPr>
        <w:t>DEPOK</w:t>
      </w:r>
    </w:p>
    <w:p w14:paraId="437FA131" w14:textId="7D6E69C8" w:rsidR="001228FA" w:rsidRPr="00D63CFB" w:rsidRDefault="0066162C" w:rsidP="00C467F7">
      <w:pPr>
        <w:spacing w:line="240" w:lineRule="auto"/>
        <w:jc w:val="center"/>
        <w:rPr>
          <w:rFonts w:cs="Times New Roman"/>
          <w:b/>
          <w:color w:val="0070C0"/>
          <w:szCs w:val="24"/>
          <w:lang w:val="id-ID"/>
          <w:rPrChange w:id="37" w:author="Andri Kurniawan" w:date="2016-12-06T18:43:00Z">
            <w:rPr>
              <w:rFonts w:cs="Times New Roman"/>
              <w:b/>
              <w:color w:val="0070C0"/>
              <w:szCs w:val="24"/>
            </w:rPr>
          </w:rPrChange>
        </w:rPr>
        <w:sectPr w:rsidR="001228FA" w:rsidRPr="00D63CFB" w:rsidSect="001228FA">
          <w:pgSz w:w="12240" w:h="15840"/>
          <w:pgMar w:top="1701" w:right="1701" w:bottom="1701" w:left="2275" w:header="720" w:footer="720" w:gutter="0"/>
          <w:cols w:space="720"/>
          <w:docGrid w:linePitch="360"/>
        </w:sectPr>
      </w:pPr>
      <w:r>
        <w:rPr>
          <w:rFonts w:cs="Times New Roman"/>
          <w:b/>
          <w:szCs w:val="24"/>
        </w:rPr>
        <w:t>DESEMBER</w:t>
      </w:r>
      <w:r w:rsidR="002C7159" w:rsidRPr="00D63CFB">
        <w:rPr>
          <w:rFonts w:cs="Times New Roman"/>
          <w:b/>
          <w:szCs w:val="24"/>
          <w:lang w:val="id-ID"/>
          <w:rPrChange w:id="38" w:author="Andri Kurniawan" w:date="2016-12-06T18:43:00Z">
            <w:rPr>
              <w:rFonts w:cs="Times New Roman"/>
              <w:b/>
              <w:szCs w:val="24"/>
            </w:rPr>
          </w:rPrChange>
        </w:rPr>
        <w:t xml:space="preserve"> 2016</w:t>
      </w:r>
    </w:p>
    <w:p w14:paraId="12579C10" w14:textId="77777777" w:rsidR="009D38E7" w:rsidRPr="00D63CFB" w:rsidRDefault="00C467F7" w:rsidP="00C467F7">
      <w:pPr>
        <w:pStyle w:val="Heading1"/>
        <w:rPr>
          <w:lang w:val="id-ID"/>
          <w:rPrChange w:id="39" w:author="Andri Kurniawan" w:date="2016-12-06T18:43:00Z">
            <w:rPr/>
          </w:rPrChange>
        </w:rPr>
      </w:pPr>
      <w:bookmarkStart w:id="40" w:name="_Toc469128616"/>
      <w:r w:rsidRPr="00D63CFB">
        <w:rPr>
          <w:lang w:val="id-ID"/>
          <w:rPrChange w:id="41" w:author="Andri Kurniawan" w:date="2016-12-06T18:43:00Z">
            <w:rPr/>
          </w:rPrChange>
        </w:rPr>
        <w:lastRenderedPageBreak/>
        <w:t xml:space="preserve">HALAMAN PERSETUJUAN </w:t>
      </w:r>
      <w:r w:rsidR="005E5FFC" w:rsidRPr="00D63CFB">
        <w:rPr>
          <w:lang w:val="id-ID"/>
          <w:rPrChange w:id="42" w:author="Andri Kurniawan" w:date="2016-12-06T18:43:00Z">
            <w:rPr/>
          </w:rPrChange>
        </w:rPr>
        <w:t>DOSEN MATA KULIAH KERJA PRAKTIK</w:t>
      </w:r>
      <w:bookmarkEnd w:id="40"/>
    </w:p>
    <w:p w14:paraId="460ABB53" w14:textId="77777777" w:rsidR="00C467F7" w:rsidRPr="00D63CFB" w:rsidRDefault="00C467F7" w:rsidP="00C467F7">
      <w:pPr>
        <w:rPr>
          <w:lang w:val="id-ID"/>
          <w:rPrChange w:id="43" w:author="Andri Kurniawan" w:date="2016-12-06T18:43:00Z">
            <w:rPr/>
          </w:rPrChang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3"/>
        <w:gridCol w:w="5379"/>
      </w:tblGrid>
      <w:tr w:rsidR="00C467F7" w:rsidRPr="00D63CFB" w14:paraId="71304208" w14:textId="77777777" w:rsidTr="00C467F7">
        <w:tc>
          <w:tcPr>
            <w:tcW w:w="2818" w:type="dxa"/>
          </w:tcPr>
          <w:p w14:paraId="24C12AC2" w14:textId="77777777" w:rsidR="00C467F7" w:rsidRPr="00D63CFB" w:rsidRDefault="00C467F7" w:rsidP="00C467F7">
            <w:pPr>
              <w:rPr>
                <w:szCs w:val="24"/>
                <w:lang w:val="id-ID"/>
                <w:rPrChange w:id="44" w:author="Andri Kurniawan" w:date="2016-12-06T18:43:00Z">
                  <w:rPr>
                    <w:szCs w:val="24"/>
                  </w:rPr>
                </w:rPrChange>
              </w:rPr>
            </w:pPr>
            <w:r w:rsidRPr="00D63CFB">
              <w:rPr>
                <w:szCs w:val="24"/>
                <w:lang w:val="id-ID"/>
                <w:rPrChange w:id="45" w:author="Andri Kurniawan" w:date="2016-12-06T18:43:00Z">
                  <w:rPr>
                    <w:szCs w:val="24"/>
                  </w:rPr>
                </w:rPrChange>
              </w:rPr>
              <w:t>Laporan ini diajukan oleh</w:t>
            </w:r>
          </w:p>
        </w:tc>
        <w:tc>
          <w:tcPr>
            <w:tcW w:w="283" w:type="dxa"/>
          </w:tcPr>
          <w:p w14:paraId="21921285" w14:textId="77777777" w:rsidR="00C467F7" w:rsidRPr="00D63CFB" w:rsidRDefault="00C467F7" w:rsidP="00C467F7">
            <w:pPr>
              <w:rPr>
                <w:szCs w:val="24"/>
                <w:lang w:val="id-ID"/>
                <w:rPrChange w:id="46" w:author="Andri Kurniawan" w:date="2016-12-06T18:43:00Z">
                  <w:rPr>
                    <w:szCs w:val="24"/>
                  </w:rPr>
                </w:rPrChange>
              </w:rPr>
            </w:pPr>
            <w:r w:rsidRPr="00D63CFB">
              <w:rPr>
                <w:szCs w:val="24"/>
                <w:lang w:val="id-ID"/>
                <w:rPrChange w:id="47" w:author="Andri Kurniawan" w:date="2016-12-06T18:43:00Z">
                  <w:rPr>
                    <w:szCs w:val="24"/>
                  </w:rPr>
                </w:rPrChange>
              </w:rPr>
              <w:t>:</w:t>
            </w:r>
          </w:p>
        </w:tc>
        <w:tc>
          <w:tcPr>
            <w:tcW w:w="5379" w:type="dxa"/>
          </w:tcPr>
          <w:p w14:paraId="7BDD3B13" w14:textId="77777777" w:rsidR="00C467F7" w:rsidRPr="00D63CFB" w:rsidRDefault="00C467F7" w:rsidP="00C467F7">
            <w:pPr>
              <w:rPr>
                <w:szCs w:val="24"/>
                <w:lang w:val="id-ID"/>
                <w:rPrChange w:id="48" w:author="Andri Kurniawan" w:date="2016-12-06T18:43:00Z">
                  <w:rPr>
                    <w:szCs w:val="24"/>
                  </w:rPr>
                </w:rPrChange>
              </w:rPr>
            </w:pPr>
          </w:p>
        </w:tc>
      </w:tr>
      <w:tr w:rsidR="00C467F7" w:rsidRPr="00D63CFB" w14:paraId="6A9CEF25" w14:textId="77777777" w:rsidTr="00C467F7">
        <w:tc>
          <w:tcPr>
            <w:tcW w:w="2818" w:type="dxa"/>
          </w:tcPr>
          <w:p w14:paraId="6362301B" w14:textId="77777777" w:rsidR="00C467F7" w:rsidRPr="00D63CFB" w:rsidRDefault="00C467F7" w:rsidP="00C467F7">
            <w:pPr>
              <w:rPr>
                <w:szCs w:val="24"/>
                <w:lang w:val="id-ID"/>
                <w:rPrChange w:id="49" w:author="Andri Kurniawan" w:date="2016-12-06T18:43:00Z">
                  <w:rPr>
                    <w:szCs w:val="24"/>
                  </w:rPr>
                </w:rPrChange>
              </w:rPr>
            </w:pPr>
            <w:r w:rsidRPr="00D63CFB">
              <w:rPr>
                <w:szCs w:val="24"/>
                <w:lang w:val="id-ID"/>
                <w:rPrChange w:id="50" w:author="Andri Kurniawan" w:date="2016-12-06T18:43:00Z">
                  <w:rPr>
                    <w:szCs w:val="24"/>
                  </w:rPr>
                </w:rPrChange>
              </w:rPr>
              <w:t>Nama</w:t>
            </w:r>
          </w:p>
        </w:tc>
        <w:tc>
          <w:tcPr>
            <w:tcW w:w="283" w:type="dxa"/>
          </w:tcPr>
          <w:p w14:paraId="48DC57BF" w14:textId="77777777" w:rsidR="00C467F7" w:rsidRPr="00D63CFB" w:rsidRDefault="00C467F7">
            <w:pPr>
              <w:rPr>
                <w:lang w:val="id-ID"/>
                <w:rPrChange w:id="51" w:author="Andri Kurniawan" w:date="2016-12-06T18:43:00Z">
                  <w:rPr/>
                </w:rPrChange>
              </w:rPr>
            </w:pPr>
            <w:r w:rsidRPr="00D63CFB">
              <w:rPr>
                <w:szCs w:val="24"/>
                <w:lang w:val="id-ID"/>
                <w:rPrChange w:id="52" w:author="Andri Kurniawan" w:date="2016-12-06T18:43:00Z">
                  <w:rPr>
                    <w:szCs w:val="24"/>
                  </w:rPr>
                </w:rPrChange>
              </w:rPr>
              <w:t>:</w:t>
            </w:r>
          </w:p>
        </w:tc>
        <w:tc>
          <w:tcPr>
            <w:tcW w:w="5379" w:type="dxa"/>
          </w:tcPr>
          <w:p w14:paraId="481F0F5B" w14:textId="77777777" w:rsidR="00C467F7" w:rsidRPr="00D63CFB" w:rsidRDefault="006E10B9" w:rsidP="00C467F7">
            <w:pPr>
              <w:rPr>
                <w:szCs w:val="24"/>
                <w:lang w:val="id-ID"/>
                <w:rPrChange w:id="53" w:author="Andri Kurniawan" w:date="2016-12-06T18:43:00Z">
                  <w:rPr>
                    <w:szCs w:val="24"/>
                  </w:rPr>
                </w:rPrChange>
              </w:rPr>
            </w:pPr>
            <w:r w:rsidRPr="00D63CFB">
              <w:rPr>
                <w:szCs w:val="24"/>
                <w:lang w:val="id-ID"/>
                <w:rPrChange w:id="54" w:author="Andri Kurniawan" w:date="2016-12-06T18:43:00Z">
                  <w:rPr>
                    <w:szCs w:val="24"/>
                  </w:rPr>
                </w:rPrChange>
              </w:rPr>
              <w:t>Andri Kurniawan</w:t>
            </w:r>
          </w:p>
        </w:tc>
      </w:tr>
      <w:tr w:rsidR="00C467F7" w:rsidRPr="00D63CFB" w14:paraId="0C7149C9" w14:textId="77777777" w:rsidTr="00C467F7">
        <w:tc>
          <w:tcPr>
            <w:tcW w:w="2818" w:type="dxa"/>
          </w:tcPr>
          <w:p w14:paraId="218F5D86" w14:textId="77777777" w:rsidR="00C467F7" w:rsidRPr="00D63CFB" w:rsidRDefault="00C467F7" w:rsidP="00C467F7">
            <w:pPr>
              <w:rPr>
                <w:szCs w:val="24"/>
                <w:lang w:val="id-ID"/>
                <w:rPrChange w:id="55" w:author="Andri Kurniawan" w:date="2016-12-06T18:43:00Z">
                  <w:rPr>
                    <w:szCs w:val="24"/>
                  </w:rPr>
                </w:rPrChange>
              </w:rPr>
            </w:pPr>
            <w:r w:rsidRPr="00D63CFB">
              <w:rPr>
                <w:szCs w:val="24"/>
                <w:lang w:val="id-ID"/>
                <w:rPrChange w:id="56" w:author="Andri Kurniawan" w:date="2016-12-06T18:43:00Z">
                  <w:rPr>
                    <w:szCs w:val="24"/>
                  </w:rPr>
                </w:rPrChange>
              </w:rPr>
              <w:t>NPM</w:t>
            </w:r>
          </w:p>
        </w:tc>
        <w:tc>
          <w:tcPr>
            <w:tcW w:w="283" w:type="dxa"/>
          </w:tcPr>
          <w:p w14:paraId="1403938E" w14:textId="77777777" w:rsidR="00C467F7" w:rsidRPr="00D63CFB" w:rsidRDefault="00C467F7">
            <w:pPr>
              <w:rPr>
                <w:lang w:val="id-ID"/>
                <w:rPrChange w:id="57" w:author="Andri Kurniawan" w:date="2016-12-06T18:43:00Z">
                  <w:rPr/>
                </w:rPrChange>
              </w:rPr>
            </w:pPr>
            <w:r w:rsidRPr="00D63CFB">
              <w:rPr>
                <w:szCs w:val="24"/>
                <w:lang w:val="id-ID"/>
                <w:rPrChange w:id="58" w:author="Andri Kurniawan" w:date="2016-12-06T18:43:00Z">
                  <w:rPr>
                    <w:szCs w:val="24"/>
                  </w:rPr>
                </w:rPrChange>
              </w:rPr>
              <w:t>:</w:t>
            </w:r>
          </w:p>
        </w:tc>
        <w:tc>
          <w:tcPr>
            <w:tcW w:w="5379" w:type="dxa"/>
          </w:tcPr>
          <w:p w14:paraId="68407910" w14:textId="77777777" w:rsidR="00C467F7" w:rsidRPr="00D63CFB" w:rsidRDefault="006E10B9" w:rsidP="00C467F7">
            <w:pPr>
              <w:rPr>
                <w:szCs w:val="24"/>
                <w:lang w:val="id-ID"/>
                <w:rPrChange w:id="59" w:author="Andri Kurniawan" w:date="2016-12-06T18:43:00Z">
                  <w:rPr>
                    <w:szCs w:val="24"/>
                  </w:rPr>
                </w:rPrChange>
              </w:rPr>
            </w:pPr>
            <w:r w:rsidRPr="00D63CFB">
              <w:rPr>
                <w:szCs w:val="24"/>
                <w:lang w:val="id-ID"/>
                <w:rPrChange w:id="60" w:author="Andri Kurniawan" w:date="2016-12-06T18:43:00Z">
                  <w:rPr>
                    <w:szCs w:val="24"/>
                  </w:rPr>
                </w:rPrChange>
              </w:rPr>
              <w:t>1306382064</w:t>
            </w:r>
          </w:p>
        </w:tc>
      </w:tr>
      <w:tr w:rsidR="00C467F7" w:rsidRPr="00D63CFB" w14:paraId="327F99F7" w14:textId="77777777" w:rsidTr="00C467F7">
        <w:tc>
          <w:tcPr>
            <w:tcW w:w="2818" w:type="dxa"/>
          </w:tcPr>
          <w:p w14:paraId="712857DE" w14:textId="77777777" w:rsidR="00C467F7" w:rsidRPr="00D63CFB" w:rsidRDefault="00C467F7" w:rsidP="00C467F7">
            <w:pPr>
              <w:rPr>
                <w:szCs w:val="24"/>
                <w:lang w:val="id-ID"/>
                <w:rPrChange w:id="61" w:author="Andri Kurniawan" w:date="2016-12-06T18:43:00Z">
                  <w:rPr>
                    <w:szCs w:val="24"/>
                  </w:rPr>
                </w:rPrChange>
              </w:rPr>
            </w:pPr>
            <w:r w:rsidRPr="00D63CFB">
              <w:rPr>
                <w:szCs w:val="24"/>
                <w:lang w:val="id-ID"/>
                <w:rPrChange w:id="62" w:author="Andri Kurniawan" w:date="2016-12-06T18:43:00Z">
                  <w:rPr>
                    <w:szCs w:val="24"/>
                  </w:rPr>
                </w:rPrChange>
              </w:rPr>
              <w:t>Program Studi</w:t>
            </w:r>
          </w:p>
        </w:tc>
        <w:tc>
          <w:tcPr>
            <w:tcW w:w="283" w:type="dxa"/>
          </w:tcPr>
          <w:p w14:paraId="33BFD42A" w14:textId="77777777" w:rsidR="00C467F7" w:rsidRPr="00D63CFB" w:rsidRDefault="00C467F7">
            <w:pPr>
              <w:rPr>
                <w:lang w:val="id-ID"/>
                <w:rPrChange w:id="63" w:author="Andri Kurniawan" w:date="2016-12-06T18:43:00Z">
                  <w:rPr/>
                </w:rPrChange>
              </w:rPr>
            </w:pPr>
            <w:r w:rsidRPr="00D63CFB">
              <w:rPr>
                <w:szCs w:val="24"/>
                <w:lang w:val="id-ID"/>
                <w:rPrChange w:id="64" w:author="Andri Kurniawan" w:date="2016-12-06T18:43:00Z">
                  <w:rPr>
                    <w:szCs w:val="24"/>
                  </w:rPr>
                </w:rPrChange>
              </w:rPr>
              <w:t>:</w:t>
            </w:r>
          </w:p>
        </w:tc>
        <w:tc>
          <w:tcPr>
            <w:tcW w:w="5379" w:type="dxa"/>
          </w:tcPr>
          <w:p w14:paraId="613B141D" w14:textId="77777777" w:rsidR="00C467F7" w:rsidRPr="00D63CFB" w:rsidRDefault="006E10B9" w:rsidP="00C467F7">
            <w:pPr>
              <w:rPr>
                <w:szCs w:val="24"/>
                <w:lang w:val="id-ID"/>
                <w:rPrChange w:id="65" w:author="Andri Kurniawan" w:date="2016-12-06T18:43:00Z">
                  <w:rPr>
                    <w:szCs w:val="24"/>
                  </w:rPr>
                </w:rPrChange>
              </w:rPr>
            </w:pPr>
            <w:r w:rsidRPr="00D63CFB">
              <w:rPr>
                <w:szCs w:val="24"/>
                <w:lang w:val="id-ID"/>
                <w:rPrChange w:id="66" w:author="Andri Kurniawan" w:date="2016-12-06T18:43:00Z">
                  <w:rPr>
                    <w:szCs w:val="24"/>
                  </w:rPr>
                </w:rPrChange>
              </w:rPr>
              <w:t>Ilmu Komputer</w:t>
            </w:r>
          </w:p>
        </w:tc>
      </w:tr>
      <w:tr w:rsidR="00C467F7" w:rsidRPr="00D63CFB" w14:paraId="6B742F58" w14:textId="77777777" w:rsidTr="00C467F7">
        <w:tc>
          <w:tcPr>
            <w:tcW w:w="2818" w:type="dxa"/>
          </w:tcPr>
          <w:p w14:paraId="6442751D" w14:textId="77777777" w:rsidR="00C467F7" w:rsidRPr="00D63CFB" w:rsidRDefault="00C467F7" w:rsidP="00C467F7">
            <w:pPr>
              <w:rPr>
                <w:szCs w:val="24"/>
                <w:lang w:val="id-ID"/>
                <w:rPrChange w:id="67" w:author="Andri Kurniawan" w:date="2016-12-06T18:43:00Z">
                  <w:rPr>
                    <w:szCs w:val="24"/>
                  </w:rPr>
                </w:rPrChange>
              </w:rPr>
            </w:pPr>
            <w:r w:rsidRPr="00D63CFB">
              <w:rPr>
                <w:szCs w:val="24"/>
                <w:lang w:val="id-ID"/>
                <w:rPrChange w:id="68" w:author="Andri Kurniawan" w:date="2016-12-06T18:43:00Z">
                  <w:rPr>
                    <w:szCs w:val="24"/>
                  </w:rPr>
                </w:rPrChange>
              </w:rPr>
              <w:t>Judul Kerja Praktik</w:t>
            </w:r>
          </w:p>
        </w:tc>
        <w:tc>
          <w:tcPr>
            <w:tcW w:w="283" w:type="dxa"/>
          </w:tcPr>
          <w:p w14:paraId="6493D850" w14:textId="77777777" w:rsidR="00C467F7" w:rsidRPr="00D63CFB" w:rsidRDefault="00C467F7">
            <w:pPr>
              <w:rPr>
                <w:lang w:val="id-ID"/>
                <w:rPrChange w:id="69" w:author="Andri Kurniawan" w:date="2016-12-06T18:43:00Z">
                  <w:rPr/>
                </w:rPrChange>
              </w:rPr>
            </w:pPr>
            <w:r w:rsidRPr="00D63CFB">
              <w:rPr>
                <w:szCs w:val="24"/>
                <w:lang w:val="id-ID"/>
                <w:rPrChange w:id="70" w:author="Andri Kurniawan" w:date="2016-12-06T18:43:00Z">
                  <w:rPr>
                    <w:szCs w:val="24"/>
                  </w:rPr>
                </w:rPrChange>
              </w:rPr>
              <w:t>:</w:t>
            </w:r>
          </w:p>
        </w:tc>
        <w:tc>
          <w:tcPr>
            <w:tcW w:w="5379" w:type="dxa"/>
          </w:tcPr>
          <w:p w14:paraId="16DE5BCB" w14:textId="77777777" w:rsidR="00C467F7" w:rsidRPr="00D63CFB" w:rsidRDefault="006E10B9" w:rsidP="00F63299">
            <w:pPr>
              <w:spacing w:line="276" w:lineRule="auto"/>
              <w:rPr>
                <w:i/>
                <w:szCs w:val="24"/>
                <w:lang w:val="id-ID"/>
                <w:rPrChange w:id="71" w:author="Andri Kurniawan" w:date="2016-12-06T18:43:00Z">
                  <w:rPr>
                    <w:i/>
                    <w:szCs w:val="24"/>
                  </w:rPr>
                </w:rPrChange>
              </w:rPr>
            </w:pPr>
            <w:r w:rsidRPr="00D63CFB">
              <w:rPr>
                <w:i/>
                <w:szCs w:val="24"/>
                <w:lang w:val="id-ID"/>
                <w:rPrChange w:id="72" w:author="Andri Kurniawan" w:date="2016-12-06T18:43:00Z">
                  <w:rPr>
                    <w:i/>
                    <w:szCs w:val="24"/>
                  </w:rPr>
                </w:rPrChange>
              </w:rPr>
              <w:t>Software Engineering – Payment Gate</w:t>
            </w:r>
            <w:r w:rsidR="00F63299" w:rsidRPr="00D63CFB">
              <w:rPr>
                <w:i/>
                <w:szCs w:val="24"/>
                <w:lang w:val="id-ID"/>
                <w:rPrChange w:id="73" w:author="Andri Kurniawan" w:date="2016-12-06T18:43:00Z">
                  <w:rPr>
                    <w:i/>
                    <w:szCs w:val="24"/>
                  </w:rPr>
                </w:rPrChange>
              </w:rPr>
              <w:t xml:space="preserve">way Configuration Based on Bank </w:t>
            </w:r>
            <w:r w:rsidRPr="00D63CFB">
              <w:rPr>
                <w:i/>
                <w:szCs w:val="24"/>
                <w:lang w:val="id-ID"/>
                <w:rPrChange w:id="74" w:author="Andri Kurniawan" w:date="2016-12-06T18:43:00Z">
                  <w:rPr>
                    <w:i/>
                    <w:szCs w:val="24"/>
                  </w:rPr>
                </w:rPrChange>
              </w:rPr>
              <w:t>Identification Numbers (</w:t>
            </w:r>
            <w:r w:rsidR="007D0542" w:rsidRPr="00D63CFB">
              <w:rPr>
                <w:lang w:val="id-ID"/>
                <w:rPrChange w:id="75" w:author="Andri Kurniawan" w:date="2016-12-06T18:43:00Z">
                  <w:rPr/>
                </w:rPrChange>
              </w:rPr>
              <w:t>BINs</w:t>
            </w:r>
            <w:r w:rsidRPr="00D63CFB">
              <w:rPr>
                <w:i/>
                <w:szCs w:val="24"/>
                <w:lang w:val="id-ID"/>
                <w:rPrChange w:id="76" w:author="Andri Kurniawan" w:date="2016-12-06T18:43:00Z">
                  <w:rPr>
                    <w:i/>
                    <w:szCs w:val="24"/>
                  </w:rPr>
                </w:rPrChange>
              </w:rPr>
              <w:t>)</w:t>
            </w:r>
          </w:p>
        </w:tc>
      </w:tr>
    </w:tbl>
    <w:p w14:paraId="63493070" w14:textId="77777777" w:rsidR="00C467F7" w:rsidRPr="00D63CFB" w:rsidRDefault="00C467F7" w:rsidP="00C467F7">
      <w:pPr>
        <w:rPr>
          <w:lang w:val="id-ID"/>
          <w:rPrChange w:id="77" w:author="Andri Kurniawan" w:date="2016-12-06T18:43:00Z">
            <w:rPr/>
          </w:rPrChange>
        </w:rPr>
      </w:pPr>
    </w:p>
    <w:p w14:paraId="09D42111" w14:textId="77777777" w:rsidR="00C467F7" w:rsidRPr="00D63CFB" w:rsidRDefault="00C467F7" w:rsidP="00C467F7">
      <w:pPr>
        <w:rPr>
          <w:b/>
          <w:lang w:val="id-ID"/>
          <w:rPrChange w:id="78" w:author="Andri Kurniawan" w:date="2016-12-06T18:43:00Z">
            <w:rPr>
              <w:b/>
            </w:rPr>
          </w:rPrChange>
        </w:rPr>
      </w:pPr>
      <w:r w:rsidRPr="00D63CFB">
        <w:rPr>
          <w:b/>
          <w:lang w:val="id-ID"/>
          <w:rPrChange w:id="79" w:author="Andri Kurniawan" w:date="2016-12-06T18:43:00Z">
            <w:rPr>
              <w:b/>
            </w:rPr>
          </w:rPrChange>
        </w:rPr>
        <w:t xml:space="preserve">Telah berhasil diselesaikan </w:t>
      </w:r>
      <w:r w:rsidR="005E5FFC" w:rsidRPr="00D63CFB">
        <w:rPr>
          <w:b/>
          <w:lang w:val="id-ID"/>
          <w:rPrChange w:id="80" w:author="Andri Kurniawan" w:date="2016-12-06T18:43:00Z">
            <w:rPr>
              <w:b/>
            </w:rPr>
          </w:rPrChange>
        </w:rPr>
        <w:t xml:space="preserve">laporan kerja praktik untuk fakultas dan dipresentasikan hasil kerja praktiknya dalam forum seminar kerja </w:t>
      </w:r>
      <w:r w:rsidR="005153F8" w:rsidRPr="00D63CFB">
        <w:rPr>
          <w:b/>
          <w:lang w:val="id-ID"/>
          <w:rPrChange w:id="81" w:author="Andri Kurniawan" w:date="2016-12-06T18:43:00Z">
            <w:rPr>
              <w:b/>
            </w:rPr>
          </w:rPrChange>
        </w:rPr>
        <w:t xml:space="preserve">praktik </w:t>
      </w:r>
      <w:r w:rsidRPr="00D63CFB">
        <w:rPr>
          <w:b/>
          <w:lang w:val="id-ID"/>
          <w:rPrChange w:id="82" w:author="Andri Kurniawan" w:date="2016-12-06T18:43:00Z">
            <w:rPr>
              <w:b/>
            </w:rPr>
          </w:rPrChange>
        </w:rPr>
        <w:t>sebagai persyaratan yang harus dipenuhi dalam mata kuliah Kerja Praktik.</w:t>
      </w:r>
    </w:p>
    <w:p w14:paraId="2A053DA1" w14:textId="77777777" w:rsidR="00CD1185" w:rsidRPr="00D63CFB" w:rsidRDefault="00CD1185" w:rsidP="00C467F7">
      <w:pPr>
        <w:rPr>
          <w:b/>
          <w:lang w:val="id-ID"/>
          <w:rPrChange w:id="83" w:author="Andri Kurniawan" w:date="2016-12-06T18:43:00Z">
            <w:rPr>
              <w:b/>
            </w:rPr>
          </w:rPrChange>
        </w:rPr>
      </w:pPr>
    </w:p>
    <w:p w14:paraId="261A02A9" w14:textId="77777777" w:rsidR="00CD1185" w:rsidRPr="00D63CFB" w:rsidRDefault="005153F8" w:rsidP="00CD1185">
      <w:pPr>
        <w:jc w:val="center"/>
        <w:rPr>
          <w:b/>
          <w:lang w:val="id-ID"/>
          <w:rPrChange w:id="84" w:author="Andri Kurniawan" w:date="2016-12-06T18:43:00Z">
            <w:rPr>
              <w:b/>
            </w:rPr>
          </w:rPrChange>
        </w:rPr>
      </w:pPr>
      <w:r w:rsidRPr="00D63CFB">
        <w:rPr>
          <w:b/>
          <w:lang w:val="id-ID"/>
          <w:rPrChange w:id="85" w:author="Andri Kurniawan" w:date="2016-12-06T18:43:00Z">
            <w:rPr>
              <w:b/>
            </w:rPr>
          </w:rPrChange>
        </w:rPr>
        <w:t>DOSEN MATA KULIAH</w:t>
      </w:r>
      <w:r w:rsidR="00CD1185" w:rsidRPr="00D63CFB">
        <w:rPr>
          <w:b/>
          <w:lang w:val="id-ID"/>
          <w:rPrChange w:id="86" w:author="Andri Kurniawan" w:date="2016-12-06T18:43:00Z">
            <w:rPr>
              <w:b/>
            </w:rPr>
          </w:rPrChange>
        </w:rPr>
        <w:t xml:space="preserve"> KERJA PRAKTIK,</w:t>
      </w:r>
    </w:p>
    <w:p w14:paraId="4EE4D793" w14:textId="77777777" w:rsidR="00CD1185" w:rsidRPr="00D63CFB" w:rsidRDefault="00CD1185" w:rsidP="00CD1185">
      <w:pPr>
        <w:jc w:val="center"/>
        <w:rPr>
          <w:b/>
          <w:lang w:val="id-ID"/>
          <w:rPrChange w:id="87" w:author="Andri Kurniawan" w:date="2016-12-06T18:43:00Z">
            <w:rPr>
              <w:b/>
            </w:rPr>
          </w:rPrChange>
        </w:rPr>
      </w:pPr>
    </w:p>
    <w:p w14:paraId="3C2EF580" w14:textId="77777777" w:rsidR="00CD1185" w:rsidRPr="00D63CFB" w:rsidRDefault="00CD1185" w:rsidP="00CD1185">
      <w:pPr>
        <w:jc w:val="center"/>
        <w:rPr>
          <w:b/>
          <w:lang w:val="id-ID"/>
          <w:rPrChange w:id="88" w:author="Andri Kurniawan" w:date="2016-12-06T18:43:00Z">
            <w:rPr>
              <w:b/>
            </w:rPr>
          </w:rPrChange>
        </w:rPr>
      </w:pPr>
    </w:p>
    <w:p w14:paraId="708CF3D5" w14:textId="77777777" w:rsidR="00CD1185" w:rsidRPr="00D63CFB" w:rsidRDefault="00F63299" w:rsidP="00CD1185">
      <w:pPr>
        <w:jc w:val="center"/>
        <w:rPr>
          <w:b/>
          <w:lang w:val="id-ID"/>
          <w:rPrChange w:id="89" w:author="Andri Kurniawan" w:date="2016-12-06T18:43:00Z">
            <w:rPr>
              <w:b/>
            </w:rPr>
          </w:rPrChange>
        </w:rPr>
      </w:pPr>
      <w:r w:rsidRPr="00D63CFB">
        <w:rPr>
          <w:b/>
          <w:lang w:val="id-ID"/>
          <w:rPrChange w:id="90" w:author="Andri Kurniawan" w:date="2016-12-06T18:43:00Z">
            <w:rPr>
              <w:b/>
            </w:rPr>
          </w:rPrChange>
        </w:rPr>
        <w:t>Rahmad Mahendra</w:t>
      </w:r>
    </w:p>
    <w:p w14:paraId="6A732564" w14:textId="77777777" w:rsidR="00CD1185" w:rsidRPr="00D63CFB" w:rsidRDefault="00CD1185" w:rsidP="00CD1185">
      <w:pPr>
        <w:jc w:val="center"/>
        <w:rPr>
          <w:b/>
          <w:lang w:val="id-ID"/>
          <w:rPrChange w:id="91" w:author="Andri Kurniawan" w:date="2016-12-06T18:43:00Z">
            <w:rPr>
              <w:b/>
            </w:rPr>
          </w:rPrChange>
        </w:rPr>
      </w:pPr>
    </w:p>
    <w:p w14:paraId="5E6E66A3" w14:textId="77777777" w:rsidR="00CD1185" w:rsidRPr="00D63CFB" w:rsidRDefault="00CD1185" w:rsidP="00CD1185">
      <w:pPr>
        <w:rPr>
          <w:lang w:val="id-ID"/>
          <w:rPrChange w:id="92" w:author="Andri Kurniawan" w:date="2016-12-06T18:43:00Z">
            <w:rPr/>
          </w:rPrChange>
        </w:rPr>
      </w:pPr>
      <w:r w:rsidRPr="00D63CFB">
        <w:rPr>
          <w:lang w:val="id-ID"/>
          <w:rPrChange w:id="93" w:author="Andri Kurniawan" w:date="2016-12-06T18:43:00Z">
            <w:rPr/>
          </w:rPrChange>
        </w:rPr>
        <w:t>Ditetapkan di</w:t>
      </w:r>
      <w:r w:rsidRPr="00D63CFB">
        <w:rPr>
          <w:lang w:val="id-ID"/>
          <w:rPrChange w:id="94" w:author="Andri Kurniawan" w:date="2016-12-06T18:43:00Z">
            <w:rPr/>
          </w:rPrChange>
        </w:rPr>
        <w:tab/>
        <w:t xml:space="preserve">:  </w:t>
      </w:r>
      <w:r w:rsidR="00F63299" w:rsidRPr="00D63CFB">
        <w:rPr>
          <w:lang w:val="id-ID"/>
          <w:rPrChange w:id="95" w:author="Andri Kurniawan" w:date="2016-12-06T18:43:00Z">
            <w:rPr/>
          </w:rPrChange>
        </w:rPr>
        <w:t>Depok</w:t>
      </w:r>
    </w:p>
    <w:p w14:paraId="4C6457FA" w14:textId="2ED67348" w:rsidR="00CD1185" w:rsidRPr="00D63CFB" w:rsidRDefault="00CD1185" w:rsidP="00CD1185">
      <w:pPr>
        <w:rPr>
          <w:lang w:val="id-ID"/>
          <w:rPrChange w:id="96" w:author="Andri Kurniawan" w:date="2016-12-06T18:43:00Z">
            <w:rPr/>
          </w:rPrChange>
        </w:rPr>
      </w:pPr>
      <w:r w:rsidRPr="00D63CFB">
        <w:rPr>
          <w:lang w:val="id-ID"/>
          <w:rPrChange w:id="97" w:author="Andri Kurniawan" w:date="2016-12-06T18:43:00Z">
            <w:rPr/>
          </w:rPrChange>
        </w:rPr>
        <w:t>Tanggal</w:t>
      </w:r>
      <w:r w:rsidRPr="00D63CFB">
        <w:rPr>
          <w:lang w:val="id-ID"/>
          <w:rPrChange w:id="98" w:author="Andri Kurniawan" w:date="2016-12-06T18:43:00Z">
            <w:rPr/>
          </w:rPrChange>
        </w:rPr>
        <w:tab/>
        <w:t xml:space="preserve">:  </w:t>
      </w:r>
      <w:r w:rsidR="00F63299" w:rsidRPr="00D63CFB">
        <w:rPr>
          <w:color w:val="4F81BD" w:themeColor="accent1"/>
          <w:lang w:val="id-ID"/>
          <w:rPrChange w:id="99" w:author="Andri Kurniawan" w:date="2016-12-06T18:43:00Z">
            <w:rPr>
              <w:color w:val="4F81BD" w:themeColor="accent1"/>
            </w:rPr>
          </w:rPrChange>
        </w:rPr>
        <w:tab/>
      </w:r>
      <w:proofErr w:type="spellStart"/>
      <w:r w:rsidR="005E36D8">
        <w:t>Desember</w:t>
      </w:r>
      <w:proofErr w:type="spellEnd"/>
      <w:r w:rsidR="00F63299" w:rsidRPr="00D63CFB">
        <w:rPr>
          <w:lang w:val="id-ID"/>
          <w:rPrChange w:id="100" w:author="Andri Kurniawan" w:date="2016-12-06T18:43:00Z">
            <w:rPr/>
          </w:rPrChange>
        </w:rPr>
        <w:t xml:space="preserve"> 2016</w:t>
      </w:r>
    </w:p>
    <w:p w14:paraId="408FE6B7" w14:textId="77777777" w:rsidR="00E402F5" w:rsidRPr="00D63CFB" w:rsidRDefault="007D5C3C">
      <w:pPr>
        <w:spacing w:line="276" w:lineRule="auto"/>
        <w:jc w:val="left"/>
        <w:rPr>
          <w:lang w:val="id-ID"/>
          <w:rPrChange w:id="101" w:author="Andri Kurniawan" w:date="2016-12-06T18:43:00Z">
            <w:rPr/>
          </w:rPrChange>
        </w:rPr>
      </w:pPr>
      <w:r w:rsidRPr="00D63CFB">
        <w:rPr>
          <w:lang w:val="id-ID"/>
          <w:rPrChange w:id="102" w:author="Andri Kurniawan" w:date="2016-12-06T18:43:00Z">
            <w:rPr/>
          </w:rPrChange>
        </w:rPr>
        <w:br w:type="page"/>
      </w:r>
    </w:p>
    <w:p w14:paraId="6B92CC99" w14:textId="77777777" w:rsidR="007D5C3C" w:rsidRPr="00D63CFB" w:rsidRDefault="00E402F5" w:rsidP="00E402F5">
      <w:pPr>
        <w:pStyle w:val="Heading1"/>
        <w:rPr>
          <w:lang w:val="id-ID"/>
          <w:rPrChange w:id="103" w:author="Andri Kurniawan" w:date="2016-12-06T18:43:00Z">
            <w:rPr/>
          </w:rPrChange>
        </w:rPr>
      </w:pPr>
      <w:bookmarkStart w:id="104" w:name="_Toc469128617"/>
      <w:r w:rsidRPr="00D63CFB">
        <w:rPr>
          <w:lang w:val="id-ID"/>
          <w:rPrChange w:id="105" w:author="Andri Kurniawan" w:date="2016-12-06T18:43:00Z">
            <w:rPr/>
          </w:rPrChange>
        </w:rPr>
        <w:lastRenderedPageBreak/>
        <w:t>ABSTRAK</w:t>
      </w:r>
      <w:bookmarkEnd w:id="104"/>
    </w:p>
    <w:p w14:paraId="79C00CC7" w14:textId="283ACE1F" w:rsidR="00137927" w:rsidRPr="00D63CFB" w:rsidRDefault="00137927" w:rsidP="00E402F5">
      <w:pPr>
        <w:rPr>
          <w:lang w:val="id-ID"/>
          <w:rPrChange w:id="106" w:author="Andri Kurniawan" w:date="2016-12-06T18:43:00Z">
            <w:rPr/>
          </w:rPrChange>
        </w:rPr>
      </w:pPr>
      <w:r w:rsidRPr="00D63CFB">
        <w:rPr>
          <w:lang w:val="id-ID"/>
          <w:rPrChange w:id="107" w:author="Andri Kurniawan" w:date="2016-12-06T18:43:00Z">
            <w:rPr/>
          </w:rPrChange>
        </w:rPr>
        <w:t xml:space="preserve">Laporan Kerja Praktik (KP) ini berisi hasil </w:t>
      </w:r>
      <w:r w:rsidR="00184985" w:rsidRPr="00D63CFB">
        <w:rPr>
          <w:lang w:val="id-ID"/>
          <w:rPrChange w:id="108" w:author="Andri Kurniawan" w:date="2016-12-06T18:43:00Z">
            <w:rPr/>
          </w:rPrChange>
        </w:rPr>
        <w:t>pelaksana kerja praktik</w:t>
      </w:r>
      <w:r w:rsidRPr="00D63CFB">
        <w:rPr>
          <w:lang w:val="id-ID"/>
          <w:rPrChange w:id="109" w:author="Andri Kurniawan" w:date="2016-12-06T18:43:00Z">
            <w:rPr/>
          </w:rPrChange>
        </w:rPr>
        <w:t xml:space="preserve"> </w:t>
      </w:r>
      <w:r w:rsidR="00184985" w:rsidRPr="00D63CFB">
        <w:rPr>
          <w:lang w:val="id-ID"/>
          <w:rPrChange w:id="110" w:author="Andri Kurniawan" w:date="2016-12-06T18:43:00Z">
            <w:rPr/>
          </w:rPrChange>
        </w:rPr>
        <w:t>(</w:t>
      </w:r>
      <w:r w:rsidRPr="00D63CFB">
        <w:rPr>
          <w:lang w:val="id-ID"/>
          <w:rPrChange w:id="111" w:author="Andri Kurniawan" w:date="2016-12-06T18:43:00Z">
            <w:rPr/>
          </w:rPrChange>
        </w:rPr>
        <w:t>selanjutnya disebut penulis</w:t>
      </w:r>
      <w:r w:rsidR="00184985" w:rsidRPr="00D63CFB">
        <w:rPr>
          <w:lang w:val="id-ID"/>
          <w:rPrChange w:id="112" w:author="Andri Kurniawan" w:date="2016-12-06T18:43:00Z">
            <w:rPr/>
          </w:rPrChange>
        </w:rPr>
        <w:t>)</w:t>
      </w:r>
      <w:r w:rsidRPr="00D63CFB">
        <w:rPr>
          <w:lang w:val="id-ID"/>
          <w:rPrChange w:id="113" w:author="Andri Kurniawan" w:date="2016-12-06T18:43:00Z">
            <w:rPr/>
          </w:rPrChange>
        </w:rPr>
        <w:t xml:space="preserve"> selama mencari tempat untuk kerja praktik, profil dari tempat kerja praktik, kegiatan kerja praktik, dan hasil analisis dari penulis selama melaksana</w:t>
      </w:r>
      <w:r w:rsidR="00D20498" w:rsidRPr="00D63CFB">
        <w:rPr>
          <w:lang w:val="id-ID"/>
          <w:rPrChange w:id="114" w:author="Andri Kurniawan" w:date="2016-12-06T18:43:00Z">
            <w:rPr/>
          </w:rPrChange>
        </w:rPr>
        <w:t>k</w:t>
      </w:r>
      <w:r w:rsidRPr="00D63CFB">
        <w:rPr>
          <w:lang w:val="id-ID"/>
          <w:rPrChange w:id="115" w:author="Andri Kurniawan" w:date="2016-12-06T18:43:00Z">
            <w:rPr/>
          </w:rPrChange>
        </w:rPr>
        <w:t xml:space="preserve">an kerja praktik sebagai </w:t>
      </w:r>
      <w:r w:rsidR="00E7694A">
        <w:rPr>
          <w:i/>
          <w:lang w:val="id-ID"/>
        </w:rPr>
        <w:t>software engineer</w:t>
      </w:r>
      <w:r w:rsidR="00E6101A">
        <w:rPr>
          <w:i/>
          <w:lang w:val="id-ID"/>
        </w:rPr>
        <w:softHyphen/>
      </w:r>
      <w:r w:rsidR="00E6101A">
        <w:rPr>
          <w:i/>
          <w:lang w:val="id-ID"/>
        </w:rPr>
        <w:softHyphen/>
      </w:r>
      <w:r w:rsidRPr="00D63CFB">
        <w:rPr>
          <w:i/>
          <w:lang w:val="id-ID"/>
          <w:rPrChange w:id="116" w:author="Andri Kurniawan" w:date="2016-12-06T18:43:00Z">
            <w:rPr>
              <w:i/>
            </w:rPr>
          </w:rPrChange>
        </w:rPr>
        <w:t xml:space="preserve"> </w:t>
      </w:r>
      <w:r w:rsidRPr="00D63CFB">
        <w:rPr>
          <w:lang w:val="id-ID"/>
          <w:rPrChange w:id="117" w:author="Andri Kurniawan" w:date="2016-12-06T18:43:00Z">
            <w:rPr/>
          </w:rPrChange>
        </w:rPr>
        <w:t xml:space="preserve">di PT.Bukalapak.com </w:t>
      </w:r>
      <w:r w:rsidR="00184985" w:rsidRPr="00D63CFB">
        <w:rPr>
          <w:lang w:val="id-ID"/>
          <w:rPrChange w:id="118" w:author="Andri Kurniawan" w:date="2016-12-06T18:43:00Z">
            <w:rPr/>
          </w:rPrChange>
        </w:rPr>
        <w:t xml:space="preserve">pada divisi </w:t>
      </w:r>
      <w:r w:rsidR="00184985" w:rsidRPr="00D63CFB">
        <w:rPr>
          <w:i/>
          <w:lang w:val="id-ID"/>
          <w:rPrChange w:id="119" w:author="Andri Kurniawan" w:date="2016-12-06T18:43:00Z">
            <w:rPr>
              <w:i/>
            </w:rPr>
          </w:rPrChange>
        </w:rPr>
        <w:t xml:space="preserve">Buy to Paid </w:t>
      </w:r>
      <w:r w:rsidR="00184985" w:rsidRPr="00D63CFB">
        <w:rPr>
          <w:lang w:val="id-ID"/>
          <w:rPrChange w:id="120" w:author="Andri Kurniawan" w:date="2016-12-06T18:43:00Z">
            <w:rPr/>
          </w:rPrChange>
        </w:rPr>
        <w:t xml:space="preserve">selama 10 minggu. Penulis memiliki tugas untuk membangun sistem </w:t>
      </w:r>
      <w:r w:rsidR="00184985" w:rsidRPr="00D63CFB">
        <w:rPr>
          <w:i/>
          <w:szCs w:val="24"/>
          <w:lang w:val="id-ID"/>
          <w:rPrChange w:id="121" w:author="Andri Kurniawan" w:date="2016-12-06T18:43:00Z">
            <w:rPr>
              <w:i/>
              <w:szCs w:val="24"/>
            </w:rPr>
          </w:rPrChange>
        </w:rPr>
        <w:t>Payment Gateway Configuration Based on Bank Identification Numbers (</w:t>
      </w:r>
      <w:r w:rsidR="007D0542" w:rsidRPr="00D63CFB">
        <w:rPr>
          <w:lang w:val="id-ID"/>
          <w:rPrChange w:id="122" w:author="Andri Kurniawan" w:date="2016-12-06T18:43:00Z">
            <w:rPr/>
          </w:rPrChange>
        </w:rPr>
        <w:t>BINs</w:t>
      </w:r>
      <w:r w:rsidR="00184985" w:rsidRPr="00D63CFB">
        <w:rPr>
          <w:i/>
          <w:szCs w:val="24"/>
          <w:lang w:val="id-ID"/>
          <w:rPrChange w:id="123" w:author="Andri Kurniawan" w:date="2016-12-06T18:43:00Z">
            <w:rPr>
              <w:i/>
              <w:szCs w:val="24"/>
            </w:rPr>
          </w:rPrChange>
        </w:rPr>
        <w:t xml:space="preserve">) </w:t>
      </w:r>
      <w:r w:rsidR="00184985" w:rsidRPr="00D63CFB">
        <w:rPr>
          <w:szCs w:val="24"/>
          <w:lang w:val="id-ID"/>
          <w:rPrChange w:id="124" w:author="Andri Kurniawan" w:date="2016-12-06T18:43:00Z">
            <w:rPr>
              <w:szCs w:val="24"/>
            </w:rPr>
          </w:rPrChange>
        </w:rPr>
        <w:t xml:space="preserve">selama proses kerja praktik di PT. Bukalapak dengan menggunakan teknologi baru bagi penulis seperti </w:t>
      </w:r>
      <w:r w:rsidR="00184985" w:rsidRPr="00D63CFB">
        <w:rPr>
          <w:i/>
          <w:szCs w:val="24"/>
          <w:lang w:val="id-ID"/>
          <w:rPrChange w:id="125" w:author="Andri Kurniawan" w:date="2016-12-06T18:43:00Z">
            <w:rPr>
              <w:i/>
              <w:szCs w:val="24"/>
            </w:rPr>
          </w:rPrChange>
        </w:rPr>
        <w:t xml:space="preserve">ruby on rails, rspec, coffeescript. </w:t>
      </w:r>
      <w:r w:rsidR="00184985" w:rsidRPr="00D63CFB">
        <w:rPr>
          <w:szCs w:val="24"/>
          <w:lang w:val="id-ID"/>
          <w:rPrChange w:id="126" w:author="Andri Kurniawan" w:date="2016-12-06T18:43:00Z">
            <w:rPr>
              <w:szCs w:val="24"/>
            </w:rPr>
          </w:rPrChange>
        </w:rPr>
        <w:t>Selama proses kerja praktik, penulis dapat memahami penerapan ilmu yang didapatkan pada kuliah pada dunia kerja.</w:t>
      </w:r>
    </w:p>
    <w:p w14:paraId="57B73098" w14:textId="77777777" w:rsidR="00E402F5" w:rsidRPr="00D63CFB" w:rsidRDefault="00014FE2" w:rsidP="00E402F5">
      <w:pPr>
        <w:rPr>
          <w:lang w:val="id-ID"/>
          <w:rPrChange w:id="127" w:author="Andri Kurniawan" w:date="2016-12-06T18:43:00Z">
            <w:rPr/>
          </w:rPrChange>
        </w:rPr>
      </w:pPr>
      <w:r w:rsidRPr="00D63CFB">
        <w:rPr>
          <w:lang w:val="id-ID"/>
          <w:rPrChange w:id="128" w:author="Andri Kurniawan" w:date="2016-12-06T18:43:00Z">
            <w:rPr/>
          </w:rPrChange>
        </w:rPr>
        <w:t>Kata kunci</w:t>
      </w:r>
      <w:r w:rsidR="00184985" w:rsidRPr="00D63CFB">
        <w:rPr>
          <w:i/>
          <w:lang w:val="id-ID"/>
          <w:rPrChange w:id="129" w:author="Andri Kurniawan" w:date="2016-12-06T18:43:00Z">
            <w:rPr>
              <w:i/>
            </w:rPr>
          </w:rPrChange>
        </w:rPr>
        <w:t xml:space="preserve"> </w:t>
      </w:r>
      <w:r w:rsidR="00184985" w:rsidRPr="00D63CFB">
        <w:rPr>
          <w:lang w:val="id-ID"/>
          <w:rPrChange w:id="130" w:author="Andri Kurniawan" w:date="2016-12-06T18:43:00Z">
            <w:rPr/>
          </w:rPrChange>
        </w:rPr>
        <w:t xml:space="preserve">: Bukalapak, </w:t>
      </w:r>
      <w:r w:rsidR="007D0542" w:rsidRPr="00D63CFB">
        <w:rPr>
          <w:lang w:val="id-ID"/>
          <w:rPrChange w:id="131" w:author="Andri Kurniawan" w:date="2016-12-06T18:43:00Z">
            <w:rPr/>
          </w:rPrChange>
        </w:rPr>
        <w:t>BINs</w:t>
      </w:r>
      <w:r w:rsidR="00184985" w:rsidRPr="00D63CFB">
        <w:rPr>
          <w:i/>
          <w:lang w:val="id-ID"/>
          <w:rPrChange w:id="132" w:author="Andri Kurniawan" w:date="2016-12-06T18:43:00Z">
            <w:rPr>
              <w:i/>
            </w:rPr>
          </w:rPrChange>
        </w:rPr>
        <w:t xml:space="preserve">, </w:t>
      </w:r>
      <w:r w:rsidRPr="00D63CFB">
        <w:rPr>
          <w:lang w:val="id-ID"/>
          <w:rPrChange w:id="133" w:author="Andri Kurniawan" w:date="2016-12-06T18:43:00Z">
            <w:rPr/>
          </w:rPrChange>
        </w:rPr>
        <w:t xml:space="preserve"> </w:t>
      </w:r>
      <w:r w:rsidR="006725D2" w:rsidRPr="00D63CFB">
        <w:rPr>
          <w:i/>
          <w:lang w:val="id-ID"/>
          <w:rPrChange w:id="134" w:author="Andri Kurniawan" w:date="2016-12-06T18:43:00Z">
            <w:rPr>
              <w:i/>
            </w:rPr>
          </w:rPrChange>
        </w:rPr>
        <w:t>Payment Gateway, Ruby on R</w:t>
      </w:r>
      <w:r w:rsidR="00184985" w:rsidRPr="00D63CFB">
        <w:rPr>
          <w:i/>
          <w:lang w:val="id-ID"/>
          <w:rPrChange w:id="135" w:author="Andri Kurniawan" w:date="2016-12-06T18:43:00Z">
            <w:rPr>
              <w:i/>
            </w:rPr>
          </w:rPrChange>
        </w:rPr>
        <w:t>ails</w:t>
      </w:r>
    </w:p>
    <w:p w14:paraId="29D00C44" w14:textId="77777777" w:rsidR="00E402F5" w:rsidRPr="00D63CFB" w:rsidRDefault="00E402F5" w:rsidP="00E402F5">
      <w:pPr>
        <w:spacing w:line="276" w:lineRule="auto"/>
        <w:jc w:val="left"/>
        <w:rPr>
          <w:lang w:val="id-ID"/>
          <w:rPrChange w:id="136" w:author="Andri Kurniawan" w:date="2016-12-06T18:43:00Z">
            <w:rPr/>
          </w:rPrChange>
        </w:rPr>
      </w:pPr>
      <w:r w:rsidRPr="00D63CFB">
        <w:rPr>
          <w:lang w:val="id-ID"/>
          <w:rPrChange w:id="137" w:author="Andri Kurniawan" w:date="2016-12-06T18:43:00Z">
            <w:rPr/>
          </w:rPrChange>
        </w:rPr>
        <w:br w:type="page"/>
      </w:r>
    </w:p>
    <w:p w14:paraId="3A608BA6" w14:textId="7B746809" w:rsidR="007D5C3C" w:rsidRDefault="007D5C3C" w:rsidP="00E6101A">
      <w:pPr>
        <w:pStyle w:val="Heading1"/>
        <w:rPr>
          <w:lang w:val="id-ID"/>
        </w:rPr>
      </w:pPr>
      <w:bookmarkStart w:id="138" w:name="_Toc469128618"/>
      <w:r w:rsidRPr="00D63CFB">
        <w:rPr>
          <w:lang w:val="id-ID"/>
          <w:rPrChange w:id="139" w:author="Andri Kurniawan" w:date="2016-12-06T18:43:00Z">
            <w:rPr/>
          </w:rPrChange>
        </w:rPr>
        <w:lastRenderedPageBreak/>
        <w:t>DAFTAR ISI</w:t>
      </w:r>
      <w:bookmarkEnd w:id="138"/>
    </w:p>
    <w:p w14:paraId="3BC81B07" w14:textId="77777777" w:rsidR="00E6101A" w:rsidRPr="00E6101A" w:rsidRDefault="00E6101A" w:rsidP="00E6101A">
      <w:pPr>
        <w:rPr>
          <w:lang w:val="id-ID"/>
          <w:rPrChange w:id="140" w:author="Andri Kurniawan" w:date="2016-12-06T18:43:00Z">
            <w:rPr/>
          </w:rPrChange>
        </w:rPr>
      </w:pPr>
    </w:p>
    <w:p w14:paraId="6EB4304A" w14:textId="1EB87D5A" w:rsidR="00E6101A" w:rsidRDefault="00D157F7">
      <w:pPr>
        <w:pStyle w:val="TOC1"/>
        <w:rPr>
          <w:rFonts w:asciiTheme="minorHAnsi" w:eastAsiaTheme="minorEastAsia" w:hAnsiTheme="minorHAnsi"/>
          <w:noProof/>
          <w:sz w:val="22"/>
        </w:rPr>
      </w:pPr>
      <w:r w:rsidRPr="00E6101A">
        <w:rPr>
          <w:lang w:val="id-ID"/>
        </w:rPr>
        <w:fldChar w:fldCharType="begin"/>
      </w:r>
      <w:r w:rsidR="00DE2543" w:rsidRPr="00D63CFB">
        <w:rPr>
          <w:lang w:val="id-ID"/>
          <w:rPrChange w:id="141" w:author="Andri Kurniawan" w:date="2016-12-06T18:43:00Z">
            <w:rPr/>
          </w:rPrChange>
        </w:rPr>
        <w:instrText xml:space="preserve"> TOC \o "1-3" \h \z \u </w:instrText>
      </w:r>
      <w:r w:rsidRPr="00E6101A">
        <w:rPr>
          <w:lang w:val="id-ID"/>
        </w:rPr>
        <w:fldChar w:fldCharType="separate"/>
      </w:r>
      <w:hyperlink w:anchor="_Toc469128616" w:history="1">
        <w:r w:rsidR="00E6101A" w:rsidRPr="00C84E85">
          <w:rPr>
            <w:rStyle w:val="Hyperlink"/>
            <w:noProof/>
            <w:lang w:val="id-ID"/>
          </w:rPr>
          <w:t>HALAMAN PERSETUJUAN DOSEN MATA KULIAH KERJA PRAKTIK</w:t>
        </w:r>
        <w:r w:rsidR="00E6101A">
          <w:rPr>
            <w:noProof/>
            <w:webHidden/>
          </w:rPr>
          <w:tab/>
        </w:r>
        <w:r w:rsidR="00E6101A">
          <w:rPr>
            <w:noProof/>
            <w:webHidden/>
          </w:rPr>
          <w:fldChar w:fldCharType="begin"/>
        </w:r>
        <w:r w:rsidR="00E6101A">
          <w:rPr>
            <w:noProof/>
            <w:webHidden/>
          </w:rPr>
          <w:instrText xml:space="preserve"> PAGEREF _Toc469128616 \h </w:instrText>
        </w:r>
        <w:r w:rsidR="00E6101A">
          <w:rPr>
            <w:noProof/>
            <w:webHidden/>
          </w:rPr>
        </w:r>
        <w:r w:rsidR="00E6101A">
          <w:rPr>
            <w:noProof/>
            <w:webHidden/>
          </w:rPr>
          <w:fldChar w:fldCharType="separate"/>
        </w:r>
        <w:r w:rsidR="003F127F">
          <w:rPr>
            <w:noProof/>
            <w:webHidden/>
          </w:rPr>
          <w:t>i</w:t>
        </w:r>
        <w:r w:rsidR="00E6101A">
          <w:rPr>
            <w:noProof/>
            <w:webHidden/>
          </w:rPr>
          <w:fldChar w:fldCharType="end"/>
        </w:r>
      </w:hyperlink>
    </w:p>
    <w:p w14:paraId="11AD6FB6" w14:textId="72A5EAB9" w:rsidR="00E6101A" w:rsidRDefault="009020C4">
      <w:pPr>
        <w:pStyle w:val="TOC1"/>
        <w:rPr>
          <w:rFonts w:asciiTheme="minorHAnsi" w:eastAsiaTheme="minorEastAsia" w:hAnsiTheme="minorHAnsi"/>
          <w:noProof/>
          <w:sz w:val="22"/>
        </w:rPr>
      </w:pPr>
      <w:hyperlink w:anchor="_Toc469128617" w:history="1">
        <w:r w:rsidR="00E6101A" w:rsidRPr="00C84E85">
          <w:rPr>
            <w:rStyle w:val="Hyperlink"/>
            <w:noProof/>
            <w:lang w:val="id-ID"/>
          </w:rPr>
          <w:t>ABSTRAK</w:t>
        </w:r>
        <w:r w:rsidR="00E6101A">
          <w:rPr>
            <w:noProof/>
            <w:webHidden/>
          </w:rPr>
          <w:tab/>
        </w:r>
        <w:r w:rsidR="00E6101A">
          <w:rPr>
            <w:noProof/>
            <w:webHidden/>
          </w:rPr>
          <w:fldChar w:fldCharType="begin"/>
        </w:r>
        <w:r w:rsidR="00E6101A">
          <w:rPr>
            <w:noProof/>
            <w:webHidden/>
          </w:rPr>
          <w:instrText xml:space="preserve"> PAGEREF _Toc469128617 \h </w:instrText>
        </w:r>
        <w:r w:rsidR="00E6101A">
          <w:rPr>
            <w:noProof/>
            <w:webHidden/>
          </w:rPr>
        </w:r>
        <w:r w:rsidR="00E6101A">
          <w:rPr>
            <w:noProof/>
            <w:webHidden/>
          </w:rPr>
          <w:fldChar w:fldCharType="separate"/>
        </w:r>
        <w:r w:rsidR="003F127F">
          <w:rPr>
            <w:noProof/>
            <w:webHidden/>
          </w:rPr>
          <w:t>ii</w:t>
        </w:r>
        <w:r w:rsidR="00E6101A">
          <w:rPr>
            <w:noProof/>
            <w:webHidden/>
          </w:rPr>
          <w:fldChar w:fldCharType="end"/>
        </w:r>
      </w:hyperlink>
    </w:p>
    <w:p w14:paraId="45A35117" w14:textId="197BFE50" w:rsidR="00E6101A" w:rsidRDefault="009020C4">
      <w:pPr>
        <w:pStyle w:val="TOC1"/>
        <w:rPr>
          <w:rFonts w:asciiTheme="minorHAnsi" w:eastAsiaTheme="minorEastAsia" w:hAnsiTheme="minorHAnsi"/>
          <w:noProof/>
          <w:sz w:val="22"/>
        </w:rPr>
      </w:pPr>
      <w:hyperlink w:anchor="_Toc469128618" w:history="1">
        <w:r w:rsidR="00E6101A" w:rsidRPr="00C84E85">
          <w:rPr>
            <w:rStyle w:val="Hyperlink"/>
            <w:noProof/>
            <w:lang w:val="id-ID"/>
          </w:rPr>
          <w:t>DAFTAR ISI</w:t>
        </w:r>
        <w:r w:rsidR="00E6101A">
          <w:rPr>
            <w:noProof/>
            <w:webHidden/>
          </w:rPr>
          <w:tab/>
        </w:r>
        <w:r w:rsidR="00E6101A">
          <w:rPr>
            <w:noProof/>
            <w:webHidden/>
          </w:rPr>
          <w:fldChar w:fldCharType="begin"/>
        </w:r>
        <w:r w:rsidR="00E6101A">
          <w:rPr>
            <w:noProof/>
            <w:webHidden/>
          </w:rPr>
          <w:instrText xml:space="preserve"> PAGEREF _Toc469128618 \h </w:instrText>
        </w:r>
        <w:r w:rsidR="00E6101A">
          <w:rPr>
            <w:noProof/>
            <w:webHidden/>
          </w:rPr>
        </w:r>
        <w:r w:rsidR="00E6101A">
          <w:rPr>
            <w:noProof/>
            <w:webHidden/>
          </w:rPr>
          <w:fldChar w:fldCharType="separate"/>
        </w:r>
        <w:r w:rsidR="003F127F">
          <w:rPr>
            <w:noProof/>
            <w:webHidden/>
          </w:rPr>
          <w:t>iii</w:t>
        </w:r>
        <w:r w:rsidR="00E6101A">
          <w:rPr>
            <w:noProof/>
            <w:webHidden/>
          </w:rPr>
          <w:fldChar w:fldCharType="end"/>
        </w:r>
      </w:hyperlink>
    </w:p>
    <w:p w14:paraId="256AAD22" w14:textId="30C2C823" w:rsidR="00E6101A" w:rsidRDefault="009020C4">
      <w:pPr>
        <w:pStyle w:val="TOC1"/>
        <w:rPr>
          <w:rFonts w:asciiTheme="minorHAnsi" w:eastAsiaTheme="minorEastAsia" w:hAnsiTheme="minorHAnsi"/>
          <w:noProof/>
          <w:sz w:val="22"/>
        </w:rPr>
      </w:pPr>
      <w:hyperlink w:anchor="_Toc469128619" w:history="1">
        <w:r w:rsidR="00E6101A" w:rsidRPr="00C84E85">
          <w:rPr>
            <w:rStyle w:val="Hyperlink"/>
            <w:noProof/>
            <w:lang w:val="id-ID"/>
          </w:rPr>
          <w:t>DAFTAR GAMBAR</w:t>
        </w:r>
        <w:r w:rsidR="00E6101A">
          <w:rPr>
            <w:noProof/>
            <w:webHidden/>
          </w:rPr>
          <w:tab/>
        </w:r>
        <w:r w:rsidR="00E6101A">
          <w:rPr>
            <w:noProof/>
            <w:webHidden/>
          </w:rPr>
          <w:fldChar w:fldCharType="begin"/>
        </w:r>
        <w:r w:rsidR="00E6101A">
          <w:rPr>
            <w:noProof/>
            <w:webHidden/>
          </w:rPr>
          <w:instrText xml:space="preserve"> PAGEREF _Toc469128619 \h </w:instrText>
        </w:r>
        <w:r w:rsidR="00E6101A">
          <w:rPr>
            <w:noProof/>
            <w:webHidden/>
          </w:rPr>
        </w:r>
        <w:r w:rsidR="00E6101A">
          <w:rPr>
            <w:noProof/>
            <w:webHidden/>
          </w:rPr>
          <w:fldChar w:fldCharType="separate"/>
        </w:r>
        <w:r w:rsidR="003F127F">
          <w:rPr>
            <w:noProof/>
            <w:webHidden/>
          </w:rPr>
          <w:t>v</w:t>
        </w:r>
        <w:r w:rsidR="00E6101A">
          <w:rPr>
            <w:noProof/>
            <w:webHidden/>
          </w:rPr>
          <w:fldChar w:fldCharType="end"/>
        </w:r>
      </w:hyperlink>
    </w:p>
    <w:p w14:paraId="0880B9A9" w14:textId="6B74E071" w:rsidR="00E6101A" w:rsidRDefault="009020C4">
      <w:pPr>
        <w:pStyle w:val="TOC1"/>
        <w:rPr>
          <w:rFonts w:asciiTheme="minorHAnsi" w:eastAsiaTheme="minorEastAsia" w:hAnsiTheme="minorHAnsi"/>
          <w:noProof/>
          <w:sz w:val="22"/>
        </w:rPr>
      </w:pPr>
      <w:hyperlink w:anchor="_Toc469128620" w:history="1">
        <w:r w:rsidR="00E6101A" w:rsidRPr="00C84E85">
          <w:rPr>
            <w:rStyle w:val="Hyperlink"/>
            <w:noProof/>
            <w:lang w:val="id-ID"/>
          </w:rPr>
          <w:t>DAFTAR TABEL</w:t>
        </w:r>
        <w:r w:rsidR="00E6101A">
          <w:rPr>
            <w:noProof/>
            <w:webHidden/>
          </w:rPr>
          <w:tab/>
        </w:r>
        <w:r w:rsidR="00E6101A">
          <w:rPr>
            <w:noProof/>
            <w:webHidden/>
          </w:rPr>
          <w:fldChar w:fldCharType="begin"/>
        </w:r>
        <w:r w:rsidR="00E6101A">
          <w:rPr>
            <w:noProof/>
            <w:webHidden/>
          </w:rPr>
          <w:instrText xml:space="preserve"> PAGEREF _Toc469128620 \h </w:instrText>
        </w:r>
        <w:r w:rsidR="00E6101A">
          <w:rPr>
            <w:noProof/>
            <w:webHidden/>
          </w:rPr>
        </w:r>
        <w:r w:rsidR="00E6101A">
          <w:rPr>
            <w:noProof/>
            <w:webHidden/>
          </w:rPr>
          <w:fldChar w:fldCharType="separate"/>
        </w:r>
        <w:r w:rsidR="003F127F">
          <w:rPr>
            <w:noProof/>
            <w:webHidden/>
          </w:rPr>
          <w:t>vi</w:t>
        </w:r>
        <w:r w:rsidR="00E6101A">
          <w:rPr>
            <w:noProof/>
            <w:webHidden/>
          </w:rPr>
          <w:fldChar w:fldCharType="end"/>
        </w:r>
      </w:hyperlink>
    </w:p>
    <w:p w14:paraId="4D5F46BC" w14:textId="2BEB0116" w:rsidR="00E6101A" w:rsidRDefault="009020C4">
      <w:pPr>
        <w:pStyle w:val="TOC1"/>
        <w:rPr>
          <w:rFonts w:asciiTheme="minorHAnsi" w:eastAsiaTheme="minorEastAsia" w:hAnsiTheme="minorHAnsi"/>
          <w:noProof/>
          <w:sz w:val="22"/>
        </w:rPr>
      </w:pPr>
      <w:hyperlink w:anchor="_Toc469128621" w:history="1">
        <w:r w:rsidR="00E6101A" w:rsidRPr="00C84E85">
          <w:rPr>
            <w:rStyle w:val="Hyperlink"/>
            <w:noProof/>
            <w:lang w:val="id-ID"/>
          </w:rPr>
          <w:t>DAFTAR LAMPIRAN</w:t>
        </w:r>
        <w:r w:rsidR="00E6101A">
          <w:rPr>
            <w:noProof/>
            <w:webHidden/>
          </w:rPr>
          <w:tab/>
        </w:r>
        <w:r w:rsidR="00E6101A">
          <w:rPr>
            <w:noProof/>
            <w:webHidden/>
          </w:rPr>
          <w:fldChar w:fldCharType="begin"/>
        </w:r>
        <w:r w:rsidR="00E6101A">
          <w:rPr>
            <w:noProof/>
            <w:webHidden/>
          </w:rPr>
          <w:instrText xml:space="preserve"> PAGEREF _Toc469128621 \h </w:instrText>
        </w:r>
        <w:r w:rsidR="00E6101A">
          <w:rPr>
            <w:noProof/>
            <w:webHidden/>
          </w:rPr>
        </w:r>
        <w:r w:rsidR="00E6101A">
          <w:rPr>
            <w:noProof/>
            <w:webHidden/>
          </w:rPr>
          <w:fldChar w:fldCharType="separate"/>
        </w:r>
        <w:r w:rsidR="003F127F">
          <w:rPr>
            <w:noProof/>
            <w:webHidden/>
          </w:rPr>
          <w:t>vii</w:t>
        </w:r>
        <w:r w:rsidR="00E6101A">
          <w:rPr>
            <w:noProof/>
            <w:webHidden/>
          </w:rPr>
          <w:fldChar w:fldCharType="end"/>
        </w:r>
      </w:hyperlink>
    </w:p>
    <w:p w14:paraId="5B2978EE" w14:textId="0EB50378" w:rsidR="00E6101A" w:rsidRDefault="009020C4">
      <w:pPr>
        <w:pStyle w:val="TOC1"/>
        <w:rPr>
          <w:rFonts w:asciiTheme="minorHAnsi" w:eastAsiaTheme="minorEastAsia" w:hAnsiTheme="minorHAnsi"/>
          <w:noProof/>
          <w:sz w:val="22"/>
        </w:rPr>
      </w:pPr>
      <w:hyperlink w:anchor="_Toc469128622" w:history="1">
        <w:r w:rsidR="00E6101A" w:rsidRPr="00C84E85">
          <w:rPr>
            <w:rStyle w:val="Hyperlink"/>
            <w:noProof/>
            <w:lang w:val="id-ID"/>
          </w:rPr>
          <w:t>BAB 1</w:t>
        </w:r>
        <w:r w:rsidR="00E6101A">
          <w:rPr>
            <w:rFonts w:asciiTheme="minorHAnsi" w:eastAsiaTheme="minorEastAsia" w:hAnsiTheme="minorHAnsi"/>
            <w:noProof/>
            <w:sz w:val="22"/>
          </w:rPr>
          <w:tab/>
        </w:r>
        <w:r w:rsidR="00E6101A" w:rsidRPr="00C84E85">
          <w:rPr>
            <w:rStyle w:val="Hyperlink"/>
            <w:noProof/>
            <w:lang w:val="id-ID"/>
          </w:rPr>
          <w:t>PENDAHULUAN</w:t>
        </w:r>
        <w:r w:rsidR="00E6101A">
          <w:rPr>
            <w:noProof/>
            <w:webHidden/>
          </w:rPr>
          <w:tab/>
        </w:r>
        <w:r w:rsidR="00E6101A">
          <w:rPr>
            <w:noProof/>
            <w:webHidden/>
          </w:rPr>
          <w:fldChar w:fldCharType="begin"/>
        </w:r>
        <w:r w:rsidR="00E6101A">
          <w:rPr>
            <w:noProof/>
            <w:webHidden/>
          </w:rPr>
          <w:instrText xml:space="preserve"> PAGEREF _Toc469128622 \h </w:instrText>
        </w:r>
        <w:r w:rsidR="00E6101A">
          <w:rPr>
            <w:noProof/>
            <w:webHidden/>
          </w:rPr>
        </w:r>
        <w:r w:rsidR="00E6101A">
          <w:rPr>
            <w:noProof/>
            <w:webHidden/>
          </w:rPr>
          <w:fldChar w:fldCharType="separate"/>
        </w:r>
        <w:r w:rsidR="003F127F">
          <w:rPr>
            <w:noProof/>
            <w:webHidden/>
          </w:rPr>
          <w:t>1</w:t>
        </w:r>
        <w:r w:rsidR="00E6101A">
          <w:rPr>
            <w:noProof/>
            <w:webHidden/>
          </w:rPr>
          <w:fldChar w:fldCharType="end"/>
        </w:r>
      </w:hyperlink>
    </w:p>
    <w:p w14:paraId="61112C1C" w14:textId="7145DE09" w:rsidR="00E6101A" w:rsidRDefault="009020C4">
      <w:pPr>
        <w:pStyle w:val="TOC2"/>
        <w:rPr>
          <w:rFonts w:asciiTheme="minorHAnsi" w:eastAsiaTheme="minorEastAsia" w:hAnsiTheme="minorHAnsi"/>
          <w:noProof/>
          <w:sz w:val="22"/>
        </w:rPr>
      </w:pPr>
      <w:hyperlink w:anchor="_Toc469128623" w:history="1">
        <w:r w:rsidR="00E6101A" w:rsidRPr="00C84E85">
          <w:rPr>
            <w:rStyle w:val="Hyperlink"/>
            <w:noProof/>
            <w:lang w:val="id-ID"/>
          </w:rPr>
          <w:t>1.1.</w:t>
        </w:r>
        <w:r w:rsidR="00E6101A">
          <w:rPr>
            <w:rFonts w:asciiTheme="minorHAnsi" w:eastAsiaTheme="minorEastAsia" w:hAnsiTheme="minorHAnsi"/>
            <w:noProof/>
            <w:sz w:val="22"/>
          </w:rPr>
          <w:tab/>
        </w:r>
        <w:r w:rsidR="00E6101A" w:rsidRPr="00C84E85">
          <w:rPr>
            <w:rStyle w:val="Hyperlink"/>
            <w:noProof/>
            <w:lang w:val="id-ID"/>
          </w:rPr>
          <w:t>Proses Pencarian Kerja Praktik</w:t>
        </w:r>
        <w:r w:rsidR="00E6101A">
          <w:rPr>
            <w:noProof/>
            <w:webHidden/>
          </w:rPr>
          <w:tab/>
        </w:r>
        <w:r w:rsidR="00E6101A">
          <w:rPr>
            <w:noProof/>
            <w:webHidden/>
          </w:rPr>
          <w:fldChar w:fldCharType="begin"/>
        </w:r>
        <w:r w:rsidR="00E6101A">
          <w:rPr>
            <w:noProof/>
            <w:webHidden/>
          </w:rPr>
          <w:instrText xml:space="preserve"> PAGEREF _Toc469128623 \h </w:instrText>
        </w:r>
        <w:r w:rsidR="00E6101A">
          <w:rPr>
            <w:noProof/>
            <w:webHidden/>
          </w:rPr>
        </w:r>
        <w:r w:rsidR="00E6101A">
          <w:rPr>
            <w:noProof/>
            <w:webHidden/>
          </w:rPr>
          <w:fldChar w:fldCharType="separate"/>
        </w:r>
        <w:r w:rsidR="003F127F">
          <w:rPr>
            <w:noProof/>
            <w:webHidden/>
          </w:rPr>
          <w:t>1</w:t>
        </w:r>
        <w:r w:rsidR="00E6101A">
          <w:rPr>
            <w:noProof/>
            <w:webHidden/>
          </w:rPr>
          <w:fldChar w:fldCharType="end"/>
        </w:r>
      </w:hyperlink>
    </w:p>
    <w:p w14:paraId="6AD60C5B" w14:textId="32E009A9" w:rsidR="00E6101A" w:rsidRDefault="009020C4">
      <w:pPr>
        <w:pStyle w:val="TOC2"/>
        <w:rPr>
          <w:rFonts w:asciiTheme="minorHAnsi" w:eastAsiaTheme="minorEastAsia" w:hAnsiTheme="minorHAnsi"/>
          <w:noProof/>
          <w:sz w:val="22"/>
        </w:rPr>
      </w:pPr>
      <w:hyperlink w:anchor="_Toc469128624" w:history="1">
        <w:r w:rsidR="00E6101A" w:rsidRPr="00C84E85">
          <w:rPr>
            <w:rStyle w:val="Hyperlink"/>
            <w:noProof/>
            <w:lang w:val="id-ID"/>
          </w:rPr>
          <w:t>1.2.</w:t>
        </w:r>
        <w:r w:rsidR="00E6101A">
          <w:rPr>
            <w:rFonts w:asciiTheme="minorHAnsi" w:eastAsiaTheme="minorEastAsia" w:hAnsiTheme="minorHAnsi"/>
            <w:noProof/>
            <w:sz w:val="22"/>
          </w:rPr>
          <w:tab/>
        </w:r>
        <w:r w:rsidR="00E6101A" w:rsidRPr="00C84E85">
          <w:rPr>
            <w:rStyle w:val="Hyperlink"/>
            <w:noProof/>
            <w:lang w:val="id-ID"/>
          </w:rPr>
          <w:t>Tempat Kerja Praktik</w:t>
        </w:r>
        <w:r w:rsidR="00E6101A">
          <w:rPr>
            <w:noProof/>
            <w:webHidden/>
          </w:rPr>
          <w:tab/>
        </w:r>
        <w:r w:rsidR="00E6101A">
          <w:rPr>
            <w:noProof/>
            <w:webHidden/>
          </w:rPr>
          <w:fldChar w:fldCharType="begin"/>
        </w:r>
        <w:r w:rsidR="00E6101A">
          <w:rPr>
            <w:noProof/>
            <w:webHidden/>
          </w:rPr>
          <w:instrText xml:space="preserve"> PAGEREF _Toc469128624 \h </w:instrText>
        </w:r>
        <w:r w:rsidR="00E6101A">
          <w:rPr>
            <w:noProof/>
            <w:webHidden/>
          </w:rPr>
        </w:r>
        <w:r w:rsidR="00E6101A">
          <w:rPr>
            <w:noProof/>
            <w:webHidden/>
          </w:rPr>
          <w:fldChar w:fldCharType="separate"/>
        </w:r>
        <w:r w:rsidR="003F127F">
          <w:rPr>
            <w:noProof/>
            <w:webHidden/>
          </w:rPr>
          <w:t>2</w:t>
        </w:r>
        <w:r w:rsidR="00E6101A">
          <w:rPr>
            <w:noProof/>
            <w:webHidden/>
          </w:rPr>
          <w:fldChar w:fldCharType="end"/>
        </w:r>
      </w:hyperlink>
    </w:p>
    <w:p w14:paraId="30A4E543" w14:textId="2F45BAF7" w:rsidR="00E6101A" w:rsidRDefault="009020C4">
      <w:pPr>
        <w:pStyle w:val="TOC3"/>
        <w:rPr>
          <w:rFonts w:asciiTheme="minorHAnsi" w:eastAsiaTheme="minorEastAsia" w:hAnsiTheme="minorHAnsi"/>
          <w:noProof/>
          <w:sz w:val="22"/>
        </w:rPr>
      </w:pPr>
      <w:hyperlink w:anchor="_Toc469128625" w:history="1">
        <w:r w:rsidR="00E6101A" w:rsidRPr="00C84E85">
          <w:rPr>
            <w:rStyle w:val="Hyperlink"/>
            <w:noProof/>
            <w:lang w:val="id-ID"/>
          </w:rPr>
          <w:t>1.2.1.</w:t>
        </w:r>
        <w:r w:rsidR="00E6101A">
          <w:rPr>
            <w:rFonts w:asciiTheme="minorHAnsi" w:eastAsiaTheme="minorEastAsia" w:hAnsiTheme="minorHAnsi"/>
            <w:noProof/>
            <w:sz w:val="22"/>
          </w:rPr>
          <w:tab/>
        </w:r>
        <w:r w:rsidR="00E6101A" w:rsidRPr="00C84E85">
          <w:rPr>
            <w:rStyle w:val="Hyperlink"/>
            <w:noProof/>
            <w:lang w:val="id-ID"/>
          </w:rPr>
          <w:t>Profil Tempat Kerja Praktik</w:t>
        </w:r>
        <w:r w:rsidR="00E6101A">
          <w:rPr>
            <w:noProof/>
            <w:webHidden/>
          </w:rPr>
          <w:tab/>
        </w:r>
        <w:r w:rsidR="00E6101A">
          <w:rPr>
            <w:noProof/>
            <w:webHidden/>
          </w:rPr>
          <w:fldChar w:fldCharType="begin"/>
        </w:r>
        <w:r w:rsidR="00E6101A">
          <w:rPr>
            <w:noProof/>
            <w:webHidden/>
          </w:rPr>
          <w:instrText xml:space="preserve"> PAGEREF _Toc469128625 \h </w:instrText>
        </w:r>
        <w:r w:rsidR="00E6101A">
          <w:rPr>
            <w:noProof/>
            <w:webHidden/>
          </w:rPr>
        </w:r>
        <w:r w:rsidR="00E6101A">
          <w:rPr>
            <w:noProof/>
            <w:webHidden/>
          </w:rPr>
          <w:fldChar w:fldCharType="separate"/>
        </w:r>
        <w:r w:rsidR="003F127F">
          <w:rPr>
            <w:noProof/>
            <w:webHidden/>
          </w:rPr>
          <w:t>2</w:t>
        </w:r>
        <w:r w:rsidR="00E6101A">
          <w:rPr>
            <w:noProof/>
            <w:webHidden/>
          </w:rPr>
          <w:fldChar w:fldCharType="end"/>
        </w:r>
      </w:hyperlink>
    </w:p>
    <w:p w14:paraId="40FC0BE3" w14:textId="40083241" w:rsidR="00E6101A" w:rsidRDefault="009020C4">
      <w:pPr>
        <w:pStyle w:val="TOC3"/>
        <w:rPr>
          <w:rFonts w:asciiTheme="minorHAnsi" w:eastAsiaTheme="minorEastAsia" w:hAnsiTheme="minorHAnsi"/>
          <w:noProof/>
          <w:sz w:val="22"/>
        </w:rPr>
      </w:pPr>
      <w:hyperlink w:anchor="_Toc469128626" w:history="1">
        <w:r w:rsidR="00E6101A" w:rsidRPr="00C84E85">
          <w:rPr>
            <w:rStyle w:val="Hyperlink"/>
            <w:noProof/>
            <w:lang w:val="id-ID"/>
          </w:rPr>
          <w:t>1.2.2.</w:t>
        </w:r>
        <w:r w:rsidR="00E6101A">
          <w:rPr>
            <w:rFonts w:asciiTheme="minorHAnsi" w:eastAsiaTheme="minorEastAsia" w:hAnsiTheme="minorHAnsi"/>
            <w:noProof/>
            <w:sz w:val="22"/>
          </w:rPr>
          <w:tab/>
        </w:r>
        <w:r w:rsidR="00E6101A" w:rsidRPr="00C84E85">
          <w:rPr>
            <w:rStyle w:val="Hyperlink"/>
            <w:noProof/>
            <w:lang w:val="id-ID"/>
          </w:rPr>
          <w:t>Struktur Organisasi</w:t>
        </w:r>
        <w:r w:rsidR="00E6101A">
          <w:rPr>
            <w:noProof/>
            <w:webHidden/>
          </w:rPr>
          <w:tab/>
        </w:r>
        <w:r w:rsidR="00E6101A">
          <w:rPr>
            <w:noProof/>
            <w:webHidden/>
          </w:rPr>
          <w:fldChar w:fldCharType="begin"/>
        </w:r>
        <w:r w:rsidR="00E6101A">
          <w:rPr>
            <w:noProof/>
            <w:webHidden/>
          </w:rPr>
          <w:instrText xml:space="preserve"> PAGEREF _Toc469128626 \h </w:instrText>
        </w:r>
        <w:r w:rsidR="00E6101A">
          <w:rPr>
            <w:noProof/>
            <w:webHidden/>
          </w:rPr>
        </w:r>
        <w:r w:rsidR="00E6101A">
          <w:rPr>
            <w:noProof/>
            <w:webHidden/>
          </w:rPr>
          <w:fldChar w:fldCharType="separate"/>
        </w:r>
        <w:r w:rsidR="003F127F">
          <w:rPr>
            <w:noProof/>
            <w:webHidden/>
          </w:rPr>
          <w:t>3</w:t>
        </w:r>
        <w:r w:rsidR="00E6101A">
          <w:rPr>
            <w:noProof/>
            <w:webHidden/>
          </w:rPr>
          <w:fldChar w:fldCharType="end"/>
        </w:r>
      </w:hyperlink>
    </w:p>
    <w:p w14:paraId="2060E76C" w14:textId="706F15C8" w:rsidR="00E6101A" w:rsidRDefault="009020C4">
      <w:pPr>
        <w:pStyle w:val="TOC3"/>
        <w:rPr>
          <w:rFonts w:asciiTheme="minorHAnsi" w:eastAsiaTheme="minorEastAsia" w:hAnsiTheme="minorHAnsi"/>
          <w:noProof/>
          <w:sz w:val="22"/>
        </w:rPr>
      </w:pPr>
      <w:hyperlink w:anchor="_Toc469128627" w:history="1">
        <w:r w:rsidR="00E6101A" w:rsidRPr="00C84E85">
          <w:rPr>
            <w:rStyle w:val="Hyperlink"/>
            <w:noProof/>
            <w:lang w:val="id-ID"/>
          </w:rPr>
          <w:t>1.2.3.</w:t>
        </w:r>
        <w:r w:rsidR="00E6101A">
          <w:rPr>
            <w:rFonts w:asciiTheme="minorHAnsi" w:eastAsiaTheme="minorEastAsia" w:hAnsiTheme="minorHAnsi"/>
            <w:noProof/>
            <w:sz w:val="22"/>
          </w:rPr>
          <w:tab/>
        </w:r>
        <w:r w:rsidR="00E6101A" w:rsidRPr="00C84E85">
          <w:rPr>
            <w:rStyle w:val="Hyperlink"/>
            <w:noProof/>
            <w:lang w:val="id-ID"/>
          </w:rPr>
          <w:t>Posisi Penempatan Pelaksana Kerja Praktik dalam Struktur Organisasi</w:t>
        </w:r>
        <w:r w:rsidR="00E6101A">
          <w:rPr>
            <w:noProof/>
            <w:webHidden/>
          </w:rPr>
          <w:tab/>
        </w:r>
        <w:r w:rsidR="00E6101A">
          <w:rPr>
            <w:noProof/>
            <w:webHidden/>
          </w:rPr>
          <w:fldChar w:fldCharType="begin"/>
        </w:r>
        <w:r w:rsidR="00E6101A">
          <w:rPr>
            <w:noProof/>
            <w:webHidden/>
          </w:rPr>
          <w:instrText xml:space="preserve"> PAGEREF _Toc469128627 \h </w:instrText>
        </w:r>
        <w:r w:rsidR="00E6101A">
          <w:rPr>
            <w:noProof/>
            <w:webHidden/>
          </w:rPr>
        </w:r>
        <w:r w:rsidR="00E6101A">
          <w:rPr>
            <w:noProof/>
            <w:webHidden/>
          </w:rPr>
          <w:fldChar w:fldCharType="separate"/>
        </w:r>
        <w:r w:rsidR="003F127F">
          <w:rPr>
            <w:noProof/>
            <w:webHidden/>
          </w:rPr>
          <w:t>4</w:t>
        </w:r>
        <w:r w:rsidR="00E6101A">
          <w:rPr>
            <w:noProof/>
            <w:webHidden/>
          </w:rPr>
          <w:fldChar w:fldCharType="end"/>
        </w:r>
      </w:hyperlink>
    </w:p>
    <w:p w14:paraId="409AD98D" w14:textId="4CA91D65" w:rsidR="00E6101A" w:rsidRDefault="009020C4">
      <w:pPr>
        <w:pStyle w:val="TOC1"/>
        <w:rPr>
          <w:rFonts w:asciiTheme="minorHAnsi" w:eastAsiaTheme="minorEastAsia" w:hAnsiTheme="minorHAnsi"/>
          <w:noProof/>
          <w:sz w:val="22"/>
        </w:rPr>
      </w:pPr>
      <w:hyperlink w:anchor="_Toc469128628" w:history="1">
        <w:r w:rsidR="00E6101A" w:rsidRPr="00C84E85">
          <w:rPr>
            <w:rStyle w:val="Hyperlink"/>
            <w:noProof/>
            <w:lang w:val="id-ID"/>
          </w:rPr>
          <w:t>BAB 2</w:t>
        </w:r>
        <w:r w:rsidR="00E6101A">
          <w:rPr>
            <w:rFonts w:asciiTheme="minorHAnsi" w:eastAsiaTheme="minorEastAsia" w:hAnsiTheme="minorHAnsi"/>
            <w:noProof/>
            <w:sz w:val="22"/>
          </w:rPr>
          <w:tab/>
        </w:r>
        <w:r w:rsidR="00E6101A" w:rsidRPr="00C84E85">
          <w:rPr>
            <w:rStyle w:val="Hyperlink"/>
            <w:noProof/>
            <w:lang w:val="id-ID"/>
          </w:rPr>
          <w:t>ISI</w:t>
        </w:r>
        <w:r w:rsidR="00E6101A">
          <w:rPr>
            <w:noProof/>
            <w:webHidden/>
          </w:rPr>
          <w:tab/>
        </w:r>
        <w:r w:rsidR="00E6101A">
          <w:rPr>
            <w:noProof/>
            <w:webHidden/>
          </w:rPr>
          <w:fldChar w:fldCharType="begin"/>
        </w:r>
        <w:r w:rsidR="00E6101A">
          <w:rPr>
            <w:noProof/>
            <w:webHidden/>
          </w:rPr>
          <w:instrText xml:space="preserve"> PAGEREF _Toc469128628 \h </w:instrText>
        </w:r>
        <w:r w:rsidR="00E6101A">
          <w:rPr>
            <w:noProof/>
            <w:webHidden/>
          </w:rPr>
        </w:r>
        <w:r w:rsidR="00E6101A">
          <w:rPr>
            <w:noProof/>
            <w:webHidden/>
          </w:rPr>
          <w:fldChar w:fldCharType="separate"/>
        </w:r>
        <w:r w:rsidR="003F127F">
          <w:rPr>
            <w:noProof/>
            <w:webHidden/>
          </w:rPr>
          <w:t>5</w:t>
        </w:r>
        <w:r w:rsidR="00E6101A">
          <w:rPr>
            <w:noProof/>
            <w:webHidden/>
          </w:rPr>
          <w:fldChar w:fldCharType="end"/>
        </w:r>
      </w:hyperlink>
    </w:p>
    <w:p w14:paraId="0F98BC5C" w14:textId="48D0907E" w:rsidR="00E6101A" w:rsidRDefault="009020C4">
      <w:pPr>
        <w:pStyle w:val="TOC2"/>
        <w:rPr>
          <w:rFonts w:asciiTheme="minorHAnsi" w:eastAsiaTheme="minorEastAsia" w:hAnsiTheme="minorHAnsi"/>
          <w:noProof/>
          <w:sz w:val="22"/>
        </w:rPr>
      </w:pPr>
      <w:hyperlink w:anchor="_Toc469128629" w:history="1">
        <w:r w:rsidR="00E6101A" w:rsidRPr="00C84E85">
          <w:rPr>
            <w:rStyle w:val="Hyperlink"/>
            <w:noProof/>
            <w:lang w:val="id-ID"/>
          </w:rPr>
          <w:t>2.1.</w:t>
        </w:r>
        <w:r w:rsidR="00E6101A">
          <w:rPr>
            <w:rFonts w:asciiTheme="minorHAnsi" w:eastAsiaTheme="minorEastAsia" w:hAnsiTheme="minorHAnsi"/>
            <w:noProof/>
            <w:sz w:val="22"/>
          </w:rPr>
          <w:tab/>
        </w:r>
        <w:r w:rsidR="00E6101A" w:rsidRPr="00C84E85">
          <w:rPr>
            <w:rStyle w:val="Hyperlink"/>
            <w:noProof/>
            <w:lang w:val="id-ID"/>
          </w:rPr>
          <w:t>Latar Belakang Pekerjaan</w:t>
        </w:r>
        <w:r w:rsidR="00E6101A">
          <w:rPr>
            <w:noProof/>
            <w:webHidden/>
          </w:rPr>
          <w:tab/>
        </w:r>
        <w:r w:rsidR="00E6101A">
          <w:rPr>
            <w:noProof/>
            <w:webHidden/>
          </w:rPr>
          <w:fldChar w:fldCharType="begin"/>
        </w:r>
        <w:r w:rsidR="00E6101A">
          <w:rPr>
            <w:noProof/>
            <w:webHidden/>
          </w:rPr>
          <w:instrText xml:space="preserve"> PAGEREF _Toc469128629 \h </w:instrText>
        </w:r>
        <w:r w:rsidR="00E6101A">
          <w:rPr>
            <w:noProof/>
            <w:webHidden/>
          </w:rPr>
        </w:r>
        <w:r w:rsidR="00E6101A">
          <w:rPr>
            <w:noProof/>
            <w:webHidden/>
          </w:rPr>
          <w:fldChar w:fldCharType="separate"/>
        </w:r>
        <w:r w:rsidR="003F127F">
          <w:rPr>
            <w:noProof/>
            <w:webHidden/>
          </w:rPr>
          <w:t>5</w:t>
        </w:r>
        <w:r w:rsidR="00E6101A">
          <w:rPr>
            <w:noProof/>
            <w:webHidden/>
          </w:rPr>
          <w:fldChar w:fldCharType="end"/>
        </w:r>
      </w:hyperlink>
    </w:p>
    <w:p w14:paraId="717EC97F" w14:textId="433903CA" w:rsidR="00E6101A" w:rsidRDefault="009020C4">
      <w:pPr>
        <w:pStyle w:val="TOC2"/>
        <w:rPr>
          <w:rFonts w:asciiTheme="minorHAnsi" w:eastAsiaTheme="minorEastAsia" w:hAnsiTheme="minorHAnsi"/>
          <w:noProof/>
          <w:sz w:val="22"/>
        </w:rPr>
      </w:pPr>
      <w:hyperlink w:anchor="_Toc469128630" w:history="1">
        <w:r w:rsidR="00E6101A" w:rsidRPr="00C84E85">
          <w:rPr>
            <w:rStyle w:val="Hyperlink"/>
            <w:noProof/>
            <w:lang w:val="id-ID"/>
          </w:rPr>
          <w:t>2.2.</w:t>
        </w:r>
        <w:r w:rsidR="00E6101A">
          <w:rPr>
            <w:rFonts w:asciiTheme="minorHAnsi" w:eastAsiaTheme="minorEastAsia" w:hAnsiTheme="minorHAnsi"/>
            <w:noProof/>
            <w:sz w:val="22"/>
          </w:rPr>
          <w:tab/>
        </w:r>
        <w:r w:rsidR="00E6101A" w:rsidRPr="00C84E85">
          <w:rPr>
            <w:rStyle w:val="Hyperlink"/>
            <w:noProof/>
            <w:lang w:val="id-ID"/>
          </w:rPr>
          <w:t xml:space="preserve">Tinjauan Pustaka </w:t>
        </w:r>
        <w:r w:rsidR="00E6101A">
          <w:rPr>
            <w:noProof/>
            <w:webHidden/>
          </w:rPr>
          <w:tab/>
        </w:r>
        <w:r w:rsidR="00E6101A">
          <w:rPr>
            <w:noProof/>
            <w:webHidden/>
          </w:rPr>
          <w:fldChar w:fldCharType="begin"/>
        </w:r>
        <w:r w:rsidR="00E6101A">
          <w:rPr>
            <w:noProof/>
            <w:webHidden/>
          </w:rPr>
          <w:instrText xml:space="preserve"> PAGEREF _Toc469128630 \h </w:instrText>
        </w:r>
        <w:r w:rsidR="00E6101A">
          <w:rPr>
            <w:noProof/>
            <w:webHidden/>
          </w:rPr>
        </w:r>
        <w:r w:rsidR="00E6101A">
          <w:rPr>
            <w:noProof/>
            <w:webHidden/>
          </w:rPr>
          <w:fldChar w:fldCharType="separate"/>
        </w:r>
        <w:r w:rsidR="003F127F">
          <w:rPr>
            <w:noProof/>
            <w:webHidden/>
          </w:rPr>
          <w:t>6</w:t>
        </w:r>
        <w:r w:rsidR="00E6101A">
          <w:rPr>
            <w:noProof/>
            <w:webHidden/>
          </w:rPr>
          <w:fldChar w:fldCharType="end"/>
        </w:r>
      </w:hyperlink>
    </w:p>
    <w:p w14:paraId="2804F032" w14:textId="7EE35CE4" w:rsidR="00E6101A" w:rsidRDefault="009020C4">
      <w:pPr>
        <w:pStyle w:val="TOC3"/>
        <w:rPr>
          <w:rFonts w:asciiTheme="minorHAnsi" w:eastAsiaTheme="minorEastAsia" w:hAnsiTheme="minorHAnsi"/>
          <w:noProof/>
          <w:sz w:val="22"/>
        </w:rPr>
      </w:pPr>
      <w:hyperlink w:anchor="_Toc469128631" w:history="1">
        <w:r w:rsidR="00E6101A" w:rsidRPr="00C84E85">
          <w:rPr>
            <w:rStyle w:val="Hyperlink"/>
            <w:i/>
            <w:noProof/>
            <w:lang w:val="id-ID"/>
          </w:rPr>
          <w:t>2.2.1.</w:t>
        </w:r>
        <w:r w:rsidR="00E6101A">
          <w:rPr>
            <w:rFonts w:asciiTheme="minorHAnsi" w:eastAsiaTheme="minorEastAsia" w:hAnsiTheme="minorHAnsi"/>
            <w:noProof/>
            <w:sz w:val="22"/>
          </w:rPr>
          <w:tab/>
        </w:r>
        <w:r w:rsidR="00E6101A" w:rsidRPr="00C84E85">
          <w:rPr>
            <w:rStyle w:val="Hyperlink"/>
            <w:i/>
            <w:noProof/>
            <w:lang w:val="id-ID"/>
          </w:rPr>
          <w:t>Bank Identification Numbers (</w:t>
        </w:r>
        <w:r w:rsidR="00E6101A" w:rsidRPr="00C84E85">
          <w:rPr>
            <w:rStyle w:val="Hyperlink"/>
            <w:noProof/>
            <w:lang w:val="id-ID"/>
          </w:rPr>
          <w:t>BINs</w:t>
        </w:r>
        <w:r w:rsidR="00E6101A" w:rsidRPr="00C84E85">
          <w:rPr>
            <w:rStyle w:val="Hyperlink"/>
            <w:i/>
            <w:noProof/>
            <w:lang w:val="id-ID"/>
          </w:rPr>
          <w:t>)</w:t>
        </w:r>
        <w:r w:rsidR="00E6101A">
          <w:rPr>
            <w:noProof/>
            <w:webHidden/>
          </w:rPr>
          <w:tab/>
        </w:r>
        <w:r w:rsidR="00E6101A">
          <w:rPr>
            <w:noProof/>
            <w:webHidden/>
          </w:rPr>
          <w:fldChar w:fldCharType="begin"/>
        </w:r>
        <w:r w:rsidR="00E6101A">
          <w:rPr>
            <w:noProof/>
            <w:webHidden/>
          </w:rPr>
          <w:instrText xml:space="preserve"> PAGEREF _Toc469128631 \h </w:instrText>
        </w:r>
        <w:r w:rsidR="00E6101A">
          <w:rPr>
            <w:noProof/>
            <w:webHidden/>
          </w:rPr>
        </w:r>
        <w:r w:rsidR="00E6101A">
          <w:rPr>
            <w:noProof/>
            <w:webHidden/>
          </w:rPr>
          <w:fldChar w:fldCharType="separate"/>
        </w:r>
        <w:r w:rsidR="003F127F">
          <w:rPr>
            <w:noProof/>
            <w:webHidden/>
          </w:rPr>
          <w:t>6</w:t>
        </w:r>
        <w:r w:rsidR="00E6101A">
          <w:rPr>
            <w:noProof/>
            <w:webHidden/>
          </w:rPr>
          <w:fldChar w:fldCharType="end"/>
        </w:r>
      </w:hyperlink>
    </w:p>
    <w:p w14:paraId="607F66BC" w14:textId="182200C3" w:rsidR="00E6101A" w:rsidRDefault="009020C4">
      <w:pPr>
        <w:pStyle w:val="TOC3"/>
        <w:rPr>
          <w:rFonts w:asciiTheme="minorHAnsi" w:eastAsiaTheme="minorEastAsia" w:hAnsiTheme="minorHAnsi"/>
          <w:noProof/>
          <w:sz w:val="22"/>
        </w:rPr>
      </w:pPr>
      <w:hyperlink w:anchor="_Toc469128632" w:history="1">
        <w:r w:rsidR="00E6101A" w:rsidRPr="00C84E85">
          <w:rPr>
            <w:rStyle w:val="Hyperlink"/>
            <w:i/>
            <w:noProof/>
            <w:lang w:val="id-ID"/>
          </w:rPr>
          <w:t>2.2.2.</w:t>
        </w:r>
        <w:r w:rsidR="00E6101A">
          <w:rPr>
            <w:rFonts w:asciiTheme="minorHAnsi" w:eastAsiaTheme="minorEastAsia" w:hAnsiTheme="minorHAnsi"/>
            <w:noProof/>
            <w:sz w:val="22"/>
          </w:rPr>
          <w:tab/>
        </w:r>
        <w:r w:rsidR="00E6101A" w:rsidRPr="00C84E85">
          <w:rPr>
            <w:rStyle w:val="Hyperlink"/>
            <w:i/>
            <w:noProof/>
            <w:lang w:val="id-ID"/>
          </w:rPr>
          <w:t>Payment Gateway</w:t>
        </w:r>
        <w:r w:rsidR="00E6101A">
          <w:rPr>
            <w:noProof/>
            <w:webHidden/>
          </w:rPr>
          <w:tab/>
        </w:r>
        <w:r w:rsidR="00E6101A">
          <w:rPr>
            <w:noProof/>
            <w:webHidden/>
          </w:rPr>
          <w:fldChar w:fldCharType="begin"/>
        </w:r>
        <w:r w:rsidR="00E6101A">
          <w:rPr>
            <w:noProof/>
            <w:webHidden/>
          </w:rPr>
          <w:instrText xml:space="preserve"> PAGEREF _Toc469128632 \h </w:instrText>
        </w:r>
        <w:r w:rsidR="00E6101A">
          <w:rPr>
            <w:noProof/>
            <w:webHidden/>
          </w:rPr>
        </w:r>
        <w:r w:rsidR="00E6101A">
          <w:rPr>
            <w:noProof/>
            <w:webHidden/>
          </w:rPr>
          <w:fldChar w:fldCharType="separate"/>
        </w:r>
        <w:r w:rsidR="003F127F">
          <w:rPr>
            <w:noProof/>
            <w:webHidden/>
          </w:rPr>
          <w:t>6</w:t>
        </w:r>
        <w:r w:rsidR="00E6101A">
          <w:rPr>
            <w:noProof/>
            <w:webHidden/>
          </w:rPr>
          <w:fldChar w:fldCharType="end"/>
        </w:r>
      </w:hyperlink>
    </w:p>
    <w:p w14:paraId="12951975" w14:textId="42EA849C" w:rsidR="00E6101A" w:rsidRDefault="009020C4">
      <w:pPr>
        <w:pStyle w:val="TOC3"/>
        <w:rPr>
          <w:rFonts w:asciiTheme="minorHAnsi" w:eastAsiaTheme="minorEastAsia" w:hAnsiTheme="minorHAnsi"/>
          <w:noProof/>
          <w:sz w:val="22"/>
        </w:rPr>
      </w:pPr>
      <w:hyperlink w:anchor="_Toc469128633" w:history="1">
        <w:r w:rsidR="00E6101A" w:rsidRPr="00C84E85">
          <w:rPr>
            <w:rStyle w:val="Hyperlink"/>
            <w:i/>
            <w:noProof/>
            <w:lang w:val="id-ID"/>
          </w:rPr>
          <w:t>2.2.3.</w:t>
        </w:r>
        <w:r w:rsidR="00E6101A">
          <w:rPr>
            <w:rFonts w:asciiTheme="minorHAnsi" w:eastAsiaTheme="minorEastAsia" w:hAnsiTheme="minorHAnsi"/>
            <w:noProof/>
            <w:sz w:val="22"/>
          </w:rPr>
          <w:tab/>
        </w:r>
        <w:r w:rsidR="00E6101A" w:rsidRPr="00C84E85">
          <w:rPr>
            <w:rStyle w:val="Hyperlink"/>
            <w:i/>
            <w:noProof/>
            <w:lang w:val="id-ID"/>
          </w:rPr>
          <w:t>3-D Secure</w:t>
        </w:r>
        <w:r w:rsidR="00E6101A">
          <w:rPr>
            <w:noProof/>
            <w:webHidden/>
          </w:rPr>
          <w:tab/>
        </w:r>
        <w:r w:rsidR="00E6101A">
          <w:rPr>
            <w:noProof/>
            <w:webHidden/>
          </w:rPr>
          <w:fldChar w:fldCharType="begin"/>
        </w:r>
        <w:r w:rsidR="00E6101A">
          <w:rPr>
            <w:noProof/>
            <w:webHidden/>
          </w:rPr>
          <w:instrText xml:space="preserve"> PAGEREF _Toc469128633 \h </w:instrText>
        </w:r>
        <w:r w:rsidR="00E6101A">
          <w:rPr>
            <w:noProof/>
            <w:webHidden/>
          </w:rPr>
        </w:r>
        <w:r w:rsidR="00E6101A">
          <w:rPr>
            <w:noProof/>
            <w:webHidden/>
          </w:rPr>
          <w:fldChar w:fldCharType="separate"/>
        </w:r>
        <w:r w:rsidR="003F127F">
          <w:rPr>
            <w:noProof/>
            <w:webHidden/>
          </w:rPr>
          <w:t>7</w:t>
        </w:r>
        <w:r w:rsidR="00E6101A">
          <w:rPr>
            <w:noProof/>
            <w:webHidden/>
          </w:rPr>
          <w:fldChar w:fldCharType="end"/>
        </w:r>
      </w:hyperlink>
    </w:p>
    <w:p w14:paraId="7CFE6B33" w14:textId="01B4A6AE" w:rsidR="00E6101A" w:rsidRDefault="009020C4">
      <w:pPr>
        <w:pStyle w:val="TOC2"/>
        <w:rPr>
          <w:rFonts w:asciiTheme="minorHAnsi" w:eastAsiaTheme="minorEastAsia" w:hAnsiTheme="minorHAnsi"/>
          <w:noProof/>
          <w:sz w:val="22"/>
        </w:rPr>
      </w:pPr>
      <w:hyperlink w:anchor="_Toc469128634" w:history="1">
        <w:r w:rsidR="00E6101A" w:rsidRPr="00C84E85">
          <w:rPr>
            <w:rStyle w:val="Hyperlink"/>
            <w:noProof/>
            <w:lang w:val="id-ID"/>
          </w:rPr>
          <w:t>2.3.</w:t>
        </w:r>
        <w:r w:rsidR="00E6101A">
          <w:rPr>
            <w:rFonts w:asciiTheme="minorHAnsi" w:eastAsiaTheme="minorEastAsia" w:hAnsiTheme="minorHAnsi"/>
            <w:noProof/>
            <w:sz w:val="22"/>
          </w:rPr>
          <w:tab/>
        </w:r>
        <w:r w:rsidR="00E6101A" w:rsidRPr="00C84E85">
          <w:rPr>
            <w:rStyle w:val="Hyperlink"/>
            <w:noProof/>
            <w:lang w:val="id-ID"/>
          </w:rPr>
          <w:t>Metodologi</w:t>
        </w:r>
        <w:r w:rsidR="00E6101A">
          <w:rPr>
            <w:noProof/>
            <w:webHidden/>
          </w:rPr>
          <w:tab/>
        </w:r>
        <w:r w:rsidR="00E6101A">
          <w:rPr>
            <w:noProof/>
            <w:webHidden/>
          </w:rPr>
          <w:fldChar w:fldCharType="begin"/>
        </w:r>
        <w:r w:rsidR="00E6101A">
          <w:rPr>
            <w:noProof/>
            <w:webHidden/>
          </w:rPr>
          <w:instrText xml:space="preserve"> PAGEREF _Toc469128634 \h </w:instrText>
        </w:r>
        <w:r w:rsidR="00E6101A">
          <w:rPr>
            <w:noProof/>
            <w:webHidden/>
          </w:rPr>
        </w:r>
        <w:r w:rsidR="00E6101A">
          <w:rPr>
            <w:noProof/>
            <w:webHidden/>
          </w:rPr>
          <w:fldChar w:fldCharType="separate"/>
        </w:r>
        <w:r w:rsidR="003F127F">
          <w:rPr>
            <w:noProof/>
            <w:webHidden/>
          </w:rPr>
          <w:t>7</w:t>
        </w:r>
        <w:r w:rsidR="00E6101A">
          <w:rPr>
            <w:noProof/>
            <w:webHidden/>
          </w:rPr>
          <w:fldChar w:fldCharType="end"/>
        </w:r>
      </w:hyperlink>
    </w:p>
    <w:p w14:paraId="47639197" w14:textId="4819C037" w:rsidR="00E6101A" w:rsidRDefault="009020C4">
      <w:pPr>
        <w:pStyle w:val="TOC2"/>
        <w:rPr>
          <w:rFonts w:asciiTheme="minorHAnsi" w:eastAsiaTheme="minorEastAsia" w:hAnsiTheme="minorHAnsi"/>
          <w:noProof/>
          <w:sz w:val="22"/>
        </w:rPr>
      </w:pPr>
      <w:hyperlink w:anchor="_Toc469128635" w:history="1">
        <w:r w:rsidR="00E6101A" w:rsidRPr="00C84E85">
          <w:rPr>
            <w:rStyle w:val="Hyperlink"/>
            <w:noProof/>
            <w:lang w:val="id-ID"/>
          </w:rPr>
          <w:t>2.4.</w:t>
        </w:r>
        <w:r w:rsidR="00E6101A">
          <w:rPr>
            <w:rFonts w:asciiTheme="minorHAnsi" w:eastAsiaTheme="minorEastAsia" w:hAnsiTheme="minorHAnsi"/>
            <w:noProof/>
            <w:sz w:val="22"/>
          </w:rPr>
          <w:tab/>
        </w:r>
        <w:r w:rsidR="00E6101A" w:rsidRPr="00C84E85">
          <w:rPr>
            <w:rStyle w:val="Hyperlink"/>
            <w:noProof/>
            <w:lang w:val="id-ID"/>
          </w:rPr>
          <w:t>Teknologi</w:t>
        </w:r>
        <w:r w:rsidR="00E6101A">
          <w:rPr>
            <w:noProof/>
            <w:webHidden/>
          </w:rPr>
          <w:tab/>
        </w:r>
        <w:r w:rsidR="00E6101A">
          <w:rPr>
            <w:noProof/>
            <w:webHidden/>
          </w:rPr>
          <w:fldChar w:fldCharType="begin"/>
        </w:r>
        <w:r w:rsidR="00E6101A">
          <w:rPr>
            <w:noProof/>
            <w:webHidden/>
          </w:rPr>
          <w:instrText xml:space="preserve"> PAGEREF _Toc469128635 \h </w:instrText>
        </w:r>
        <w:r w:rsidR="00E6101A">
          <w:rPr>
            <w:noProof/>
            <w:webHidden/>
          </w:rPr>
        </w:r>
        <w:r w:rsidR="00E6101A">
          <w:rPr>
            <w:noProof/>
            <w:webHidden/>
          </w:rPr>
          <w:fldChar w:fldCharType="separate"/>
        </w:r>
        <w:r w:rsidR="003F127F">
          <w:rPr>
            <w:noProof/>
            <w:webHidden/>
          </w:rPr>
          <w:t>8</w:t>
        </w:r>
        <w:r w:rsidR="00E6101A">
          <w:rPr>
            <w:noProof/>
            <w:webHidden/>
          </w:rPr>
          <w:fldChar w:fldCharType="end"/>
        </w:r>
      </w:hyperlink>
    </w:p>
    <w:p w14:paraId="51D536AE" w14:textId="747E8EB1" w:rsidR="00E6101A" w:rsidRDefault="009020C4">
      <w:pPr>
        <w:pStyle w:val="TOC2"/>
        <w:rPr>
          <w:rFonts w:asciiTheme="minorHAnsi" w:eastAsiaTheme="minorEastAsia" w:hAnsiTheme="minorHAnsi"/>
          <w:noProof/>
          <w:sz w:val="22"/>
        </w:rPr>
      </w:pPr>
      <w:hyperlink w:anchor="_Toc469128636" w:history="1">
        <w:r w:rsidR="00E6101A" w:rsidRPr="00C84E85">
          <w:rPr>
            <w:rStyle w:val="Hyperlink"/>
            <w:noProof/>
            <w:lang w:val="id-ID"/>
          </w:rPr>
          <w:t>2.5.</w:t>
        </w:r>
        <w:r w:rsidR="00E6101A">
          <w:rPr>
            <w:rFonts w:asciiTheme="minorHAnsi" w:eastAsiaTheme="minorEastAsia" w:hAnsiTheme="minorHAnsi"/>
            <w:noProof/>
            <w:sz w:val="22"/>
          </w:rPr>
          <w:tab/>
        </w:r>
        <w:r w:rsidR="00E6101A" w:rsidRPr="00C84E85">
          <w:rPr>
            <w:rStyle w:val="Hyperlink"/>
            <w:noProof/>
            <w:lang w:val="id-ID"/>
          </w:rPr>
          <w:t>Hasil Pekerjaan Kerja Praktik</w:t>
        </w:r>
        <w:r w:rsidR="00E6101A">
          <w:rPr>
            <w:noProof/>
            <w:webHidden/>
          </w:rPr>
          <w:tab/>
        </w:r>
        <w:r w:rsidR="00E6101A">
          <w:rPr>
            <w:noProof/>
            <w:webHidden/>
          </w:rPr>
          <w:fldChar w:fldCharType="begin"/>
        </w:r>
        <w:r w:rsidR="00E6101A">
          <w:rPr>
            <w:noProof/>
            <w:webHidden/>
          </w:rPr>
          <w:instrText xml:space="preserve"> PAGEREF _Toc469128636 \h </w:instrText>
        </w:r>
        <w:r w:rsidR="00E6101A">
          <w:rPr>
            <w:noProof/>
            <w:webHidden/>
          </w:rPr>
        </w:r>
        <w:r w:rsidR="00E6101A">
          <w:rPr>
            <w:noProof/>
            <w:webHidden/>
          </w:rPr>
          <w:fldChar w:fldCharType="separate"/>
        </w:r>
        <w:r w:rsidR="003F127F">
          <w:rPr>
            <w:noProof/>
            <w:webHidden/>
          </w:rPr>
          <w:t>8</w:t>
        </w:r>
        <w:r w:rsidR="00E6101A">
          <w:rPr>
            <w:noProof/>
            <w:webHidden/>
          </w:rPr>
          <w:fldChar w:fldCharType="end"/>
        </w:r>
      </w:hyperlink>
    </w:p>
    <w:p w14:paraId="7B9F8F78" w14:textId="2F4E2A21" w:rsidR="00E6101A" w:rsidRDefault="009020C4">
      <w:pPr>
        <w:pStyle w:val="TOC1"/>
        <w:rPr>
          <w:rFonts w:asciiTheme="minorHAnsi" w:eastAsiaTheme="minorEastAsia" w:hAnsiTheme="minorHAnsi"/>
          <w:noProof/>
          <w:sz w:val="22"/>
        </w:rPr>
      </w:pPr>
      <w:hyperlink w:anchor="_Toc469128637" w:history="1">
        <w:r w:rsidR="00E6101A" w:rsidRPr="00C84E85">
          <w:rPr>
            <w:rStyle w:val="Hyperlink"/>
            <w:noProof/>
            <w:lang w:val="id-ID"/>
          </w:rPr>
          <w:t>BAB 3 ANALISIS</w:t>
        </w:r>
        <w:r w:rsidR="00E6101A">
          <w:rPr>
            <w:noProof/>
            <w:webHidden/>
          </w:rPr>
          <w:tab/>
        </w:r>
        <w:r w:rsidR="00E6101A">
          <w:rPr>
            <w:noProof/>
            <w:webHidden/>
          </w:rPr>
          <w:fldChar w:fldCharType="begin"/>
        </w:r>
        <w:r w:rsidR="00E6101A">
          <w:rPr>
            <w:noProof/>
            <w:webHidden/>
          </w:rPr>
          <w:instrText xml:space="preserve"> PAGEREF _Toc469128637 \h </w:instrText>
        </w:r>
        <w:r w:rsidR="00E6101A">
          <w:rPr>
            <w:noProof/>
            <w:webHidden/>
          </w:rPr>
        </w:r>
        <w:r w:rsidR="00E6101A">
          <w:rPr>
            <w:noProof/>
            <w:webHidden/>
          </w:rPr>
          <w:fldChar w:fldCharType="separate"/>
        </w:r>
        <w:r w:rsidR="003F127F">
          <w:rPr>
            <w:noProof/>
            <w:webHidden/>
          </w:rPr>
          <w:t>10</w:t>
        </w:r>
        <w:r w:rsidR="00E6101A">
          <w:rPr>
            <w:noProof/>
            <w:webHidden/>
          </w:rPr>
          <w:fldChar w:fldCharType="end"/>
        </w:r>
      </w:hyperlink>
    </w:p>
    <w:p w14:paraId="334FDBC4" w14:textId="442EEF4D" w:rsidR="00E6101A" w:rsidRDefault="009020C4">
      <w:pPr>
        <w:pStyle w:val="TOC2"/>
        <w:rPr>
          <w:rFonts w:asciiTheme="minorHAnsi" w:eastAsiaTheme="minorEastAsia" w:hAnsiTheme="minorHAnsi"/>
          <w:noProof/>
          <w:sz w:val="22"/>
        </w:rPr>
      </w:pPr>
      <w:hyperlink w:anchor="_Toc469128638" w:history="1">
        <w:r w:rsidR="00E6101A" w:rsidRPr="00C84E85">
          <w:rPr>
            <w:rStyle w:val="Hyperlink"/>
            <w:noProof/>
            <w:lang w:val="id-ID"/>
          </w:rPr>
          <w:t>3.1.</w:t>
        </w:r>
        <w:r w:rsidR="00E6101A">
          <w:rPr>
            <w:rFonts w:asciiTheme="minorHAnsi" w:eastAsiaTheme="minorEastAsia" w:hAnsiTheme="minorHAnsi"/>
            <w:noProof/>
            <w:sz w:val="22"/>
          </w:rPr>
          <w:tab/>
        </w:r>
        <w:r w:rsidR="00E6101A" w:rsidRPr="00C84E85">
          <w:rPr>
            <w:rStyle w:val="Hyperlink"/>
            <w:noProof/>
            <w:lang w:val="id-ID"/>
          </w:rPr>
          <w:t>Kesesuaian dan Perbedaan dengan KAKP</w:t>
        </w:r>
        <w:r w:rsidR="00E6101A">
          <w:rPr>
            <w:noProof/>
            <w:webHidden/>
          </w:rPr>
          <w:tab/>
        </w:r>
        <w:r w:rsidR="00E6101A">
          <w:rPr>
            <w:noProof/>
            <w:webHidden/>
          </w:rPr>
          <w:fldChar w:fldCharType="begin"/>
        </w:r>
        <w:r w:rsidR="00E6101A">
          <w:rPr>
            <w:noProof/>
            <w:webHidden/>
          </w:rPr>
          <w:instrText xml:space="preserve"> PAGEREF _Toc469128638 \h </w:instrText>
        </w:r>
        <w:r w:rsidR="00E6101A">
          <w:rPr>
            <w:noProof/>
            <w:webHidden/>
          </w:rPr>
        </w:r>
        <w:r w:rsidR="00E6101A">
          <w:rPr>
            <w:noProof/>
            <w:webHidden/>
          </w:rPr>
          <w:fldChar w:fldCharType="separate"/>
        </w:r>
        <w:r w:rsidR="003F127F">
          <w:rPr>
            <w:noProof/>
            <w:webHidden/>
          </w:rPr>
          <w:t>10</w:t>
        </w:r>
        <w:r w:rsidR="00E6101A">
          <w:rPr>
            <w:noProof/>
            <w:webHidden/>
          </w:rPr>
          <w:fldChar w:fldCharType="end"/>
        </w:r>
      </w:hyperlink>
    </w:p>
    <w:p w14:paraId="19AEBAB5" w14:textId="101B115A" w:rsidR="00E6101A" w:rsidRDefault="009020C4">
      <w:pPr>
        <w:pStyle w:val="TOC2"/>
        <w:rPr>
          <w:rFonts w:asciiTheme="minorHAnsi" w:eastAsiaTheme="minorEastAsia" w:hAnsiTheme="minorHAnsi"/>
          <w:noProof/>
          <w:sz w:val="22"/>
        </w:rPr>
      </w:pPr>
      <w:hyperlink w:anchor="_Toc469128639" w:history="1">
        <w:r w:rsidR="00E6101A" w:rsidRPr="00C84E85">
          <w:rPr>
            <w:rStyle w:val="Hyperlink"/>
            <w:noProof/>
            <w:lang w:val="id-ID"/>
          </w:rPr>
          <w:t>3.2.</w:t>
        </w:r>
        <w:r w:rsidR="00E6101A">
          <w:rPr>
            <w:rFonts w:asciiTheme="minorHAnsi" w:eastAsiaTheme="minorEastAsia" w:hAnsiTheme="minorHAnsi"/>
            <w:noProof/>
            <w:sz w:val="22"/>
          </w:rPr>
          <w:tab/>
        </w:r>
        <w:r w:rsidR="00E6101A" w:rsidRPr="00C84E85">
          <w:rPr>
            <w:rStyle w:val="Hyperlink"/>
            <w:noProof/>
            <w:lang w:val="id-ID"/>
          </w:rPr>
          <w:t>Kendala dalam Kerja Praktik dan Cara Penanganannya</w:t>
        </w:r>
        <w:r w:rsidR="00E6101A">
          <w:rPr>
            <w:noProof/>
            <w:webHidden/>
          </w:rPr>
          <w:tab/>
        </w:r>
        <w:r w:rsidR="00E6101A">
          <w:rPr>
            <w:noProof/>
            <w:webHidden/>
          </w:rPr>
          <w:fldChar w:fldCharType="begin"/>
        </w:r>
        <w:r w:rsidR="00E6101A">
          <w:rPr>
            <w:noProof/>
            <w:webHidden/>
          </w:rPr>
          <w:instrText xml:space="preserve"> PAGEREF _Toc469128639 \h </w:instrText>
        </w:r>
        <w:r w:rsidR="00E6101A">
          <w:rPr>
            <w:noProof/>
            <w:webHidden/>
          </w:rPr>
        </w:r>
        <w:r w:rsidR="00E6101A">
          <w:rPr>
            <w:noProof/>
            <w:webHidden/>
          </w:rPr>
          <w:fldChar w:fldCharType="separate"/>
        </w:r>
        <w:r w:rsidR="003F127F">
          <w:rPr>
            <w:noProof/>
            <w:webHidden/>
          </w:rPr>
          <w:t>10</w:t>
        </w:r>
        <w:r w:rsidR="00E6101A">
          <w:rPr>
            <w:noProof/>
            <w:webHidden/>
          </w:rPr>
          <w:fldChar w:fldCharType="end"/>
        </w:r>
      </w:hyperlink>
    </w:p>
    <w:p w14:paraId="5F3D76B0" w14:textId="28923AFE" w:rsidR="00E6101A" w:rsidRDefault="009020C4">
      <w:pPr>
        <w:pStyle w:val="TOC2"/>
        <w:rPr>
          <w:rFonts w:asciiTheme="minorHAnsi" w:eastAsiaTheme="minorEastAsia" w:hAnsiTheme="minorHAnsi"/>
          <w:noProof/>
          <w:sz w:val="22"/>
        </w:rPr>
      </w:pPr>
      <w:hyperlink w:anchor="_Toc469128640" w:history="1">
        <w:r w:rsidR="00E6101A" w:rsidRPr="00C84E85">
          <w:rPr>
            <w:rStyle w:val="Hyperlink"/>
            <w:noProof/>
            <w:lang w:val="id-ID"/>
          </w:rPr>
          <w:t>3.3.</w:t>
        </w:r>
        <w:r w:rsidR="00E6101A">
          <w:rPr>
            <w:rFonts w:asciiTheme="minorHAnsi" w:eastAsiaTheme="minorEastAsia" w:hAnsiTheme="minorHAnsi"/>
            <w:noProof/>
            <w:sz w:val="22"/>
          </w:rPr>
          <w:tab/>
        </w:r>
        <w:r w:rsidR="00E6101A" w:rsidRPr="00C84E85">
          <w:rPr>
            <w:rStyle w:val="Hyperlink"/>
            <w:noProof/>
            <w:lang w:val="id-ID"/>
          </w:rPr>
          <w:t>Relevansi dengan Perkuliahan di Fasilkom UI</w:t>
        </w:r>
        <w:r w:rsidR="00E6101A">
          <w:rPr>
            <w:noProof/>
            <w:webHidden/>
          </w:rPr>
          <w:tab/>
        </w:r>
        <w:r w:rsidR="00E6101A">
          <w:rPr>
            <w:noProof/>
            <w:webHidden/>
          </w:rPr>
          <w:fldChar w:fldCharType="begin"/>
        </w:r>
        <w:r w:rsidR="00E6101A">
          <w:rPr>
            <w:noProof/>
            <w:webHidden/>
          </w:rPr>
          <w:instrText xml:space="preserve"> PAGEREF _Toc469128640 \h </w:instrText>
        </w:r>
        <w:r w:rsidR="00E6101A">
          <w:rPr>
            <w:noProof/>
            <w:webHidden/>
          </w:rPr>
        </w:r>
        <w:r w:rsidR="00E6101A">
          <w:rPr>
            <w:noProof/>
            <w:webHidden/>
          </w:rPr>
          <w:fldChar w:fldCharType="separate"/>
        </w:r>
        <w:r w:rsidR="003F127F">
          <w:rPr>
            <w:noProof/>
            <w:webHidden/>
          </w:rPr>
          <w:t>11</w:t>
        </w:r>
        <w:r w:rsidR="00E6101A">
          <w:rPr>
            <w:noProof/>
            <w:webHidden/>
          </w:rPr>
          <w:fldChar w:fldCharType="end"/>
        </w:r>
      </w:hyperlink>
    </w:p>
    <w:p w14:paraId="53FF1BF9" w14:textId="1D16A270" w:rsidR="00E6101A" w:rsidRDefault="009020C4">
      <w:pPr>
        <w:pStyle w:val="TOC2"/>
        <w:rPr>
          <w:rFonts w:asciiTheme="minorHAnsi" w:eastAsiaTheme="minorEastAsia" w:hAnsiTheme="minorHAnsi"/>
          <w:noProof/>
          <w:sz w:val="22"/>
        </w:rPr>
      </w:pPr>
      <w:hyperlink w:anchor="_Toc469128641" w:history="1">
        <w:r w:rsidR="00E6101A" w:rsidRPr="00C84E85">
          <w:rPr>
            <w:rStyle w:val="Hyperlink"/>
            <w:noProof/>
            <w:lang w:val="id-ID"/>
          </w:rPr>
          <w:t>3.4.</w:t>
        </w:r>
        <w:r w:rsidR="00E6101A">
          <w:rPr>
            <w:rFonts w:asciiTheme="minorHAnsi" w:eastAsiaTheme="minorEastAsia" w:hAnsiTheme="minorHAnsi"/>
            <w:noProof/>
            <w:sz w:val="22"/>
          </w:rPr>
          <w:tab/>
        </w:r>
        <w:r w:rsidR="00E6101A" w:rsidRPr="00C84E85">
          <w:rPr>
            <w:rStyle w:val="Hyperlink"/>
            <w:noProof/>
            <w:lang w:val="id-ID"/>
          </w:rPr>
          <w:t>Penilaian Individu terhadap Tempat Kerja Praktik</w:t>
        </w:r>
        <w:r w:rsidR="00E6101A">
          <w:rPr>
            <w:noProof/>
            <w:webHidden/>
          </w:rPr>
          <w:tab/>
        </w:r>
        <w:r w:rsidR="00E6101A">
          <w:rPr>
            <w:noProof/>
            <w:webHidden/>
          </w:rPr>
          <w:fldChar w:fldCharType="begin"/>
        </w:r>
        <w:r w:rsidR="00E6101A">
          <w:rPr>
            <w:noProof/>
            <w:webHidden/>
          </w:rPr>
          <w:instrText xml:space="preserve"> PAGEREF _Toc469128641 \h </w:instrText>
        </w:r>
        <w:r w:rsidR="00E6101A">
          <w:rPr>
            <w:noProof/>
            <w:webHidden/>
          </w:rPr>
        </w:r>
        <w:r w:rsidR="00E6101A">
          <w:rPr>
            <w:noProof/>
            <w:webHidden/>
          </w:rPr>
          <w:fldChar w:fldCharType="separate"/>
        </w:r>
        <w:r w:rsidR="003F127F">
          <w:rPr>
            <w:noProof/>
            <w:webHidden/>
          </w:rPr>
          <w:t>12</w:t>
        </w:r>
        <w:r w:rsidR="00E6101A">
          <w:rPr>
            <w:noProof/>
            <w:webHidden/>
          </w:rPr>
          <w:fldChar w:fldCharType="end"/>
        </w:r>
      </w:hyperlink>
    </w:p>
    <w:p w14:paraId="7CE0F7B8" w14:textId="43BDAAD2" w:rsidR="00E6101A" w:rsidRDefault="009020C4">
      <w:pPr>
        <w:pStyle w:val="TOC1"/>
        <w:rPr>
          <w:rFonts w:asciiTheme="minorHAnsi" w:eastAsiaTheme="minorEastAsia" w:hAnsiTheme="minorHAnsi"/>
          <w:noProof/>
          <w:sz w:val="22"/>
        </w:rPr>
      </w:pPr>
      <w:hyperlink w:anchor="_Toc469128642" w:history="1">
        <w:r w:rsidR="00E6101A" w:rsidRPr="00C84E85">
          <w:rPr>
            <w:rStyle w:val="Hyperlink"/>
            <w:noProof/>
            <w:lang w:val="id-ID"/>
          </w:rPr>
          <w:t>BAB 4 PENUTUP</w:t>
        </w:r>
        <w:r w:rsidR="00E6101A">
          <w:rPr>
            <w:noProof/>
            <w:webHidden/>
          </w:rPr>
          <w:tab/>
        </w:r>
        <w:r w:rsidR="00E6101A">
          <w:rPr>
            <w:noProof/>
            <w:webHidden/>
          </w:rPr>
          <w:fldChar w:fldCharType="begin"/>
        </w:r>
        <w:r w:rsidR="00E6101A">
          <w:rPr>
            <w:noProof/>
            <w:webHidden/>
          </w:rPr>
          <w:instrText xml:space="preserve"> PAGEREF _Toc469128642 \h </w:instrText>
        </w:r>
        <w:r w:rsidR="00E6101A">
          <w:rPr>
            <w:noProof/>
            <w:webHidden/>
          </w:rPr>
        </w:r>
        <w:r w:rsidR="00E6101A">
          <w:rPr>
            <w:noProof/>
            <w:webHidden/>
          </w:rPr>
          <w:fldChar w:fldCharType="separate"/>
        </w:r>
        <w:r w:rsidR="003F127F">
          <w:rPr>
            <w:noProof/>
            <w:webHidden/>
          </w:rPr>
          <w:t>13</w:t>
        </w:r>
        <w:r w:rsidR="00E6101A">
          <w:rPr>
            <w:noProof/>
            <w:webHidden/>
          </w:rPr>
          <w:fldChar w:fldCharType="end"/>
        </w:r>
      </w:hyperlink>
    </w:p>
    <w:p w14:paraId="5D8C4CFF" w14:textId="1AEC45DA" w:rsidR="00E6101A" w:rsidRDefault="009020C4">
      <w:pPr>
        <w:pStyle w:val="TOC2"/>
        <w:rPr>
          <w:rFonts w:asciiTheme="minorHAnsi" w:eastAsiaTheme="minorEastAsia" w:hAnsiTheme="minorHAnsi"/>
          <w:noProof/>
          <w:sz w:val="22"/>
        </w:rPr>
      </w:pPr>
      <w:hyperlink w:anchor="_Toc469128643" w:history="1">
        <w:r w:rsidR="00E6101A" w:rsidRPr="00C84E85">
          <w:rPr>
            <w:rStyle w:val="Hyperlink"/>
            <w:noProof/>
            <w:lang w:val="id-ID"/>
          </w:rPr>
          <w:t>4.1.</w:t>
        </w:r>
        <w:r w:rsidR="00E6101A">
          <w:rPr>
            <w:rFonts w:asciiTheme="minorHAnsi" w:eastAsiaTheme="minorEastAsia" w:hAnsiTheme="minorHAnsi"/>
            <w:noProof/>
            <w:sz w:val="22"/>
          </w:rPr>
          <w:tab/>
        </w:r>
        <w:r w:rsidR="00E6101A" w:rsidRPr="00C84E85">
          <w:rPr>
            <w:rStyle w:val="Hyperlink"/>
            <w:noProof/>
            <w:lang w:val="id-ID"/>
          </w:rPr>
          <w:t>Kesimpulan</w:t>
        </w:r>
        <w:r w:rsidR="00E6101A">
          <w:rPr>
            <w:noProof/>
            <w:webHidden/>
          </w:rPr>
          <w:tab/>
        </w:r>
        <w:r w:rsidR="00E6101A">
          <w:rPr>
            <w:noProof/>
            <w:webHidden/>
          </w:rPr>
          <w:fldChar w:fldCharType="begin"/>
        </w:r>
        <w:r w:rsidR="00E6101A">
          <w:rPr>
            <w:noProof/>
            <w:webHidden/>
          </w:rPr>
          <w:instrText xml:space="preserve"> PAGEREF _Toc469128643 \h </w:instrText>
        </w:r>
        <w:r w:rsidR="00E6101A">
          <w:rPr>
            <w:noProof/>
            <w:webHidden/>
          </w:rPr>
        </w:r>
        <w:r w:rsidR="00E6101A">
          <w:rPr>
            <w:noProof/>
            <w:webHidden/>
          </w:rPr>
          <w:fldChar w:fldCharType="separate"/>
        </w:r>
        <w:r w:rsidR="003F127F">
          <w:rPr>
            <w:noProof/>
            <w:webHidden/>
          </w:rPr>
          <w:t>13</w:t>
        </w:r>
        <w:r w:rsidR="00E6101A">
          <w:rPr>
            <w:noProof/>
            <w:webHidden/>
          </w:rPr>
          <w:fldChar w:fldCharType="end"/>
        </w:r>
      </w:hyperlink>
    </w:p>
    <w:p w14:paraId="6A72B5EA" w14:textId="46D1CB15" w:rsidR="00E6101A" w:rsidRDefault="009020C4">
      <w:pPr>
        <w:pStyle w:val="TOC2"/>
        <w:rPr>
          <w:rFonts w:asciiTheme="minorHAnsi" w:eastAsiaTheme="minorEastAsia" w:hAnsiTheme="minorHAnsi"/>
          <w:noProof/>
          <w:sz w:val="22"/>
        </w:rPr>
      </w:pPr>
      <w:hyperlink w:anchor="_Toc469128644" w:history="1">
        <w:r w:rsidR="00E6101A" w:rsidRPr="00C84E85">
          <w:rPr>
            <w:rStyle w:val="Hyperlink"/>
            <w:noProof/>
            <w:lang w:val="id-ID"/>
          </w:rPr>
          <w:t>4.2.</w:t>
        </w:r>
        <w:r w:rsidR="00E6101A">
          <w:rPr>
            <w:rFonts w:asciiTheme="minorHAnsi" w:eastAsiaTheme="minorEastAsia" w:hAnsiTheme="minorHAnsi"/>
            <w:noProof/>
            <w:sz w:val="22"/>
          </w:rPr>
          <w:tab/>
        </w:r>
        <w:r w:rsidR="00E6101A" w:rsidRPr="00C84E85">
          <w:rPr>
            <w:rStyle w:val="Hyperlink"/>
            <w:noProof/>
            <w:lang w:val="id-ID"/>
          </w:rPr>
          <w:t>Saran</w:t>
        </w:r>
        <w:r w:rsidR="00E6101A">
          <w:rPr>
            <w:noProof/>
            <w:webHidden/>
          </w:rPr>
          <w:tab/>
        </w:r>
        <w:r w:rsidR="00E6101A">
          <w:rPr>
            <w:noProof/>
            <w:webHidden/>
          </w:rPr>
          <w:fldChar w:fldCharType="begin"/>
        </w:r>
        <w:r w:rsidR="00E6101A">
          <w:rPr>
            <w:noProof/>
            <w:webHidden/>
          </w:rPr>
          <w:instrText xml:space="preserve"> PAGEREF _Toc469128644 \h </w:instrText>
        </w:r>
        <w:r w:rsidR="00E6101A">
          <w:rPr>
            <w:noProof/>
            <w:webHidden/>
          </w:rPr>
        </w:r>
        <w:r w:rsidR="00E6101A">
          <w:rPr>
            <w:noProof/>
            <w:webHidden/>
          </w:rPr>
          <w:fldChar w:fldCharType="separate"/>
        </w:r>
        <w:r w:rsidR="003F127F">
          <w:rPr>
            <w:noProof/>
            <w:webHidden/>
          </w:rPr>
          <w:t>13</w:t>
        </w:r>
        <w:r w:rsidR="00E6101A">
          <w:rPr>
            <w:noProof/>
            <w:webHidden/>
          </w:rPr>
          <w:fldChar w:fldCharType="end"/>
        </w:r>
      </w:hyperlink>
    </w:p>
    <w:p w14:paraId="4DB9C5B2" w14:textId="44653BFD" w:rsidR="00E6101A" w:rsidRDefault="009020C4">
      <w:pPr>
        <w:pStyle w:val="TOC1"/>
        <w:rPr>
          <w:rFonts w:asciiTheme="minorHAnsi" w:eastAsiaTheme="minorEastAsia" w:hAnsiTheme="minorHAnsi"/>
          <w:noProof/>
          <w:sz w:val="22"/>
        </w:rPr>
      </w:pPr>
      <w:hyperlink w:anchor="_Toc469128645" w:history="1">
        <w:r w:rsidR="00E6101A" w:rsidRPr="00C84E85">
          <w:rPr>
            <w:rStyle w:val="Hyperlink"/>
            <w:noProof/>
            <w:lang w:val="id-ID"/>
          </w:rPr>
          <w:t>DAFTAR REFERENSI</w:t>
        </w:r>
        <w:r w:rsidR="00E6101A">
          <w:rPr>
            <w:noProof/>
            <w:webHidden/>
          </w:rPr>
          <w:tab/>
        </w:r>
        <w:r w:rsidR="00E6101A">
          <w:rPr>
            <w:noProof/>
            <w:webHidden/>
          </w:rPr>
          <w:fldChar w:fldCharType="begin"/>
        </w:r>
        <w:r w:rsidR="00E6101A">
          <w:rPr>
            <w:noProof/>
            <w:webHidden/>
          </w:rPr>
          <w:instrText xml:space="preserve"> PAGEREF _Toc469128645 \h </w:instrText>
        </w:r>
        <w:r w:rsidR="00E6101A">
          <w:rPr>
            <w:noProof/>
            <w:webHidden/>
          </w:rPr>
        </w:r>
        <w:r w:rsidR="00E6101A">
          <w:rPr>
            <w:noProof/>
            <w:webHidden/>
          </w:rPr>
          <w:fldChar w:fldCharType="separate"/>
        </w:r>
        <w:r w:rsidR="003F127F">
          <w:rPr>
            <w:noProof/>
            <w:webHidden/>
          </w:rPr>
          <w:t>15</w:t>
        </w:r>
        <w:r w:rsidR="00E6101A">
          <w:rPr>
            <w:noProof/>
            <w:webHidden/>
          </w:rPr>
          <w:fldChar w:fldCharType="end"/>
        </w:r>
      </w:hyperlink>
    </w:p>
    <w:p w14:paraId="6AE228E2" w14:textId="789CD82E" w:rsidR="00E6101A" w:rsidRDefault="009020C4">
      <w:pPr>
        <w:pStyle w:val="TOC1"/>
        <w:rPr>
          <w:rFonts w:asciiTheme="minorHAnsi" w:eastAsiaTheme="minorEastAsia" w:hAnsiTheme="minorHAnsi"/>
          <w:noProof/>
          <w:sz w:val="22"/>
        </w:rPr>
      </w:pPr>
      <w:hyperlink w:anchor="_Toc469128646" w:history="1">
        <w:r w:rsidR="00E6101A" w:rsidRPr="00C84E85">
          <w:rPr>
            <w:rStyle w:val="Hyperlink"/>
            <w:noProof/>
            <w:lang w:val="id-ID"/>
          </w:rPr>
          <w:t>LAMPIRAN 1 KERANGKA ACUAN KERJA PRAKTIK</w:t>
        </w:r>
        <w:r w:rsidR="00E6101A">
          <w:rPr>
            <w:noProof/>
            <w:webHidden/>
          </w:rPr>
          <w:tab/>
        </w:r>
        <w:r w:rsidR="00E6101A">
          <w:rPr>
            <w:noProof/>
            <w:webHidden/>
          </w:rPr>
          <w:fldChar w:fldCharType="begin"/>
        </w:r>
        <w:r w:rsidR="00E6101A">
          <w:rPr>
            <w:noProof/>
            <w:webHidden/>
          </w:rPr>
          <w:instrText xml:space="preserve"> PAGEREF _Toc469128646 \h </w:instrText>
        </w:r>
        <w:r w:rsidR="00E6101A">
          <w:rPr>
            <w:noProof/>
            <w:webHidden/>
          </w:rPr>
        </w:r>
        <w:r w:rsidR="00E6101A">
          <w:rPr>
            <w:noProof/>
            <w:webHidden/>
          </w:rPr>
          <w:fldChar w:fldCharType="separate"/>
        </w:r>
        <w:r w:rsidR="003F127F">
          <w:rPr>
            <w:noProof/>
            <w:webHidden/>
          </w:rPr>
          <w:t>16</w:t>
        </w:r>
        <w:r w:rsidR="00E6101A">
          <w:rPr>
            <w:noProof/>
            <w:webHidden/>
          </w:rPr>
          <w:fldChar w:fldCharType="end"/>
        </w:r>
      </w:hyperlink>
    </w:p>
    <w:p w14:paraId="01476389" w14:textId="0B49D57C" w:rsidR="00E6101A" w:rsidRDefault="009020C4">
      <w:pPr>
        <w:pStyle w:val="TOC1"/>
        <w:rPr>
          <w:rFonts w:asciiTheme="minorHAnsi" w:eastAsiaTheme="minorEastAsia" w:hAnsiTheme="minorHAnsi"/>
          <w:noProof/>
          <w:sz w:val="22"/>
        </w:rPr>
      </w:pPr>
      <w:hyperlink w:anchor="_Toc469128647" w:history="1">
        <w:r w:rsidR="00E6101A" w:rsidRPr="00C84E85">
          <w:rPr>
            <w:rStyle w:val="Hyperlink"/>
            <w:noProof/>
            <w:lang w:val="id-ID"/>
          </w:rPr>
          <w:t>LAMPIRAN 2 LOG KERJA PRAKTIK</w:t>
        </w:r>
        <w:r w:rsidR="00E6101A">
          <w:rPr>
            <w:noProof/>
            <w:webHidden/>
          </w:rPr>
          <w:tab/>
        </w:r>
        <w:r w:rsidR="00E6101A">
          <w:rPr>
            <w:noProof/>
            <w:webHidden/>
          </w:rPr>
          <w:fldChar w:fldCharType="begin"/>
        </w:r>
        <w:r w:rsidR="00E6101A">
          <w:rPr>
            <w:noProof/>
            <w:webHidden/>
          </w:rPr>
          <w:instrText xml:space="preserve"> PAGEREF _Toc469128647 \h </w:instrText>
        </w:r>
        <w:r w:rsidR="00E6101A">
          <w:rPr>
            <w:noProof/>
            <w:webHidden/>
          </w:rPr>
        </w:r>
        <w:r w:rsidR="00E6101A">
          <w:rPr>
            <w:noProof/>
            <w:webHidden/>
          </w:rPr>
          <w:fldChar w:fldCharType="separate"/>
        </w:r>
        <w:r w:rsidR="003F127F">
          <w:rPr>
            <w:noProof/>
            <w:webHidden/>
          </w:rPr>
          <w:t>17</w:t>
        </w:r>
        <w:r w:rsidR="00E6101A">
          <w:rPr>
            <w:noProof/>
            <w:webHidden/>
          </w:rPr>
          <w:fldChar w:fldCharType="end"/>
        </w:r>
      </w:hyperlink>
    </w:p>
    <w:p w14:paraId="3ECF2382" w14:textId="7425F1A5" w:rsidR="007D5C3C" w:rsidRPr="00E6101A" w:rsidRDefault="00D157F7" w:rsidP="006E7460">
      <w:r w:rsidRPr="00E6101A">
        <w:rPr>
          <w:lang w:val="id-ID"/>
        </w:rPr>
        <w:fldChar w:fldCharType="end"/>
      </w:r>
      <w:r w:rsidR="007D5C3C" w:rsidRPr="00E6101A">
        <w:br w:type="page"/>
      </w:r>
    </w:p>
    <w:p w14:paraId="2B920EEA" w14:textId="77777777" w:rsidR="007D5C3C" w:rsidRPr="00E6101A" w:rsidRDefault="007D5C3C" w:rsidP="007D5C3C">
      <w:pPr>
        <w:pStyle w:val="Heading1"/>
      </w:pPr>
      <w:bookmarkStart w:id="142" w:name="_Toc469128619"/>
      <w:r w:rsidRPr="00E6101A">
        <w:lastRenderedPageBreak/>
        <w:t>DAFTAR GAMBAR</w:t>
      </w:r>
      <w:bookmarkEnd w:id="142"/>
    </w:p>
    <w:p w14:paraId="1D52F4F0" w14:textId="77777777" w:rsidR="007D5C3C" w:rsidRPr="00E6101A" w:rsidRDefault="007D5C3C" w:rsidP="007D5C3C">
      <w:pPr>
        <w:rPr>
          <w:color w:val="4F81BD" w:themeColor="accent1"/>
        </w:rPr>
      </w:pPr>
    </w:p>
    <w:p w14:paraId="128B4B12" w14:textId="77777777" w:rsidR="00037CA6" w:rsidRPr="00E6101A" w:rsidRDefault="00037CA6" w:rsidP="007D5C3C">
      <w:proofErr w:type="spellStart"/>
      <w:proofErr w:type="gramStart"/>
      <w:r w:rsidRPr="00E6101A">
        <w:t>Gambar</w:t>
      </w:r>
      <w:proofErr w:type="spellEnd"/>
      <w:r w:rsidRPr="00E6101A">
        <w:t xml:space="preserve"> 1.</w:t>
      </w:r>
      <w:proofErr w:type="gramEnd"/>
      <w:r w:rsidRPr="00E6101A">
        <w:t xml:space="preserve"> </w:t>
      </w:r>
      <w:proofErr w:type="spellStart"/>
      <w:r w:rsidRPr="00E6101A">
        <w:t>Struktur</w:t>
      </w:r>
      <w:proofErr w:type="spellEnd"/>
      <w:r w:rsidRPr="00E6101A">
        <w:t xml:space="preserve"> </w:t>
      </w:r>
      <w:proofErr w:type="spellStart"/>
      <w:r w:rsidRPr="00E6101A">
        <w:t>Organisasi</w:t>
      </w:r>
      <w:proofErr w:type="spellEnd"/>
      <w:r w:rsidRPr="00E6101A">
        <w:t xml:space="preserve"> </w:t>
      </w:r>
      <w:proofErr w:type="spellStart"/>
      <w:r w:rsidRPr="00E6101A">
        <w:t>Bukalapak</w:t>
      </w:r>
      <w:proofErr w:type="spellEnd"/>
      <w:r w:rsidRPr="00E6101A">
        <w:t xml:space="preserve"> ………………………………………… 3</w:t>
      </w:r>
    </w:p>
    <w:p w14:paraId="04CBA7A4" w14:textId="77777777" w:rsidR="007D5C3C" w:rsidRPr="00E6101A" w:rsidRDefault="007D5C3C">
      <w:pPr>
        <w:spacing w:line="276" w:lineRule="auto"/>
        <w:jc w:val="left"/>
      </w:pPr>
      <w:r w:rsidRPr="00E6101A">
        <w:br w:type="page"/>
      </w:r>
    </w:p>
    <w:p w14:paraId="13EAF79A" w14:textId="77777777" w:rsidR="007D5C3C" w:rsidRPr="00E6101A" w:rsidRDefault="007D5C3C" w:rsidP="007D5C3C">
      <w:pPr>
        <w:pStyle w:val="Heading1"/>
      </w:pPr>
      <w:bookmarkStart w:id="143" w:name="_Toc469128620"/>
      <w:r w:rsidRPr="00E6101A">
        <w:lastRenderedPageBreak/>
        <w:t>DAFTAR TABEL</w:t>
      </w:r>
      <w:bookmarkEnd w:id="143"/>
    </w:p>
    <w:p w14:paraId="38298B30" w14:textId="77777777" w:rsidR="007D5C3C" w:rsidRPr="00E6101A" w:rsidRDefault="007D5C3C" w:rsidP="007D5C3C">
      <w:pPr>
        <w:rPr>
          <w:color w:val="4F81BD" w:themeColor="accent1"/>
        </w:rPr>
      </w:pPr>
    </w:p>
    <w:p w14:paraId="2CCD8BC7" w14:textId="77777777" w:rsidR="00505B05" w:rsidRPr="00E6101A" w:rsidRDefault="00505B05" w:rsidP="007D5C3C">
      <w:proofErr w:type="spellStart"/>
      <w:proofErr w:type="gramStart"/>
      <w:r w:rsidRPr="00E6101A">
        <w:t>Tabel</w:t>
      </w:r>
      <w:proofErr w:type="spellEnd"/>
      <w:r w:rsidRPr="00E6101A">
        <w:t xml:space="preserve"> 1.</w:t>
      </w:r>
      <w:proofErr w:type="gramEnd"/>
      <w:r w:rsidRPr="00E6101A">
        <w:t xml:space="preserve">  </w:t>
      </w:r>
      <w:proofErr w:type="spellStart"/>
      <w:r w:rsidRPr="00E6101A">
        <w:t>Teknologi</w:t>
      </w:r>
      <w:proofErr w:type="spellEnd"/>
      <w:r w:rsidRPr="00E6101A">
        <w:t xml:space="preserve"> PT. Bukalapak.com ……………………………………………. 8</w:t>
      </w:r>
    </w:p>
    <w:p w14:paraId="647814E0" w14:textId="77777777" w:rsidR="007D5C3C" w:rsidRPr="00E6101A" w:rsidRDefault="007D5C3C">
      <w:pPr>
        <w:spacing w:line="276" w:lineRule="auto"/>
        <w:jc w:val="left"/>
      </w:pPr>
      <w:r w:rsidRPr="00E6101A">
        <w:br w:type="page"/>
      </w:r>
    </w:p>
    <w:p w14:paraId="6DC5CF6E" w14:textId="77777777" w:rsidR="007D5C3C" w:rsidRPr="00E6101A" w:rsidRDefault="007D5C3C" w:rsidP="007D5C3C">
      <w:pPr>
        <w:pStyle w:val="Heading1"/>
      </w:pPr>
      <w:bookmarkStart w:id="144" w:name="_Toc469128621"/>
      <w:r w:rsidRPr="00E6101A">
        <w:lastRenderedPageBreak/>
        <w:t>DAFTAR LAMPIRAN</w:t>
      </w:r>
      <w:bookmarkEnd w:id="144"/>
    </w:p>
    <w:p w14:paraId="58B3AB0A" w14:textId="77777777" w:rsidR="007D5C3C" w:rsidRPr="00E6101A" w:rsidRDefault="007D5C3C" w:rsidP="007D5C3C">
      <w:pPr>
        <w:rPr>
          <w:color w:val="4F81BD" w:themeColor="accent1"/>
        </w:rPr>
      </w:pPr>
    </w:p>
    <w:sdt>
      <w:sdtPr>
        <w:rPr>
          <w:rFonts w:ascii="Times New Roman" w:eastAsiaTheme="minorHAnsi" w:hAnsi="Times New Roman" w:cstheme="minorBidi"/>
          <w:color w:val="auto"/>
          <w:sz w:val="24"/>
          <w:szCs w:val="22"/>
          <w:lang w:val="id-ID"/>
        </w:rPr>
        <w:id w:val="465010283"/>
        <w:docPartObj>
          <w:docPartGallery w:val="Table of Contents"/>
          <w:docPartUnique/>
        </w:docPartObj>
      </w:sdtPr>
      <w:sdtEndPr/>
      <w:sdtContent>
        <w:p w14:paraId="7FB5970A" w14:textId="77777777" w:rsidR="001C0210" w:rsidRPr="00D63CFB" w:rsidRDefault="001C0210">
          <w:pPr>
            <w:pStyle w:val="TOCHeading"/>
            <w:rPr>
              <w:lang w:val="id-ID"/>
              <w:rPrChange w:id="145" w:author="Andri Kurniawan" w:date="2016-12-06T18:43:00Z">
                <w:rPr/>
              </w:rPrChange>
            </w:rPr>
          </w:pPr>
        </w:p>
        <w:p w14:paraId="747056DC" w14:textId="77777777" w:rsidR="001C0210" w:rsidRPr="00D63CFB" w:rsidRDefault="001C0210" w:rsidP="001C0210">
          <w:pPr>
            <w:pStyle w:val="TOC1"/>
            <w:rPr>
              <w:lang w:val="id-ID"/>
              <w:rPrChange w:id="146" w:author="Andri Kurniawan" w:date="2016-12-06T18:43:00Z">
                <w:rPr/>
              </w:rPrChange>
            </w:rPr>
          </w:pPr>
          <w:r w:rsidRPr="00D63CFB">
            <w:rPr>
              <w:b/>
              <w:bCs/>
              <w:lang w:val="id-ID"/>
              <w:rPrChange w:id="147" w:author="Andri Kurniawan" w:date="2016-12-06T18:43:00Z">
                <w:rPr>
                  <w:b/>
                  <w:bCs/>
                </w:rPr>
              </w:rPrChange>
            </w:rPr>
            <w:t>Lampiran 1 Kerangka Acuan Kerja Praktik</w:t>
          </w:r>
          <w:r w:rsidRPr="00D63CFB">
            <w:rPr>
              <w:lang w:val="id-ID"/>
              <w:rPrChange w:id="148" w:author="Andri Kurniawan" w:date="2016-12-06T18:43:00Z">
                <w:rPr/>
              </w:rPrChange>
            </w:rPr>
            <w:ptab w:relativeTo="margin" w:alignment="right" w:leader="dot"/>
          </w:r>
          <w:r w:rsidRPr="00D63CFB">
            <w:rPr>
              <w:b/>
              <w:bCs/>
              <w:lang w:val="id-ID"/>
              <w:rPrChange w:id="149" w:author="Andri Kurniawan" w:date="2016-12-06T18:43:00Z">
                <w:rPr>
                  <w:b/>
                  <w:bCs/>
                </w:rPr>
              </w:rPrChange>
            </w:rPr>
            <w:t>14</w:t>
          </w:r>
        </w:p>
        <w:p w14:paraId="14C13C6C" w14:textId="77777777" w:rsidR="007D5C3C" w:rsidRPr="00D63CFB" w:rsidRDefault="001C0210" w:rsidP="001C0210">
          <w:pPr>
            <w:pStyle w:val="TOC1"/>
            <w:rPr>
              <w:lang w:val="id-ID"/>
              <w:rPrChange w:id="150" w:author="Andri Kurniawan" w:date="2016-12-06T18:43:00Z">
                <w:rPr/>
              </w:rPrChange>
            </w:rPr>
          </w:pPr>
          <w:r w:rsidRPr="00D63CFB">
            <w:rPr>
              <w:b/>
              <w:bCs/>
              <w:lang w:val="id-ID"/>
              <w:rPrChange w:id="151" w:author="Andri Kurniawan" w:date="2016-12-06T18:43:00Z">
                <w:rPr>
                  <w:b/>
                  <w:bCs/>
                </w:rPr>
              </w:rPrChange>
            </w:rPr>
            <w:t>Lampiran 2 Log Kerja Praktik</w:t>
          </w:r>
          <w:r w:rsidRPr="00D63CFB">
            <w:rPr>
              <w:lang w:val="id-ID"/>
              <w:rPrChange w:id="152" w:author="Andri Kurniawan" w:date="2016-12-06T18:43:00Z">
                <w:rPr/>
              </w:rPrChange>
            </w:rPr>
            <w:ptab w:relativeTo="margin" w:alignment="right" w:leader="dot"/>
          </w:r>
          <w:r w:rsidRPr="00D63CFB">
            <w:rPr>
              <w:b/>
              <w:bCs/>
              <w:lang w:val="id-ID"/>
              <w:rPrChange w:id="153" w:author="Andri Kurniawan" w:date="2016-12-06T18:43:00Z">
                <w:rPr>
                  <w:b/>
                  <w:bCs/>
                </w:rPr>
              </w:rPrChange>
            </w:rPr>
            <w:t>15</w:t>
          </w:r>
        </w:p>
      </w:sdtContent>
    </w:sdt>
    <w:p w14:paraId="5437B082" w14:textId="77777777" w:rsidR="007D5C3C" w:rsidRPr="00D63CFB" w:rsidRDefault="007D5C3C" w:rsidP="007D5C3C">
      <w:pPr>
        <w:rPr>
          <w:lang w:val="id-ID"/>
          <w:rPrChange w:id="154" w:author="Andri Kurniawan" w:date="2016-12-06T18:43:00Z">
            <w:rPr/>
          </w:rPrChange>
        </w:rPr>
        <w:sectPr w:rsidR="007D5C3C" w:rsidRPr="00D63CFB" w:rsidSect="004D2521">
          <w:headerReference w:type="default" r:id="rId10"/>
          <w:footerReference w:type="default" r:id="rId11"/>
          <w:pgSz w:w="12240" w:h="15840"/>
          <w:pgMar w:top="1701" w:right="1701" w:bottom="1701" w:left="2275" w:header="720" w:footer="720" w:gutter="0"/>
          <w:pgNumType w:fmt="lowerRoman" w:start="1"/>
          <w:cols w:space="720"/>
          <w:docGrid w:linePitch="360"/>
        </w:sectPr>
      </w:pPr>
    </w:p>
    <w:p w14:paraId="777B4AAF" w14:textId="77777777" w:rsidR="007D5C3C" w:rsidRPr="00D63CFB" w:rsidRDefault="009050AD" w:rsidP="009050AD">
      <w:pPr>
        <w:pStyle w:val="Heading1"/>
        <w:numPr>
          <w:ilvl w:val="0"/>
          <w:numId w:val="1"/>
        </w:numPr>
        <w:ind w:left="0" w:firstLine="0"/>
        <w:rPr>
          <w:lang w:val="id-ID"/>
          <w:rPrChange w:id="155" w:author="Andri Kurniawan" w:date="2016-12-06T18:43:00Z">
            <w:rPr/>
          </w:rPrChange>
        </w:rPr>
      </w:pPr>
      <w:r w:rsidRPr="00D63CFB">
        <w:rPr>
          <w:lang w:val="id-ID"/>
          <w:rPrChange w:id="156" w:author="Andri Kurniawan" w:date="2016-12-06T18:43:00Z">
            <w:rPr/>
          </w:rPrChange>
        </w:rPr>
        <w:lastRenderedPageBreak/>
        <w:br/>
      </w:r>
      <w:bookmarkStart w:id="157" w:name="_Toc469128622"/>
      <w:r w:rsidR="00DE2543" w:rsidRPr="00D63CFB">
        <w:rPr>
          <w:lang w:val="id-ID"/>
          <w:rPrChange w:id="158" w:author="Andri Kurniawan" w:date="2016-12-06T18:43:00Z">
            <w:rPr/>
          </w:rPrChange>
        </w:rPr>
        <w:t>PENDAHULUAN</w:t>
      </w:r>
      <w:bookmarkEnd w:id="157"/>
    </w:p>
    <w:p w14:paraId="4FED0526" w14:textId="77777777" w:rsidR="00DE2543" w:rsidRPr="00D63CFB" w:rsidRDefault="00DE2543" w:rsidP="00DE2543">
      <w:pPr>
        <w:rPr>
          <w:lang w:val="id-ID"/>
          <w:rPrChange w:id="159" w:author="Andri Kurniawan" w:date="2016-12-06T18:43:00Z">
            <w:rPr/>
          </w:rPrChange>
        </w:rPr>
      </w:pPr>
    </w:p>
    <w:p w14:paraId="52EB5A18" w14:textId="77777777" w:rsidR="00BE0F27" w:rsidRPr="00D63CFB" w:rsidRDefault="00BE0F27" w:rsidP="002177BB">
      <w:pPr>
        <w:pStyle w:val="Heading2"/>
        <w:numPr>
          <w:ilvl w:val="1"/>
          <w:numId w:val="2"/>
        </w:numPr>
        <w:ind w:left="567" w:hanging="567"/>
        <w:rPr>
          <w:lang w:val="id-ID"/>
          <w:rPrChange w:id="160" w:author="Andri Kurniawan" w:date="2016-12-06T18:43:00Z">
            <w:rPr/>
          </w:rPrChange>
        </w:rPr>
      </w:pPr>
      <w:bookmarkStart w:id="161" w:name="_Toc469128623"/>
      <w:r w:rsidRPr="00D63CFB">
        <w:rPr>
          <w:lang w:val="id-ID"/>
          <w:rPrChange w:id="162" w:author="Andri Kurniawan" w:date="2016-12-06T18:43:00Z">
            <w:rPr/>
          </w:rPrChange>
        </w:rPr>
        <w:t>Proses Pencarian Kerja Praktik</w:t>
      </w:r>
      <w:bookmarkEnd w:id="161"/>
    </w:p>
    <w:p w14:paraId="29EC3C03" w14:textId="77777777" w:rsidR="00B772A7" w:rsidRPr="00D63CFB" w:rsidRDefault="00006C18" w:rsidP="00B772A7">
      <w:pPr>
        <w:ind w:firstLine="567"/>
        <w:rPr>
          <w:lang w:val="id-ID"/>
          <w:rPrChange w:id="163" w:author="Andri Kurniawan" w:date="2016-12-06T18:43:00Z">
            <w:rPr/>
          </w:rPrChange>
        </w:rPr>
      </w:pPr>
      <w:r w:rsidRPr="00D63CFB">
        <w:rPr>
          <w:lang w:val="id-ID"/>
          <w:rPrChange w:id="164" w:author="Andri Kurniawan" w:date="2016-12-06T18:43:00Z">
            <w:rPr/>
          </w:rPrChange>
        </w:rPr>
        <w:t xml:space="preserve">Penulis memulai proses pencarian kerja praktik dengan meminta rekomendasi dari para senior yang telah melaksanakan kerja praktik sebelumnya. Banyak dari mereka menyarankan untuk mencoba perusahaan IT seperti Traveloka, Bukalapak, Tokopedia, GDP Labs, hingga </w:t>
      </w:r>
      <w:r w:rsidRPr="00D63CFB">
        <w:rPr>
          <w:i/>
          <w:lang w:val="id-ID"/>
          <w:rPrChange w:id="165" w:author="Andri Kurniawan" w:date="2016-12-06T18:43:00Z">
            <w:rPr>
              <w:i/>
            </w:rPr>
          </w:rPrChange>
        </w:rPr>
        <w:t>startup-startup</w:t>
      </w:r>
      <w:r w:rsidRPr="00D63CFB">
        <w:rPr>
          <w:lang w:val="id-ID"/>
          <w:rPrChange w:id="166" w:author="Andri Kurniawan" w:date="2016-12-06T18:43:00Z">
            <w:rPr/>
          </w:rPrChange>
        </w:rPr>
        <w:t xml:space="preserve"> lainnya. Selanjutnya penulis mencoba untuk membuka halaman karir dari beberapa perusahaan IT untuk mengecek apakah mereka menerima lowongan </w:t>
      </w:r>
      <w:r w:rsidR="00B772A7" w:rsidRPr="00D63CFB">
        <w:rPr>
          <w:lang w:val="id-ID"/>
          <w:rPrChange w:id="167" w:author="Andri Kurniawan" w:date="2016-12-06T18:43:00Z">
            <w:rPr/>
          </w:rPrChange>
        </w:rPr>
        <w:t>untuk kerja praktik atau tidak.</w:t>
      </w:r>
    </w:p>
    <w:p w14:paraId="66C70B24" w14:textId="40EA8A2E" w:rsidR="00B772A7" w:rsidRPr="00D63CFB" w:rsidRDefault="00006C18" w:rsidP="00B772A7">
      <w:pPr>
        <w:ind w:firstLine="567"/>
        <w:rPr>
          <w:lang w:val="id-ID"/>
          <w:rPrChange w:id="168" w:author="Andri Kurniawan" w:date="2016-12-06T18:43:00Z">
            <w:rPr/>
          </w:rPrChange>
        </w:rPr>
      </w:pPr>
      <w:r w:rsidRPr="00D63CFB">
        <w:rPr>
          <w:lang w:val="id-ID"/>
          <w:rPrChange w:id="169" w:author="Andri Kurniawan" w:date="2016-12-06T18:43:00Z">
            <w:rPr/>
          </w:rPrChange>
        </w:rPr>
        <w:t xml:space="preserve">Pada awal bulan Maret, penulis mulai mencoba memasukkan lamaran untuk beberapa perusahaan nasional maupun di luar negeri yaitu Kitabisa, </w:t>
      </w:r>
      <w:r w:rsidR="002D1CB4" w:rsidRPr="00D63CFB">
        <w:rPr>
          <w:lang w:val="id-ID"/>
          <w:rPrChange w:id="170" w:author="Andri Kurniawan" w:date="2016-12-06T18:43:00Z">
            <w:rPr/>
          </w:rPrChange>
        </w:rPr>
        <w:t>Tokopedia, GDP Labs, Medic-T</w:t>
      </w:r>
      <w:r w:rsidRPr="00D63CFB">
        <w:rPr>
          <w:lang w:val="id-ID"/>
          <w:rPrChange w:id="171" w:author="Andri Kurniawan" w:date="2016-12-06T18:43:00Z">
            <w:rPr/>
          </w:rPrChange>
        </w:rPr>
        <w:t xml:space="preserve">rust, </w:t>
      </w:r>
      <w:r w:rsidR="002D1CB4" w:rsidRPr="00D63CFB">
        <w:rPr>
          <w:lang w:val="id-ID"/>
          <w:rPrChange w:id="172" w:author="Andri Kurniawan" w:date="2016-12-06T18:43:00Z">
            <w:rPr/>
          </w:rPrChange>
        </w:rPr>
        <w:t>X</w:t>
      </w:r>
      <w:r w:rsidRPr="00D63CFB">
        <w:rPr>
          <w:lang w:val="id-ID"/>
          <w:rPrChange w:id="173" w:author="Andri Kurniawan" w:date="2016-12-06T18:43:00Z">
            <w:rPr/>
          </w:rPrChange>
        </w:rPr>
        <w:t xml:space="preserve">entralmethods, </w:t>
      </w:r>
      <w:ins w:id="174" w:author="RMahendra" w:date="2016-12-01T05:52:00Z">
        <w:r w:rsidR="00F95EDB" w:rsidRPr="00D63CFB">
          <w:rPr>
            <w:lang w:val="id-ID"/>
          </w:rPr>
          <w:t xml:space="preserve">dan </w:t>
        </w:r>
      </w:ins>
      <w:r w:rsidR="002D1CB4" w:rsidRPr="00D63CFB">
        <w:rPr>
          <w:lang w:val="id-ID"/>
          <w:rPrChange w:id="175" w:author="Andri Kurniawan" w:date="2016-12-06T18:43:00Z">
            <w:rPr/>
          </w:rPrChange>
        </w:rPr>
        <w:t>MavenL</w:t>
      </w:r>
      <w:r w:rsidRPr="00D63CFB">
        <w:rPr>
          <w:lang w:val="id-ID"/>
          <w:rPrChange w:id="176" w:author="Andri Kurniawan" w:date="2016-12-06T18:43:00Z">
            <w:rPr/>
          </w:rPrChange>
        </w:rPr>
        <w:t>ab. Setelah memasukkan lamaran,</w:t>
      </w:r>
      <w:r w:rsidR="002D1CB4" w:rsidRPr="00D63CFB">
        <w:rPr>
          <w:lang w:val="id-ID"/>
          <w:rPrChange w:id="177" w:author="Andri Kurniawan" w:date="2016-12-06T18:43:00Z">
            <w:rPr/>
          </w:rPrChange>
        </w:rPr>
        <w:t xml:space="preserve"> penulis mendapatkan </w:t>
      </w:r>
      <w:r w:rsidR="002D1CB4" w:rsidRPr="00D63CFB">
        <w:rPr>
          <w:i/>
          <w:lang w:val="id-ID"/>
          <w:rPrChange w:id="178" w:author="Andri Kurniawan" w:date="2016-12-06T18:43:00Z">
            <w:rPr>
              <w:i/>
            </w:rPr>
          </w:rPrChange>
        </w:rPr>
        <w:t>email</w:t>
      </w:r>
      <w:r w:rsidR="002D1CB4" w:rsidRPr="00D63CFB">
        <w:rPr>
          <w:lang w:val="id-ID"/>
          <w:rPrChange w:id="179" w:author="Andri Kurniawan" w:date="2016-12-06T18:43:00Z">
            <w:rPr/>
          </w:rPrChange>
        </w:rPr>
        <w:t xml:space="preserve"> balasan dari Medic-Trust yang menanyakan jadwal untuk </w:t>
      </w:r>
      <w:r w:rsidR="002D1CB4" w:rsidRPr="00D63CFB">
        <w:rPr>
          <w:highlight w:val="yellow"/>
          <w:lang w:val="id-ID"/>
          <w:rPrChange w:id="180" w:author="Andri Kurniawan" w:date="2016-12-06T18:43:00Z">
            <w:rPr/>
          </w:rPrChange>
        </w:rPr>
        <w:t>wawanca</w:t>
      </w:r>
      <w:ins w:id="181" w:author="Andri Kurniawan" w:date="2016-12-01T13:32:00Z">
        <w:r w:rsidR="00DE7711" w:rsidRPr="00D63CFB">
          <w:rPr>
            <w:highlight w:val="yellow"/>
            <w:lang w:val="id-ID"/>
            <w:rPrChange w:id="182" w:author="Andri Kurniawan" w:date="2016-12-06T18:43:00Z">
              <w:rPr>
                <w:highlight w:val="yellow"/>
              </w:rPr>
            </w:rPrChange>
          </w:rPr>
          <w:t>r</w:t>
        </w:r>
      </w:ins>
      <w:del w:id="183" w:author="Andri Kurniawan" w:date="2016-12-01T13:32:00Z">
        <w:r w:rsidR="002D1CB4" w:rsidRPr="00D63CFB" w:rsidDel="00DE7711">
          <w:rPr>
            <w:highlight w:val="yellow"/>
            <w:lang w:val="id-ID"/>
            <w:rPrChange w:id="184" w:author="Andri Kurniawan" w:date="2016-12-06T18:43:00Z">
              <w:rPr/>
            </w:rPrChange>
          </w:rPr>
          <w:delText>n</w:delText>
        </w:r>
      </w:del>
      <w:r w:rsidR="002D1CB4" w:rsidRPr="00D63CFB">
        <w:rPr>
          <w:highlight w:val="yellow"/>
          <w:lang w:val="id-ID"/>
          <w:rPrChange w:id="185" w:author="Andri Kurniawan" w:date="2016-12-06T18:43:00Z">
            <w:rPr/>
          </w:rPrChange>
        </w:rPr>
        <w:t>a</w:t>
      </w:r>
      <w:ins w:id="186" w:author="Andri Kurniawan" w:date="2016-12-06T16:53:00Z">
        <w:r w:rsidR="00335D05" w:rsidRPr="00D63CFB">
          <w:rPr>
            <w:lang w:val="id-ID"/>
            <w:rPrChange w:id="187" w:author="Andri Kurniawan" w:date="2016-12-06T18:43:00Z">
              <w:rPr/>
            </w:rPrChange>
          </w:rPr>
          <w:t>.</w:t>
        </w:r>
      </w:ins>
      <w:commentRangeStart w:id="188"/>
      <w:r w:rsidR="002D1CB4" w:rsidRPr="00D63CFB">
        <w:rPr>
          <w:lang w:val="id-ID"/>
          <w:rPrChange w:id="189" w:author="Andri Kurniawan" w:date="2016-12-06T18:43:00Z">
            <w:rPr/>
          </w:rPrChange>
        </w:rPr>
        <w:t xml:space="preserve"> </w:t>
      </w:r>
      <w:commentRangeEnd w:id="188"/>
      <w:r w:rsidR="00F95EDB" w:rsidRPr="00D63CFB">
        <w:rPr>
          <w:rStyle w:val="CommentReference"/>
          <w:lang w:val="id-ID"/>
          <w:rPrChange w:id="190" w:author="Andri Kurniawan" w:date="2016-12-06T18:43:00Z">
            <w:rPr>
              <w:rStyle w:val="CommentReference"/>
            </w:rPr>
          </w:rPrChange>
        </w:rPr>
        <w:commentReference w:id="188"/>
      </w:r>
      <w:ins w:id="191" w:author="Andri Kurniawan" w:date="2016-12-06T16:53:00Z">
        <w:r w:rsidR="00335D05" w:rsidRPr="00D63CFB">
          <w:rPr>
            <w:lang w:val="id-ID"/>
            <w:rPrChange w:id="192" w:author="Andri Kurniawan" w:date="2016-12-06T18:43:00Z">
              <w:rPr/>
            </w:rPrChange>
          </w:rPr>
          <w:t>N</w:t>
        </w:r>
      </w:ins>
      <w:del w:id="193" w:author="Andri Kurniawan" w:date="2016-12-06T16:53:00Z">
        <w:r w:rsidR="002D1CB4" w:rsidRPr="00D63CFB" w:rsidDel="00335D05">
          <w:rPr>
            <w:lang w:val="id-ID"/>
            <w:rPrChange w:id="194" w:author="Andri Kurniawan" w:date="2016-12-06T18:43:00Z">
              <w:rPr/>
            </w:rPrChange>
          </w:rPr>
          <w:delText>n</w:delText>
        </w:r>
      </w:del>
      <w:r w:rsidR="002D1CB4" w:rsidRPr="00D63CFB">
        <w:rPr>
          <w:lang w:val="id-ID"/>
          <w:rPrChange w:id="195" w:author="Andri Kurniawan" w:date="2016-12-06T18:43:00Z">
            <w:rPr/>
          </w:rPrChange>
        </w:rPr>
        <w:t>amun</w:t>
      </w:r>
      <w:r w:rsidR="007243A9">
        <w:t>,</w:t>
      </w:r>
      <w:r w:rsidR="002D1CB4" w:rsidRPr="00D63CFB">
        <w:rPr>
          <w:lang w:val="id-ID"/>
          <w:rPrChange w:id="196" w:author="Andri Kurniawan" w:date="2016-12-06T18:43:00Z">
            <w:rPr/>
          </w:rPrChange>
        </w:rPr>
        <w:t xml:space="preserve"> penulis tidak kunjung dihubungi kembali</w:t>
      </w:r>
      <w:ins w:id="197" w:author="Andri Kurniawan" w:date="2016-12-06T16:53:00Z">
        <w:r w:rsidR="00335D05" w:rsidRPr="00D63CFB">
          <w:rPr>
            <w:lang w:val="id-ID"/>
            <w:rPrChange w:id="198" w:author="Andri Kurniawan" w:date="2016-12-06T18:43:00Z">
              <w:rPr/>
            </w:rPrChange>
          </w:rPr>
          <w:t xml:space="preserve"> untuk proses lebih lanjut.</w:t>
        </w:r>
      </w:ins>
      <w:del w:id="199" w:author="Andri Kurniawan" w:date="2016-12-06T16:53:00Z">
        <w:r w:rsidR="002D1CB4" w:rsidRPr="00D63CFB" w:rsidDel="00335D05">
          <w:rPr>
            <w:lang w:val="id-ID"/>
            <w:rPrChange w:id="200" w:author="Andri Kurniawan" w:date="2016-12-06T18:43:00Z">
              <w:rPr/>
            </w:rPrChange>
          </w:rPr>
          <w:delText>.</w:delText>
        </w:r>
      </w:del>
      <w:r w:rsidR="002D1CB4" w:rsidRPr="00D63CFB">
        <w:rPr>
          <w:lang w:val="id-ID"/>
          <w:rPrChange w:id="201" w:author="Andri Kurniawan" w:date="2016-12-06T18:43:00Z">
            <w:rPr/>
          </w:rPrChange>
        </w:rPr>
        <w:t xml:space="preserve"> Penulis juga mendapatkan </w:t>
      </w:r>
      <w:r w:rsidR="002D1CB4" w:rsidRPr="00D63CFB">
        <w:rPr>
          <w:i/>
          <w:lang w:val="id-ID"/>
          <w:rPrChange w:id="202" w:author="Andri Kurniawan" w:date="2016-12-06T18:43:00Z">
            <w:rPr>
              <w:i/>
            </w:rPr>
          </w:rPrChange>
        </w:rPr>
        <w:t>email</w:t>
      </w:r>
      <w:r w:rsidR="002D1CB4" w:rsidRPr="00D63CFB">
        <w:rPr>
          <w:lang w:val="id-ID"/>
          <w:rPrChange w:id="203" w:author="Andri Kurniawan" w:date="2016-12-06T18:43:00Z">
            <w:rPr/>
          </w:rPrChange>
        </w:rPr>
        <w:t xml:space="preserve"> balasan dari Tokopedia sekitar 3 hari setelah mengirimkan lamaran yang isi dari </w:t>
      </w:r>
      <w:r w:rsidR="002D1CB4" w:rsidRPr="00D63CFB">
        <w:rPr>
          <w:i/>
          <w:lang w:val="id-ID"/>
          <w:rPrChange w:id="204" w:author="Andri Kurniawan" w:date="2016-12-06T18:43:00Z">
            <w:rPr>
              <w:i/>
            </w:rPr>
          </w:rPrChange>
        </w:rPr>
        <w:t>email</w:t>
      </w:r>
      <w:r w:rsidR="002D1CB4" w:rsidRPr="00D63CFB">
        <w:rPr>
          <w:lang w:val="id-ID"/>
          <w:rPrChange w:id="205" w:author="Andri Kurniawan" w:date="2016-12-06T18:43:00Z">
            <w:rPr/>
          </w:rPrChange>
        </w:rPr>
        <w:t xml:space="preserve"> tersebut adalah link untuk tes koding secara </w:t>
      </w:r>
      <w:r w:rsidR="002D1CB4" w:rsidRPr="00D63CFB">
        <w:rPr>
          <w:i/>
          <w:lang w:val="id-ID"/>
          <w:rPrChange w:id="206" w:author="Andri Kurniawan" w:date="2016-12-06T18:43:00Z">
            <w:rPr>
              <w:i/>
            </w:rPr>
          </w:rPrChange>
        </w:rPr>
        <w:t>online</w:t>
      </w:r>
      <w:ins w:id="207" w:author="Andri Kurniawan" w:date="2016-12-06T16:46:00Z">
        <w:r w:rsidR="001200DD" w:rsidRPr="00D63CFB">
          <w:rPr>
            <w:lang w:val="id-ID"/>
            <w:rPrChange w:id="208" w:author="Andri Kurniawan" w:date="2016-12-06T18:43:00Z">
              <w:rPr/>
            </w:rPrChange>
          </w:rPr>
          <w:t>.</w:t>
        </w:r>
      </w:ins>
      <w:del w:id="209" w:author="Andri Kurniawan" w:date="2016-12-06T16:46:00Z">
        <w:r w:rsidR="002D1CB4" w:rsidRPr="00D63CFB" w:rsidDel="001200DD">
          <w:rPr>
            <w:lang w:val="id-ID"/>
            <w:rPrChange w:id="210" w:author="Andri Kurniawan" w:date="2016-12-06T18:43:00Z">
              <w:rPr/>
            </w:rPrChange>
          </w:rPr>
          <w:delText>.</w:delText>
        </w:r>
      </w:del>
      <w:r w:rsidR="002D1CB4" w:rsidRPr="00D63CFB">
        <w:rPr>
          <w:lang w:val="id-ID"/>
          <w:rPrChange w:id="211" w:author="Andri Kurniawan" w:date="2016-12-06T18:43:00Z">
            <w:rPr/>
          </w:rPrChange>
        </w:rPr>
        <w:t xml:space="preserve"> </w:t>
      </w:r>
      <w:del w:id="212" w:author="RMahendra" w:date="2016-12-01T06:22:00Z">
        <w:r w:rsidR="002D1CB4" w:rsidRPr="00D63CFB" w:rsidDel="00E67D85">
          <w:rPr>
            <w:lang w:val="id-ID"/>
            <w:rPrChange w:id="213" w:author="Andri Kurniawan" w:date="2016-12-06T18:43:00Z">
              <w:rPr/>
            </w:rPrChange>
          </w:rPr>
          <w:delText xml:space="preserve">Sementara dari GDP Labs, </w:delText>
        </w:r>
      </w:del>
      <w:del w:id="214" w:author="Andri Kurniawan" w:date="2016-12-06T16:46:00Z">
        <w:r w:rsidR="002D1CB4" w:rsidRPr="00D63CFB" w:rsidDel="001200DD">
          <w:rPr>
            <w:lang w:val="id-ID"/>
            <w:rPrChange w:id="215" w:author="Andri Kurniawan" w:date="2016-12-06T18:43:00Z">
              <w:rPr/>
            </w:rPrChange>
          </w:rPr>
          <w:delText>p</w:delText>
        </w:r>
      </w:del>
      <w:ins w:id="216" w:author="Andri Kurniawan" w:date="2016-12-06T16:46:00Z">
        <w:r w:rsidR="001200DD" w:rsidRPr="00D63CFB">
          <w:rPr>
            <w:lang w:val="id-ID"/>
            <w:rPrChange w:id="217" w:author="Andri Kurniawan" w:date="2016-12-06T18:43:00Z">
              <w:rPr/>
            </w:rPrChange>
          </w:rPr>
          <w:t>P</w:t>
        </w:r>
      </w:ins>
      <w:r w:rsidR="002D1CB4" w:rsidRPr="00D63CFB">
        <w:rPr>
          <w:lang w:val="id-ID"/>
          <w:rPrChange w:id="218" w:author="Andri Kurniawan" w:date="2016-12-06T18:43:00Z">
            <w:rPr/>
          </w:rPrChange>
        </w:rPr>
        <w:t xml:space="preserve">enulis </w:t>
      </w:r>
      <w:ins w:id="219" w:author="Andri Kurniawan" w:date="2016-12-06T16:48:00Z">
        <w:r w:rsidR="001200DD" w:rsidRPr="00D63CFB">
          <w:rPr>
            <w:lang w:val="id-ID"/>
            <w:rPrChange w:id="220" w:author="Andri Kurniawan" w:date="2016-12-06T18:43:00Z">
              <w:rPr/>
            </w:rPrChange>
          </w:rPr>
          <w:t xml:space="preserve">juga </w:t>
        </w:r>
      </w:ins>
      <w:r w:rsidR="002D1CB4" w:rsidRPr="00D63CFB">
        <w:rPr>
          <w:lang w:val="id-ID"/>
          <w:rPrChange w:id="221" w:author="Andri Kurniawan" w:date="2016-12-06T18:43:00Z">
            <w:rPr/>
          </w:rPrChange>
        </w:rPr>
        <w:t xml:space="preserve">mendapatkan </w:t>
      </w:r>
      <w:r w:rsidR="002D1CB4" w:rsidRPr="00D63CFB">
        <w:rPr>
          <w:i/>
          <w:lang w:val="id-ID"/>
          <w:rPrChange w:id="222" w:author="Andri Kurniawan" w:date="2016-12-06T18:43:00Z">
            <w:rPr>
              <w:i/>
            </w:rPr>
          </w:rPrChange>
        </w:rPr>
        <w:t>email</w:t>
      </w:r>
      <w:r w:rsidR="002D1CB4" w:rsidRPr="00D63CFB">
        <w:rPr>
          <w:lang w:val="id-ID"/>
          <w:rPrChange w:id="223" w:author="Andri Kurniawan" w:date="2016-12-06T18:43:00Z">
            <w:rPr/>
          </w:rPrChange>
        </w:rPr>
        <w:t xml:space="preserve"> balasan </w:t>
      </w:r>
      <w:ins w:id="224" w:author="RMahendra" w:date="2016-12-01T06:22:00Z">
        <w:r w:rsidR="00E67D85" w:rsidRPr="00D63CFB">
          <w:rPr>
            <w:lang w:val="id-ID"/>
            <w:rPrChange w:id="225" w:author="Andri Kurniawan" w:date="2016-12-06T18:43:00Z">
              <w:rPr/>
            </w:rPrChange>
          </w:rPr>
          <w:t xml:space="preserve">dari GDP Labs </w:t>
        </w:r>
        <w:r w:rsidR="00E67D85" w:rsidRPr="00D63CFB">
          <w:rPr>
            <w:lang w:val="id-ID"/>
          </w:rPr>
          <w:t xml:space="preserve">yang isinya menanyakan NPM </w:t>
        </w:r>
        <w:del w:id="226" w:author="Andri Kurniawan" w:date="2016-12-06T16:49:00Z">
          <w:r w:rsidR="00E67D85" w:rsidRPr="00D63CFB" w:rsidDel="001200DD">
            <w:rPr>
              <w:lang w:val="id-ID"/>
            </w:rPr>
            <w:delText xml:space="preserve">dan </w:delText>
          </w:r>
          <w:commentRangeStart w:id="227"/>
          <w:r w:rsidR="00E67D85" w:rsidRPr="00D63CFB" w:rsidDel="001200DD">
            <w:rPr>
              <w:lang w:val="id-ID"/>
            </w:rPr>
            <w:delText>e</w:delText>
          </w:r>
        </w:del>
        <w:del w:id="228" w:author="Andri Kurniawan" w:date="2016-12-01T13:32:00Z">
          <w:r w:rsidR="00E67D85" w:rsidRPr="00D63CFB" w:rsidDel="00DE7711">
            <w:rPr>
              <w:lang w:val="id-ID"/>
            </w:rPr>
            <w:delText>-</w:delText>
          </w:r>
        </w:del>
        <w:del w:id="229" w:author="Andri Kurniawan" w:date="2016-12-06T16:49:00Z">
          <w:r w:rsidR="00E67D85" w:rsidRPr="00D63CFB" w:rsidDel="001200DD">
            <w:rPr>
              <w:lang w:val="id-ID"/>
            </w:rPr>
            <w:delText>mail</w:delText>
          </w:r>
        </w:del>
      </w:ins>
      <w:commentRangeEnd w:id="227"/>
      <w:ins w:id="230" w:author="RMahendra" w:date="2016-12-01T06:23:00Z">
        <w:r w:rsidR="00E67D85" w:rsidRPr="00D63CFB">
          <w:rPr>
            <w:rStyle w:val="CommentReference"/>
            <w:lang w:val="id-ID"/>
            <w:rPrChange w:id="231" w:author="Andri Kurniawan" w:date="2016-12-06T18:43:00Z">
              <w:rPr>
                <w:rStyle w:val="CommentReference"/>
              </w:rPr>
            </w:rPrChange>
          </w:rPr>
          <w:commentReference w:id="227"/>
        </w:r>
      </w:ins>
      <w:ins w:id="232" w:author="RMahendra" w:date="2016-12-01T06:22:00Z">
        <w:del w:id="233" w:author="Andri Kurniawan" w:date="2016-12-06T16:49:00Z">
          <w:r w:rsidR="00E67D85" w:rsidRPr="00D63CFB" w:rsidDel="001200DD">
            <w:rPr>
              <w:lang w:val="id-ID"/>
            </w:rPr>
            <w:delText xml:space="preserve"> </w:delText>
          </w:r>
        </w:del>
      </w:ins>
      <w:r w:rsidR="002D1CB4" w:rsidRPr="00D63CFB">
        <w:rPr>
          <w:lang w:val="id-ID"/>
          <w:rPrChange w:id="234" w:author="Andri Kurniawan" w:date="2016-12-06T18:43:00Z">
            <w:rPr/>
          </w:rPrChange>
        </w:rPr>
        <w:t>sekitar 1 minggu setelah</w:t>
      </w:r>
      <w:ins w:id="235" w:author="RMahendra" w:date="2016-12-01T06:23:00Z">
        <w:r w:rsidR="00E67D85" w:rsidRPr="00D63CFB">
          <w:rPr>
            <w:lang w:val="id-ID"/>
          </w:rPr>
          <w:t xml:space="preserve"> lamaran dikirimkan</w:t>
        </w:r>
      </w:ins>
      <w:del w:id="236" w:author="RMahendra" w:date="2016-12-01T06:23:00Z">
        <w:r w:rsidR="002D1CB4" w:rsidRPr="00D63CFB" w:rsidDel="00E67D85">
          <w:rPr>
            <w:lang w:val="id-ID"/>
            <w:rPrChange w:id="237" w:author="Andri Kurniawan" w:date="2016-12-06T18:43:00Z">
              <w:rPr/>
            </w:rPrChange>
          </w:rPr>
          <w:delText xml:space="preserve"> melamar yang isi </w:delText>
        </w:r>
        <w:r w:rsidR="002D1CB4" w:rsidRPr="00D63CFB" w:rsidDel="00E67D85">
          <w:rPr>
            <w:i/>
            <w:lang w:val="id-ID"/>
            <w:rPrChange w:id="238" w:author="Andri Kurniawan" w:date="2016-12-06T18:43:00Z">
              <w:rPr>
                <w:i/>
              </w:rPr>
            </w:rPrChange>
          </w:rPr>
          <w:delText>email</w:delText>
        </w:r>
        <w:r w:rsidR="00E505D5" w:rsidRPr="00D63CFB" w:rsidDel="00E67D85">
          <w:rPr>
            <w:lang w:val="id-ID"/>
            <w:rPrChange w:id="239" w:author="Andri Kurniawan" w:date="2016-12-06T18:43:00Z">
              <w:rPr/>
            </w:rPrChange>
          </w:rPr>
          <w:delText>-</w:delText>
        </w:r>
        <w:r w:rsidR="002D1CB4" w:rsidRPr="00D63CFB" w:rsidDel="00E67D85">
          <w:rPr>
            <w:lang w:val="id-ID"/>
            <w:rPrChange w:id="240" w:author="Andri Kurniawan" w:date="2016-12-06T18:43:00Z">
              <w:rPr/>
            </w:rPrChange>
          </w:rPr>
          <w:delText xml:space="preserve">nya menanyakan npm dan </w:delText>
        </w:r>
        <w:r w:rsidR="002D1CB4" w:rsidRPr="00D63CFB" w:rsidDel="00E67D85">
          <w:rPr>
            <w:i/>
            <w:lang w:val="id-ID"/>
            <w:rPrChange w:id="241" w:author="Andri Kurniawan" w:date="2016-12-06T18:43:00Z">
              <w:rPr>
                <w:i/>
              </w:rPr>
            </w:rPrChange>
          </w:rPr>
          <w:delText>email</w:delText>
        </w:r>
      </w:del>
      <w:r w:rsidR="002D1CB4" w:rsidRPr="00D63CFB">
        <w:rPr>
          <w:lang w:val="id-ID"/>
          <w:rPrChange w:id="242" w:author="Andri Kurniawan" w:date="2016-12-06T18:43:00Z">
            <w:rPr/>
          </w:rPrChange>
        </w:rPr>
        <w:t xml:space="preserve">. </w:t>
      </w:r>
      <w:del w:id="243" w:author="RMahendra" w:date="2016-12-01T05:55:00Z">
        <w:r w:rsidR="002D1CB4" w:rsidRPr="00D63CFB" w:rsidDel="00F95EDB">
          <w:rPr>
            <w:lang w:val="id-ID"/>
            <w:rPrChange w:id="244" w:author="Andri Kurniawan" w:date="2016-12-06T18:43:00Z">
              <w:rPr/>
            </w:rPrChange>
          </w:rPr>
          <w:delText>Untuk kitabisa, Xentralmethods (Malaysia) dan MavenLab (Singapore)</w:delText>
        </w:r>
      </w:del>
      <w:ins w:id="245" w:author="RMahendra" w:date="2016-12-01T05:55:00Z">
        <w:r w:rsidR="00F95EDB" w:rsidRPr="00D63CFB">
          <w:rPr>
            <w:lang w:val="id-ID"/>
          </w:rPr>
          <w:t>Sementara itu,</w:t>
        </w:r>
      </w:ins>
      <w:ins w:id="246" w:author="Andri Kurniawan" w:date="2016-12-06T16:49:00Z">
        <w:r w:rsidR="001200DD" w:rsidRPr="00D63CFB">
          <w:rPr>
            <w:lang w:val="id-ID"/>
            <w:rPrChange w:id="247" w:author="Andri Kurniawan" w:date="2016-12-06T18:43:00Z">
              <w:rPr/>
            </w:rPrChange>
          </w:rPr>
          <w:t xml:space="preserve"> </w:t>
        </w:r>
      </w:ins>
      <w:del w:id="248" w:author="RMahendra" w:date="2016-12-01T05:55:00Z">
        <w:r w:rsidR="002D1CB4" w:rsidRPr="00D63CFB" w:rsidDel="00F95EDB">
          <w:rPr>
            <w:lang w:val="id-ID"/>
            <w:rPrChange w:id="249" w:author="Andri Kurniawan" w:date="2016-12-06T18:43:00Z">
              <w:rPr/>
            </w:rPrChange>
          </w:rPr>
          <w:delText xml:space="preserve"> </w:delText>
        </w:r>
      </w:del>
      <w:r w:rsidR="002D1CB4" w:rsidRPr="00D63CFB">
        <w:rPr>
          <w:lang w:val="id-ID"/>
          <w:rPrChange w:id="250" w:author="Andri Kurniawan" w:date="2016-12-06T18:43:00Z">
            <w:rPr/>
          </w:rPrChange>
        </w:rPr>
        <w:t xml:space="preserve">penulis tidak mendapatkan </w:t>
      </w:r>
      <w:r w:rsidR="002D1CB4" w:rsidRPr="00D63CFB">
        <w:rPr>
          <w:i/>
          <w:lang w:val="id-ID"/>
          <w:rPrChange w:id="251" w:author="Andri Kurniawan" w:date="2016-12-06T18:43:00Z">
            <w:rPr>
              <w:i/>
            </w:rPr>
          </w:rPrChange>
        </w:rPr>
        <w:t>email</w:t>
      </w:r>
      <w:r w:rsidR="002D1CB4" w:rsidRPr="00D63CFB">
        <w:rPr>
          <w:lang w:val="id-ID"/>
          <w:rPrChange w:id="252" w:author="Andri Kurniawan" w:date="2016-12-06T18:43:00Z">
            <w:rPr/>
          </w:rPrChange>
        </w:rPr>
        <w:t xml:space="preserve"> balasan</w:t>
      </w:r>
      <w:ins w:id="253" w:author="RMahendra" w:date="2016-12-01T05:54:00Z">
        <w:r w:rsidR="00F95EDB" w:rsidRPr="00D63CFB">
          <w:rPr>
            <w:lang w:val="id-ID"/>
          </w:rPr>
          <w:t xml:space="preserve"> dari K</w:t>
        </w:r>
        <w:r w:rsidR="00F95EDB" w:rsidRPr="00D63CFB">
          <w:rPr>
            <w:lang w:val="id-ID"/>
            <w:rPrChange w:id="254" w:author="Andri Kurniawan" w:date="2016-12-06T18:43:00Z">
              <w:rPr/>
            </w:rPrChange>
          </w:rPr>
          <w:t>ita</w:t>
        </w:r>
      </w:ins>
      <w:ins w:id="255" w:author="RMahendra" w:date="2016-12-01T05:55:00Z">
        <w:r w:rsidR="00F95EDB" w:rsidRPr="00D63CFB">
          <w:rPr>
            <w:lang w:val="id-ID"/>
          </w:rPr>
          <w:t>B</w:t>
        </w:r>
      </w:ins>
      <w:ins w:id="256" w:author="RMahendra" w:date="2016-12-01T05:54:00Z">
        <w:r w:rsidR="00F95EDB" w:rsidRPr="00D63CFB">
          <w:rPr>
            <w:lang w:val="id-ID"/>
            <w:rPrChange w:id="257" w:author="Andri Kurniawan" w:date="2016-12-06T18:43:00Z">
              <w:rPr/>
            </w:rPrChange>
          </w:rPr>
          <w:t>isa, Xentralmethods (Malaysia) dan MavenLab (Singapore)</w:t>
        </w:r>
      </w:ins>
      <w:r w:rsidR="002D1CB4" w:rsidRPr="00D63CFB">
        <w:rPr>
          <w:lang w:val="id-ID"/>
          <w:rPrChange w:id="258" w:author="Andri Kurniawan" w:date="2016-12-06T18:43:00Z">
            <w:rPr/>
          </w:rPrChange>
        </w:rPr>
        <w:t xml:space="preserve">. Penulis selanjutnya mengerjakan tes </w:t>
      </w:r>
      <w:r w:rsidR="002D1CB4" w:rsidRPr="00D63CFB">
        <w:rPr>
          <w:i/>
          <w:lang w:val="id-ID"/>
          <w:rPrChange w:id="259" w:author="Andri Kurniawan" w:date="2016-12-06T18:43:00Z">
            <w:rPr>
              <w:i/>
            </w:rPr>
          </w:rPrChange>
        </w:rPr>
        <w:t>online</w:t>
      </w:r>
      <w:r w:rsidR="002D1CB4" w:rsidRPr="00D63CFB">
        <w:rPr>
          <w:lang w:val="id-ID"/>
          <w:rPrChange w:id="260" w:author="Andri Kurniawan" w:date="2016-12-06T18:43:00Z">
            <w:rPr/>
          </w:rPrChange>
        </w:rPr>
        <w:t xml:space="preserve"> yang diberikan oleh Tokopedia 2 hari setelah menerima </w:t>
      </w:r>
      <w:r w:rsidR="002D1CB4" w:rsidRPr="00D63CFB">
        <w:rPr>
          <w:i/>
          <w:lang w:val="id-ID"/>
          <w:rPrChange w:id="261" w:author="Andri Kurniawan" w:date="2016-12-06T18:43:00Z">
            <w:rPr>
              <w:i/>
            </w:rPr>
          </w:rPrChange>
        </w:rPr>
        <w:t>email</w:t>
      </w:r>
      <w:r w:rsidR="002D1CB4" w:rsidRPr="00D63CFB">
        <w:rPr>
          <w:lang w:val="id-ID"/>
          <w:rPrChange w:id="262" w:author="Andri Kurniawan" w:date="2016-12-06T18:43:00Z">
            <w:rPr/>
          </w:rPrChange>
        </w:rPr>
        <w:t xml:space="preserve"> yang b</w:t>
      </w:r>
      <w:r w:rsidR="00B772A7" w:rsidRPr="00D63CFB">
        <w:rPr>
          <w:lang w:val="id-ID"/>
          <w:rPrChange w:id="263" w:author="Andri Kurniawan" w:date="2016-12-06T18:43:00Z">
            <w:rPr/>
          </w:rPrChange>
        </w:rPr>
        <w:t xml:space="preserve">erisikan link untuk tes </w:t>
      </w:r>
      <w:r w:rsidR="00B772A7" w:rsidRPr="00D63CFB">
        <w:rPr>
          <w:i/>
          <w:lang w:val="id-ID"/>
          <w:rPrChange w:id="264" w:author="Andri Kurniawan" w:date="2016-12-06T18:43:00Z">
            <w:rPr>
              <w:i/>
            </w:rPr>
          </w:rPrChange>
        </w:rPr>
        <w:t>online</w:t>
      </w:r>
      <w:r w:rsidR="00B772A7" w:rsidRPr="00D63CFB">
        <w:rPr>
          <w:lang w:val="id-ID"/>
          <w:rPrChange w:id="265" w:author="Andri Kurniawan" w:date="2016-12-06T18:43:00Z">
            <w:rPr/>
          </w:rPrChange>
        </w:rPr>
        <w:t>.</w:t>
      </w:r>
    </w:p>
    <w:p w14:paraId="7D034BED" w14:textId="2EB87241" w:rsidR="00B772A7" w:rsidRPr="00D63CFB" w:rsidRDefault="002D1CB4" w:rsidP="00B772A7">
      <w:pPr>
        <w:ind w:firstLine="567"/>
        <w:rPr>
          <w:lang w:val="id-ID"/>
          <w:rPrChange w:id="266" w:author="Andri Kurniawan" w:date="2016-12-06T18:43:00Z">
            <w:rPr/>
          </w:rPrChange>
        </w:rPr>
      </w:pPr>
      <w:r w:rsidRPr="00D63CFB">
        <w:rPr>
          <w:lang w:val="id-ID"/>
          <w:rPrChange w:id="267" w:author="Andri Kurniawan" w:date="2016-12-06T18:43:00Z">
            <w:rPr/>
          </w:rPrChange>
        </w:rPr>
        <w:t xml:space="preserve">Seiring menunggu proses dari hasil tes </w:t>
      </w:r>
      <w:r w:rsidRPr="00D63CFB">
        <w:rPr>
          <w:i/>
          <w:lang w:val="id-ID"/>
          <w:rPrChange w:id="268" w:author="Andri Kurniawan" w:date="2016-12-06T18:43:00Z">
            <w:rPr>
              <w:i/>
            </w:rPr>
          </w:rPrChange>
        </w:rPr>
        <w:t>online</w:t>
      </w:r>
      <w:r w:rsidRPr="00D63CFB">
        <w:rPr>
          <w:lang w:val="id-ID"/>
          <w:rPrChange w:id="269" w:author="Andri Kurniawan" w:date="2016-12-06T18:43:00Z">
            <w:rPr/>
          </w:rPrChange>
        </w:rPr>
        <w:t xml:space="preserve"> pada Tokopedia, penulis mencoba alternatif lainnya </w:t>
      </w:r>
      <w:r w:rsidR="007253A5" w:rsidRPr="00D63CFB">
        <w:rPr>
          <w:lang w:val="id-ID"/>
          <w:rPrChange w:id="270" w:author="Andri Kurniawan" w:date="2016-12-06T18:43:00Z">
            <w:rPr/>
          </w:rPrChange>
        </w:rPr>
        <w:t xml:space="preserve">dengan mendaftar di Bukalapak melalui halaman career. Setelah 1 minggu lebih tidak </w:t>
      </w:r>
      <w:r w:rsidR="00503406" w:rsidRPr="00D63CFB">
        <w:rPr>
          <w:lang w:val="id-ID"/>
          <w:rPrChange w:id="271" w:author="Andri Kurniawan" w:date="2016-12-06T18:43:00Z">
            <w:rPr/>
          </w:rPrChange>
        </w:rPr>
        <w:t>mendapat</w:t>
      </w:r>
      <w:r w:rsidR="007253A5" w:rsidRPr="00D63CFB">
        <w:rPr>
          <w:lang w:val="id-ID"/>
          <w:rPrChange w:id="272" w:author="Andri Kurniawan" w:date="2016-12-06T18:43:00Z">
            <w:rPr/>
          </w:rPrChange>
        </w:rPr>
        <w:t xml:space="preserve"> respon</w:t>
      </w:r>
      <w:r w:rsidR="000D7F58" w:rsidRPr="00D63CFB">
        <w:rPr>
          <w:lang w:val="id-ID"/>
          <w:rPrChange w:id="273" w:author="Andri Kurniawan" w:date="2016-12-06T18:43:00Z">
            <w:rPr/>
          </w:rPrChange>
        </w:rPr>
        <w:t>s</w:t>
      </w:r>
      <w:r w:rsidR="007253A5" w:rsidRPr="00D63CFB">
        <w:rPr>
          <w:lang w:val="id-ID"/>
          <w:rPrChange w:id="274" w:author="Andri Kurniawan" w:date="2016-12-06T18:43:00Z">
            <w:rPr/>
          </w:rPrChange>
        </w:rPr>
        <w:t xml:space="preserve">, penulis mencoba mengisi lagi </w:t>
      </w:r>
      <w:r w:rsidR="00503406" w:rsidRPr="00D63CFB">
        <w:rPr>
          <w:lang w:val="id-ID"/>
          <w:rPrChange w:id="275" w:author="Andri Kurniawan" w:date="2016-12-06T18:43:00Z">
            <w:rPr/>
          </w:rPrChange>
        </w:rPr>
        <w:t>formulir</w:t>
      </w:r>
      <w:r w:rsidR="007253A5" w:rsidRPr="00D63CFB">
        <w:rPr>
          <w:lang w:val="id-ID"/>
          <w:rPrChange w:id="276" w:author="Andri Kurniawan" w:date="2016-12-06T18:43:00Z">
            <w:rPr/>
          </w:rPrChange>
        </w:rPr>
        <w:t xml:space="preserve"> lamaran pada halaman </w:t>
      </w:r>
      <w:r w:rsidR="007253A5" w:rsidRPr="00D63CFB">
        <w:rPr>
          <w:i/>
          <w:lang w:val="id-ID"/>
          <w:rPrChange w:id="277" w:author="Andri Kurniawan" w:date="2016-12-06T18:43:00Z">
            <w:rPr>
              <w:i/>
            </w:rPr>
          </w:rPrChange>
        </w:rPr>
        <w:t>career</w:t>
      </w:r>
      <w:r w:rsidR="007253A5" w:rsidRPr="00D63CFB">
        <w:rPr>
          <w:lang w:val="id-ID"/>
          <w:rPrChange w:id="278" w:author="Andri Kurniawan" w:date="2016-12-06T18:43:00Z">
            <w:rPr/>
          </w:rPrChange>
        </w:rPr>
        <w:t xml:space="preserve"> di </w:t>
      </w:r>
      <w:ins w:id="279" w:author="Andri Kurniawan" w:date="2016-12-01T13:32:00Z">
        <w:r w:rsidR="00DE7711" w:rsidRPr="00D63CFB">
          <w:rPr>
            <w:lang w:val="id-ID"/>
            <w:rPrChange w:id="280" w:author="Andri Kurniawan" w:date="2016-12-06T18:43:00Z">
              <w:rPr/>
            </w:rPrChange>
          </w:rPr>
          <w:t>B</w:t>
        </w:r>
      </w:ins>
      <w:commentRangeStart w:id="281"/>
      <w:del w:id="282" w:author="Andri Kurniawan" w:date="2016-12-01T13:32:00Z">
        <w:r w:rsidR="007253A5" w:rsidRPr="00D63CFB" w:rsidDel="00DE7711">
          <w:rPr>
            <w:lang w:val="id-ID"/>
            <w:rPrChange w:id="283" w:author="Andri Kurniawan" w:date="2016-12-06T18:43:00Z">
              <w:rPr/>
            </w:rPrChange>
          </w:rPr>
          <w:delText>b</w:delText>
        </w:r>
      </w:del>
      <w:r w:rsidR="007253A5" w:rsidRPr="00D63CFB">
        <w:rPr>
          <w:lang w:val="id-ID"/>
          <w:rPrChange w:id="284" w:author="Andri Kurniawan" w:date="2016-12-06T18:43:00Z">
            <w:rPr/>
          </w:rPrChange>
        </w:rPr>
        <w:t>ukalapak.com</w:t>
      </w:r>
      <w:commentRangeEnd w:id="281"/>
      <w:r w:rsidR="00F95EDB" w:rsidRPr="00D63CFB">
        <w:rPr>
          <w:rStyle w:val="CommentReference"/>
          <w:lang w:val="id-ID"/>
          <w:rPrChange w:id="285" w:author="Andri Kurniawan" w:date="2016-12-06T18:43:00Z">
            <w:rPr>
              <w:rStyle w:val="CommentReference"/>
            </w:rPr>
          </w:rPrChange>
        </w:rPr>
        <w:commentReference w:id="281"/>
      </w:r>
      <w:r w:rsidR="007253A5" w:rsidRPr="00D63CFB">
        <w:rPr>
          <w:lang w:val="id-ID"/>
          <w:rPrChange w:id="286" w:author="Andri Kurniawan" w:date="2016-12-06T18:43:00Z">
            <w:rPr/>
          </w:rPrChange>
        </w:rPr>
        <w:t xml:space="preserve">. 3 hari kemudian, penulis mendapatkan </w:t>
      </w:r>
      <w:r w:rsidR="007253A5" w:rsidRPr="00D63CFB">
        <w:rPr>
          <w:i/>
          <w:lang w:val="id-ID"/>
          <w:rPrChange w:id="287" w:author="Andri Kurniawan" w:date="2016-12-06T18:43:00Z">
            <w:rPr>
              <w:i/>
            </w:rPr>
          </w:rPrChange>
        </w:rPr>
        <w:t>email</w:t>
      </w:r>
      <w:r w:rsidR="007253A5" w:rsidRPr="00D63CFB">
        <w:rPr>
          <w:lang w:val="id-ID"/>
          <w:rPrChange w:id="288" w:author="Andri Kurniawan" w:date="2016-12-06T18:43:00Z">
            <w:rPr/>
          </w:rPrChange>
        </w:rPr>
        <w:t xml:space="preserve"> balasan dari </w:t>
      </w:r>
      <w:ins w:id="289" w:author="Andri Kurniawan" w:date="2016-12-06T16:49:00Z">
        <w:r w:rsidR="00E70603" w:rsidRPr="00D63CFB">
          <w:rPr>
            <w:lang w:val="id-ID"/>
            <w:rPrChange w:id="290" w:author="Andri Kurniawan" w:date="2016-12-06T18:43:00Z">
              <w:rPr/>
            </w:rPrChange>
          </w:rPr>
          <w:t>B</w:t>
        </w:r>
      </w:ins>
      <w:del w:id="291" w:author="Andri Kurniawan" w:date="2016-12-06T16:49:00Z">
        <w:r w:rsidR="007253A5" w:rsidRPr="00D63CFB" w:rsidDel="00E70603">
          <w:rPr>
            <w:lang w:val="id-ID"/>
            <w:rPrChange w:id="292" w:author="Andri Kurniawan" w:date="2016-12-06T18:43:00Z">
              <w:rPr/>
            </w:rPrChange>
          </w:rPr>
          <w:delText>b</w:delText>
        </w:r>
      </w:del>
      <w:r w:rsidR="007253A5" w:rsidRPr="00D63CFB">
        <w:rPr>
          <w:lang w:val="id-ID"/>
          <w:rPrChange w:id="293" w:author="Andri Kurniawan" w:date="2016-12-06T18:43:00Z">
            <w:rPr/>
          </w:rPrChange>
        </w:rPr>
        <w:t xml:space="preserve">ukalapak yang berisikan soal tes sebagai tahapan </w:t>
      </w:r>
      <w:r w:rsidR="007253A5" w:rsidRPr="00D63CFB">
        <w:rPr>
          <w:lang w:val="id-ID"/>
          <w:rPrChange w:id="294" w:author="Andri Kurniawan" w:date="2016-12-06T18:43:00Z">
            <w:rPr/>
          </w:rPrChange>
        </w:rPr>
        <w:lastRenderedPageBreak/>
        <w:t xml:space="preserve">awal dari proses seleksi. Setelah menyelesaikan tes </w:t>
      </w:r>
      <w:r w:rsidR="007253A5" w:rsidRPr="00D63CFB">
        <w:rPr>
          <w:i/>
          <w:lang w:val="id-ID"/>
          <w:rPrChange w:id="295" w:author="Andri Kurniawan" w:date="2016-12-06T18:43:00Z">
            <w:rPr>
              <w:i/>
            </w:rPr>
          </w:rPrChange>
        </w:rPr>
        <w:t>online</w:t>
      </w:r>
      <w:r w:rsidR="007253A5" w:rsidRPr="00D63CFB">
        <w:rPr>
          <w:lang w:val="id-ID"/>
          <w:rPrChange w:id="296" w:author="Andri Kurniawan" w:date="2016-12-06T18:43:00Z">
            <w:rPr/>
          </w:rPrChange>
        </w:rPr>
        <w:t xml:space="preserve"> yang diberikan, penulis diundang untuk </w:t>
      </w:r>
      <w:r w:rsidR="005C0E1A" w:rsidRPr="00D63CFB">
        <w:rPr>
          <w:lang w:val="id-ID"/>
          <w:rPrChange w:id="297" w:author="Andri Kurniawan" w:date="2016-12-06T18:43:00Z">
            <w:rPr/>
          </w:rPrChange>
        </w:rPr>
        <w:t>wawancara</w:t>
      </w:r>
      <w:r w:rsidR="007253A5" w:rsidRPr="00D63CFB">
        <w:rPr>
          <w:lang w:val="id-ID"/>
          <w:rPrChange w:id="298" w:author="Andri Kurniawan" w:date="2016-12-06T18:43:00Z">
            <w:rPr/>
          </w:rPrChange>
        </w:rPr>
        <w:t xml:space="preserve"> oleh Bukalapak pada 22 Maret 2016.</w:t>
      </w:r>
      <w:r w:rsidR="004E0C11" w:rsidRPr="00D63CFB">
        <w:rPr>
          <w:lang w:val="id-ID"/>
          <w:rPrChange w:id="299" w:author="Andri Kurniawan" w:date="2016-12-06T18:43:00Z">
            <w:rPr/>
          </w:rPrChange>
        </w:rPr>
        <w:t xml:space="preserve"> </w:t>
      </w:r>
      <w:r w:rsidR="007243A9">
        <w:t xml:space="preserve">Para proses </w:t>
      </w:r>
      <w:proofErr w:type="spellStart"/>
      <w:r w:rsidR="007243A9">
        <w:t>wawancara</w:t>
      </w:r>
      <w:proofErr w:type="spellEnd"/>
      <w:r w:rsidR="007243A9">
        <w:t xml:space="preserve"> </w:t>
      </w:r>
      <w:proofErr w:type="spellStart"/>
      <w:r w:rsidR="007243A9">
        <w:t>tersebut</w:t>
      </w:r>
      <w:proofErr w:type="spellEnd"/>
      <w:r w:rsidR="007243A9">
        <w:t xml:space="preserve">, </w:t>
      </w:r>
      <w:proofErr w:type="spellStart"/>
      <w:r w:rsidR="007243A9">
        <w:t>terdapat</w:t>
      </w:r>
      <w:proofErr w:type="spellEnd"/>
      <w:r w:rsidR="007243A9">
        <w:t xml:space="preserve"> </w:t>
      </w:r>
      <w:proofErr w:type="spellStart"/>
      <w:r w:rsidR="007243A9">
        <w:t>dua</w:t>
      </w:r>
      <w:proofErr w:type="spellEnd"/>
      <w:r w:rsidR="007243A9">
        <w:t xml:space="preserve"> </w:t>
      </w:r>
      <w:proofErr w:type="spellStart"/>
      <w:r w:rsidR="007243A9">
        <w:t>tahap</w:t>
      </w:r>
      <w:proofErr w:type="spellEnd"/>
      <w:r w:rsidR="007243A9">
        <w:t xml:space="preserve"> </w:t>
      </w:r>
      <w:proofErr w:type="spellStart"/>
      <w:r w:rsidR="007243A9">
        <w:t>yaitu</w:t>
      </w:r>
      <w:proofErr w:type="spellEnd"/>
      <w:r w:rsidR="007243A9">
        <w:t xml:space="preserve"> </w:t>
      </w:r>
      <w:proofErr w:type="spellStart"/>
      <w:r w:rsidR="007243A9">
        <w:t>wawancara</w:t>
      </w:r>
      <w:proofErr w:type="spellEnd"/>
      <w:r w:rsidR="007243A9">
        <w:t xml:space="preserve"> </w:t>
      </w:r>
      <w:proofErr w:type="spellStart"/>
      <w:r w:rsidR="007243A9">
        <w:t>dengan</w:t>
      </w:r>
      <w:proofErr w:type="spellEnd"/>
      <w:r w:rsidR="007243A9">
        <w:t xml:space="preserve"> HRD </w:t>
      </w:r>
      <w:proofErr w:type="spellStart"/>
      <w:r w:rsidR="007243A9">
        <w:t>dan</w:t>
      </w:r>
      <w:proofErr w:type="spellEnd"/>
      <w:r w:rsidR="007243A9">
        <w:t xml:space="preserve"> juga </w:t>
      </w:r>
      <w:proofErr w:type="spellStart"/>
      <w:r w:rsidR="007243A9">
        <w:t>mengerjakan</w:t>
      </w:r>
      <w:proofErr w:type="spellEnd"/>
      <w:r w:rsidR="007243A9">
        <w:t xml:space="preserve"> </w:t>
      </w:r>
      <w:proofErr w:type="spellStart"/>
      <w:r w:rsidR="007243A9">
        <w:t>tes</w:t>
      </w:r>
      <w:proofErr w:type="spellEnd"/>
      <w:r w:rsidR="007243A9">
        <w:t xml:space="preserve"> </w:t>
      </w:r>
      <w:proofErr w:type="spellStart"/>
      <w:r w:rsidR="007243A9">
        <w:t>pemrograman</w:t>
      </w:r>
      <w:proofErr w:type="spellEnd"/>
      <w:r w:rsidR="007243A9">
        <w:t xml:space="preserve">. </w:t>
      </w:r>
      <w:proofErr w:type="spellStart"/>
      <w:r w:rsidR="007243A9">
        <w:t>Wawancara</w:t>
      </w:r>
      <w:proofErr w:type="spellEnd"/>
      <w:r w:rsidR="007243A9">
        <w:t xml:space="preserve"> </w:t>
      </w:r>
      <w:proofErr w:type="spellStart"/>
      <w:r w:rsidR="007243A9">
        <w:t>dengan</w:t>
      </w:r>
      <w:proofErr w:type="spellEnd"/>
      <w:r w:rsidR="007243A9">
        <w:t xml:space="preserve"> HRD </w:t>
      </w:r>
      <w:proofErr w:type="spellStart"/>
      <w:r w:rsidR="007243A9">
        <w:t>berlangsung</w:t>
      </w:r>
      <w:proofErr w:type="spellEnd"/>
      <w:r w:rsidR="007243A9">
        <w:t xml:space="preserve"> </w:t>
      </w:r>
      <w:proofErr w:type="spellStart"/>
      <w:r w:rsidR="007243A9">
        <w:t>kurang</w:t>
      </w:r>
      <w:proofErr w:type="spellEnd"/>
      <w:r w:rsidR="007243A9">
        <w:t xml:space="preserve"> </w:t>
      </w:r>
      <w:proofErr w:type="spellStart"/>
      <w:r w:rsidR="007243A9">
        <w:t>lebih</w:t>
      </w:r>
      <w:proofErr w:type="spellEnd"/>
      <w:r w:rsidR="007243A9">
        <w:t xml:space="preserve"> 30 </w:t>
      </w:r>
      <w:proofErr w:type="spellStart"/>
      <w:r w:rsidR="007243A9">
        <w:t>menit</w:t>
      </w:r>
      <w:proofErr w:type="spellEnd"/>
      <w:r w:rsidR="007243A9">
        <w:t xml:space="preserve"> </w:t>
      </w:r>
      <w:proofErr w:type="spellStart"/>
      <w:r w:rsidR="007243A9">
        <w:t>dimana</w:t>
      </w:r>
      <w:proofErr w:type="spellEnd"/>
      <w:r w:rsidR="007243A9">
        <w:t xml:space="preserve"> </w:t>
      </w:r>
      <w:proofErr w:type="spellStart"/>
      <w:r w:rsidR="007243A9">
        <w:t>penulis</w:t>
      </w:r>
      <w:proofErr w:type="spellEnd"/>
      <w:r w:rsidR="007243A9">
        <w:t xml:space="preserve"> </w:t>
      </w:r>
      <w:proofErr w:type="spellStart"/>
      <w:r w:rsidR="007243A9">
        <w:t>ditanya</w:t>
      </w:r>
      <w:proofErr w:type="spellEnd"/>
      <w:r w:rsidR="007243A9">
        <w:t xml:space="preserve"> </w:t>
      </w:r>
      <w:proofErr w:type="spellStart"/>
      <w:r w:rsidR="007243A9">
        <w:t>seputar</w:t>
      </w:r>
      <w:proofErr w:type="spellEnd"/>
      <w:r w:rsidR="007243A9">
        <w:t xml:space="preserve"> </w:t>
      </w:r>
      <w:r w:rsidR="007243A9">
        <w:rPr>
          <w:i/>
        </w:rPr>
        <w:t>resume</w:t>
      </w:r>
      <w:r w:rsidR="007243A9">
        <w:t xml:space="preserve">. </w:t>
      </w:r>
      <w:proofErr w:type="spellStart"/>
      <w:proofErr w:type="gramStart"/>
      <w:r w:rsidR="007243A9">
        <w:t>Sedangkan</w:t>
      </w:r>
      <w:proofErr w:type="spellEnd"/>
      <w:r w:rsidR="007243A9">
        <w:t xml:space="preserve"> </w:t>
      </w:r>
      <w:proofErr w:type="spellStart"/>
      <w:r w:rsidR="007243A9">
        <w:t>tes</w:t>
      </w:r>
      <w:proofErr w:type="spellEnd"/>
      <w:r w:rsidR="007243A9">
        <w:t xml:space="preserve"> </w:t>
      </w:r>
      <w:proofErr w:type="spellStart"/>
      <w:r w:rsidR="007243A9">
        <w:t>pemrograman</w:t>
      </w:r>
      <w:proofErr w:type="spellEnd"/>
      <w:r w:rsidR="007243A9">
        <w:t xml:space="preserve"> </w:t>
      </w:r>
      <w:proofErr w:type="spellStart"/>
      <w:r w:rsidR="007243A9">
        <w:t>lebih</w:t>
      </w:r>
      <w:proofErr w:type="spellEnd"/>
      <w:r w:rsidR="007243A9">
        <w:t xml:space="preserve"> </w:t>
      </w:r>
      <w:proofErr w:type="spellStart"/>
      <w:r w:rsidR="007243A9">
        <w:t>untuk</w:t>
      </w:r>
      <w:proofErr w:type="spellEnd"/>
      <w:r w:rsidR="007243A9">
        <w:t xml:space="preserve"> </w:t>
      </w:r>
      <w:proofErr w:type="spellStart"/>
      <w:r w:rsidR="007243A9">
        <w:t>menguji</w:t>
      </w:r>
      <w:proofErr w:type="spellEnd"/>
      <w:r w:rsidR="007243A9">
        <w:t xml:space="preserve"> </w:t>
      </w:r>
      <w:proofErr w:type="spellStart"/>
      <w:r w:rsidR="007243A9">
        <w:t>kemampuan</w:t>
      </w:r>
      <w:proofErr w:type="spellEnd"/>
      <w:r w:rsidR="007243A9">
        <w:t xml:space="preserve"> </w:t>
      </w:r>
      <w:proofErr w:type="spellStart"/>
      <w:r w:rsidR="007243A9">
        <w:t>teknikal</w:t>
      </w:r>
      <w:proofErr w:type="spellEnd"/>
      <w:r w:rsidR="007243A9">
        <w:t xml:space="preserve"> yang </w:t>
      </w:r>
      <w:proofErr w:type="spellStart"/>
      <w:r w:rsidR="007243A9">
        <w:t>berlangsung</w:t>
      </w:r>
      <w:proofErr w:type="spellEnd"/>
      <w:r w:rsidR="007243A9">
        <w:t xml:space="preserve"> </w:t>
      </w:r>
      <w:proofErr w:type="spellStart"/>
      <w:r w:rsidR="007243A9">
        <w:t>selama</w:t>
      </w:r>
      <w:proofErr w:type="spellEnd"/>
      <w:r w:rsidR="007243A9">
        <w:t xml:space="preserve"> 2 jam.</w:t>
      </w:r>
      <w:commentRangeStart w:id="300"/>
      <w:proofErr w:type="gramEnd"/>
      <w:r w:rsidR="007253A5" w:rsidRPr="00D63CFB">
        <w:rPr>
          <w:lang w:val="id-ID"/>
          <w:rPrChange w:id="301" w:author="Andri Kurniawan" w:date="2016-12-06T18:43:00Z">
            <w:rPr/>
          </w:rPrChange>
        </w:rPr>
        <w:t xml:space="preserve"> </w:t>
      </w:r>
      <w:commentRangeEnd w:id="300"/>
      <w:r w:rsidR="00F95EDB" w:rsidRPr="00D63CFB">
        <w:rPr>
          <w:rStyle w:val="CommentReference"/>
          <w:lang w:val="id-ID"/>
          <w:rPrChange w:id="302" w:author="Andri Kurniawan" w:date="2016-12-06T18:43:00Z">
            <w:rPr>
              <w:rStyle w:val="CommentReference"/>
            </w:rPr>
          </w:rPrChange>
        </w:rPr>
        <w:commentReference w:id="300"/>
      </w:r>
      <w:r w:rsidR="00503406" w:rsidRPr="00D63CFB">
        <w:rPr>
          <w:lang w:val="id-ID"/>
          <w:rPrChange w:id="303" w:author="Andri Kurniawan" w:date="2016-12-06T18:43:00Z">
            <w:rPr/>
          </w:rPrChange>
        </w:rPr>
        <w:t xml:space="preserve">Pada tanggal 22 Maret, penulis juga mendapatkan </w:t>
      </w:r>
      <w:r w:rsidR="00503406" w:rsidRPr="00D63CFB">
        <w:rPr>
          <w:i/>
          <w:lang w:val="id-ID"/>
          <w:rPrChange w:id="304" w:author="Andri Kurniawan" w:date="2016-12-06T18:43:00Z">
            <w:rPr>
              <w:i/>
            </w:rPr>
          </w:rPrChange>
        </w:rPr>
        <w:t>email</w:t>
      </w:r>
      <w:r w:rsidR="00503406" w:rsidRPr="00D63CFB">
        <w:rPr>
          <w:lang w:val="id-ID"/>
          <w:rPrChange w:id="305" w:author="Andri Kurniawan" w:date="2016-12-06T18:43:00Z">
            <w:rPr/>
          </w:rPrChange>
        </w:rPr>
        <w:t xml:space="preserve"> dari Tokopedia untuk menanyakan jadwal </w:t>
      </w:r>
      <w:r w:rsidR="005C0E1A" w:rsidRPr="00D63CFB">
        <w:rPr>
          <w:lang w:val="id-ID"/>
          <w:rPrChange w:id="306" w:author="Andri Kurniawan" w:date="2016-12-06T18:43:00Z">
            <w:rPr/>
          </w:rPrChange>
        </w:rPr>
        <w:t>wawancara</w:t>
      </w:r>
      <w:r w:rsidR="00503406" w:rsidRPr="00D63CFB">
        <w:rPr>
          <w:lang w:val="id-ID"/>
          <w:rPrChange w:id="307" w:author="Andri Kurniawan" w:date="2016-12-06T18:43:00Z">
            <w:rPr/>
          </w:rPrChange>
        </w:rPr>
        <w:t xml:space="preserve">. Namun, karena memasuki masa UTS sehingga penulis meminta untuk melakukan </w:t>
      </w:r>
      <w:r w:rsidR="005C0E1A" w:rsidRPr="00D63CFB">
        <w:rPr>
          <w:lang w:val="id-ID"/>
          <w:rPrChange w:id="308" w:author="Andri Kurniawan" w:date="2016-12-06T18:43:00Z">
            <w:rPr/>
          </w:rPrChange>
        </w:rPr>
        <w:t>wawancara</w:t>
      </w:r>
      <w:r w:rsidR="00503406" w:rsidRPr="00D63CFB">
        <w:rPr>
          <w:lang w:val="id-ID"/>
          <w:rPrChange w:id="309" w:author="Andri Kurniawan" w:date="2016-12-06T18:43:00Z">
            <w:rPr/>
          </w:rPrChange>
        </w:rPr>
        <w:t xml:space="preserve"> di Tokopedia pada awal April. </w:t>
      </w:r>
    </w:p>
    <w:p w14:paraId="0284B9DD" w14:textId="6FBF0431" w:rsidR="00184985" w:rsidRPr="00D63CFB" w:rsidRDefault="00503406" w:rsidP="00B772A7">
      <w:pPr>
        <w:ind w:firstLine="567"/>
        <w:rPr>
          <w:lang w:val="id-ID"/>
          <w:rPrChange w:id="310" w:author="Andri Kurniawan" w:date="2016-12-06T18:43:00Z">
            <w:rPr/>
          </w:rPrChange>
        </w:rPr>
      </w:pPr>
      <w:r w:rsidRPr="00D63CFB">
        <w:rPr>
          <w:lang w:val="id-ID"/>
          <w:rPrChange w:id="311" w:author="Andri Kurniawan" w:date="2016-12-06T18:43:00Z">
            <w:rPr/>
          </w:rPrChange>
        </w:rPr>
        <w:t xml:space="preserve">Pada 23 Maret, penulis mendapatkan </w:t>
      </w:r>
      <w:r w:rsidRPr="00D63CFB">
        <w:rPr>
          <w:i/>
          <w:lang w:val="id-ID"/>
          <w:rPrChange w:id="312" w:author="Andri Kurniawan" w:date="2016-12-06T18:43:00Z">
            <w:rPr>
              <w:i/>
            </w:rPr>
          </w:rPrChange>
        </w:rPr>
        <w:t>email</w:t>
      </w:r>
      <w:r w:rsidRPr="00D63CFB">
        <w:rPr>
          <w:lang w:val="id-ID"/>
          <w:rPrChange w:id="313" w:author="Andri Kurniawan" w:date="2016-12-06T18:43:00Z">
            <w:rPr/>
          </w:rPrChange>
        </w:rPr>
        <w:t xml:space="preserve"> dari HRD Bukalapak yang menyatakan bahwa penulis diterima untuk kerja praktik di Bukalapak. Dengan faktor pertimbangan lokasi, gaji, dan </w:t>
      </w:r>
      <w:r w:rsidRPr="00D63CFB">
        <w:rPr>
          <w:highlight w:val="yellow"/>
          <w:lang w:val="id-ID"/>
          <w:rPrChange w:id="314" w:author="Andri Kurniawan" w:date="2016-12-06T18:43:00Z">
            <w:rPr/>
          </w:rPrChange>
        </w:rPr>
        <w:t>teman</w:t>
      </w:r>
      <w:r w:rsidR="00A85CCE">
        <w:t>,</w:t>
      </w:r>
      <w:commentRangeStart w:id="315"/>
      <w:r w:rsidRPr="00D63CFB">
        <w:rPr>
          <w:lang w:val="id-ID"/>
          <w:rPrChange w:id="316" w:author="Andri Kurniawan" w:date="2016-12-06T18:43:00Z">
            <w:rPr/>
          </w:rPrChange>
        </w:rPr>
        <w:t xml:space="preserve"> </w:t>
      </w:r>
      <w:commentRangeEnd w:id="315"/>
      <w:r w:rsidR="00F95EDB" w:rsidRPr="00D63CFB">
        <w:rPr>
          <w:rStyle w:val="CommentReference"/>
          <w:lang w:val="id-ID"/>
          <w:rPrChange w:id="317" w:author="Andri Kurniawan" w:date="2016-12-06T18:43:00Z">
            <w:rPr>
              <w:rStyle w:val="CommentReference"/>
            </w:rPr>
          </w:rPrChange>
        </w:rPr>
        <w:commentReference w:id="315"/>
      </w:r>
      <w:r w:rsidRPr="00D63CFB">
        <w:rPr>
          <w:lang w:val="id-ID"/>
          <w:rPrChange w:id="318" w:author="Andri Kurniawan" w:date="2016-12-06T18:43:00Z">
            <w:rPr/>
          </w:rPrChange>
        </w:rPr>
        <w:t xml:space="preserve">akhirnya penulis menerima tawaran dari Bukalapak dan memutuskan untuk tidak melanjutkan proses lamaran di Tokopedia dan </w:t>
      </w:r>
      <w:del w:id="319" w:author="RMahendra" w:date="2016-12-01T05:59:00Z">
        <w:r w:rsidRPr="00D63CFB" w:rsidDel="00F95EDB">
          <w:rPr>
            <w:lang w:val="id-ID"/>
            <w:rPrChange w:id="320" w:author="Andri Kurniawan" w:date="2016-12-06T18:43:00Z">
              <w:rPr/>
            </w:rPrChange>
          </w:rPr>
          <w:delText xml:space="preserve">juga </w:delText>
        </w:r>
      </w:del>
      <w:r w:rsidRPr="00D63CFB">
        <w:rPr>
          <w:lang w:val="id-ID"/>
          <w:rPrChange w:id="321" w:author="Andri Kurniawan" w:date="2016-12-06T18:43:00Z">
            <w:rPr/>
          </w:rPrChange>
        </w:rPr>
        <w:t xml:space="preserve">GDP Labs. Selama proses pencarian tempat kerja praktik ini, penulis juga mendapat beberapa tawaran melalui </w:t>
      </w:r>
      <w:ins w:id="322" w:author="Andri Kurniawan" w:date="2016-12-06T16:52:00Z">
        <w:r w:rsidR="00335D05" w:rsidRPr="00D63CFB">
          <w:rPr>
            <w:lang w:val="id-ID"/>
            <w:rPrChange w:id="323" w:author="Andri Kurniawan" w:date="2016-12-06T18:43:00Z">
              <w:rPr/>
            </w:rPrChange>
          </w:rPr>
          <w:t>L</w:t>
        </w:r>
      </w:ins>
      <w:del w:id="324" w:author="Andri Kurniawan" w:date="2016-12-06T16:52:00Z">
        <w:r w:rsidRPr="00D63CFB" w:rsidDel="00335D05">
          <w:rPr>
            <w:lang w:val="id-ID"/>
            <w:rPrChange w:id="325" w:author="Andri Kurniawan" w:date="2016-12-06T18:43:00Z">
              <w:rPr/>
            </w:rPrChange>
          </w:rPr>
          <w:delText>l</w:delText>
        </w:r>
      </w:del>
      <w:r w:rsidRPr="00D63CFB">
        <w:rPr>
          <w:lang w:val="id-ID"/>
          <w:rPrChange w:id="326" w:author="Andri Kurniawan" w:date="2016-12-06T18:43:00Z">
            <w:rPr/>
          </w:rPrChange>
        </w:rPr>
        <w:t xml:space="preserve">inkedin seperti dari </w:t>
      </w:r>
      <w:ins w:id="327" w:author="Andri Kurniawan" w:date="2016-12-06T16:52:00Z">
        <w:r w:rsidR="00335D05" w:rsidRPr="00D63CFB">
          <w:rPr>
            <w:lang w:val="id-ID"/>
            <w:rPrChange w:id="328" w:author="Andri Kurniawan" w:date="2016-12-06T18:43:00Z">
              <w:rPr/>
            </w:rPrChange>
          </w:rPr>
          <w:t>S</w:t>
        </w:r>
      </w:ins>
      <w:del w:id="329" w:author="Andri Kurniawan" w:date="2016-12-06T16:52:00Z">
        <w:r w:rsidRPr="00D63CFB" w:rsidDel="00335D05">
          <w:rPr>
            <w:lang w:val="id-ID"/>
            <w:rPrChange w:id="330" w:author="Andri Kurniawan" w:date="2016-12-06T18:43:00Z">
              <w:rPr/>
            </w:rPrChange>
          </w:rPr>
          <w:delText>s</w:delText>
        </w:r>
      </w:del>
      <w:r w:rsidRPr="00D63CFB">
        <w:rPr>
          <w:lang w:val="id-ID"/>
          <w:rPrChange w:id="331" w:author="Andri Kurniawan" w:date="2016-12-06T18:43:00Z">
            <w:rPr/>
          </w:rPrChange>
        </w:rPr>
        <w:t xml:space="preserve">eekmi dan </w:t>
      </w:r>
      <w:ins w:id="332" w:author="Andri Kurniawan" w:date="2016-12-06T16:51:00Z">
        <w:r w:rsidR="00335D05" w:rsidRPr="00D63CFB">
          <w:rPr>
            <w:lang w:val="id-ID"/>
            <w:rPrChange w:id="333" w:author="Andri Kurniawan" w:date="2016-12-06T18:43:00Z">
              <w:rPr/>
            </w:rPrChange>
          </w:rPr>
          <w:t>J</w:t>
        </w:r>
      </w:ins>
      <w:del w:id="334" w:author="Andri Kurniawan" w:date="2016-12-06T16:51:00Z">
        <w:r w:rsidRPr="00D63CFB" w:rsidDel="00335D05">
          <w:rPr>
            <w:lang w:val="id-ID"/>
            <w:rPrChange w:id="335" w:author="Andri Kurniawan" w:date="2016-12-06T18:43:00Z">
              <w:rPr/>
            </w:rPrChange>
          </w:rPr>
          <w:delText>j</w:delText>
        </w:r>
      </w:del>
      <w:r w:rsidRPr="00D63CFB">
        <w:rPr>
          <w:lang w:val="id-ID"/>
          <w:rPrChange w:id="336" w:author="Andri Kurniawan" w:date="2016-12-06T18:43:00Z">
            <w:rPr/>
          </w:rPrChange>
        </w:rPr>
        <w:t>urnal.id</w:t>
      </w:r>
      <w:ins w:id="337" w:author="Andri Kurniawan" w:date="2016-12-06T16:52:00Z">
        <w:r w:rsidR="00335D05" w:rsidRPr="00D63CFB">
          <w:rPr>
            <w:lang w:val="id-ID"/>
            <w:rPrChange w:id="338" w:author="Andri Kurniawan" w:date="2016-12-06T18:43:00Z">
              <w:rPr/>
            </w:rPrChange>
          </w:rPr>
          <w:t>.</w:t>
        </w:r>
      </w:ins>
      <w:commentRangeStart w:id="339"/>
      <w:r w:rsidRPr="00D63CFB">
        <w:rPr>
          <w:lang w:val="id-ID"/>
          <w:rPrChange w:id="340" w:author="Andri Kurniawan" w:date="2016-12-06T18:43:00Z">
            <w:rPr/>
          </w:rPrChange>
        </w:rPr>
        <w:t xml:space="preserve"> </w:t>
      </w:r>
      <w:commentRangeEnd w:id="339"/>
      <w:r w:rsidR="00F95EDB" w:rsidRPr="00D63CFB">
        <w:rPr>
          <w:rStyle w:val="CommentReference"/>
          <w:lang w:val="id-ID"/>
          <w:rPrChange w:id="341" w:author="Andri Kurniawan" w:date="2016-12-06T18:43:00Z">
            <w:rPr>
              <w:rStyle w:val="CommentReference"/>
            </w:rPr>
          </w:rPrChange>
        </w:rPr>
        <w:commentReference w:id="339"/>
      </w:r>
      <w:del w:id="342" w:author="Andri Kurniawan" w:date="2016-12-06T16:52:00Z">
        <w:r w:rsidRPr="00D63CFB" w:rsidDel="00335D05">
          <w:rPr>
            <w:lang w:val="id-ID"/>
            <w:rPrChange w:id="343" w:author="Andri Kurniawan" w:date="2016-12-06T18:43:00Z">
              <w:rPr/>
            </w:rPrChange>
          </w:rPr>
          <w:delText xml:space="preserve">namun </w:delText>
        </w:r>
      </w:del>
      <w:ins w:id="344" w:author="Andri Kurniawan" w:date="2016-12-06T16:52:00Z">
        <w:r w:rsidR="00335D05" w:rsidRPr="00D63CFB">
          <w:rPr>
            <w:lang w:val="id-ID"/>
            <w:rPrChange w:id="345" w:author="Andri Kurniawan" w:date="2016-12-06T18:43:00Z">
              <w:rPr/>
            </w:rPrChange>
          </w:rPr>
          <w:t>Namun</w:t>
        </w:r>
      </w:ins>
      <w:r w:rsidR="002D1874">
        <w:t>,</w:t>
      </w:r>
      <w:ins w:id="346" w:author="Andri Kurniawan" w:date="2016-12-06T16:52:00Z">
        <w:r w:rsidR="00335D05" w:rsidRPr="00D63CFB">
          <w:rPr>
            <w:lang w:val="id-ID"/>
            <w:rPrChange w:id="347" w:author="Andri Kurniawan" w:date="2016-12-06T18:43:00Z">
              <w:rPr/>
            </w:rPrChange>
          </w:rPr>
          <w:t xml:space="preserve"> </w:t>
        </w:r>
      </w:ins>
      <w:r w:rsidRPr="00D63CFB">
        <w:rPr>
          <w:lang w:val="id-ID"/>
          <w:rPrChange w:id="348" w:author="Andri Kurniawan" w:date="2016-12-06T18:43:00Z">
            <w:rPr/>
          </w:rPrChange>
        </w:rPr>
        <w:t>penulis sudah diterima terlebih dahulu di Bukalapak</w:t>
      </w:r>
      <w:r w:rsidR="002D1874">
        <w:t xml:space="preserve"> </w:t>
      </w:r>
      <w:proofErr w:type="spellStart"/>
      <w:r w:rsidR="002D1874">
        <w:t>sehingga</w:t>
      </w:r>
      <w:proofErr w:type="spellEnd"/>
      <w:r w:rsidRPr="00D63CFB">
        <w:rPr>
          <w:lang w:val="id-ID"/>
          <w:rPrChange w:id="349" w:author="Andri Kurniawan" w:date="2016-12-06T18:43:00Z">
            <w:rPr/>
          </w:rPrChange>
        </w:rPr>
        <w:t xml:space="preserve"> </w:t>
      </w:r>
      <w:del w:id="350" w:author="RMahendra" w:date="2016-12-01T05:59:00Z">
        <w:r w:rsidRPr="00D63CFB" w:rsidDel="00F95EDB">
          <w:rPr>
            <w:lang w:val="id-ID"/>
            <w:rPrChange w:id="351" w:author="Andri Kurniawan" w:date="2016-12-06T18:43:00Z">
              <w:rPr/>
            </w:rPrChange>
          </w:rPr>
          <w:delText xml:space="preserve">sehingga </w:delText>
        </w:r>
      </w:del>
      <w:r w:rsidRPr="00D63CFB">
        <w:rPr>
          <w:lang w:val="id-ID"/>
          <w:rPrChange w:id="352" w:author="Andri Kurniawan" w:date="2016-12-06T18:43:00Z">
            <w:rPr/>
          </w:rPrChange>
        </w:rPr>
        <w:t>penulis memutuskan untuk menolak tawaran tersebut.</w:t>
      </w:r>
      <w:r w:rsidR="007253A5" w:rsidRPr="00D63CFB">
        <w:rPr>
          <w:lang w:val="id-ID"/>
          <w:rPrChange w:id="353" w:author="Andri Kurniawan" w:date="2016-12-06T18:43:00Z">
            <w:rPr/>
          </w:rPrChange>
        </w:rPr>
        <w:t xml:space="preserve"> </w:t>
      </w:r>
    </w:p>
    <w:p w14:paraId="38DB0304" w14:textId="77777777" w:rsidR="005E26B2" w:rsidRPr="00D63CFB" w:rsidRDefault="008F6CF1" w:rsidP="002177BB">
      <w:pPr>
        <w:pStyle w:val="Heading2"/>
        <w:numPr>
          <w:ilvl w:val="1"/>
          <w:numId w:val="2"/>
        </w:numPr>
        <w:ind w:left="567" w:hanging="567"/>
        <w:rPr>
          <w:lang w:val="id-ID"/>
          <w:rPrChange w:id="354" w:author="Andri Kurniawan" w:date="2016-12-06T18:43:00Z">
            <w:rPr/>
          </w:rPrChange>
        </w:rPr>
      </w:pPr>
      <w:bookmarkStart w:id="355" w:name="_Toc469128624"/>
      <w:r w:rsidRPr="00D63CFB">
        <w:rPr>
          <w:lang w:val="id-ID"/>
          <w:rPrChange w:id="356" w:author="Andri Kurniawan" w:date="2016-12-06T18:43:00Z">
            <w:rPr/>
          </w:rPrChange>
        </w:rPr>
        <w:t>Tempat Kerja Praktik</w:t>
      </w:r>
      <w:bookmarkEnd w:id="355"/>
    </w:p>
    <w:p w14:paraId="450F7EFB" w14:textId="77777777" w:rsidR="009B68B9" w:rsidRPr="00D63CFB" w:rsidRDefault="003355DD" w:rsidP="009B68B9">
      <w:pPr>
        <w:pStyle w:val="Heading3"/>
        <w:numPr>
          <w:ilvl w:val="2"/>
          <w:numId w:val="2"/>
        </w:numPr>
        <w:ind w:left="709" w:hanging="709"/>
        <w:rPr>
          <w:lang w:val="id-ID"/>
          <w:rPrChange w:id="357" w:author="Andri Kurniawan" w:date="2016-12-06T18:43:00Z">
            <w:rPr/>
          </w:rPrChange>
        </w:rPr>
      </w:pPr>
      <w:bookmarkStart w:id="358" w:name="_Toc469128625"/>
      <w:r w:rsidRPr="00D63CFB">
        <w:rPr>
          <w:lang w:val="id-ID"/>
          <w:rPrChange w:id="359" w:author="Andri Kurniawan" w:date="2016-12-06T18:43:00Z">
            <w:rPr/>
          </w:rPrChange>
        </w:rPr>
        <w:t>Profil Tempat Kerja Praktik</w:t>
      </w:r>
      <w:bookmarkEnd w:id="358"/>
    </w:p>
    <w:p w14:paraId="7E873B72" w14:textId="691D239C" w:rsidR="009B68B9" w:rsidRPr="00D63CFB" w:rsidRDefault="009B68B9" w:rsidP="009B68B9">
      <w:pPr>
        <w:ind w:firstLine="709"/>
        <w:rPr>
          <w:lang w:val="id-ID"/>
          <w:rPrChange w:id="360" w:author="Andri Kurniawan" w:date="2016-12-06T18:43:00Z">
            <w:rPr/>
          </w:rPrChange>
        </w:rPr>
      </w:pPr>
      <w:r w:rsidRPr="00D63CFB">
        <w:rPr>
          <w:lang w:val="id-ID"/>
          <w:rPrChange w:id="361" w:author="Andri Kurniawan" w:date="2016-12-06T18:43:00Z">
            <w:rPr/>
          </w:rPrChange>
        </w:rPr>
        <w:t xml:space="preserve">Bukalapak merupakan salah satu situs </w:t>
      </w:r>
      <w:r w:rsidRPr="00D63CFB">
        <w:rPr>
          <w:i/>
          <w:lang w:val="id-ID"/>
          <w:rPrChange w:id="362" w:author="Andri Kurniawan" w:date="2016-12-06T18:43:00Z">
            <w:rPr>
              <w:i/>
            </w:rPr>
          </w:rPrChange>
        </w:rPr>
        <w:t xml:space="preserve">online marketplace </w:t>
      </w:r>
      <w:r w:rsidRPr="00D63CFB">
        <w:rPr>
          <w:lang w:val="id-ID"/>
          <w:rPrChange w:id="363" w:author="Andri Kurniawan" w:date="2016-12-06T18:43:00Z">
            <w:rPr/>
          </w:rPrChange>
        </w:rPr>
        <w:t>terkemuka di Indonesia</w:t>
      </w:r>
      <w:r w:rsidR="006001BF">
        <w:t xml:space="preserve"> [1]</w:t>
      </w:r>
      <w:r w:rsidRPr="00D63CFB">
        <w:rPr>
          <w:lang w:val="id-ID"/>
          <w:rPrChange w:id="364" w:author="Andri Kurniawan" w:date="2016-12-06T18:43:00Z">
            <w:rPr/>
          </w:rPrChange>
        </w:rPr>
        <w:t xml:space="preserve">. Bukalapak merupakan situs </w:t>
      </w:r>
      <w:r w:rsidRPr="00D63CFB">
        <w:rPr>
          <w:i/>
          <w:lang w:val="id-ID"/>
          <w:rPrChange w:id="365" w:author="Andri Kurniawan" w:date="2016-12-06T18:43:00Z">
            <w:rPr>
              <w:i/>
            </w:rPr>
          </w:rPrChange>
        </w:rPr>
        <w:t xml:space="preserve">e-commerce </w:t>
      </w:r>
      <w:r w:rsidRPr="00D63CFB">
        <w:rPr>
          <w:lang w:val="id-ID"/>
          <w:rPrChange w:id="366" w:author="Andri Kurniawan" w:date="2016-12-06T18:43:00Z">
            <w:rPr/>
          </w:rPrChange>
        </w:rPr>
        <w:t>dengan bisnis model konsumen ke konsumen yang menghubungkan antara para penjual dengan calon konsum</w:t>
      </w:r>
      <w:r w:rsidR="00AF5BCD" w:rsidRPr="00D63CFB">
        <w:rPr>
          <w:lang w:val="id-ID"/>
          <w:rPrChange w:id="367" w:author="Andri Kurniawan" w:date="2016-12-06T18:43:00Z">
            <w:rPr/>
          </w:rPrChange>
        </w:rPr>
        <w:t>en (pembeli) secara langsung</w:t>
      </w:r>
      <w:r w:rsidRPr="00D63CFB">
        <w:rPr>
          <w:lang w:val="id-ID"/>
          <w:rPrChange w:id="368" w:author="Andri Kurniawan" w:date="2016-12-06T18:43:00Z">
            <w:rPr/>
          </w:rPrChange>
        </w:rPr>
        <w:t xml:space="preserve">. Produk utama dari Bukalapak berupa aplikasi </w:t>
      </w:r>
      <w:r w:rsidR="004F1A6F" w:rsidRPr="00D63CFB">
        <w:rPr>
          <w:lang w:val="id-ID"/>
          <w:rPrChange w:id="369" w:author="Andri Kurniawan" w:date="2016-12-06T18:43:00Z">
            <w:rPr/>
          </w:rPrChange>
        </w:rPr>
        <w:t>situs web</w:t>
      </w:r>
      <w:r w:rsidRPr="00D63CFB">
        <w:rPr>
          <w:lang w:val="id-ID"/>
          <w:rPrChange w:id="370" w:author="Andri Kurniawan" w:date="2016-12-06T18:43:00Z">
            <w:rPr/>
          </w:rPrChange>
        </w:rPr>
        <w:t xml:space="preserve"> dan </w:t>
      </w:r>
      <w:r w:rsidRPr="00D63CFB">
        <w:rPr>
          <w:i/>
          <w:lang w:val="id-ID"/>
          <w:rPrChange w:id="371" w:author="Andri Kurniawan" w:date="2016-12-06T18:43:00Z">
            <w:rPr>
              <w:i/>
            </w:rPr>
          </w:rPrChange>
        </w:rPr>
        <w:t xml:space="preserve">mobile </w:t>
      </w:r>
      <w:r w:rsidRPr="00D63CFB">
        <w:rPr>
          <w:lang w:val="id-ID"/>
          <w:rPrChange w:id="372" w:author="Andri Kurniawan" w:date="2016-12-06T18:43:00Z">
            <w:rPr/>
          </w:rPrChange>
        </w:rPr>
        <w:t>yang menjadi penghubung antara penjual dan pembeli. Kantor utama Bukalapak berlokasi di Plaza City View, Kemang yang menjadi tempat penulis melaksanakan tempat kerja praktik.</w:t>
      </w:r>
    </w:p>
    <w:p w14:paraId="4C57A564" w14:textId="77777777" w:rsidR="00EF3C7B" w:rsidRDefault="00EF3C7B">
      <w:pPr>
        <w:spacing w:line="276" w:lineRule="auto"/>
        <w:jc w:val="left"/>
        <w:rPr>
          <w:rFonts w:eastAsiaTheme="majorEastAsia" w:cstheme="majorBidi"/>
          <w:b/>
          <w:bCs/>
        </w:rPr>
      </w:pPr>
      <w:bookmarkStart w:id="373" w:name="_Toc469128626"/>
      <w:r>
        <w:br w:type="page"/>
      </w:r>
    </w:p>
    <w:p w14:paraId="25008392" w14:textId="3FD7940E" w:rsidR="009B68B9" w:rsidRPr="00D63CFB" w:rsidRDefault="009B68B9" w:rsidP="009B68B9">
      <w:pPr>
        <w:pStyle w:val="Heading3"/>
        <w:numPr>
          <w:ilvl w:val="2"/>
          <w:numId w:val="2"/>
        </w:numPr>
        <w:ind w:left="709" w:hanging="709"/>
        <w:rPr>
          <w:lang w:val="id-ID"/>
          <w:rPrChange w:id="374" w:author="Andri Kurniawan" w:date="2016-12-06T18:43:00Z">
            <w:rPr/>
          </w:rPrChange>
        </w:rPr>
      </w:pPr>
      <w:r w:rsidRPr="00D63CFB">
        <w:rPr>
          <w:lang w:val="id-ID"/>
          <w:rPrChange w:id="375" w:author="Andri Kurniawan" w:date="2016-12-06T18:43:00Z">
            <w:rPr/>
          </w:rPrChange>
        </w:rPr>
        <w:lastRenderedPageBreak/>
        <w:t>Struktur Organisasi</w:t>
      </w:r>
      <w:bookmarkEnd w:id="373"/>
    </w:p>
    <w:p w14:paraId="04FA1D22" w14:textId="4CCD77B6" w:rsidR="003E1900" w:rsidRPr="00D63CFB" w:rsidDel="003230B2" w:rsidRDefault="00872813" w:rsidP="00D202C5">
      <w:pPr>
        <w:ind w:firstLine="709"/>
        <w:rPr>
          <w:del w:id="376" w:author="Andri Kurniawan" w:date="2016-12-06T16:56:00Z"/>
          <w:lang w:val="id-ID"/>
          <w:rPrChange w:id="377" w:author="Andri Kurniawan" w:date="2016-12-06T18:43:00Z">
            <w:rPr>
              <w:del w:id="378" w:author="Andri Kurniawan" w:date="2016-12-06T16:56:00Z"/>
            </w:rPr>
          </w:rPrChange>
        </w:rPr>
      </w:pPr>
      <w:r>
        <w:rPr>
          <w:noProof/>
          <w:lang w:val="id-ID" w:eastAsia="ko-KR"/>
        </w:rPr>
        <mc:AlternateContent>
          <mc:Choice Requires="wps">
            <w:drawing>
              <wp:anchor distT="0" distB="0" distL="114300" distR="114300" simplePos="0" relativeHeight="251663360" behindDoc="0" locked="0" layoutInCell="1" allowOverlap="1" wp14:anchorId="131ED0F6" wp14:editId="69ED1ADD">
                <wp:simplePos x="0" y="0"/>
                <wp:positionH relativeFrom="column">
                  <wp:posOffset>529590</wp:posOffset>
                </wp:positionH>
                <wp:positionV relativeFrom="paragraph">
                  <wp:posOffset>6229350</wp:posOffset>
                </wp:positionV>
                <wp:extent cx="4438650" cy="276860"/>
                <wp:effectExtent l="254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276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35AA91" w14:textId="4C9B11DF" w:rsidR="00333B01" w:rsidRPr="00AC19E7" w:rsidRDefault="00333B01" w:rsidP="00AE5BF3">
                            <w:pPr>
                              <w:pStyle w:val="Caption"/>
                              <w:jc w:val="center"/>
                              <w:rPr>
                                <w:color w:val="auto"/>
                                <w:sz w:val="20"/>
                                <w:szCs w:val="20"/>
                              </w:rPr>
                            </w:pPr>
                            <w:proofErr w:type="spellStart"/>
                            <w:proofErr w:type="gramStart"/>
                            <w:r w:rsidRPr="00AC19E7">
                              <w:rPr>
                                <w:color w:val="auto"/>
                                <w:sz w:val="20"/>
                                <w:szCs w:val="20"/>
                              </w:rPr>
                              <w:t>Gambar</w:t>
                            </w:r>
                            <w:proofErr w:type="spellEnd"/>
                            <w:r w:rsidRPr="00AC19E7">
                              <w:rPr>
                                <w:color w:val="auto"/>
                                <w:sz w:val="20"/>
                                <w:szCs w:val="20"/>
                              </w:rPr>
                              <w:t xml:space="preserve"> </w:t>
                            </w:r>
                            <w:proofErr w:type="gramEnd"/>
                            <w:r w:rsidRPr="00AC19E7">
                              <w:rPr>
                                <w:color w:val="auto"/>
                                <w:sz w:val="20"/>
                                <w:szCs w:val="20"/>
                              </w:rPr>
                              <w:fldChar w:fldCharType="begin"/>
                            </w:r>
                            <w:r w:rsidRPr="00AC19E7">
                              <w:rPr>
                                <w:color w:val="auto"/>
                                <w:sz w:val="20"/>
                                <w:szCs w:val="20"/>
                              </w:rPr>
                              <w:instrText xml:space="preserve"> SEQ Gambar \* ARABIC </w:instrText>
                            </w:r>
                            <w:r w:rsidRPr="00AC19E7">
                              <w:rPr>
                                <w:color w:val="auto"/>
                                <w:sz w:val="20"/>
                                <w:szCs w:val="20"/>
                              </w:rPr>
                              <w:fldChar w:fldCharType="separate"/>
                            </w:r>
                            <w:r w:rsidR="003F127F">
                              <w:rPr>
                                <w:noProof/>
                                <w:color w:val="auto"/>
                                <w:sz w:val="20"/>
                                <w:szCs w:val="20"/>
                              </w:rPr>
                              <w:t>1</w:t>
                            </w:r>
                            <w:r w:rsidRPr="00AC19E7">
                              <w:rPr>
                                <w:color w:val="auto"/>
                                <w:sz w:val="20"/>
                                <w:szCs w:val="20"/>
                              </w:rPr>
                              <w:fldChar w:fldCharType="end"/>
                            </w:r>
                            <w:proofErr w:type="gramStart"/>
                            <w:r>
                              <w:rPr>
                                <w:color w:val="auto"/>
                                <w:sz w:val="20"/>
                                <w:szCs w:val="20"/>
                              </w:rPr>
                              <w:t>.</w:t>
                            </w:r>
                            <w:proofErr w:type="gramEnd"/>
                            <w:r>
                              <w:rPr>
                                <w:color w:val="auto"/>
                                <w:sz w:val="20"/>
                                <w:szCs w:val="20"/>
                              </w:rPr>
                              <w:t xml:space="preserve"> </w:t>
                            </w:r>
                            <w:r w:rsidRPr="00AC19E7">
                              <w:rPr>
                                <w:color w:val="auto"/>
                                <w:sz w:val="20"/>
                                <w:szCs w:val="20"/>
                              </w:rPr>
                              <w:t xml:space="preserve"> </w:t>
                            </w:r>
                            <w:proofErr w:type="spellStart"/>
                            <w:r w:rsidRPr="00AC19E7">
                              <w:rPr>
                                <w:color w:val="auto"/>
                                <w:sz w:val="20"/>
                                <w:szCs w:val="20"/>
                              </w:rPr>
                              <w:t>Struktur</w:t>
                            </w:r>
                            <w:proofErr w:type="spellEnd"/>
                            <w:r w:rsidRPr="00AC19E7">
                              <w:rPr>
                                <w:color w:val="auto"/>
                                <w:sz w:val="20"/>
                                <w:szCs w:val="20"/>
                              </w:rPr>
                              <w:t xml:space="preserve"> </w:t>
                            </w:r>
                            <w:proofErr w:type="spellStart"/>
                            <w:r w:rsidRPr="00AC19E7">
                              <w:rPr>
                                <w:color w:val="auto"/>
                                <w:sz w:val="20"/>
                                <w:szCs w:val="20"/>
                              </w:rPr>
                              <w:t>Organisasi</w:t>
                            </w:r>
                            <w:proofErr w:type="spellEnd"/>
                            <w:r w:rsidRPr="00AC19E7">
                              <w:rPr>
                                <w:color w:val="auto"/>
                                <w:sz w:val="20"/>
                                <w:szCs w:val="20"/>
                              </w:rPr>
                              <w:t xml:space="preserve"> </w:t>
                            </w:r>
                            <w:proofErr w:type="spellStart"/>
                            <w:r w:rsidRPr="00AC19E7">
                              <w:rPr>
                                <w:color w:val="auto"/>
                                <w:sz w:val="20"/>
                                <w:szCs w:val="20"/>
                              </w:rPr>
                              <w:t>Bukalapak</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1.7pt;margin-top:490.5pt;width:349.5pt;height:2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ZegIAAP8E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" stroked="f">
                <v:textbox inset="0,0,0,0">
                  <w:txbxContent>
                    <w:p w14:paraId="0635AA91" w14:textId="4C9B11DF" w:rsidR="00333B01" w:rsidRPr="00AC19E7" w:rsidRDefault="00333B01" w:rsidP="00AE5BF3">
                      <w:pPr>
                        <w:pStyle w:val="Caption"/>
                        <w:jc w:val="center"/>
                        <w:rPr>
                          <w:color w:val="auto"/>
                          <w:sz w:val="20"/>
                          <w:szCs w:val="20"/>
                        </w:rPr>
                      </w:pPr>
                      <w:proofErr w:type="spellStart"/>
                      <w:proofErr w:type="gramStart"/>
                      <w:r w:rsidRPr="00AC19E7">
                        <w:rPr>
                          <w:color w:val="auto"/>
                          <w:sz w:val="20"/>
                          <w:szCs w:val="20"/>
                        </w:rPr>
                        <w:t>Gambar</w:t>
                      </w:r>
                      <w:proofErr w:type="spellEnd"/>
                      <w:r w:rsidRPr="00AC19E7">
                        <w:rPr>
                          <w:color w:val="auto"/>
                          <w:sz w:val="20"/>
                          <w:szCs w:val="20"/>
                        </w:rPr>
                        <w:t xml:space="preserve"> </w:t>
                      </w:r>
                      <w:proofErr w:type="gramEnd"/>
                      <w:r w:rsidRPr="00AC19E7">
                        <w:rPr>
                          <w:color w:val="auto"/>
                          <w:sz w:val="20"/>
                          <w:szCs w:val="20"/>
                        </w:rPr>
                        <w:fldChar w:fldCharType="begin"/>
                      </w:r>
                      <w:r w:rsidRPr="00AC19E7">
                        <w:rPr>
                          <w:color w:val="auto"/>
                          <w:sz w:val="20"/>
                          <w:szCs w:val="20"/>
                        </w:rPr>
                        <w:instrText xml:space="preserve"> SEQ Gambar \* ARABIC </w:instrText>
                      </w:r>
                      <w:r w:rsidRPr="00AC19E7">
                        <w:rPr>
                          <w:color w:val="auto"/>
                          <w:sz w:val="20"/>
                          <w:szCs w:val="20"/>
                        </w:rPr>
                        <w:fldChar w:fldCharType="separate"/>
                      </w:r>
                      <w:r w:rsidR="003F127F">
                        <w:rPr>
                          <w:noProof/>
                          <w:color w:val="auto"/>
                          <w:sz w:val="20"/>
                          <w:szCs w:val="20"/>
                        </w:rPr>
                        <w:t>1</w:t>
                      </w:r>
                      <w:r w:rsidRPr="00AC19E7">
                        <w:rPr>
                          <w:color w:val="auto"/>
                          <w:sz w:val="20"/>
                          <w:szCs w:val="20"/>
                        </w:rPr>
                        <w:fldChar w:fldCharType="end"/>
                      </w:r>
                      <w:proofErr w:type="gramStart"/>
                      <w:r>
                        <w:rPr>
                          <w:color w:val="auto"/>
                          <w:sz w:val="20"/>
                          <w:szCs w:val="20"/>
                        </w:rPr>
                        <w:t>.</w:t>
                      </w:r>
                      <w:proofErr w:type="gramEnd"/>
                      <w:r>
                        <w:rPr>
                          <w:color w:val="auto"/>
                          <w:sz w:val="20"/>
                          <w:szCs w:val="20"/>
                        </w:rPr>
                        <w:t xml:space="preserve"> </w:t>
                      </w:r>
                      <w:r w:rsidRPr="00AC19E7">
                        <w:rPr>
                          <w:color w:val="auto"/>
                          <w:sz w:val="20"/>
                          <w:szCs w:val="20"/>
                        </w:rPr>
                        <w:t xml:space="preserve"> </w:t>
                      </w:r>
                      <w:proofErr w:type="spellStart"/>
                      <w:r w:rsidRPr="00AC19E7">
                        <w:rPr>
                          <w:color w:val="auto"/>
                          <w:sz w:val="20"/>
                          <w:szCs w:val="20"/>
                        </w:rPr>
                        <w:t>Struktur</w:t>
                      </w:r>
                      <w:proofErr w:type="spellEnd"/>
                      <w:r w:rsidRPr="00AC19E7">
                        <w:rPr>
                          <w:color w:val="auto"/>
                          <w:sz w:val="20"/>
                          <w:szCs w:val="20"/>
                        </w:rPr>
                        <w:t xml:space="preserve"> </w:t>
                      </w:r>
                      <w:proofErr w:type="spellStart"/>
                      <w:r w:rsidRPr="00AC19E7">
                        <w:rPr>
                          <w:color w:val="auto"/>
                          <w:sz w:val="20"/>
                          <w:szCs w:val="20"/>
                        </w:rPr>
                        <w:t>Organisasi</w:t>
                      </w:r>
                      <w:proofErr w:type="spellEnd"/>
                      <w:r w:rsidRPr="00AC19E7">
                        <w:rPr>
                          <w:color w:val="auto"/>
                          <w:sz w:val="20"/>
                          <w:szCs w:val="20"/>
                        </w:rPr>
                        <w:t xml:space="preserve"> </w:t>
                      </w:r>
                      <w:proofErr w:type="spellStart"/>
                      <w:r w:rsidRPr="00AC19E7">
                        <w:rPr>
                          <w:color w:val="auto"/>
                          <w:sz w:val="20"/>
                          <w:szCs w:val="20"/>
                        </w:rPr>
                        <w:t>Bukalapak</w:t>
                      </w:r>
                      <w:proofErr w:type="spellEnd"/>
                    </w:p>
                  </w:txbxContent>
                </v:textbox>
              </v:shape>
            </w:pict>
          </mc:Fallback>
        </mc:AlternateContent>
      </w:r>
      <w:r w:rsidR="005C776D" w:rsidRPr="006C2C0D">
        <w:rPr>
          <w:noProof/>
          <w:lang w:val="id-ID" w:eastAsia="ko-KR"/>
        </w:rPr>
        <w:drawing>
          <wp:anchor distT="0" distB="0" distL="114300" distR="114300" simplePos="0" relativeHeight="251660800" behindDoc="0" locked="0" layoutInCell="1" allowOverlap="1" wp14:anchorId="54A8E1F8" wp14:editId="3D96916D">
            <wp:simplePos x="0" y="0"/>
            <wp:positionH relativeFrom="column">
              <wp:posOffset>-435610</wp:posOffset>
            </wp:positionH>
            <wp:positionV relativeFrom="paragraph">
              <wp:posOffset>1501140</wp:posOffset>
            </wp:positionV>
            <wp:extent cx="6183630" cy="472440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3630" cy="472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02C5" w:rsidRPr="00D63CFB">
        <w:rPr>
          <w:lang w:val="id-ID"/>
          <w:rPrChange w:id="379" w:author="Andri Kurniawan" w:date="2016-12-06T18:43:00Z">
            <w:rPr/>
          </w:rPrChange>
        </w:rPr>
        <w:t xml:space="preserve">Secara umum, struktur organisasi di Bukalapak dibagi menjadi 3 bagian yaitu </w:t>
      </w:r>
      <w:r w:rsidR="00D202C5" w:rsidRPr="00D63CFB">
        <w:rPr>
          <w:i/>
          <w:lang w:val="id-ID"/>
          <w:rPrChange w:id="380" w:author="Andri Kurniawan" w:date="2016-12-06T18:43:00Z">
            <w:rPr>
              <w:i/>
            </w:rPr>
          </w:rPrChange>
        </w:rPr>
        <w:t>Director</w:t>
      </w:r>
      <w:r w:rsidR="00D202C5" w:rsidRPr="00D63CFB">
        <w:rPr>
          <w:lang w:val="id-ID"/>
          <w:rPrChange w:id="381" w:author="Andri Kurniawan" w:date="2016-12-06T18:43:00Z">
            <w:rPr/>
          </w:rPrChange>
        </w:rPr>
        <w:t xml:space="preserve">, </w:t>
      </w:r>
      <w:r w:rsidR="00D202C5" w:rsidRPr="00D63CFB">
        <w:rPr>
          <w:i/>
          <w:lang w:val="id-ID"/>
          <w:rPrChange w:id="382" w:author="Andri Kurniawan" w:date="2016-12-06T18:43:00Z">
            <w:rPr>
              <w:i/>
            </w:rPr>
          </w:rPrChange>
        </w:rPr>
        <w:t>Division</w:t>
      </w:r>
      <w:r w:rsidR="00D202C5" w:rsidRPr="00D63CFB">
        <w:rPr>
          <w:lang w:val="id-ID"/>
          <w:rPrChange w:id="383" w:author="Andri Kurniawan" w:date="2016-12-06T18:43:00Z">
            <w:rPr/>
          </w:rPrChange>
        </w:rPr>
        <w:t xml:space="preserve">, dan </w:t>
      </w:r>
      <w:r w:rsidR="00D202C5" w:rsidRPr="00D63CFB">
        <w:rPr>
          <w:i/>
          <w:lang w:val="id-ID"/>
          <w:rPrChange w:id="384" w:author="Andri Kurniawan" w:date="2016-12-06T18:43:00Z">
            <w:rPr>
              <w:i/>
            </w:rPr>
          </w:rPrChange>
        </w:rPr>
        <w:t>Departement.</w:t>
      </w:r>
      <w:r w:rsidR="00D202C5" w:rsidRPr="00D63CFB">
        <w:rPr>
          <w:lang w:val="id-ID"/>
          <w:rPrChange w:id="385" w:author="Andri Kurniawan" w:date="2016-12-06T18:43:00Z">
            <w:rPr/>
          </w:rPrChange>
        </w:rPr>
        <w:t xml:space="preserve"> </w:t>
      </w:r>
      <w:r w:rsidR="00D202C5" w:rsidRPr="00D63CFB">
        <w:rPr>
          <w:i/>
          <w:lang w:val="id-ID"/>
          <w:rPrChange w:id="386" w:author="Andri Kurniawan" w:date="2016-12-06T18:43:00Z">
            <w:rPr>
              <w:i/>
            </w:rPr>
          </w:rPrChange>
        </w:rPr>
        <w:t xml:space="preserve">Director </w:t>
      </w:r>
      <w:r w:rsidR="00D202C5" w:rsidRPr="00D63CFB">
        <w:rPr>
          <w:lang w:val="id-ID"/>
          <w:rPrChange w:id="387" w:author="Andri Kurniawan" w:date="2016-12-06T18:43:00Z">
            <w:rPr/>
          </w:rPrChange>
        </w:rPr>
        <w:t xml:space="preserve">terdiri dari seorang </w:t>
      </w:r>
      <w:r w:rsidR="00D202C5" w:rsidRPr="00D63CFB">
        <w:rPr>
          <w:i/>
          <w:lang w:val="id-ID"/>
          <w:rPrChange w:id="388" w:author="Andri Kurniawan" w:date="2016-12-06T18:43:00Z">
            <w:rPr>
              <w:i/>
            </w:rPr>
          </w:rPrChange>
        </w:rPr>
        <w:t xml:space="preserve">President (Chief Executive Officer) </w:t>
      </w:r>
      <w:r w:rsidR="00D202C5" w:rsidRPr="00D63CFB">
        <w:rPr>
          <w:lang w:val="id-ID"/>
          <w:rPrChange w:id="389" w:author="Andri Kurniawan" w:date="2016-12-06T18:43:00Z">
            <w:rPr/>
          </w:rPrChange>
        </w:rPr>
        <w:t xml:space="preserve">yang membawahi </w:t>
      </w:r>
      <w:r w:rsidR="00D202C5" w:rsidRPr="00D63CFB">
        <w:rPr>
          <w:i/>
          <w:lang w:val="id-ID"/>
          <w:rPrChange w:id="390" w:author="Andri Kurniawan" w:date="2016-12-06T18:43:00Z">
            <w:rPr>
              <w:i/>
            </w:rPr>
          </w:rPrChange>
        </w:rPr>
        <w:t xml:space="preserve">Chief Technology Officer </w:t>
      </w:r>
      <w:r w:rsidR="00D202C5" w:rsidRPr="00D63CFB">
        <w:rPr>
          <w:lang w:val="id-ID"/>
          <w:rPrChange w:id="391" w:author="Andri Kurniawan" w:date="2016-12-06T18:43:00Z">
            <w:rPr/>
          </w:rPrChange>
        </w:rPr>
        <w:t>(CTO)</w:t>
      </w:r>
      <w:r w:rsidR="00D202C5" w:rsidRPr="00D63CFB">
        <w:rPr>
          <w:i/>
          <w:lang w:val="id-ID"/>
          <w:rPrChange w:id="392" w:author="Andri Kurniawan" w:date="2016-12-06T18:43:00Z">
            <w:rPr>
              <w:i/>
            </w:rPr>
          </w:rPrChange>
        </w:rPr>
        <w:t xml:space="preserve">, Chief Operation Officer </w:t>
      </w:r>
      <w:r w:rsidR="00D202C5" w:rsidRPr="00D63CFB">
        <w:rPr>
          <w:lang w:val="id-ID"/>
          <w:rPrChange w:id="393" w:author="Andri Kurniawan" w:date="2016-12-06T18:43:00Z">
            <w:rPr/>
          </w:rPrChange>
        </w:rPr>
        <w:t>(COO)</w:t>
      </w:r>
      <w:r w:rsidR="00D202C5" w:rsidRPr="00D63CFB">
        <w:rPr>
          <w:i/>
          <w:lang w:val="id-ID"/>
          <w:rPrChange w:id="394" w:author="Andri Kurniawan" w:date="2016-12-06T18:43:00Z">
            <w:rPr>
              <w:i/>
            </w:rPr>
          </w:rPrChange>
        </w:rPr>
        <w:t xml:space="preserve"> </w:t>
      </w:r>
      <w:r w:rsidR="00D202C5" w:rsidRPr="00D63CFB">
        <w:rPr>
          <w:lang w:val="id-ID"/>
          <w:rPrChange w:id="395" w:author="Andri Kurniawan" w:date="2016-12-06T18:43:00Z">
            <w:rPr/>
          </w:rPrChange>
        </w:rPr>
        <w:t>dan</w:t>
      </w:r>
      <w:r w:rsidR="00D202C5" w:rsidRPr="00D63CFB">
        <w:rPr>
          <w:i/>
          <w:lang w:val="id-ID"/>
          <w:rPrChange w:id="396" w:author="Andri Kurniawan" w:date="2016-12-06T18:43:00Z">
            <w:rPr>
              <w:i/>
            </w:rPr>
          </w:rPrChange>
        </w:rPr>
        <w:t xml:space="preserve"> Chief </w:t>
      </w:r>
      <w:r w:rsidR="00EB5D4F" w:rsidRPr="00D63CFB">
        <w:rPr>
          <w:i/>
          <w:lang w:val="id-ID"/>
          <w:rPrChange w:id="397" w:author="Andri Kurniawan" w:date="2016-12-06T18:43:00Z">
            <w:rPr>
              <w:i/>
            </w:rPr>
          </w:rPrChange>
        </w:rPr>
        <w:t xml:space="preserve">Financial Officer </w:t>
      </w:r>
      <w:r w:rsidR="00EB5D4F" w:rsidRPr="00D63CFB">
        <w:rPr>
          <w:lang w:val="id-ID"/>
          <w:rPrChange w:id="398" w:author="Andri Kurniawan" w:date="2016-12-06T18:43:00Z">
            <w:rPr/>
          </w:rPrChange>
        </w:rPr>
        <w:t xml:space="preserve">(CFO). Masing-masing dari </w:t>
      </w:r>
      <w:r w:rsidR="00EB5D4F" w:rsidRPr="00D63CFB">
        <w:rPr>
          <w:i/>
          <w:lang w:val="id-ID"/>
          <w:rPrChange w:id="399" w:author="Andri Kurniawan" w:date="2016-12-06T18:43:00Z">
            <w:rPr>
              <w:i/>
            </w:rPr>
          </w:rPrChange>
        </w:rPr>
        <w:t xml:space="preserve">Director </w:t>
      </w:r>
      <w:r w:rsidR="00EB5D4F" w:rsidRPr="00D63CFB">
        <w:rPr>
          <w:lang w:val="id-ID"/>
          <w:rPrChange w:id="400" w:author="Andri Kurniawan" w:date="2016-12-06T18:43:00Z">
            <w:rPr/>
          </w:rPrChange>
        </w:rPr>
        <w:t xml:space="preserve">tersebut membawahi beberapa </w:t>
      </w:r>
      <w:r w:rsidR="00EB5D4F" w:rsidRPr="00D63CFB">
        <w:rPr>
          <w:i/>
          <w:lang w:val="id-ID"/>
          <w:rPrChange w:id="401" w:author="Andri Kurniawan" w:date="2016-12-06T18:43:00Z">
            <w:rPr>
              <w:i/>
            </w:rPr>
          </w:rPrChange>
        </w:rPr>
        <w:t xml:space="preserve">division </w:t>
      </w:r>
      <w:r w:rsidR="00EB5D4F" w:rsidRPr="00D63CFB">
        <w:rPr>
          <w:lang w:val="id-ID"/>
          <w:rPrChange w:id="402" w:author="Andri Kurniawan" w:date="2016-12-06T18:43:00Z">
            <w:rPr/>
          </w:rPrChange>
        </w:rPr>
        <w:t xml:space="preserve">maupun </w:t>
      </w:r>
      <w:r w:rsidR="00EB5D4F" w:rsidRPr="00D63CFB">
        <w:rPr>
          <w:i/>
          <w:lang w:val="id-ID"/>
          <w:rPrChange w:id="403" w:author="Andri Kurniawan" w:date="2016-12-06T18:43:00Z">
            <w:rPr>
              <w:i/>
            </w:rPr>
          </w:rPrChange>
        </w:rPr>
        <w:t xml:space="preserve">department </w:t>
      </w:r>
      <w:r w:rsidR="00EB5D4F" w:rsidRPr="00D63CFB">
        <w:rPr>
          <w:lang w:val="id-ID"/>
          <w:rPrChange w:id="404" w:author="Andri Kurniawan" w:date="2016-12-06T18:43:00Z">
            <w:rPr/>
          </w:rPrChange>
        </w:rPr>
        <w:t xml:space="preserve">seperti gambar </w:t>
      </w:r>
      <w:commentRangeStart w:id="405"/>
      <w:r w:rsidR="00EB5D4F" w:rsidRPr="00D63CFB">
        <w:rPr>
          <w:lang w:val="id-ID"/>
          <w:rPrChange w:id="406" w:author="Andri Kurniawan" w:date="2016-12-06T18:43:00Z">
            <w:rPr/>
          </w:rPrChange>
        </w:rPr>
        <w:t>berikut:</w:t>
      </w:r>
      <w:commentRangeEnd w:id="405"/>
      <w:r w:rsidR="00F95EDB" w:rsidRPr="00D63CFB">
        <w:rPr>
          <w:rStyle w:val="CommentReference"/>
          <w:lang w:val="id-ID"/>
          <w:rPrChange w:id="407" w:author="Andri Kurniawan" w:date="2016-12-06T18:43:00Z">
            <w:rPr>
              <w:rStyle w:val="CommentReference"/>
            </w:rPr>
          </w:rPrChange>
        </w:rPr>
        <w:commentReference w:id="405"/>
      </w:r>
    </w:p>
    <w:p w14:paraId="6A9D5A1C" w14:textId="0D067BF1" w:rsidR="00864D69" w:rsidRPr="00872813" w:rsidRDefault="00335D05" w:rsidP="00872813">
      <w:pPr>
        <w:ind w:firstLine="709"/>
        <w:rPr>
          <w:lang w:val="id-ID"/>
        </w:rPr>
      </w:pPr>
      <w:ins w:id="408" w:author="Andri Kurniawan" w:date="2016-12-06T16:54:00Z">
        <w:r w:rsidRPr="00D63CFB">
          <w:rPr>
            <w:lang w:val="id-ID"/>
            <w:rPrChange w:id="409" w:author="Andri Kurniawan" w:date="2016-12-06T18:43:00Z">
              <w:rPr/>
            </w:rPrChange>
          </w:rPr>
          <w:br w:type="page"/>
        </w:r>
      </w:ins>
      <w:bookmarkStart w:id="410" w:name="_Toc469128627"/>
    </w:p>
    <w:p w14:paraId="6D1F49BC" w14:textId="104CBA8D" w:rsidR="0098466F" w:rsidRPr="00D63CFB" w:rsidRDefault="00971847" w:rsidP="00784E5B">
      <w:pPr>
        <w:pStyle w:val="Heading3"/>
        <w:numPr>
          <w:ilvl w:val="2"/>
          <w:numId w:val="2"/>
        </w:numPr>
        <w:ind w:left="709" w:hanging="709"/>
        <w:rPr>
          <w:lang w:val="id-ID"/>
          <w:rPrChange w:id="411" w:author="Andri Kurniawan" w:date="2016-12-06T18:43:00Z">
            <w:rPr/>
          </w:rPrChange>
        </w:rPr>
      </w:pPr>
      <w:r w:rsidRPr="00D63CFB">
        <w:rPr>
          <w:lang w:val="id-ID"/>
          <w:rPrChange w:id="412" w:author="Andri Kurniawan" w:date="2016-12-06T18:43:00Z">
            <w:rPr/>
          </w:rPrChange>
        </w:rPr>
        <w:lastRenderedPageBreak/>
        <w:t>Posisi Penempatan Pelaksana Kerja Praktik dalam Struktur Organisasi</w:t>
      </w:r>
      <w:bookmarkEnd w:id="410"/>
    </w:p>
    <w:p w14:paraId="645CAEBA" w14:textId="699B0C1C" w:rsidR="0098466F" w:rsidRPr="00D63CFB" w:rsidRDefault="0098466F" w:rsidP="0098466F">
      <w:pPr>
        <w:ind w:firstLine="709"/>
        <w:rPr>
          <w:lang w:val="id-ID"/>
          <w:rPrChange w:id="413" w:author="Andri Kurniawan" w:date="2016-12-06T18:43:00Z">
            <w:rPr/>
          </w:rPrChange>
        </w:rPr>
      </w:pPr>
      <w:r w:rsidRPr="00D63CFB">
        <w:rPr>
          <w:lang w:val="id-ID"/>
          <w:rPrChange w:id="414" w:author="Andri Kurniawan" w:date="2016-12-06T18:43:00Z">
            <w:rPr/>
          </w:rPrChange>
        </w:rPr>
        <w:t xml:space="preserve">Selama proses kerja praktik, penulis menempati posisi sebagai </w:t>
      </w:r>
      <w:commentRangeStart w:id="415"/>
      <w:r w:rsidRPr="00D63CFB">
        <w:rPr>
          <w:i/>
          <w:lang w:val="id-ID"/>
          <w:rPrChange w:id="416" w:author="Andri Kurniawan" w:date="2016-12-06T18:43:00Z">
            <w:rPr>
              <w:i/>
            </w:rPr>
          </w:rPrChange>
        </w:rPr>
        <w:t>software engineer</w:t>
      </w:r>
      <w:ins w:id="417" w:author="Andri Kurniawan" w:date="2016-12-06T16:59:00Z">
        <w:r w:rsidR="00995529" w:rsidRPr="00D63CFB">
          <w:rPr>
            <w:i/>
            <w:lang w:val="id-ID"/>
            <w:rPrChange w:id="418" w:author="Andri Kurniawan" w:date="2016-12-06T18:43:00Z">
              <w:rPr>
                <w:i/>
              </w:rPr>
            </w:rPrChange>
          </w:rPr>
          <w:t xml:space="preserve"> </w:t>
        </w:r>
      </w:ins>
      <w:del w:id="419" w:author="Andri Kurniawan" w:date="2016-12-06T16:59:00Z">
        <w:r w:rsidRPr="00D63CFB" w:rsidDel="00995529">
          <w:rPr>
            <w:i/>
            <w:lang w:val="id-ID"/>
            <w:rPrChange w:id="420" w:author="Andri Kurniawan" w:date="2016-12-06T18:43:00Z">
              <w:rPr>
                <w:i/>
              </w:rPr>
            </w:rPrChange>
          </w:rPr>
          <w:delText>ing</w:delText>
        </w:r>
        <w:commentRangeEnd w:id="415"/>
        <w:r w:rsidR="00B71AB6" w:rsidRPr="00D63CFB" w:rsidDel="00995529">
          <w:rPr>
            <w:rStyle w:val="CommentReference"/>
            <w:lang w:val="id-ID"/>
            <w:rPrChange w:id="421" w:author="Andri Kurniawan" w:date="2016-12-06T18:43:00Z">
              <w:rPr>
                <w:rStyle w:val="CommentReference"/>
              </w:rPr>
            </w:rPrChange>
          </w:rPr>
          <w:commentReference w:id="415"/>
        </w:r>
        <w:r w:rsidRPr="00D63CFB" w:rsidDel="00995529">
          <w:rPr>
            <w:i/>
            <w:lang w:val="id-ID"/>
            <w:rPrChange w:id="422" w:author="Andri Kurniawan" w:date="2016-12-06T18:43:00Z">
              <w:rPr>
                <w:i/>
              </w:rPr>
            </w:rPrChange>
          </w:rPr>
          <w:delText xml:space="preserve"> </w:delText>
        </w:r>
      </w:del>
      <w:r w:rsidRPr="00D63CFB">
        <w:rPr>
          <w:lang w:val="id-ID"/>
          <w:rPrChange w:id="423" w:author="Andri Kurniawan" w:date="2016-12-06T18:43:00Z">
            <w:rPr/>
          </w:rPrChange>
        </w:rPr>
        <w:t xml:space="preserve">pada divisi </w:t>
      </w:r>
      <w:r w:rsidRPr="00D63CFB">
        <w:rPr>
          <w:i/>
          <w:lang w:val="id-ID"/>
          <w:rPrChange w:id="424" w:author="Andri Kurniawan" w:date="2016-12-06T18:43:00Z">
            <w:rPr>
              <w:i/>
            </w:rPr>
          </w:rPrChange>
        </w:rPr>
        <w:t xml:space="preserve">Buy To Paid (BTP). </w:t>
      </w:r>
      <w:r w:rsidRPr="00D63CFB">
        <w:rPr>
          <w:lang w:val="id-ID"/>
          <w:rPrChange w:id="425" w:author="Andri Kurniawan" w:date="2016-12-06T18:43:00Z">
            <w:rPr/>
          </w:rPrChange>
        </w:rPr>
        <w:t xml:space="preserve">Divisi BTP merupakan bagian khusus dari </w:t>
      </w:r>
      <w:r w:rsidRPr="00D63CFB">
        <w:rPr>
          <w:i/>
          <w:lang w:val="id-ID"/>
          <w:rPrChange w:id="426" w:author="Andri Kurniawan" w:date="2016-12-06T18:43:00Z">
            <w:rPr>
              <w:i/>
            </w:rPr>
          </w:rPrChange>
        </w:rPr>
        <w:t xml:space="preserve">department Software Engineer </w:t>
      </w:r>
      <w:r w:rsidRPr="00D63CFB">
        <w:rPr>
          <w:highlight w:val="yellow"/>
          <w:lang w:val="id-ID"/>
          <w:rPrChange w:id="427" w:author="Andri Kurniawan" w:date="2016-12-06T18:43:00Z">
            <w:rPr/>
          </w:rPrChange>
        </w:rPr>
        <w:t>di</w:t>
      </w:r>
      <w:ins w:id="428" w:author="Andri Kurniawan" w:date="2016-12-06T17:00:00Z">
        <w:r w:rsidR="00B3483D" w:rsidRPr="00D63CFB">
          <w:rPr>
            <w:highlight w:val="yellow"/>
            <w:lang w:val="id-ID"/>
            <w:rPrChange w:id="429" w:author="Andri Kurniawan" w:date="2016-12-06T18:43:00Z">
              <w:rPr>
                <w:highlight w:val="yellow"/>
              </w:rPr>
            </w:rPrChange>
          </w:rPr>
          <w:t xml:space="preserve"> </w:t>
        </w:r>
      </w:ins>
      <w:r w:rsidRPr="00D63CFB">
        <w:rPr>
          <w:highlight w:val="yellow"/>
          <w:lang w:val="id-ID"/>
          <w:rPrChange w:id="430" w:author="Andri Kurniawan" w:date="2016-12-06T18:43:00Z">
            <w:rPr/>
          </w:rPrChange>
        </w:rPr>
        <w:t>bawah</w:t>
      </w:r>
      <w:r w:rsidRPr="00D63CFB">
        <w:rPr>
          <w:lang w:val="id-ID"/>
          <w:rPrChange w:id="431" w:author="Andri Kurniawan" w:date="2016-12-06T18:43:00Z">
            <w:rPr/>
          </w:rPrChange>
        </w:rPr>
        <w:t xml:space="preserve"> seorang </w:t>
      </w:r>
      <w:r w:rsidRPr="00D63CFB">
        <w:rPr>
          <w:i/>
          <w:lang w:val="id-ID"/>
          <w:rPrChange w:id="432" w:author="Andri Kurniawan" w:date="2016-12-06T18:43:00Z">
            <w:rPr>
              <w:i/>
            </w:rPr>
          </w:rPrChange>
        </w:rPr>
        <w:t xml:space="preserve">Chief Operation Officer </w:t>
      </w:r>
      <w:r w:rsidRPr="00D63CFB">
        <w:rPr>
          <w:lang w:val="id-ID"/>
          <w:rPrChange w:id="433" w:author="Andri Kurniawan" w:date="2016-12-06T18:43:00Z">
            <w:rPr/>
          </w:rPrChange>
        </w:rPr>
        <w:t>(COO)</w:t>
      </w:r>
      <w:ins w:id="434" w:author="Andri Kurniawan" w:date="2016-12-06T17:01:00Z">
        <w:r w:rsidR="003A4FC6" w:rsidRPr="00D63CFB">
          <w:rPr>
            <w:lang w:val="id-ID"/>
            <w:rPrChange w:id="435" w:author="Andri Kurniawan" w:date="2016-12-06T18:43:00Z">
              <w:rPr/>
            </w:rPrChange>
          </w:rPr>
          <w:t xml:space="preserve">. </w:t>
        </w:r>
      </w:ins>
      <w:del w:id="436" w:author="Andri Kurniawan" w:date="2016-12-06T17:01:00Z">
        <w:r w:rsidRPr="00D63CFB" w:rsidDel="003A4FC6">
          <w:rPr>
            <w:lang w:val="id-ID"/>
            <w:rPrChange w:id="437" w:author="Andri Kurniawan" w:date="2016-12-06T18:43:00Z">
              <w:rPr/>
            </w:rPrChange>
          </w:rPr>
          <w:delText xml:space="preserve"> </w:delText>
        </w:r>
        <w:commentRangeStart w:id="438"/>
        <w:r w:rsidRPr="00D63CFB" w:rsidDel="003A4FC6">
          <w:rPr>
            <w:lang w:val="id-ID"/>
            <w:rPrChange w:id="439" w:author="Andri Kurniawan" w:date="2016-12-06T18:43:00Z">
              <w:rPr/>
            </w:rPrChange>
          </w:rPr>
          <w:delText xml:space="preserve">yang bertugas untuk meningkatkan konsumen yang sudah memesan barang agar melakukan pembayaran untuk menyelesaikan transaksi tersebut. </w:delText>
        </w:r>
      </w:del>
      <w:commentRangeEnd w:id="438"/>
      <w:r w:rsidR="00B71AB6" w:rsidRPr="00D63CFB">
        <w:rPr>
          <w:rStyle w:val="CommentReference"/>
          <w:lang w:val="id-ID"/>
          <w:rPrChange w:id="440" w:author="Andri Kurniawan" w:date="2016-12-06T18:43:00Z">
            <w:rPr>
              <w:rStyle w:val="CommentReference"/>
            </w:rPr>
          </w:rPrChange>
        </w:rPr>
        <w:commentReference w:id="438"/>
      </w:r>
      <w:r w:rsidRPr="00D63CFB">
        <w:rPr>
          <w:lang w:val="id-ID"/>
          <w:rPrChange w:id="441" w:author="Andri Kurniawan" w:date="2016-12-06T18:43:00Z">
            <w:rPr/>
          </w:rPrChange>
        </w:rPr>
        <w:t xml:space="preserve">Divisi BTP terdiri dari seorang </w:t>
      </w:r>
      <w:r w:rsidRPr="00D63CFB">
        <w:rPr>
          <w:i/>
          <w:lang w:val="id-ID"/>
          <w:rPrChange w:id="442" w:author="Andri Kurniawan" w:date="2016-12-06T18:43:00Z">
            <w:rPr>
              <w:i/>
            </w:rPr>
          </w:rPrChange>
        </w:rPr>
        <w:t xml:space="preserve">Product Manager, Associate Product Manager, Software Engineer, Front-end Engineer, Quality Assurance, </w:t>
      </w:r>
      <w:r w:rsidRPr="00D63CFB">
        <w:rPr>
          <w:lang w:val="id-ID"/>
          <w:rPrChange w:id="443" w:author="Andri Kurniawan" w:date="2016-12-06T18:43:00Z">
            <w:rPr/>
          </w:rPrChange>
        </w:rPr>
        <w:t>dan</w:t>
      </w:r>
      <w:r w:rsidRPr="00D63CFB">
        <w:rPr>
          <w:i/>
          <w:lang w:val="id-ID"/>
          <w:rPrChange w:id="444" w:author="Andri Kurniawan" w:date="2016-12-06T18:43:00Z">
            <w:rPr>
              <w:i/>
            </w:rPr>
          </w:rPrChange>
        </w:rPr>
        <w:t xml:space="preserve"> Data Scientist.</w:t>
      </w:r>
    </w:p>
    <w:p w14:paraId="52A7F21B" w14:textId="77777777" w:rsidR="0098466F" w:rsidRPr="00D63CFB" w:rsidRDefault="0098466F">
      <w:pPr>
        <w:spacing w:line="276" w:lineRule="auto"/>
        <w:jc w:val="left"/>
        <w:rPr>
          <w:lang w:val="id-ID"/>
          <w:rPrChange w:id="445" w:author="Andri Kurniawan" w:date="2016-12-06T18:43:00Z">
            <w:rPr/>
          </w:rPrChange>
        </w:rPr>
      </w:pPr>
      <w:r w:rsidRPr="00D63CFB">
        <w:rPr>
          <w:lang w:val="id-ID"/>
          <w:rPrChange w:id="446" w:author="Andri Kurniawan" w:date="2016-12-06T18:43:00Z">
            <w:rPr/>
          </w:rPrChange>
        </w:rPr>
        <w:br w:type="page"/>
      </w:r>
    </w:p>
    <w:p w14:paraId="0FFFDC2A" w14:textId="77777777" w:rsidR="00DE2543" w:rsidRPr="00D63CFB" w:rsidRDefault="003930C4" w:rsidP="00DE2543">
      <w:pPr>
        <w:pStyle w:val="Heading1"/>
        <w:numPr>
          <w:ilvl w:val="0"/>
          <w:numId w:val="1"/>
        </w:numPr>
        <w:ind w:left="0" w:firstLine="0"/>
        <w:rPr>
          <w:lang w:val="id-ID"/>
          <w:rPrChange w:id="447" w:author="Andri Kurniawan" w:date="2016-12-06T18:43:00Z">
            <w:rPr/>
          </w:rPrChange>
        </w:rPr>
      </w:pPr>
      <w:r w:rsidRPr="00D63CFB">
        <w:rPr>
          <w:lang w:val="id-ID"/>
          <w:rPrChange w:id="448" w:author="Andri Kurniawan" w:date="2016-12-06T18:43:00Z">
            <w:rPr/>
          </w:rPrChange>
        </w:rPr>
        <w:lastRenderedPageBreak/>
        <w:br/>
      </w:r>
      <w:bookmarkStart w:id="449" w:name="_Toc469128628"/>
      <w:r w:rsidR="00F91B06" w:rsidRPr="00D63CFB">
        <w:rPr>
          <w:lang w:val="id-ID"/>
          <w:rPrChange w:id="450" w:author="Andri Kurniawan" w:date="2016-12-06T18:43:00Z">
            <w:rPr/>
          </w:rPrChange>
        </w:rPr>
        <w:t>ISI</w:t>
      </w:r>
      <w:bookmarkEnd w:id="449"/>
    </w:p>
    <w:p w14:paraId="65ADEF61" w14:textId="77777777" w:rsidR="00B60D07" w:rsidRPr="00D63CFB" w:rsidRDefault="00B60D07" w:rsidP="00B60D07">
      <w:pPr>
        <w:rPr>
          <w:lang w:val="id-ID"/>
          <w:rPrChange w:id="451" w:author="Andri Kurniawan" w:date="2016-12-06T18:43:00Z">
            <w:rPr/>
          </w:rPrChange>
        </w:rPr>
      </w:pPr>
    </w:p>
    <w:p w14:paraId="5CC537F3" w14:textId="77777777" w:rsidR="002655FE" w:rsidRPr="00D63CFB" w:rsidRDefault="002655FE" w:rsidP="002E5C7E">
      <w:pPr>
        <w:pStyle w:val="Heading2"/>
        <w:numPr>
          <w:ilvl w:val="0"/>
          <w:numId w:val="8"/>
        </w:numPr>
        <w:ind w:left="540" w:hanging="540"/>
        <w:rPr>
          <w:lang w:val="id-ID"/>
          <w:rPrChange w:id="452" w:author="Andri Kurniawan" w:date="2016-12-06T18:43:00Z">
            <w:rPr/>
          </w:rPrChange>
        </w:rPr>
      </w:pPr>
      <w:bookmarkStart w:id="453" w:name="_Toc469128629"/>
      <w:r w:rsidRPr="00D63CFB">
        <w:rPr>
          <w:lang w:val="id-ID"/>
          <w:rPrChange w:id="454" w:author="Andri Kurniawan" w:date="2016-12-06T18:43:00Z">
            <w:rPr/>
          </w:rPrChange>
        </w:rPr>
        <w:t>Latar Belakang Pekerjaan</w:t>
      </w:r>
      <w:bookmarkEnd w:id="453"/>
    </w:p>
    <w:p w14:paraId="15004BB5" w14:textId="6A7DB08C" w:rsidR="00B60D07" w:rsidRPr="00D63CFB" w:rsidRDefault="00B60D07" w:rsidP="002E5C7E">
      <w:pPr>
        <w:ind w:firstLine="540"/>
        <w:rPr>
          <w:lang w:val="id-ID"/>
          <w:rPrChange w:id="455" w:author="Andri Kurniawan" w:date="2016-12-06T18:43:00Z">
            <w:rPr/>
          </w:rPrChange>
        </w:rPr>
      </w:pPr>
      <w:r w:rsidRPr="00D63CFB">
        <w:rPr>
          <w:lang w:val="id-ID"/>
          <w:rPrChange w:id="456" w:author="Andri Kurniawan" w:date="2016-12-06T18:43:00Z">
            <w:rPr/>
          </w:rPrChange>
        </w:rPr>
        <w:t xml:space="preserve">Sebagai </w:t>
      </w:r>
      <w:r w:rsidRPr="00D63CFB">
        <w:rPr>
          <w:i/>
          <w:lang w:val="id-ID"/>
          <w:rPrChange w:id="457" w:author="Andri Kurniawan" w:date="2016-12-06T18:43:00Z">
            <w:rPr>
              <w:i/>
            </w:rPr>
          </w:rPrChange>
        </w:rPr>
        <w:t xml:space="preserve">startup </w:t>
      </w:r>
      <w:r w:rsidRPr="00D63CFB">
        <w:rPr>
          <w:lang w:val="id-ID"/>
          <w:rPrChange w:id="458" w:author="Andri Kurniawan" w:date="2016-12-06T18:43:00Z">
            <w:rPr/>
          </w:rPrChange>
        </w:rPr>
        <w:t xml:space="preserve">yang bergerak pada bidang </w:t>
      </w:r>
      <w:r w:rsidRPr="00D63CFB">
        <w:rPr>
          <w:i/>
          <w:lang w:val="id-ID"/>
          <w:rPrChange w:id="459" w:author="Andri Kurniawan" w:date="2016-12-06T18:43:00Z">
            <w:rPr>
              <w:i/>
            </w:rPr>
          </w:rPrChange>
        </w:rPr>
        <w:t>e-commerce</w:t>
      </w:r>
      <w:r w:rsidRPr="00D63CFB">
        <w:rPr>
          <w:lang w:val="id-ID"/>
          <w:rPrChange w:id="460" w:author="Andri Kurniawan" w:date="2016-12-06T18:43:00Z">
            <w:rPr/>
          </w:rPrChange>
        </w:rPr>
        <w:t>, Bukalapak memiliki sebuah divisi BTP (</w:t>
      </w:r>
      <w:r w:rsidRPr="00D63CFB">
        <w:rPr>
          <w:i/>
          <w:lang w:val="id-ID"/>
          <w:rPrChange w:id="461" w:author="Andri Kurniawan" w:date="2016-12-06T18:43:00Z">
            <w:rPr>
              <w:i/>
            </w:rPr>
          </w:rPrChange>
        </w:rPr>
        <w:t xml:space="preserve">Buy to Paid) </w:t>
      </w:r>
      <w:r w:rsidRPr="00D63CFB">
        <w:rPr>
          <w:lang w:val="id-ID"/>
          <w:rPrChange w:id="462" w:author="Andri Kurniawan" w:date="2016-12-06T18:43:00Z">
            <w:rPr/>
          </w:rPrChange>
        </w:rPr>
        <w:t xml:space="preserve">yang bertugas untuk </w:t>
      </w:r>
      <w:proofErr w:type="spellStart"/>
      <w:r w:rsidR="0045290F">
        <w:t>meningkatkan</w:t>
      </w:r>
      <w:proofErr w:type="spellEnd"/>
      <w:r w:rsidR="0045290F">
        <w:t xml:space="preserve"> </w:t>
      </w:r>
      <w:proofErr w:type="spellStart"/>
      <w:r w:rsidR="0045290F">
        <w:t>jumlah</w:t>
      </w:r>
      <w:proofErr w:type="spellEnd"/>
      <w:r w:rsidR="0045290F">
        <w:t xml:space="preserve"> </w:t>
      </w:r>
      <w:proofErr w:type="spellStart"/>
      <w:r w:rsidR="0045290F">
        <w:t>konsumen</w:t>
      </w:r>
      <w:proofErr w:type="spellEnd"/>
      <w:r w:rsidR="0045290F">
        <w:t xml:space="preserve"> yang </w:t>
      </w:r>
      <w:proofErr w:type="spellStart"/>
      <w:r w:rsidR="0045290F">
        <w:t>melakukan</w:t>
      </w:r>
      <w:proofErr w:type="spellEnd"/>
      <w:r w:rsidR="0045290F">
        <w:t xml:space="preserve"> </w:t>
      </w:r>
      <w:proofErr w:type="spellStart"/>
      <w:r w:rsidR="0045290F">
        <w:t>pembayaran</w:t>
      </w:r>
      <w:proofErr w:type="spellEnd"/>
      <w:r w:rsidR="0045290F">
        <w:t xml:space="preserve"> </w:t>
      </w:r>
      <w:proofErr w:type="spellStart"/>
      <w:r w:rsidR="0045290F">
        <w:t>untuk</w:t>
      </w:r>
      <w:proofErr w:type="spellEnd"/>
      <w:r w:rsidR="0045290F">
        <w:t xml:space="preserve"> </w:t>
      </w:r>
      <w:proofErr w:type="spellStart"/>
      <w:r w:rsidR="0045290F">
        <w:t>transaksi</w:t>
      </w:r>
      <w:proofErr w:type="spellEnd"/>
      <w:r w:rsidR="0045290F">
        <w:t xml:space="preserve"> yang </w:t>
      </w:r>
      <w:proofErr w:type="spellStart"/>
      <w:r w:rsidR="0045290F">
        <w:t>mereka</w:t>
      </w:r>
      <w:proofErr w:type="spellEnd"/>
      <w:r w:rsidR="0045290F">
        <w:t xml:space="preserve"> </w:t>
      </w:r>
      <w:proofErr w:type="spellStart"/>
      <w:r w:rsidR="0045290F">
        <w:t>telah</w:t>
      </w:r>
      <w:proofErr w:type="spellEnd"/>
      <w:r w:rsidR="0045290F">
        <w:t xml:space="preserve"> </w:t>
      </w:r>
      <w:proofErr w:type="spellStart"/>
      <w:r w:rsidR="0045290F">
        <w:t>mereka</w:t>
      </w:r>
      <w:proofErr w:type="spellEnd"/>
      <w:r w:rsidR="0045290F">
        <w:t xml:space="preserve"> </w:t>
      </w:r>
      <w:proofErr w:type="spellStart"/>
      <w:r w:rsidR="0045290F">
        <w:t>lakukan</w:t>
      </w:r>
      <w:proofErr w:type="spellEnd"/>
      <w:r w:rsidR="0045290F">
        <w:t xml:space="preserve">. </w:t>
      </w:r>
      <w:r w:rsidR="001307E5" w:rsidRPr="00D63CFB">
        <w:rPr>
          <w:lang w:val="id-ID"/>
          <w:rPrChange w:id="463" w:author="Andri Kurniawan" w:date="2016-12-06T18:43:00Z">
            <w:rPr/>
          </w:rPrChange>
        </w:rPr>
        <w:t>Divisi BTP merupakan divisi di</w:t>
      </w:r>
      <w:r w:rsidR="002F5937" w:rsidRPr="00D63CFB">
        <w:rPr>
          <w:lang w:val="id-ID"/>
          <w:rPrChange w:id="464" w:author="Andri Kurniawan" w:date="2016-12-06T18:43:00Z">
            <w:rPr/>
          </w:rPrChange>
        </w:rPr>
        <w:t xml:space="preserve"> </w:t>
      </w:r>
      <w:r w:rsidR="001307E5" w:rsidRPr="00D63CFB">
        <w:rPr>
          <w:lang w:val="id-ID"/>
          <w:rPrChange w:id="465" w:author="Andri Kurniawan" w:date="2016-12-06T18:43:00Z">
            <w:rPr/>
          </w:rPrChange>
        </w:rPr>
        <w:t xml:space="preserve">mana penulis ditempatkan selama melaksanakan kerja praktik. Salah satu metode pembayaran di Bukalapak adalah menggunakan kartu kredit. </w:t>
      </w:r>
      <w:r w:rsidR="001307E5" w:rsidRPr="00D63CFB">
        <w:rPr>
          <w:lang w:val="id-ID"/>
        </w:rPr>
        <w:t>Namun</w:t>
      </w:r>
      <w:ins w:id="466" w:author="Andri Kurniawan" w:date="2016-12-06T17:02:00Z">
        <w:r w:rsidR="00D91ABF" w:rsidRPr="00D63CFB">
          <w:rPr>
            <w:lang w:val="id-ID"/>
            <w:rPrChange w:id="467" w:author="Andri Kurniawan" w:date="2016-12-06T18:43:00Z">
              <w:rPr/>
            </w:rPrChange>
          </w:rPr>
          <w:t>,</w:t>
        </w:r>
      </w:ins>
      <w:commentRangeStart w:id="468"/>
      <w:r w:rsidR="001307E5" w:rsidRPr="00D63CFB">
        <w:rPr>
          <w:lang w:val="id-ID"/>
          <w:rPrChange w:id="469" w:author="Andri Kurniawan" w:date="2016-12-06T18:43:00Z">
            <w:rPr/>
          </w:rPrChange>
        </w:rPr>
        <w:t xml:space="preserve"> </w:t>
      </w:r>
      <w:commentRangeEnd w:id="468"/>
      <w:r w:rsidR="00B71AB6" w:rsidRPr="00D63CFB">
        <w:rPr>
          <w:rStyle w:val="CommentReference"/>
          <w:lang w:val="id-ID"/>
          <w:rPrChange w:id="470" w:author="Andri Kurniawan" w:date="2016-12-06T18:43:00Z">
            <w:rPr>
              <w:rStyle w:val="CommentReference"/>
            </w:rPr>
          </w:rPrChange>
        </w:rPr>
        <w:commentReference w:id="468"/>
      </w:r>
      <w:r w:rsidR="001307E5" w:rsidRPr="00D63CFB">
        <w:rPr>
          <w:lang w:val="id-ID"/>
          <w:rPrChange w:id="471" w:author="Andri Kurniawan" w:date="2016-12-06T18:43:00Z">
            <w:rPr/>
          </w:rPrChange>
        </w:rPr>
        <w:t xml:space="preserve">fungsi pembayaran pesanan menggunakan kartu kredit pada </w:t>
      </w:r>
      <w:r w:rsidR="004F1A6F" w:rsidRPr="00D63CFB">
        <w:rPr>
          <w:lang w:val="id-ID"/>
          <w:rPrChange w:id="472" w:author="Andri Kurniawan" w:date="2016-12-06T18:43:00Z">
            <w:rPr/>
          </w:rPrChange>
        </w:rPr>
        <w:t>situs web</w:t>
      </w:r>
      <w:r w:rsidR="001307E5" w:rsidRPr="00D63CFB">
        <w:rPr>
          <w:lang w:val="id-ID"/>
          <w:rPrChange w:id="473" w:author="Andri Kurniawan" w:date="2016-12-06T18:43:00Z">
            <w:rPr/>
          </w:rPrChange>
        </w:rPr>
        <w:t xml:space="preserve"> Bukalapak masih mempunyai </w:t>
      </w:r>
      <w:commentRangeStart w:id="474"/>
      <w:r w:rsidR="001307E5" w:rsidRPr="00D63CFB">
        <w:rPr>
          <w:lang w:val="id-ID"/>
          <w:rPrChange w:id="475" w:author="Andri Kurniawan" w:date="2016-12-06T18:43:00Z">
            <w:rPr/>
          </w:rPrChange>
        </w:rPr>
        <w:t>banyak kekurangan</w:t>
      </w:r>
      <w:commentRangeEnd w:id="474"/>
      <w:r w:rsidR="00B372CD" w:rsidRPr="00D63CFB">
        <w:rPr>
          <w:rStyle w:val="CommentReference"/>
          <w:lang w:val="id-ID"/>
          <w:rPrChange w:id="476" w:author="Andri Kurniawan" w:date="2016-12-06T18:43:00Z">
            <w:rPr>
              <w:rStyle w:val="CommentReference"/>
            </w:rPr>
          </w:rPrChange>
        </w:rPr>
        <w:commentReference w:id="474"/>
      </w:r>
      <w:r w:rsidR="001307E5" w:rsidRPr="00D63CFB">
        <w:rPr>
          <w:lang w:val="id-ID"/>
          <w:rPrChange w:id="477" w:author="Andri Kurniawan" w:date="2016-12-06T18:43:00Z">
            <w:rPr/>
          </w:rPrChange>
        </w:rPr>
        <w:t xml:space="preserve"> </w:t>
      </w:r>
      <w:proofErr w:type="spellStart"/>
      <w:r w:rsidR="001B566F">
        <w:t>seperti</w:t>
      </w:r>
      <w:proofErr w:type="spellEnd"/>
      <w:r w:rsidR="00E13AD9">
        <w:t xml:space="preserve"> </w:t>
      </w:r>
      <w:r w:rsidR="00E13AD9">
        <w:rPr>
          <w:i/>
        </w:rPr>
        <w:t>input</w:t>
      </w:r>
      <w:r w:rsidR="00E13AD9">
        <w:t xml:space="preserve"> </w:t>
      </w:r>
      <w:proofErr w:type="spellStart"/>
      <w:r w:rsidR="00E13AD9">
        <w:t>nomor</w:t>
      </w:r>
      <w:proofErr w:type="spellEnd"/>
      <w:r w:rsidR="00E13AD9">
        <w:t xml:space="preserve"> </w:t>
      </w:r>
      <w:proofErr w:type="spellStart"/>
      <w:r w:rsidR="00E13AD9">
        <w:t>kartu</w:t>
      </w:r>
      <w:proofErr w:type="spellEnd"/>
      <w:r w:rsidR="00E13AD9">
        <w:t xml:space="preserve"> </w:t>
      </w:r>
      <w:proofErr w:type="spellStart"/>
      <w:r w:rsidR="00E13AD9">
        <w:t>kredit</w:t>
      </w:r>
      <w:proofErr w:type="spellEnd"/>
      <w:r w:rsidR="00E13AD9">
        <w:t xml:space="preserve"> </w:t>
      </w:r>
      <w:proofErr w:type="spellStart"/>
      <w:r w:rsidR="00E13AD9">
        <w:t>tanpa</w:t>
      </w:r>
      <w:proofErr w:type="spellEnd"/>
      <w:r w:rsidR="00E13AD9">
        <w:t xml:space="preserve"> </w:t>
      </w:r>
      <w:proofErr w:type="spellStart"/>
      <w:r w:rsidR="00E13AD9">
        <w:t>pemisah</w:t>
      </w:r>
      <w:proofErr w:type="spellEnd"/>
      <w:r w:rsidR="00E13AD9">
        <w:t xml:space="preserve"> </w:t>
      </w:r>
      <w:proofErr w:type="spellStart"/>
      <w:r w:rsidR="00E13AD9">
        <w:t>antara</w:t>
      </w:r>
      <w:proofErr w:type="spellEnd"/>
      <w:r w:rsidR="00E13AD9">
        <w:t xml:space="preserve"> 16 </w:t>
      </w:r>
      <w:proofErr w:type="spellStart"/>
      <w:r w:rsidR="00E13AD9">
        <w:t>karakter</w:t>
      </w:r>
      <w:proofErr w:type="spellEnd"/>
      <w:r w:rsidR="00E13AD9">
        <w:t xml:space="preserve"> </w:t>
      </w:r>
      <w:proofErr w:type="spellStart"/>
      <w:r w:rsidR="00E13AD9">
        <w:t>dan</w:t>
      </w:r>
      <w:proofErr w:type="spellEnd"/>
      <w:r w:rsidR="00E13AD9">
        <w:t xml:space="preserve"> proses </w:t>
      </w:r>
      <w:proofErr w:type="spellStart"/>
      <w:r w:rsidR="00E13AD9">
        <w:t>pemilihan</w:t>
      </w:r>
      <w:proofErr w:type="spellEnd"/>
      <w:r w:rsidR="00E13AD9">
        <w:t xml:space="preserve"> bank yang </w:t>
      </w:r>
      <w:proofErr w:type="spellStart"/>
      <w:r w:rsidR="00E13AD9">
        <w:t>digunakan</w:t>
      </w:r>
      <w:proofErr w:type="spellEnd"/>
      <w:r w:rsidR="00E13AD9">
        <w:t xml:space="preserve"> </w:t>
      </w:r>
      <w:proofErr w:type="spellStart"/>
      <w:r w:rsidR="00E13AD9">
        <w:t>diserahkan</w:t>
      </w:r>
      <w:proofErr w:type="spellEnd"/>
      <w:r w:rsidR="00E13AD9">
        <w:t xml:space="preserve"> </w:t>
      </w:r>
      <w:proofErr w:type="spellStart"/>
      <w:r w:rsidR="00E13AD9">
        <w:t>kepada</w:t>
      </w:r>
      <w:proofErr w:type="spellEnd"/>
      <w:r w:rsidR="00E13AD9">
        <w:t xml:space="preserve"> </w:t>
      </w:r>
      <w:proofErr w:type="spellStart"/>
      <w:r w:rsidR="00E13AD9">
        <w:t>pihak</w:t>
      </w:r>
      <w:proofErr w:type="spellEnd"/>
      <w:r w:rsidR="00E13AD9">
        <w:t xml:space="preserve"> </w:t>
      </w:r>
      <w:r w:rsidR="00E13AD9">
        <w:rPr>
          <w:i/>
        </w:rPr>
        <w:t>payment gateway</w:t>
      </w:r>
      <w:r w:rsidR="00E13AD9">
        <w:t xml:space="preserve"> </w:t>
      </w:r>
      <w:proofErr w:type="spellStart"/>
      <w:r w:rsidR="00E13AD9">
        <w:t>sehingga</w:t>
      </w:r>
      <w:proofErr w:type="spellEnd"/>
      <w:r w:rsidR="001307E5" w:rsidRPr="00D63CFB">
        <w:rPr>
          <w:lang w:val="id-ID"/>
          <w:rPrChange w:id="478" w:author="Andri Kurniawan" w:date="2016-12-06T18:43:00Z">
            <w:rPr/>
          </w:rPrChange>
        </w:rPr>
        <w:t xml:space="preserve"> dapat menyebabkan hilangnya potensi pemasukan yang diterima melalui pembayaran dengan metode kartu kredit.</w:t>
      </w:r>
    </w:p>
    <w:p w14:paraId="47651DD8" w14:textId="4E9C75EF" w:rsidR="006079C2" w:rsidRPr="00D63CFB" w:rsidRDefault="00912FF7" w:rsidP="002E5C7E">
      <w:pPr>
        <w:ind w:firstLine="540"/>
        <w:rPr>
          <w:lang w:val="id-ID"/>
          <w:rPrChange w:id="479" w:author="Andri Kurniawan" w:date="2016-12-06T18:43:00Z">
            <w:rPr/>
          </w:rPrChange>
        </w:rPr>
      </w:pPr>
      <w:r w:rsidRPr="00D63CFB">
        <w:rPr>
          <w:lang w:val="id-ID"/>
          <w:rPrChange w:id="480" w:author="Andri Kurniawan" w:date="2016-12-06T18:43:00Z">
            <w:rPr/>
          </w:rPrChange>
        </w:rPr>
        <w:t xml:space="preserve">Hal ini kemudian mendorong divisi BTP untuk meningkatkan </w:t>
      </w:r>
      <w:r w:rsidR="009D5E7A" w:rsidRPr="00D63CFB">
        <w:rPr>
          <w:i/>
          <w:lang w:val="id-ID"/>
          <w:rPrChange w:id="481" w:author="Andri Kurniawan" w:date="2016-12-06T18:43:00Z">
            <w:rPr>
              <w:i/>
            </w:rPr>
          </w:rPrChange>
        </w:rPr>
        <w:t>feature</w:t>
      </w:r>
      <w:r w:rsidR="002E7BBC" w:rsidRPr="00D63CFB">
        <w:rPr>
          <w:lang w:val="id-ID"/>
          <w:rPrChange w:id="482" w:author="Andri Kurniawan" w:date="2016-12-06T18:43:00Z">
            <w:rPr/>
          </w:rPrChange>
        </w:rPr>
        <w:t xml:space="preserve"> pembayaran menggunakan kartu kredit sehingga pemasukan ya</w:t>
      </w:r>
      <w:r w:rsidR="006447B3" w:rsidRPr="00D63CFB">
        <w:rPr>
          <w:lang w:val="id-ID"/>
          <w:rPrChange w:id="483" w:author="Andri Kurniawan" w:date="2016-12-06T18:43:00Z">
            <w:rPr/>
          </w:rPrChange>
        </w:rPr>
        <w:t xml:space="preserve">ng diterima dapat ditingkatkan. Faktor lain yang mendukung </w:t>
      </w:r>
      <w:r w:rsidR="009D5E7A" w:rsidRPr="00D63CFB">
        <w:rPr>
          <w:i/>
          <w:lang w:val="id-ID"/>
          <w:rPrChange w:id="484" w:author="Andri Kurniawan" w:date="2016-12-06T18:43:00Z">
            <w:rPr>
              <w:i/>
            </w:rPr>
          </w:rPrChange>
        </w:rPr>
        <w:t>feature</w:t>
      </w:r>
      <w:r w:rsidR="006447B3" w:rsidRPr="00D63CFB">
        <w:rPr>
          <w:lang w:val="id-ID"/>
          <w:rPrChange w:id="485" w:author="Andri Kurniawan" w:date="2016-12-06T18:43:00Z">
            <w:rPr/>
          </w:rPrChange>
        </w:rPr>
        <w:t xml:space="preserve"> ini agar diimplementasikan adalah penambahan </w:t>
      </w:r>
      <w:r w:rsidR="006447B3" w:rsidRPr="00D63CFB">
        <w:rPr>
          <w:i/>
          <w:lang w:val="id-ID"/>
          <w:rPrChange w:id="486" w:author="Andri Kurniawan" w:date="2016-12-06T18:43:00Z">
            <w:rPr>
              <w:i/>
            </w:rPr>
          </w:rPrChange>
        </w:rPr>
        <w:t xml:space="preserve">payment gateway </w:t>
      </w:r>
      <w:r w:rsidR="006447B3" w:rsidRPr="00D63CFB">
        <w:rPr>
          <w:lang w:val="id-ID"/>
          <w:rPrChange w:id="487" w:author="Andri Kurniawan" w:date="2016-12-06T18:43:00Z">
            <w:rPr/>
          </w:rPrChange>
        </w:rPr>
        <w:t xml:space="preserve">yang digunakan oleh Bukalapak sehingga dapat mengatur suatu bank akan menggunakan </w:t>
      </w:r>
      <w:del w:id="488" w:author="Andri Kurniawan" w:date="2016-12-06T17:07:00Z">
        <w:r w:rsidR="006447B3" w:rsidRPr="00D63CFB" w:rsidDel="005D66A5">
          <w:rPr>
            <w:lang w:val="id-ID"/>
            <w:rPrChange w:id="489" w:author="Andri Kurniawan" w:date="2016-12-06T18:43:00Z">
              <w:rPr/>
            </w:rPrChange>
          </w:rPr>
          <w:delText xml:space="preserve">layanan </w:delText>
        </w:r>
      </w:del>
      <w:ins w:id="490" w:author="Andri Kurniawan" w:date="2016-12-06T17:07:00Z">
        <w:r w:rsidR="005D66A5" w:rsidRPr="00D63CFB">
          <w:rPr>
            <w:lang w:val="id-ID"/>
            <w:rPrChange w:id="491" w:author="Andri Kurniawan" w:date="2016-12-06T18:43:00Z">
              <w:rPr/>
            </w:rPrChange>
          </w:rPr>
          <w:t xml:space="preserve">layanan </w:t>
        </w:r>
      </w:ins>
      <w:r w:rsidR="006447B3" w:rsidRPr="00D63CFB">
        <w:rPr>
          <w:lang w:val="id-ID"/>
          <w:rPrChange w:id="492" w:author="Andri Kurniawan" w:date="2016-12-06T18:43:00Z">
            <w:rPr/>
          </w:rPrChange>
        </w:rPr>
        <w:t>dari</w:t>
      </w:r>
      <w:del w:id="493" w:author="Andri Kurniawan" w:date="2016-12-06T17:05:00Z">
        <w:r w:rsidR="006447B3" w:rsidRPr="00D63CFB" w:rsidDel="00370668">
          <w:rPr>
            <w:lang w:val="id-ID"/>
            <w:rPrChange w:id="494" w:author="Andri Kurniawan" w:date="2016-12-06T18:43:00Z">
              <w:rPr/>
            </w:rPrChange>
          </w:rPr>
          <w:delText xml:space="preserve"> </w:delText>
        </w:r>
        <w:commentRangeStart w:id="495"/>
        <w:r w:rsidR="006447B3" w:rsidRPr="00D63CFB" w:rsidDel="00370668">
          <w:rPr>
            <w:i/>
            <w:lang w:val="id-ID"/>
            <w:rPrChange w:id="496" w:author="Andri Kurniawan" w:date="2016-12-06T18:43:00Z">
              <w:rPr>
                <w:i/>
              </w:rPr>
            </w:rPrChange>
          </w:rPr>
          <w:delText>payment gateway</w:delText>
        </w:r>
      </w:del>
      <w:commentRangeEnd w:id="495"/>
      <w:r w:rsidR="00B71AB6" w:rsidRPr="00D63CFB">
        <w:rPr>
          <w:rStyle w:val="CommentReference"/>
          <w:lang w:val="id-ID"/>
          <w:rPrChange w:id="497" w:author="Andri Kurniawan" w:date="2016-12-06T18:43:00Z">
            <w:rPr>
              <w:rStyle w:val="CommentReference"/>
            </w:rPr>
          </w:rPrChange>
        </w:rPr>
        <w:commentReference w:id="495"/>
      </w:r>
      <w:r w:rsidR="006447B3" w:rsidRPr="00D63CFB">
        <w:rPr>
          <w:i/>
          <w:lang w:val="id-ID"/>
          <w:rPrChange w:id="498" w:author="Andri Kurniawan" w:date="2016-12-06T18:43:00Z">
            <w:rPr>
              <w:i/>
            </w:rPr>
          </w:rPrChange>
        </w:rPr>
        <w:t xml:space="preserve"> </w:t>
      </w:r>
      <w:ins w:id="499" w:author="Andri Kurniawan" w:date="2016-12-06T17:07:00Z">
        <w:r w:rsidR="005D66A5" w:rsidRPr="00D63CFB">
          <w:rPr>
            <w:lang w:val="id-ID"/>
            <w:rPrChange w:id="500" w:author="Andri Kurniawan" w:date="2016-12-06T18:43:00Z">
              <w:rPr/>
            </w:rPrChange>
          </w:rPr>
          <w:t xml:space="preserve">penyedia </w:t>
        </w:r>
      </w:ins>
      <w:r w:rsidR="006447B3" w:rsidRPr="00D63CFB">
        <w:rPr>
          <w:lang w:val="id-ID"/>
          <w:rPrChange w:id="501" w:author="Andri Kurniawan" w:date="2016-12-06T18:43:00Z">
            <w:rPr/>
          </w:rPrChange>
        </w:rPr>
        <w:t>yang sesuai</w:t>
      </w:r>
      <w:del w:id="502" w:author="Andri Kurniawan" w:date="2016-12-06T17:04:00Z">
        <w:r w:rsidR="006447B3" w:rsidRPr="00D63CFB" w:rsidDel="00370668">
          <w:rPr>
            <w:lang w:val="id-ID"/>
            <w:rPrChange w:id="503" w:author="Andri Kurniawan" w:date="2016-12-06T18:43:00Z">
              <w:rPr/>
            </w:rPrChange>
          </w:rPr>
          <w:delText>.</w:delText>
        </w:r>
      </w:del>
      <w:del w:id="504" w:author="RMahendra" w:date="2016-12-01T06:11:00Z">
        <w:r w:rsidR="006447B3" w:rsidRPr="00D63CFB" w:rsidDel="00B372CD">
          <w:rPr>
            <w:lang w:val="id-ID"/>
            <w:rPrChange w:id="505" w:author="Andri Kurniawan" w:date="2016-12-06T18:43:00Z">
              <w:rPr/>
            </w:rPrChange>
          </w:rPr>
          <w:delText xml:space="preserve"> </w:delText>
        </w:r>
        <w:r w:rsidR="002E7BBC" w:rsidRPr="00D63CFB" w:rsidDel="00B372CD">
          <w:rPr>
            <w:lang w:val="id-ID"/>
            <w:rPrChange w:id="506" w:author="Andri Kurniawan" w:date="2016-12-06T18:43:00Z">
              <w:rPr/>
            </w:rPrChange>
          </w:rPr>
          <w:delText>Agar mendapatkan pembelajaran yang lebih dan merasakan proyek yang besar selama kerja praktik</w:delText>
        </w:r>
      </w:del>
      <w:del w:id="507" w:author="Andri Kurniawan" w:date="2016-12-06T17:04:00Z">
        <w:r w:rsidR="002E7BBC" w:rsidRPr="00D63CFB" w:rsidDel="00370668">
          <w:rPr>
            <w:lang w:val="id-ID"/>
            <w:rPrChange w:id="508" w:author="Andri Kurniawan" w:date="2016-12-06T18:43:00Z">
              <w:rPr/>
            </w:rPrChange>
          </w:rPr>
          <w:delText>,</w:delText>
        </w:r>
      </w:del>
      <w:ins w:id="509" w:author="Andri Kurniawan" w:date="2016-12-06T17:04:00Z">
        <w:r w:rsidR="00370668" w:rsidRPr="00D63CFB">
          <w:rPr>
            <w:lang w:val="id-ID"/>
            <w:rPrChange w:id="510" w:author="Andri Kurniawan" w:date="2016-12-06T18:43:00Z">
              <w:rPr/>
            </w:rPrChange>
          </w:rPr>
          <w:t>.</w:t>
        </w:r>
      </w:ins>
      <w:r w:rsidR="002E7BBC" w:rsidRPr="00D63CFB">
        <w:rPr>
          <w:lang w:val="id-ID"/>
          <w:rPrChange w:id="511" w:author="Andri Kurniawan" w:date="2016-12-06T18:43:00Z">
            <w:rPr/>
          </w:rPrChange>
        </w:rPr>
        <w:t xml:space="preserve"> </w:t>
      </w:r>
      <w:del w:id="512" w:author="Andri Kurniawan" w:date="2016-12-06T17:04:00Z">
        <w:r w:rsidR="002E7BBC" w:rsidRPr="00D63CFB" w:rsidDel="00370668">
          <w:rPr>
            <w:lang w:val="id-ID"/>
            <w:rPrChange w:id="513" w:author="Andri Kurniawan" w:date="2016-12-06T18:43:00Z">
              <w:rPr/>
            </w:rPrChange>
          </w:rPr>
          <w:delText>p</w:delText>
        </w:r>
      </w:del>
      <w:ins w:id="514" w:author="Andri Kurniawan" w:date="2016-12-06T17:04:00Z">
        <w:r w:rsidR="00370668" w:rsidRPr="00D63CFB">
          <w:rPr>
            <w:lang w:val="id-ID"/>
            <w:rPrChange w:id="515" w:author="Andri Kurniawan" w:date="2016-12-06T18:43:00Z">
              <w:rPr/>
            </w:rPrChange>
          </w:rPr>
          <w:t>P</w:t>
        </w:r>
      </w:ins>
      <w:r w:rsidR="002E7BBC" w:rsidRPr="00D63CFB">
        <w:rPr>
          <w:lang w:val="id-ID"/>
          <w:rPrChange w:id="516" w:author="Andri Kurniawan" w:date="2016-12-06T18:43:00Z">
            <w:rPr/>
          </w:rPrChange>
        </w:rPr>
        <w:t xml:space="preserve">enulis diberikan tugas untuk menyelesaikan pekerjaan ini oleh </w:t>
      </w:r>
      <w:r w:rsidR="002E7BBC" w:rsidRPr="00D63CFB">
        <w:rPr>
          <w:i/>
          <w:lang w:val="id-ID"/>
          <w:rPrChange w:id="517" w:author="Andri Kurniawan" w:date="2016-12-06T18:43:00Z">
            <w:rPr>
              <w:i/>
            </w:rPr>
          </w:rPrChange>
        </w:rPr>
        <w:t>Project Manager</w:t>
      </w:r>
      <w:r w:rsidR="002E7BBC" w:rsidRPr="00D63CFB">
        <w:rPr>
          <w:lang w:val="id-ID"/>
          <w:rPrChange w:id="518" w:author="Andri Kurniawan" w:date="2016-12-06T18:43:00Z">
            <w:rPr/>
          </w:rPrChange>
        </w:rPr>
        <w:t xml:space="preserve"> divisi BTP. </w:t>
      </w:r>
    </w:p>
    <w:p w14:paraId="0D36BF10" w14:textId="77777777" w:rsidR="00FC1F06" w:rsidRPr="00D63CFB" w:rsidRDefault="00FC1F06">
      <w:pPr>
        <w:spacing w:line="276" w:lineRule="auto"/>
        <w:jc w:val="left"/>
        <w:rPr>
          <w:rFonts w:eastAsiaTheme="majorEastAsia" w:cstheme="majorBidi"/>
          <w:b/>
          <w:bCs/>
          <w:szCs w:val="26"/>
          <w:lang w:val="id-ID"/>
          <w:rPrChange w:id="519" w:author="Andri Kurniawan" w:date="2016-12-06T18:43:00Z">
            <w:rPr>
              <w:rFonts w:eastAsiaTheme="majorEastAsia" w:cstheme="majorBidi"/>
              <w:b/>
              <w:bCs/>
              <w:szCs w:val="26"/>
            </w:rPr>
          </w:rPrChange>
        </w:rPr>
      </w:pPr>
      <w:r w:rsidRPr="00D63CFB">
        <w:rPr>
          <w:lang w:val="id-ID"/>
          <w:rPrChange w:id="520" w:author="Andri Kurniawan" w:date="2016-12-06T18:43:00Z">
            <w:rPr/>
          </w:rPrChange>
        </w:rPr>
        <w:br w:type="page"/>
      </w:r>
    </w:p>
    <w:p w14:paraId="0382E51E" w14:textId="77777777" w:rsidR="005E36D8" w:rsidRDefault="002655FE" w:rsidP="002E5C7E">
      <w:pPr>
        <w:pStyle w:val="Heading2"/>
        <w:numPr>
          <w:ilvl w:val="0"/>
          <w:numId w:val="8"/>
        </w:numPr>
        <w:ind w:left="540" w:hanging="540"/>
        <w:rPr>
          <w:lang w:val="id-ID"/>
        </w:rPr>
      </w:pPr>
      <w:bookmarkStart w:id="521" w:name="_Toc469128630"/>
      <w:r w:rsidRPr="00D63CFB">
        <w:rPr>
          <w:lang w:val="id-ID"/>
          <w:rPrChange w:id="522" w:author="Andri Kurniawan" w:date="2016-12-06T18:43:00Z">
            <w:rPr/>
          </w:rPrChange>
        </w:rPr>
        <w:lastRenderedPageBreak/>
        <w:t>Tinjauan Pustaka</w:t>
      </w:r>
    </w:p>
    <w:p w14:paraId="084C8941" w14:textId="79FAD28D" w:rsidR="002655FE" w:rsidRPr="0066162C" w:rsidRDefault="005E36D8" w:rsidP="0024786F">
      <w:pPr>
        <w:pStyle w:val="Heading2"/>
        <w:ind w:left="360" w:firstLine="360"/>
      </w:pPr>
      <w:r w:rsidRPr="003F127F">
        <w:rPr>
          <w:b w:val="0"/>
          <w:lang w:val="id-ID"/>
        </w:rPr>
        <w:t>Pada Sub</w:t>
      </w:r>
      <w:r w:rsidR="0024786F" w:rsidRPr="003F127F">
        <w:rPr>
          <w:b w:val="0"/>
          <w:lang w:val="id-ID"/>
        </w:rPr>
        <w:t xml:space="preserve"> </w:t>
      </w:r>
      <w:r w:rsidRPr="003F127F">
        <w:rPr>
          <w:b w:val="0"/>
          <w:lang w:val="id-ID"/>
        </w:rPr>
        <w:t xml:space="preserve">bab ini, akan dibahas mengenai tinjauan pustaka yang </w:t>
      </w:r>
      <w:r w:rsidR="0024786F" w:rsidRPr="003F127F">
        <w:rPr>
          <w:b w:val="0"/>
          <w:lang w:val="id-ID"/>
        </w:rPr>
        <w:t>dapat</w:t>
      </w:r>
      <w:r w:rsidRPr="003F127F">
        <w:rPr>
          <w:b w:val="0"/>
          <w:lang w:val="id-ID"/>
        </w:rPr>
        <w:t xml:space="preserve"> membantu para pembaca untuk memahami isi dari laporan kerja praktik yang dibuat oleh penulis. </w:t>
      </w:r>
      <w:proofErr w:type="gramStart"/>
      <w:r>
        <w:rPr>
          <w:b w:val="0"/>
        </w:rPr>
        <w:t xml:space="preserve">BINs </w:t>
      </w:r>
      <w:proofErr w:type="spellStart"/>
      <w:r>
        <w:rPr>
          <w:b w:val="0"/>
        </w:rPr>
        <w:t>merupakan</w:t>
      </w:r>
      <w:proofErr w:type="spellEnd"/>
      <w:r>
        <w:rPr>
          <w:b w:val="0"/>
        </w:rPr>
        <w:t xml:space="preserve"> </w:t>
      </w:r>
      <w:proofErr w:type="spellStart"/>
      <w:r>
        <w:rPr>
          <w:b w:val="0"/>
        </w:rPr>
        <w:t>kode</w:t>
      </w:r>
      <w:proofErr w:type="spellEnd"/>
      <w:r>
        <w:rPr>
          <w:b w:val="0"/>
        </w:rPr>
        <w:t xml:space="preserve"> bank yang </w:t>
      </w:r>
      <w:proofErr w:type="spellStart"/>
      <w:r>
        <w:rPr>
          <w:b w:val="0"/>
        </w:rPr>
        <w:t>dapat</w:t>
      </w:r>
      <w:proofErr w:type="spellEnd"/>
      <w:r>
        <w:rPr>
          <w:b w:val="0"/>
        </w:rPr>
        <w:t xml:space="preserve"> </w:t>
      </w:r>
      <w:proofErr w:type="spellStart"/>
      <w:r>
        <w:rPr>
          <w:b w:val="0"/>
        </w:rPr>
        <w:t>diidentifikasi</w:t>
      </w:r>
      <w:proofErr w:type="spellEnd"/>
      <w:r>
        <w:rPr>
          <w:b w:val="0"/>
        </w:rPr>
        <w:t xml:space="preserve"> </w:t>
      </w:r>
      <w:proofErr w:type="spellStart"/>
      <w:r>
        <w:rPr>
          <w:b w:val="0"/>
        </w:rPr>
        <w:t>melalui</w:t>
      </w:r>
      <w:proofErr w:type="spellEnd"/>
      <w:r>
        <w:rPr>
          <w:b w:val="0"/>
        </w:rPr>
        <w:t xml:space="preserve"> </w:t>
      </w:r>
      <w:proofErr w:type="spellStart"/>
      <w:r w:rsidR="0024786F">
        <w:rPr>
          <w:b w:val="0"/>
        </w:rPr>
        <w:t>enam</w:t>
      </w:r>
      <w:proofErr w:type="spellEnd"/>
      <w:r>
        <w:rPr>
          <w:b w:val="0"/>
        </w:rPr>
        <w:t xml:space="preserve"> dig</w:t>
      </w:r>
      <w:r w:rsidR="0024786F">
        <w:rPr>
          <w:b w:val="0"/>
        </w:rPr>
        <w:t xml:space="preserve">it </w:t>
      </w:r>
      <w:proofErr w:type="spellStart"/>
      <w:r w:rsidR="0024786F">
        <w:rPr>
          <w:b w:val="0"/>
        </w:rPr>
        <w:t>awal</w:t>
      </w:r>
      <w:proofErr w:type="spellEnd"/>
      <w:r w:rsidR="0024786F">
        <w:rPr>
          <w:b w:val="0"/>
        </w:rPr>
        <w:t xml:space="preserve"> </w:t>
      </w:r>
      <w:proofErr w:type="spellStart"/>
      <w:r w:rsidR="0024786F">
        <w:rPr>
          <w:b w:val="0"/>
        </w:rPr>
        <w:t>dari</w:t>
      </w:r>
      <w:proofErr w:type="spellEnd"/>
      <w:r w:rsidR="0024786F">
        <w:rPr>
          <w:b w:val="0"/>
        </w:rPr>
        <w:t xml:space="preserve"> </w:t>
      </w:r>
      <w:proofErr w:type="spellStart"/>
      <w:r w:rsidR="0024786F">
        <w:rPr>
          <w:b w:val="0"/>
        </w:rPr>
        <w:t>nomor</w:t>
      </w:r>
      <w:proofErr w:type="spellEnd"/>
      <w:r w:rsidR="0024786F">
        <w:rPr>
          <w:b w:val="0"/>
        </w:rPr>
        <w:t xml:space="preserve"> </w:t>
      </w:r>
      <w:proofErr w:type="spellStart"/>
      <w:r w:rsidR="0024786F">
        <w:rPr>
          <w:b w:val="0"/>
        </w:rPr>
        <w:t>kartu</w:t>
      </w:r>
      <w:proofErr w:type="spellEnd"/>
      <w:r w:rsidR="0024786F">
        <w:rPr>
          <w:b w:val="0"/>
        </w:rPr>
        <w:t xml:space="preserve"> </w:t>
      </w:r>
      <w:proofErr w:type="spellStart"/>
      <w:r w:rsidR="0024786F">
        <w:rPr>
          <w:b w:val="0"/>
        </w:rPr>
        <w:t>kredit</w:t>
      </w:r>
      <w:proofErr w:type="spellEnd"/>
      <w:r w:rsidR="0024786F">
        <w:rPr>
          <w:b w:val="0"/>
        </w:rPr>
        <w:t>.</w:t>
      </w:r>
      <w:proofErr w:type="gramEnd"/>
      <w:r w:rsidR="0024786F">
        <w:rPr>
          <w:b w:val="0"/>
        </w:rPr>
        <w:t xml:space="preserve"> BINs </w:t>
      </w:r>
      <w:proofErr w:type="spellStart"/>
      <w:proofErr w:type="gramStart"/>
      <w:r w:rsidR="0024786F">
        <w:rPr>
          <w:b w:val="0"/>
        </w:rPr>
        <w:t>akan</w:t>
      </w:r>
      <w:proofErr w:type="spellEnd"/>
      <w:proofErr w:type="gramEnd"/>
      <w:r w:rsidR="0024786F">
        <w:rPr>
          <w:b w:val="0"/>
        </w:rPr>
        <w:t xml:space="preserve"> </w:t>
      </w:r>
      <w:proofErr w:type="spellStart"/>
      <w:r w:rsidR="0024786F">
        <w:rPr>
          <w:b w:val="0"/>
        </w:rPr>
        <w:t>digunakan</w:t>
      </w:r>
      <w:proofErr w:type="spellEnd"/>
      <w:r w:rsidR="0024786F">
        <w:rPr>
          <w:b w:val="0"/>
        </w:rPr>
        <w:t xml:space="preserve"> </w:t>
      </w:r>
      <w:proofErr w:type="spellStart"/>
      <w:r w:rsidR="0024786F">
        <w:rPr>
          <w:b w:val="0"/>
        </w:rPr>
        <w:t>oleh</w:t>
      </w:r>
      <w:proofErr w:type="spellEnd"/>
      <w:r w:rsidR="0024786F">
        <w:rPr>
          <w:b w:val="0"/>
        </w:rPr>
        <w:t xml:space="preserve"> </w:t>
      </w:r>
      <w:r w:rsidR="0024786F">
        <w:rPr>
          <w:b w:val="0"/>
          <w:i/>
        </w:rPr>
        <w:t xml:space="preserve">payment gateway </w:t>
      </w:r>
      <w:proofErr w:type="spellStart"/>
      <w:r w:rsidR="0024786F">
        <w:rPr>
          <w:b w:val="0"/>
        </w:rPr>
        <w:t>untuk</w:t>
      </w:r>
      <w:proofErr w:type="spellEnd"/>
      <w:r w:rsidR="0024786F">
        <w:rPr>
          <w:b w:val="0"/>
        </w:rPr>
        <w:t xml:space="preserve"> </w:t>
      </w:r>
      <w:proofErr w:type="spellStart"/>
      <w:r w:rsidR="0024786F">
        <w:rPr>
          <w:b w:val="0"/>
        </w:rPr>
        <w:t>memilih</w:t>
      </w:r>
      <w:proofErr w:type="spellEnd"/>
      <w:r w:rsidR="0024786F">
        <w:rPr>
          <w:b w:val="0"/>
        </w:rPr>
        <w:t xml:space="preserve"> bank mana yang </w:t>
      </w:r>
      <w:proofErr w:type="spellStart"/>
      <w:r w:rsidR="0024786F">
        <w:rPr>
          <w:b w:val="0"/>
        </w:rPr>
        <w:t>akan</w:t>
      </w:r>
      <w:proofErr w:type="spellEnd"/>
      <w:r w:rsidR="0024786F">
        <w:rPr>
          <w:b w:val="0"/>
        </w:rPr>
        <w:t xml:space="preserve"> </w:t>
      </w:r>
      <w:proofErr w:type="spellStart"/>
      <w:r w:rsidR="0024786F">
        <w:rPr>
          <w:b w:val="0"/>
        </w:rPr>
        <w:t>digunakan</w:t>
      </w:r>
      <w:proofErr w:type="spellEnd"/>
      <w:r w:rsidR="0024786F">
        <w:rPr>
          <w:b w:val="0"/>
        </w:rPr>
        <w:t xml:space="preserve"> </w:t>
      </w:r>
      <w:proofErr w:type="spellStart"/>
      <w:r w:rsidR="0024786F">
        <w:rPr>
          <w:b w:val="0"/>
        </w:rPr>
        <w:t>untuk</w:t>
      </w:r>
      <w:proofErr w:type="spellEnd"/>
      <w:r w:rsidR="0024786F">
        <w:rPr>
          <w:b w:val="0"/>
        </w:rPr>
        <w:t xml:space="preserve"> </w:t>
      </w:r>
      <w:proofErr w:type="spellStart"/>
      <w:r w:rsidR="0024786F">
        <w:rPr>
          <w:b w:val="0"/>
        </w:rPr>
        <w:t>memproses</w:t>
      </w:r>
      <w:proofErr w:type="spellEnd"/>
      <w:r w:rsidR="0024786F">
        <w:rPr>
          <w:b w:val="0"/>
        </w:rPr>
        <w:t xml:space="preserve"> </w:t>
      </w:r>
      <w:proofErr w:type="spellStart"/>
      <w:r w:rsidR="0024786F">
        <w:rPr>
          <w:b w:val="0"/>
        </w:rPr>
        <w:t>suatu</w:t>
      </w:r>
      <w:proofErr w:type="spellEnd"/>
      <w:r w:rsidR="0024786F">
        <w:rPr>
          <w:b w:val="0"/>
        </w:rPr>
        <w:t xml:space="preserve"> </w:t>
      </w:r>
      <w:proofErr w:type="spellStart"/>
      <w:r w:rsidR="0024786F">
        <w:rPr>
          <w:b w:val="0"/>
        </w:rPr>
        <w:t>transaksi</w:t>
      </w:r>
      <w:proofErr w:type="spellEnd"/>
      <w:r w:rsidR="0024786F">
        <w:rPr>
          <w:b w:val="0"/>
        </w:rPr>
        <w:t xml:space="preserve"> yang </w:t>
      </w:r>
      <w:proofErr w:type="spellStart"/>
      <w:r w:rsidR="0024786F">
        <w:rPr>
          <w:b w:val="0"/>
        </w:rPr>
        <w:t>masuk</w:t>
      </w:r>
      <w:proofErr w:type="spellEnd"/>
      <w:r w:rsidR="0024786F">
        <w:rPr>
          <w:b w:val="0"/>
        </w:rPr>
        <w:t xml:space="preserve">. </w:t>
      </w:r>
      <w:proofErr w:type="gramStart"/>
      <w:r w:rsidR="0024786F">
        <w:rPr>
          <w:b w:val="0"/>
          <w:i/>
        </w:rPr>
        <w:t xml:space="preserve">Payment gateway </w:t>
      </w:r>
      <w:r w:rsidR="0024786F">
        <w:rPr>
          <w:b w:val="0"/>
        </w:rPr>
        <w:t xml:space="preserve">juga </w:t>
      </w:r>
      <w:proofErr w:type="spellStart"/>
      <w:r w:rsidR="0024786F">
        <w:rPr>
          <w:b w:val="0"/>
        </w:rPr>
        <w:t>perlu</w:t>
      </w:r>
      <w:proofErr w:type="spellEnd"/>
      <w:r w:rsidR="0024786F">
        <w:rPr>
          <w:b w:val="0"/>
        </w:rPr>
        <w:t xml:space="preserve"> </w:t>
      </w:r>
      <w:proofErr w:type="spellStart"/>
      <w:r w:rsidR="0024786F">
        <w:rPr>
          <w:b w:val="0"/>
        </w:rPr>
        <w:t>mengetahui</w:t>
      </w:r>
      <w:proofErr w:type="spellEnd"/>
      <w:r w:rsidR="0024786F">
        <w:rPr>
          <w:b w:val="0"/>
        </w:rPr>
        <w:t xml:space="preserve"> </w:t>
      </w:r>
      <w:proofErr w:type="spellStart"/>
      <w:r w:rsidR="0024786F">
        <w:rPr>
          <w:b w:val="0"/>
        </w:rPr>
        <w:t>apakah</w:t>
      </w:r>
      <w:proofErr w:type="spellEnd"/>
      <w:r w:rsidR="0024786F">
        <w:rPr>
          <w:b w:val="0"/>
        </w:rPr>
        <w:t xml:space="preserve"> </w:t>
      </w:r>
      <w:proofErr w:type="spellStart"/>
      <w:r w:rsidR="0024786F">
        <w:rPr>
          <w:b w:val="0"/>
        </w:rPr>
        <w:t>sistem</w:t>
      </w:r>
      <w:proofErr w:type="spellEnd"/>
      <w:r w:rsidR="0024786F">
        <w:rPr>
          <w:b w:val="0"/>
        </w:rPr>
        <w:t xml:space="preserve"> </w:t>
      </w:r>
      <w:proofErr w:type="spellStart"/>
      <w:r w:rsidR="0024786F">
        <w:rPr>
          <w:b w:val="0"/>
        </w:rPr>
        <w:t>pembayaran</w:t>
      </w:r>
      <w:proofErr w:type="spellEnd"/>
      <w:r w:rsidR="0024786F">
        <w:rPr>
          <w:b w:val="0"/>
        </w:rPr>
        <w:t xml:space="preserve"> </w:t>
      </w:r>
      <w:proofErr w:type="spellStart"/>
      <w:r w:rsidR="0024786F">
        <w:rPr>
          <w:b w:val="0"/>
        </w:rPr>
        <w:t>pada</w:t>
      </w:r>
      <w:proofErr w:type="spellEnd"/>
      <w:r w:rsidR="0024786F">
        <w:rPr>
          <w:b w:val="0"/>
        </w:rPr>
        <w:t xml:space="preserve"> </w:t>
      </w:r>
      <w:proofErr w:type="spellStart"/>
      <w:r w:rsidR="0024786F">
        <w:rPr>
          <w:b w:val="0"/>
        </w:rPr>
        <w:t>sisi</w:t>
      </w:r>
      <w:proofErr w:type="spellEnd"/>
      <w:r w:rsidR="0024786F">
        <w:rPr>
          <w:b w:val="0"/>
        </w:rPr>
        <w:t xml:space="preserve"> </w:t>
      </w:r>
      <w:r w:rsidR="0024786F">
        <w:rPr>
          <w:b w:val="0"/>
          <w:i/>
        </w:rPr>
        <w:t xml:space="preserve">merchant </w:t>
      </w:r>
      <w:proofErr w:type="spellStart"/>
      <w:r w:rsidR="0024786F">
        <w:rPr>
          <w:b w:val="0"/>
        </w:rPr>
        <w:t>menggunakan</w:t>
      </w:r>
      <w:proofErr w:type="spellEnd"/>
      <w:r w:rsidR="0024786F">
        <w:rPr>
          <w:b w:val="0"/>
        </w:rPr>
        <w:t xml:space="preserve"> </w:t>
      </w:r>
      <w:proofErr w:type="spellStart"/>
      <w:r w:rsidR="0024786F">
        <w:rPr>
          <w:b w:val="0"/>
        </w:rPr>
        <w:t>sistem</w:t>
      </w:r>
      <w:proofErr w:type="spellEnd"/>
      <w:r w:rsidR="0024786F">
        <w:rPr>
          <w:b w:val="0"/>
        </w:rPr>
        <w:t xml:space="preserve"> </w:t>
      </w:r>
      <w:proofErr w:type="spellStart"/>
      <w:r w:rsidR="0024786F">
        <w:rPr>
          <w:b w:val="0"/>
        </w:rPr>
        <w:t>keamanan</w:t>
      </w:r>
      <w:proofErr w:type="spellEnd"/>
      <w:r w:rsidR="0024786F">
        <w:rPr>
          <w:b w:val="0"/>
        </w:rPr>
        <w:t xml:space="preserve"> 3ds </w:t>
      </w:r>
      <w:proofErr w:type="spellStart"/>
      <w:r w:rsidR="0024786F">
        <w:rPr>
          <w:b w:val="0"/>
        </w:rPr>
        <w:t>atau</w:t>
      </w:r>
      <w:proofErr w:type="spellEnd"/>
      <w:r w:rsidR="0024786F">
        <w:rPr>
          <w:b w:val="0"/>
        </w:rPr>
        <w:t xml:space="preserve"> </w:t>
      </w:r>
      <w:proofErr w:type="spellStart"/>
      <w:r w:rsidR="0024786F">
        <w:rPr>
          <w:b w:val="0"/>
        </w:rPr>
        <w:t>tidak</w:t>
      </w:r>
      <w:proofErr w:type="spellEnd"/>
      <w:r w:rsidR="0024786F">
        <w:rPr>
          <w:b w:val="0"/>
        </w:rPr>
        <w:t xml:space="preserve"> agar </w:t>
      </w:r>
      <w:proofErr w:type="spellStart"/>
      <w:r w:rsidR="0024786F">
        <w:rPr>
          <w:b w:val="0"/>
        </w:rPr>
        <w:t>dapat</w:t>
      </w:r>
      <w:proofErr w:type="spellEnd"/>
      <w:r w:rsidR="0024786F">
        <w:rPr>
          <w:b w:val="0"/>
        </w:rPr>
        <w:t xml:space="preserve"> </w:t>
      </w:r>
      <w:proofErr w:type="spellStart"/>
      <w:r w:rsidR="0024786F">
        <w:rPr>
          <w:b w:val="0"/>
        </w:rPr>
        <w:t>mengecek</w:t>
      </w:r>
      <w:proofErr w:type="spellEnd"/>
      <w:r w:rsidR="0024786F">
        <w:rPr>
          <w:b w:val="0"/>
        </w:rPr>
        <w:t xml:space="preserve"> </w:t>
      </w:r>
      <w:proofErr w:type="spellStart"/>
      <w:r w:rsidR="0024786F">
        <w:rPr>
          <w:b w:val="0"/>
        </w:rPr>
        <w:t>apakah</w:t>
      </w:r>
      <w:proofErr w:type="spellEnd"/>
      <w:r w:rsidR="0024786F">
        <w:rPr>
          <w:b w:val="0"/>
        </w:rPr>
        <w:t xml:space="preserve"> </w:t>
      </w:r>
      <w:proofErr w:type="spellStart"/>
      <w:r w:rsidR="0024786F">
        <w:rPr>
          <w:b w:val="0"/>
        </w:rPr>
        <w:t>sistem</w:t>
      </w:r>
      <w:proofErr w:type="spellEnd"/>
      <w:r w:rsidR="0024786F">
        <w:rPr>
          <w:b w:val="0"/>
        </w:rPr>
        <w:t xml:space="preserve"> </w:t>
      </w:r>
      <w:r w:rsidR="0024786F" w:rsidRPr="0024786F">
        <w:rPr>
          <w:b w:val="0"/>
          <w:lang w:val="id-ID"/>
        </w:rPr>
        <w:t>otentikasi</w:t>
      </w:r>
      <w:r w:rsidR="0024786F">
        <w:rPr>
          <w:b w:val="0"/>
        </w:rPr>
        <w:t xml:space="preserve"> yang </w:t>
      </w:r>
      <w:proofErr w:type="spellStart"/>
      <w:r w:rsidR="0024786F">
        <w:rPr>
          <w:b w:val="0"/>
        </w:rPr>
        <w:t>telah</w:t>
      </w:r>
      <w:proofErr w:type="spellEnd"/>
      <w:r w:rsidR="0024786F">
        <w:rPr>
          <w:b w:val="0"/>
        </w:rPr>
        <w:t xml:space="preserve"> </w:t>
      </w:r>
      <w:proofErr w:type="spellStart"/>
      <w:r w:rsidR="0024786F">
        <w:rPr>
          <w:b w:val="0"/>
        </w:rPr>
        <w:t>dimasukkan</w:t>
      </w:r>
      <w:proofErr w:type="spellEnd"/>
      <w:r w:rsidR="0024786F">
        <w:rPr>
          <w:b w:val="0"/>
        </w:rPr>
        <w:t xml:space="preserve"> </w:t>
      </w:r>
      <w:proofErr w:type="spellStart"/>
      <w:r w:rsidR="0024786F">
        <w:rPr>
          <w:b w:val="0"/>
        </w:rPr>
        <w:t>oleh</w:t>
      </w:r>
      <w:proofErr w:type="spellEnd"/>
      <w:r w:rsidR="0024786F">
        <w:rPr>
          <w:b w:val="0"/>
        </w:rPr>
        <w:t xml:space="preserve"> para </w:t>
      </w:r>
      <w:proofErr w:type="spellStart"/>
      <w:r w:rsidR="0024786F">
        <w:rPr>
          <w:b w:val="0"/>
        </w:rPr>
        <w:t>pembeli</w:t>
      </w:r>
      <w:proofErr w:type="spellEnd"/>
      <w:r w:rsidR="0024786F">
        <w:rPr>
          <w:b w:val="0"/>
        </w:rPr>
        <w:t xml:space="preserve"> </w:t>
      </w:r>
      <w:proofErr w:type="spellStart"/>
      <w:r w:rsidR="0024786F">
        <w:rPr>
          <w:b w:val="0"/>
        </w:rPr>
        <w:t>pada</w:t>
      </w:r>
      <w:proofErr w:type="spellEnd"/>
      <w:r w:rsidR="0024786F">
        <w:rPr>
          <w:b w:val="0"/>
        </w:rPr>
        <w:t xml:space="preserve"> </w:t>
      </w:r>
      <w:r w:rsidR="0024786F">
        <w:rPr>
          <w:b w:val="0"/>
          <w:i/>
        </w:rPr>
        <w:t xml:space="preserve">merchant </w:t>
      </w:r>
      <w:proofErr w:type="spellStart"/>
      <w:r w:rsidR="0024786F">
        <w:rPr>
          <w:b w:val="0"/>
        </w:rPr>
        <w:t>telah</w:t>
      </w:r>
      <w:proofErr w:type="spellEnd"/>
      <w:r w:rsidR="0024786F">
        <w:rPr>
          <w:b w:val="0"/>
        </w:rPr>
        <w:t xml:space="preserve"> </w:t>
      </w:r>
      <w:proofErr w:type="spellStart"/>
      <w:r w:rsidR="0024786F">
        <w:rPr>
          <w:b w:val="0"/>
        </w:rPr>
        <w:t>sesuai</w:t>
      </w:r>
      <w:proofErr w:type="spellEnd"/>
      <w:r w:rsidR="0024786F">
        <w:rPr>
          <w:b w:val="0"/>
        </w:rPr>
        <w:t xml:space="preserve"> </w:t>
      </w:r>
      <w:proofErr w:type="spellStart"/>
      <w:r w:rsidR="0024786F">
        <w:rPr>
          <w:b w:val="0"/>
        </w:rPr>
        <w:t>atau</w:t>
      </w:r>
      <w:proofErr w:type="spellEnd"/>
      <w:r w:rsidR="0024786F">
        <w:rPr>
          <w:b w:val="0"/>
        </w:rPr>
        <w:t xml:space="preserve"> </w:t>
      </w:r>
      <w:proofErr w:type="spellStart"/>
      <w:r w:rsidR="0024786F">
        <w:rPr>
          <w:b w:val="0"/>
        </w:rPr>
        <w:t>tidak</w:t>
      </w:r>
      <w:proofErr w:type="spellEnd"/>
      <w:r w:rsidR="0024786F">
        <w:rPr>
          <w:b w:val="0"/>
        </w:rPr>
        <w:t>.</w:t>
      </w:r>
      <w:proofErr w:type="gramEnd"/>
      <w:r w:rsidR="0024786F">
        <w:rPr>
          <w:b w:val="0"/>
        </w:rPr>
        <w:t xml:space="preserve"> </w:t>
      </w:r>
      <w:r w:rsidR="0024786F">
        <w:rPr>
          <w:b w:val="0"/>
          <w:i/>
        </w:rPr>
        <w:t xml:space="preserve"> </w:t>
      </w:r>
      <w:commentRangeStart w:id="523"/>
      <w:ins w:id="524" w:author="RMahendra" w:date="2016-12-01T06:08:00Z">
        <w:r w:rsidR="00B71AB6" w:rsidRPr="00D63CFB">
          <w:rPr>
            <w:lang w:val="id-ID"/>
          </w:rPr>
          <w:t xml:space="preserve"> </w:t>
        </w:r>
        <w:commentRangeEnd w:id="523"/>
        <w:r w:rsidR="00B71AB6" w:rsidRPr="00D63CFB">
          <w:rPr>
            <w:rStyle w:val="CommentReference"/>
            <w:rFonts w:eastAsiaTheme="minorHAnsi" w:cstheme="minorBidi"/>
            <w:b w:val="0"/>
            <w:bCs w:val="0"/>
            <w:lang w:val="id-ID"/>
            <w:rPrChange w:id="525" w:author="Andri Kurniawan" w:date="2016-12-06T18:43:00Z">
              <w:rPr>
                <w:rStyle w:val="CommentReference"/>
                <w:rFonts w:eastAsiaTheme="minorHAnsi" w:cstheme="minorBidi"/>
                <w:b w:val="0"/>
                <w:bCs w:val="0"/>
              </w:rPr>
            </w:rPrChange>
          </w:rPr>
          <w:commentReference w:id="523"/>
        </w:r>
      </w:ins>
      <w:bookmarkEnd w:id="521"/>
    </w:p>
    <w:p w14:paraId="7B3A3E2E" w14:textId="50DEC353" w:rsidR="009B0C7B" w:rsidRPr="00D63CFB" w:rsidRDefault="006079C2" w:rsidP="007E0C25">
      <w:pPr>
        <w:pStyle w:val="Heading3"/>
        <w:numPr>
          <w:ilvl w:val="0"/>
          <w:numId w:val="12"/>
        </w:numPr>
        <w:tabs>
          <w:tab w:val="left" w:pos="1080"/>
        </w:tabs>
        <w:rPr>
          <w:i/>
          <w:lang w:val="id-ID"/>
          <w:rPrChange w:id="526" w:author="Andri Kurniawan" w:date="2016-12-06T18:43:00Z">
            <w:rPr>
              <w:i/>
            </w:rPr>
          </w:rPrChange>
        </w:rPr>
      </w:pPr>
      <w:bookmarkStart w:id="527" w:name="_Toc469128631"/>
      <w:r w:rsidRPr="00D63CFB">
        <w:rPr>
          <w:i/>
          <w:lang w:val="id-ID"/>
          <w:rPrChange w:id="528" w:author="Andri Kurniawan" w:date="2016-12-06T18:43:00Z">
            <w:rPr>
              <w:i/>
            </w:rPr>
          </w:rPrChange>
        </w:rPr>
        <w:t>Bank Identification Numbers (</w:t>
      </w:r>
      <w:r w:rsidRPr="00D63CFB">
        <w:rPr>
          <w:lang w:val="id-ID"/>
          <w:rPrChange w:id="529" w:author="Andri Kurniawan" w:date="2016-12-06T18:43:00Z">
            <w:rPr/>
          </w:rPrChange>
        </w:rPr>
        <w:t>BIN</w:t>
      </w:r>
      <w:r w:rsidR="00CC1064" w:rsidRPr="00D63CFB">
        <w:rPr>
          <w:lang w:val="id-ID"/>
          <w:rPrChange w:id="530" w:author="Andri Kurniawan" w:date="2016-12-06T18:43:00Z">
            <w:rPr/>
          </w:rPrChange>
        </w:rPr>
        <w:t>s</w:t>
      </w:r>
      <w:r w:rsidRPr="00D63CFB">
        <w:rPr>
          <w:i/>
          <w:lang w:val="id-ID"/>
          <w:rPrChange w:id="531" w:author="Andri Kurniawan" w:date="2016-12-06T18:43:00Z">
            <w:rPr>
              <w:i/>
            </w:rPr>
          </w:rPrChange>
        </w:rPr>
        <w:t>)</w:t>
      </w:r>
      <w:bookmarkEnd w:id="527"/>
    </w:p>
    <w:p w14:paraId="04705410" w14:textId="3D74982B" w:rsidR="006447B3" w:rsidRPr="00D63CFB" w:rsidRDefault="006447B3" w:rsidP="007E0C25">
      <w:pPr>
        <w:ind w:left="360" w:firstLine="720"/>
        <w:rPr>
          <w:lang w:val="id-ID"/>
          <w:rPrChange w:id="532" w:author="Andri Kurniawan" w:date="2016-12-06T18:43:00Z">
            <w:rPr/>
          </w:rPrChange>
        </w:rPr>
      </w:pPr>
      <w:r w:rsidRPr="00D63CFB">
        <w:rPr>
          <w:i/>
          <w:lang w:val="id-ID"/>
          <w:rPrChange w:id="533" w:author="Andri Kurniawan" w:date="2016-12-06T18:43:00Z">
            <w:rPr>
              <w:i/>
            </w:rPr>
          </w:rPrChange>
        </w:rPr>
        <w:t>Bank Identification Number (</w:t>
      </w:r>
      <w:r w:rsidR="007D0542" w:rsidRPr="00D63CFB">
        <w:rPr>
          <w:lang w:val="id-ID"/>
          <w:rPrChange w:id="534" w:author="Andri Kurniawan" w:date="2016-12-06T18:43:00Z">
            <w:rPr/>
          </w:rPrChange>
        </w:rPr>
        <w:t>BINs</w:t>
      </w:r>
      <w:r w:rsidRPr="00D63CFB">
        <w:rPr>
          <w:i/>
          <w:lang w:val="id-ID"/>
          <w:rPrChange w:id="535" w:author="Andri Kurniawan" w:date="2016-12-06T18:43:00Z">
            <w:rPr>
              <w:i/>
            </w:rPr>
          </w:rPrChange>
        </w:rPr>
        <w:t xml:space="preserve">) </w:t>
      </w:r>
      <w:r w:rsidRPr="00D63CFB">
        <w:rPr>
          <w:lang w:val="id-ID"/>
          <w:rPrChange w:id="536" w:author="Andri Kurniawan" w:date="2016-12-06T18:43:00Z">
            <w:rPr/>
          </w:rPrChange>
        </w:rPr>
        <w:t xml:space="preserve">adalah 6 digit awal dari 16 nomor </w:t>
      </w:r>
      <w:r w:rsidR="00AF5BCD" w:rsidRPr="00D63CFB">
        <w:rPr>
          <w:lang w:val="id-ID"/>
          <w:rPrChange w:id="537" w:author="Andri Kurniawan" w:date="2016-12-06T18:43:00Z">
            <w:rPr/>
          </w:rPrChange>
        </w:rPr>
        <w:t>yang tertera pada kartu kredit/debit. BIN</w:t>
      </w:r>
      <w:r w:rsidR="00065864" w:rsidRPr="00D63CFB">
        <w:rPr>
          <w:lang w:val="id-ID"/>
          <w:rPrChange w:id="538" w:author="Andri Kurniawan" w:date="2016-12-06T18:43:00Z">
            <w:rPr/>
          </w:rPrChange>
        </w:rPr>
        <w:t>s</w:t>
      </w:r>
      <w:r w:rsidR="00AF5BCD" w:rsidRPr="00D63CFB">
        <w:rPr>
          <w:lang w:val="id-ID"/>
          <w:rPrChange w:id="539" w:author="Andri Kurniawan" w:date="2016-12-06T18:43:00Z">
            <w:rPr/>
          </w:rPrChange>
        </w:rPr>
        <w:t xml:space="preserve"> merupakan kode unik untuk mengetahui bank yang menerbitkan kartu kredit/debit tersebut.</w:t>
      </w:r>
      <w:r w:rsidR="00B63B7B" w:rsidRPr="00D63CFB">
        <w:rPr>
          <w:lang w:val="id-ID"/>
          <w:rPrChange w:id="540" w:author="Andri Kurniawan" w:date="2016-12-06T18:43:00Z">
            <w:rPr/>
          </w:rPrChange>
        </w:rPr>
        <w:t xml:space="preserve"> BINs </w:t>
      </w:r>
      <w:r w:rsidR="00065864" w:rsidRPr="00D63CFB">
        <w:rPr>
          <w:lang w:val="id-ID"/>
          <w:rPrChange w:id="541" w:author="Andri Kurniawan" w:date="2016-12-06T18:43:00Z">
            <w:rPr/>
          </w:rPrChange>
        </w:rPr>
        <w:t>juga merupakan</w:t>
      </w:r>
      <w:r w:rsidR="00B63B7B" w:rsidRPr="00D63CFB">
        <w:rPr>
          <w:lang w:val="id-ID"/>
          <w:rPrChange w:id="542" w:author="Andri Kurniawan" w:date="2016-12-06T18:43:00Z">
            <w:rPr/>
          </w:rPrChange>
        </w:rPr>
        <w:t xml:space="preserve"> cara tradisional yang digunakan oleh penjual</w:t>
      </w:r>
      <w:r w:rsidR="00065864" w:rsidRPr="00D63CFB">
        <w:rPr>
          <w:lang w:val="id-ID"/>
          <w:rPrChange w:id="543" w:author="Andri Kurniawan" w:date="2016-12-06T18:43:00Z">
            <w:rPr/>
          </w:rPrChange>
        </w:rPr>
        <w:t xml:space="preserve"> (toko)</w:t>
      </w:r>
      <w:r w:rsidR="00B63B7B" w:rsidRPr="00D63CFB">
        <w:rPr>
          <w:lang w:val="id-ID"/>
          <w:rPrChange w:id="544" w:author="Andri Kurniawan" w:date="2016-12-06T18:43:00Z">
            <w:rPr/>
          </w:rPrChange>
        </w:rPr>
        <w:t xml:space="preserve"> </w:t>
      </w:r>
      <w:r w:rsidR="00B63B7B" w:rsidRPr="00D63CFB">
        <w:rPr>
          <w:i/>
          <w:lang w:val="id-ID"/>
          <w:rPrChange w:id="545" w:author="Andri Kurniawan" w:date="2016-12-06T18:43:00Z">
            <w:rPr>
              <w:i/>
            </w:rPr>
          </w:rPrChange>
        </w:rPr>
        <w:t xml:space="preserve">online </w:t>
      </w:r>
      <w:r w:rsidR="00B63B7B" w:rsidRPr="00D63CFB">
        <w:rPr>
          <w:lang w:val="id-ID"/>
          <w:rPrChange w:id="546" w:author="Andri Kurniawan" w:date="2016-12-06T18:43:00Z">
            <w:rPr/>
          </w:rPrChange>
        </w:rPr>
        <w:t>untuk mendeteksi penipuan dengan mencocokkan lokasi geografis di</w:t>
      </w:r>
      <w:r w:rsidR="00CB0A2E" w:rsidRPr="00D63CFB">
        <w:rPr>
          <w:lang w:val="id-ID"/>
          <w:rPrChange w:id="547" w:author="Andri Kurniawan" w:date="2016-12-06T18:43:00Z">
            <w:rPr/>
          </w:rPrChange>
        </w:rPr>
        <w:t xml:space="preserve"> </w:t>
      </w:r>
      <w:r w:rsidR="00B63B7B" w:rsidRPr="00D63CFB">
        <w:rPr>
          <w:lang w:val="id-ID"/>
          <w:rPrChange w:id="548" w:author="Andri Kurniawan" w:date="2016-12-06T18:43:00Z">
            <w:rPr/>
          </w:rPrChange>
        </w:rPr>
        <w:t xml:space="preserve">mana </w:t>
      </w:r>
      <w:r w:rsidR="00065864" w:rsidRPr="00D63CFB">
        <w:rPr>
          <w:lang w:val="id-ID"/>
          <w:rPrChange w:id="549" w:author="Andri Kurniawan" w:date="2016-12-06T18:43:00Z">
            <w:rPr/>
          </w:rPrChange>
        </w:rPr>
        <w:t>pemilik kartu berada dengan lokasi geografis yang didapatkan dari BINs</w:t>
      </w:r>
      <w:r w:rsidR="00AA172C" w:rsidRPr="003F127F">
        <w:rPr>
          <w:lang w:val="id-ID"/>
        </w:rPr>
        <w:t xml:space="preserve"> [2]</w:t>
      </w:r>
      <w:r w:rsidR="00065864" w:rsidRPr="00D63CFB">
        <w:rPr>
          <w:lang w:val="id-ID"/>
          <w:rPrChange w:id="550" w:author="Andri Kurniawan" w:date="2016-12-06T18:43:00Z">
            <w:rPr/>
          </w:rPrChange>
        </w:rPr>
        <w:t>.</w:t>
      </w:r>
    </w:p>
    <w:p w14:paraId="6455AC46" w14:textId="77777777" w:rsidR="009B0C7B" w:rsidRPr="00D63CFB" w:rsidRDefault="006079C2" w:rsidP="00FE57FE">
      <w:pPr>
        <w:pStyle w:val="Heading3"/>
        <w:numPr>
          <w:ilvl w:val="0"/>
          <w:numId w:val="12"/>
        </w:numPr>
        <w:tabs>
          <w:tab w:val="left" w:pos="1170"/>
        </w:tabs>
        <w:rPr>
          <w:i/>
          <w:lang w:val="id-ID"/>
          <w:rPrChange w:id="551" w:author="Andri Kurniawan" w:date="2016-12-06T18:43:00Z">
            <w:rPr>
              <w:i/>
            </w:rPr>
          </w:rPrChange>
        </w:rPr>
      </w:pPr>
      <w:bookmarkStart w:id="552" w:name="_Toc469128632"/>
      <w:r w:rsidRPr="00D63CFB">
        <w:rPr>
          <w:i/>
          <w:lang w:val="id-ID"/>
          <w:rPrChange w:id="553" w:author="Andri Kurniawan" w:date="2016-12-06T18:43:00Z">
            <w:rPr>
              <w:i/>
            </w:rPr>
          </w:rPrChange>
        </w:rPr>
        <w:t>Payment Gateway</w:t>
      </w:r>
      <w:bookmarkEnd w:id="552"/>
    </w:p>
    <w:p w14:paraId="45BED7B1" w14:textId="4C87FF1C" w:rsidR="00CC1064" w:rsidRPr="00D63CFB" w:rsidRDefault="00CC1064" w:rsidP="0043062F">
      <w:pPr>
        <w:ind w:left="360" w:firstLine="720"/>
        <w:rPr>
          <w:lang w:val="id-ID"/>
          <w:rPrChange w:id="554" w:author="Andri Kurniawan" w:date="2016-12-06T18:43:00Z">
            <w:rPr/>
          </w:rPrChange>
        </w:rPr>
      </w:pPr>
      <w:r w:rsidRPr="00D63CFB">
        <w:rPr>
          <w:i/>
          <w:lang w:val="id-ID"/>
          <w:rPrChange w:id="555" w:author="Andri Kurniawan" w:date="2016-12-06T18:43:00Z">
            <w:rPr>
              <w:i/>
            </w:rPr>
          </w:rPrChange>
        </w:rPr>
        <w:t xml:space="preserve">Payment Gateway </w:t>
      </w:r>
      <w:r w:rsidRPr="00D63CFB">
        <w:rPr>
          <w:lang w:val="id-ID"/>
          <w:rPrChange w:id="556" w:author="Andri Kurniawan" w:date="2016-12-06T18:43:00Z">
            <w:rPr/>
          </w:rPrChange>
        </w:rPr>
        <w:t xml:space="preserve">merupakan </w:t>
      </w:r>
      <w:r w:rsidR="007E0C25" w:rsidRPr="00D63CFB">
        <w:rPr>
          <w:lang w:val="id-ID"/>
          <w:rPrChange w:id="557" w:author="Andri Kurniawan" w:date="2016-12-06T18:43:00Z">
            <w:rPr/>
          </w:rPrChange>
        </w:rPr>
        <w:t>sebuah layanan sistem komputer yang berperan sebagai pihak ketiga yang mengotomatisasi proses transaksi pembayaran antara penjual (toko) dan konsumen</w:t>
      </w:r>
      <w:r w:rsidR="00735041">
        <w:t xml:space="preserve"> [</w:t>
      </w:r>
      <w:r w:rsidR="00700699">
        <w:t>3</w:t>
      </w:r>
      <w:r w:rsidR="00735041">
        <w:t>]</w:t>
      </w:r>
      <w:r w:rsidR="007E0C25" w:rsidRPr="00D63CFB">
        <w:rPr>
          <w:lang w:val="id-ID"/>
          <w:rPrChange w:id="558" w:author="Andri Kurniawan" w:date="2016-12-06T18:43:00Z">
            <w:rPr/>
          </w:rPrChange>
        </w:rPr>
        <w:t xml:space="preserve">. </w:t>
      </w:r>
      <w:r w:rsidR="007E0C25" w:rsidRPr="00D63CFB">
        <w:rPr>
          <w:i/>
          <w:lang w:val="id-ID"/>
          <w:rPrChange w:id="559" w:author="Andri Kurniawan" w:date="2016-12-06T18:43:00Z">
            <w:rPr>
              <w:i/>
            </w:rPr>
          </w:rPrChange>
        </w:rPr>
        <w:t xml:space="preserve">Payment gateway </w:t>
      </w:r>
      <w:r w:rsidR="007E0C25" w:rsidRPr="00D63CFB">
        <w:rPr>
          <w:lang w:val="id-ID"/>
          <w:rPrChange w:id="560" w:author="Andri Kurniawan" w:date="2016-12-06T18:43:00Z">
            <w:rPr/>
          </w:rPrChange>
        </w:rPr>
        <w:t>melakukan proses, verifikasi, dan menerima atau menolak transaksi konsumen yang menggunakan kartu kredit atau pembayaran elektronik lainnya</w:t>
      </w:r>
      <w:ins w:id="561" w:author="Andri Kurniawan" w:date="2016-12-06T17:09:00Z">
        <w:r w:rsidR="00271EF3" w:rsidRPr="00D63CFB">
          <w:rPr>
            <w:lang w:val="id-ID"/>
            <w:rPrChange w:id="562" w:author="Andri Kurniawan" w:date="2016-12-06T18:43:00Z">
              <w:rPr/>
            </w:rPrChange>
          </w:rPr>
          <w:t>.</w:t>
        </w:r>
      </w:ins>
      <w:r w:rsidR="007E0C25" w:rsidRPr="00D63CFB">
        <w:rPr>
          <w:lang w:val="id-ID"/>
          <w:rPrChange w:id="563" w:author="Andri Kurniawan" w:date="2016-12-06T18:43:00Z">
            <w:rPr/>
          </w:rPrChange>
        </w:rPr>
        <w:t xml:space="preserve"> </w:t>
      </w:r>
      <w:ins w:id="564" w:author="Andri Kurniawan" w:date="2016-12-06T17:09:00Z">
        <w:r w:rsidR="00271EF3" w:rsidRPr="00D63CFB">
          <w:rPr>
            <w:lang w:val="id-ID"/>
            <w:rPrChange w:id="565" w:author="Andri Kurniawan" w:date="2016-12-06T18:43:00Z">
              <w:rPr/>
            </w:rPrChange>
          </w:rPr>
          <w:t>P</w:t>
        </w:r>
      </w:ins>
      <w:del w:id="566" w:author="Andri Kurniawan" w:date="2016-12-06T17:09:00Z">
        <w:r w:rsidR="007E0C25" w:rsidRPr="00D63CFB" w:rsidDel="00271EF3">
          <w:rPr>
            <w:lang w:val="id-ID"/>
            <w:rPrChange w:id="567" w:author="Andri Kurniawan" w:date="2016-12-06T18:43:00Z">
              <w:rPr/>
            </w:rPrChange>
          </w:rPr>
          <w:delText>di</w:delText>
        </w:r>
        <w:r w:rsidR="00CB0A2E" w:rsidRPr="00D63CFB" w:rsidDel="00271EF3">
          <w:rPr>
            <w:lang w:val="id-ID"/>
            <w:rPrChange w:id="568" w:author="Andri Kurniawan" w:date="2016-12-06T18:43:00Z">
              <w:rPr/>
            </w:rPrChange>
          </w:rPr>
          <w:delText xml:space="preserve"> </w:delText>
        </w:r>
        <w:r w:rsidR="007E0C25" w:rsidRPr="00D63CFB" w:rsidDel="00271EF3">
          <w:rPr>
            <w:lang w:val="id-ID"/>
            <w:rPrChange w:id="569" w:author="Andri Kurniawan" w:date="2016-12-06T18:43:00Z">
              <w:rPr/>
            </w:rPrChange>
          </w:rPr>
          <w:delText xml:space="preserve">mana </w:delText>
        </w:r>
        <w:r w:rsidR="007E0C25" w:rsidRPr="00D63CFB" w:rsidDel="00271EF3">
          <w:rPr>
            <w:i/>
            <w:lang w:val="id-ID"/>
            <w:rPrChange w:id="570" w:author="Andri Kurniawan" w:date="2016-12-06T18:43:00Z">
              <w:rPr>
                <w:i/>
              </w:rPr>
            </w:rPrChange>
          </w:rPr>
          <w:delText>p</w:delText>
        </w:r>
      </w:del>
      <w:r w:rsidR="007E0C25" w:rsidRPr="00D63CFB">
        <w:rPr>
          <w:i/>
          <w:lang w:val="id-ID"/>
          <w:rPrChange w:id="571" w:author="Andri Kurniawan" w:date="2016-12-06T18:43:00Z">
            <w:rPr>
              <w:i/>
            </w:rPr>
          </w:rPrChange>
        </w:rPr>
        <w:t xml:space="preserve">ayment gateway </w:t>
      </w:r>
      <w:r w:rsidR="007E0C25" w:rsidRPr="00D63CFB">
        <w:rPr>
          <w:lang w:val="id-ID"/>
          <w:rPrChange w:id="572" w:author="Andri Kurniawan" w:date="2016-12-06T18:43:00Z">
            <w:rPr/>
          </w:rPrChange>
        </w:rPr>
        <w:t xml:space="preserve">bertindak atas nama dari penjual yang menggunakan layanan </w:t>
      </w:r>
      <w:commentRangeStart w:id="573"/>
      <w:r w:rsidR="00271EF3" w:rsidRPr="000C373A">
        <w:rPr>
          <w:lang w:val="id-ID"/>
        </w:rPr>
        <w:t>tersebut</w:t>
      </w:r>
      <w:r w:rsidR="007E0C25" w:rsidRPr="00D63CFB">
        <w:rPr>
          <w:lang w:val="id-ID"/>
          <w:rPrChange w:id="574" w:author="Andri Kurniawan" w:date="2016-12-06T18:43:00Z">
            <w:rPr/>
          </w:rPrChange>
        </w:rPr>
        <w:t xml:space="preserve">. </w:t>
      </w:r>
      <w:commentRangeEnd w:id="573"/>
      <w:r w:rsidR="00B372CD" w:rsidRPr="00D63CFB">
        <w:rPr>
          <w:rStyle w:val="CommentReference"/>
          <w:lang w:val="id-ID"/>
          <w:rPrChange w:id="575" w:author="Andri Kurniawan" w:date="2016-12-06T18:43:00Z">
            <w:rPr>
              <w:rStyle w:val="CommentReference"/>
            </w:rPr>
          </w:rPrChange>
        </w:rPr>
        <w:commentReference w:id="573"/>
      </w:r>
      <w:r w:rsidR="007E0C25" w:rsidRPr="00D63CFB">
        <w:rPr>
          <w:lang w:val="id-ID"/>
          <w:rPrChange w:id="576" w:author="Andri Kurniawan" w:date="2016-12-06T18:43:00Z">
            <w:rPr/>
          </w:rPrChange>
        </w:rPr>
        <w:t xml:space="preserve">Sehingga, dengan menggunakan layanan </w:t>
      </w:r>
      <w:r w:rsidR="007E0C25" w:rsidRPr="00D63CFB">
        <w:rPr>
          <w:i/>
          <w:lang w:val="id-ID"/>
          <w:rPrChange w:id="577" w:author="Andri Kurniawan" w:date="2016-12-06T18:43:00Z">
            <w:rPr>
              <w:i/>
            </w:rPr>
          </w:rPrChange>
        </w:rPr>
        <w:t xml:space="preserve">payment gateway, </w:t>
      </w:r>
      <w:r w:rsidR="007E0C25" w:rsidRPr="00D63CFB">
        <w:rPr>
          <w:lang w:val="id-ID"/>
          <w:rPrChange w:id="578" w:author="Andri Kurniawan" w:date="2016-12-06T18:43:00Z">
            <w:rPr/>
          </w:rPrChange>
        </w:rPr>
        <w:t xml:space="preserve">penjual (toko) dapat menerima pembayaran dari konsumen </w:t>
      </w:r>
      <w:ins w:id="579" w:author="RMahendra" w:date="2016-12-01T06:17:00Z">
        <w:r w:rsidR="00B372CD" w:rsidRPr="00D63CFB">
          <w:rPr>
            <w:lang w:val="id-ID"/>
          </w:rPr>
          <w:t>dalam</w:t>
        </w:r>
      </w:ins>
      <w:del w:id="580" w:author="RMahendra" w:date="2016-12-01T06:17:00Z">
        <w:r w:rsidR="007E0C25" w:rsidRPr="00D63CFB" w:rsidDel="00B372CD">
          <w:rPr>
            <w:lang w:val="id-ID"/>
            <w:rPrChange w:id="581" w:author="Andri Kurniawan" w:date="2016-12-06T18:43:00Z">
              <w:rPr/>
            </w:rPrChange>
          </w:rPr>
          <w:delText xml:space="preserve">dapat </w:delText>
        </w:r>
      </w:del>
      <w:r w:rsidR="007E0C25" w:rsidRPr="00D63CFB">
        <w:rPr>
          <w:lang w:val="id-ID"/>
          <w:rPrChange w:id="582" w:author="Andri Kurniawan" w:date="2016-12-06T18:43:00Z">
            <w:rPr/>
          </w:rPrChange>
        </w:rPr>
        <w:t>bentuk kartu kredit atau pembayaran elektronik lainnya.</w:t>
      </w:r>
    </w:p>
    <w:p w14:paraId="4565681C" w14:textId="77777777" w:rsidR="006079C2" w:rsidRPr="00D63CFB" w:rsidRDefault="00FE57FE" w:rsidP="00FE57FE">
      <w:pPr>
        <w:pStyle w:val="Heading3"/>
        <w:numPr>
          <w:ilvl w:val="0"/>
          <w:numId w:val="12"/>
        </w:numPr>
        <w:tabs>
          <w:tab w:val="left" w:pos="1170"/>
        </w:tabs>
        <w:rPr>
          <w:i/>
          <w:lang w:val="id-ID"/>
          <w:rPrChange w:id="583" w:author="Andri Kurniawan" w:date="2016-12-06T18:43:00Z">
            <w:rPr>
              <w:i/>
            </w:rPr>
          </w:rPrChange>
        </w:rPr>
      </w:pPr>
      <w:bookmarkStart w:id="584" w:name="_Toc469128633"/>
      <w:r w:rsidRPr="00D63CFB">
        <w:rPr>
          <w:i/>
          <w:lang w:val="id-ID"/>
          <w:rPrChange w:id="585" w:author="Andri Kurniawan" w:date="2016-12-06T18:43:00Z">
            <w:rPr>
              <w:i/>
            </w:rPr>
          </w:rPrChange>
        </w:rPr>
        <w:lastRenderedPageBreak/>
        <w:t>3-D Secure</w:t>
      </w:r>
      <w:bookmarkEnd w:id="584"/>
    </w:p>
    <w:p w14:paraId="5E57C699" w14:textId="79FCA815" w:rsidR="00FE57FE" w:rsidRPr="00D63CFB" w:rsidRDefault="00FE57FE" w:rsidP="00FE57FE">
      <w:pPr>
        <w:tabs>
          <w:tab w:val="left" w:pos="1170"/>
        </w:tabs>
        <w:ind w:left="360" w:firstLine="90"/>
        <w:rPr>
          <w:lang w:val="id-ID"/>
          <w:rPrChange w:id="586" w:author="Andri Kurniawan" w:date="2016-12-06T18:43:00Z">
            <w:rPr/>
          </w:rPrChange>
        </w:rPr>
      </w:pPr>
      <w:r w:rsidRPr="00D63CFB">
        <w:rPr>
          <w:i/>
          <w:lang w:val="id-ID"/>
          <w:rPrChange w:id="587" w:author="Andri Kurniawan" w:date="2016-12-06T18:43:00Z">
            <w:rPr>
              <w:i/>
            </w:rPr>
          </w:rPrChange>
        </w:rPr>
        <w:tab/>
        <w:t>3-D Secure</w:t>
      </w:r>
      <w:r w:rsidRPr="00D63CFB">
        <w:rPr>
          <w:lang w:val="id-ID"/>
          <w:rPrChange w:id="588" w:author="Andri Kurniawan" w:date="2016-12-06T18:43:00Z">
            <w:rPr/>
          </w:rPrChange>
        </w:rPr>
        <w:t xml:space="preserve"> merupakan sebuah otentifikasi pada sistem pembayaran untuk meningkatkan keamanan transaksi </w:t>
      </w:r>
      <w:r w:rsidRPr="00D63CFB">
        <w:rPr>
          <w:i/>
          <w:lang w:val="id-ID"/>
          <w:rPrChange w:id="589" w:author="Andri Kurniawan" w:date="2016-12-06T18:43:00Z">
            <w:rPr>
              <w:i/>
            </w:rPr>
          </w:rPrChange>
        </w:rPr>
        <w:t xml:space="preserve">online </w:t>
      </w:r>
      <w:r w:rsidRPr="00D63CFB">
        <w:rPr>
          <w:lang w:val="id-ID"/>
          <w:rPrChange w:id="590" w:author="Andri Kurniawan" w:date="2016-12-06T18:43:00Z">
            <w:rPr/>
          </w:rPrChange>
        </w:rPr>
        <w:t xml:space="preserve">dan mendorong pertumbuhan pembayaran pada </w:t>
      </w:r>
      <w:r w:rsidRPr="00D63CFB">
        <w:rPr>
          <w:i/>
          <w:lang w:val="id-ID"/>
          <w:rPrChange w:id="591" w:author="Andri Kurniawan" w:date="2016-12-06T18:43:00Z">
            <w:rPr>
              <w:i/>
            </w:rPr>
          </w:rPrChange>
        </w:rPr>
        <w:t>e-commerce</w:t>
      </w:r>
      <w:r w:rsidR="00710D66">
        <w:rPr>
          <w:i/>
        </w:rPr>
        <w:t xml:space="preserve"> </w:t>
      </w:r>
      <w:r w:rsidR="00710D66">
        <w:t>[</w:t>
      </w:r>
      <w:r w:rsidR="00C03C90">
        <w:t>4</w:t>
      </w:r>
      <w:r w:rsidR="00710D66">
        <w:t>]</w:t>
      </w:r>
      <w:r w:rsidRPr="00D63CFB">
        <w:rPr>
          <w:i/>
          <w:lang w:val="id-ID"/>
          <w:rPrChange w:id="592" w:author="Andri Kurniawan" w:date="2016-12-06T18:43:00Z">
            <w:rPr>
              <w:i/>
            </w:rPr>
          </w:rPrChange>
        </w:rPr>
        <w:t>.</w:t>
      </w:r>
      <w:r w:rsidRPr="00D63CFB">
        <w:rPr>
          <w:lang w:val="id-ID"/>
          <w:rPrChange w:id="593" w:author="Andri Kurniawan" w:date="2016-12-06T18:43:00Z">
            <w:rPr/>
          </w:rPrChange>
        </w:rPr>
        <w:t xml:space="preserve"> </w:t>
      </w:r>
      <w:r w:rsidR="0043062F" w:rsidRPr="00D63CFB">
        <w:rPr>
          <w:lang w:val="id-ID"/>
          <w:rPrChange w:id="594" w:author="Andri Kurniawan" w:date="2016-12-06T18:43:00Z">
            <w:rPr/>
          </w:rPrChange>
        </w:rPr>
        <w:t xml:space="preserve">Sistem ini merupakan sistem keamanan yang diciptakan oleh Visa, MasterCard, dan AMEX. Sistem ini menciptakan tingkat keamanan yang tinggi dari sebuah pembayaran fisik dengan meminta otentifikasi pembayaran lebih lanjut. Tujuannya adalah untuk memberikan </w:t>
      </w:r>
      <w:del w:id="595" w:author="RMahendra" w:date="2016-12-01T06:18:00Z">
        <w:r w:rsidR="0043062F" w:rsidRPr="00D63CFB" w:rsidDel="00B372CD">
          <w:rPr>
            <w:lang w:val="id-ID"/>
            <w:rPrChange w:id="596" w:author="Andri Kurniawan" w:date="2016-12-06T18:43:00Z">
              <w:rPr/>
            </w:rPrChange>
          </w:rPr>
          <w:delText xml:space="preserve">sebuah </w:delText>
        </w:r>
      </w:del>
      <w:r w:rsidR="0043062F" w:rsidRPr="00D63CFB">
        <w:rPr>
          <w:lang w:val="id-ID"/>
          <w:rPrChange w:id="597" w:author="Andri Kurniawan" w:date="2016-12-06T18:43:00Z">
            <w:rPr/>
          </w:rPrChange>
        </w:rPr>
        <w:t xml:space="preserve">keamanan dan jaminan untuk pembayaran </w:t>
      </w:r>
      <w:r w:rsidR="0043062F" w:rsidRPr="00D63CFB">
        <w:rPr>
          <w:i/>
          <w:lang w:val="id-ID"/>
          <w:rPrChange w:id="598" w:author="Andri Kurniawan" w:date="2016-12-06T18:43:00Z">
            <w:rPr>
              <w:i/>
            </w:rPr>
          </w:rPrChange>
        </w:rPr>
        <w:t xml:space="preserve">online </w:t>
      </w:r>
      <w:r w:rsidR="0043062F" w:rsidRPr="00D63CFB">
        <w:rPr>
          <w:lang w:val="id-ID"/>
          <w:rPrChange w:id="599" w:author="Andri Kurniawan" w:date="2016-12-06T18:43:00Z">
            <w:rPr/>
          </w:rPrChange>
        </w:rPr>
        <w:t>pada semua domain (Visa, MasterCard, dan AMEX) menggunakan sebuah kode yang divalidasi oleh bank penerbit kartu dan diperiksa oleh semua pihak yang terlibat dalam transaksi.</w:t>
      </w:r>
    </w:p>
    <w:p w14:paraId="686ABFE9" w14:textId="77777777" w:rsidR="002655FE" w:rsidRPr="00D63CFB" w:rsidRDefault="002655FE" w:rsidP="00435365">
      <w:pPr>
        <w:pStyle w:val="Heading2"/>
        <w:numPr>
          <w:ilvl w:val="0"/>
          <w:numId w:val="8"/>
        </w:numPr>
        <w:ind w:left="540" w:hanging="540"/>
        <w:rPr>
          <w:lang w:val="id-ID"/>
          <w:rPrChange w:id="600" w:author="Andri Kurniawan" w:date="2016-12-06T18:43:00Z">
            <w:rPr/>
          </w:rPrChange>
        </w:rPr>
      </w:pPr>
      <w:bookmarkStart w:id="601" w:name="_Toc469128634"/>
      <w:r w:rsidRPr="00D63CFB">
        <w:rPr>
          <w:lang w:val="id-ID"/>
          <w:rPrChange w:id="602" w:author="Andri Kurniawan" w:date="2016-12-06T18:43:00Z">
            <w:rPr/>
          </w:rPrChange>
        </w:rPr>
        <w:t>Metodologi</w:t>
      </w:r>
      <w:bookmarkEnd w:id="601"/>
    </w:p>
    <w:p w14:paraId="62512FCC" w14:textId="77777777" w:rsidR="007A4240" w:rsidRPr="00D63CFB" w:rsidRDefault="007A4240" w:rsidP="00435365">
      <w:pPr>
        <w:ind w:firstLine="540"/>
        <w:rPr>
          <w:lang w:val="id-ID"/>
          <w:rPrChange w:id="603" w:author="Andri Kurniawan" w:date="2016-12-06T18:43:00Z">
            <w:rPr/>
          </w:rPrChange>
        </w:rPr>
      </w:pPr>
      <w:r w:rsidRPr="00D63CFB">
        <w:rPr>
          <w:lang w:val="id-ID"/>
          <w:rPrChange w:id="604" w:author="Andri Kurniawan" w:date="2016-12-06T18:43:00Z">
            <w:rPr/>
          </w:rPrChange>
        </w:rPr>
        <w:t xml:space="preserve">Divisi BTP </w:t>
      </w:r>
      <w:del w:id="605" w:author="RMahendra" w:date="2016-12-01T06:18:00Z">
        <w:r w:rsidRPr="00D63CFB" w:rsidDel="00B372CD">
          <w:rPr>
            <w:lang w:val="id-ID"/>
            <w:rPrChange w:id="606" w:author="Andri Kurniawan" w:date="2016-12-06T18:43:00Z">
              <w:rPr/>
            </w:rPrChange>
          </w:rPr>
          <w:delText xml:space="preserve">yang merupakan divisi penulis bekerja selama kerja praktik </w:delText>
        </w:r>
      </w:del>
      <w:r w:rsidRPr="00D63CFB">
        <w:rPr>
          <w:lang w:val="id-ID"/>
          <w:rPrChange w:id="607" w:author="Andri Kurniawan" w:date="2016-12-06T18:43:00Z">
            <w:rPr/>
          </w:rPrChange>
        </w:rPr>
        <w:t xml:space="preserve">baru saja menerapkan proses model </w:t>
      </w:r>
      <w:r w:rsidRPr="00D63CFB">
        <w:rPr>
          <w:i/>
          <w:lang w:val="id-ID"/>
          <w:rPrChange w:id="608" w:author="Andri Kurniawan" w:date="2016-12-06T18:43:00Z">
            <w:rPr>
              <w:i/>
            </w:rPr>
          </w:rPrChange>
        </w:rPr>
        <w:t xml:space="preserve">scrum </w:t>
      </w:r>
      <w:r w:rsidRPr="00D63CFB">
        <w:rPr>
          <w:lang w:val="id-ID"/>
          <w:rPrChange w:id="609" w:author="Andri Kurniawan" w:date="2016-12-06T18:43:00Z">
            <w:rPr/>
          </w:rPrChange>
        </w:rPr>
        <w:t>ketika penulis</w:t>
      </w:r>
      <w:del w:id="610" w:author="RMahendra" w:date="2016-12-01T06:18:00Z">
        <w:r w:rsidRPr="00D63CFB" w:rsidDel="00B372CD">
          <w:rPr>
            <w:lang w:val="id-ID"/>
            <w:rPrChange w:id="611" w:author="Andri Kurniawan" w:date="2016-12-06T18:43:00Z">
              <w:rPr/>
            </w:rPrChange>
          </w:rPr>
          <w:delText xml:space="preserve"> </w:delText>
        </w:r>
      </w:del>
      <w:ins w:id="612" w:author="RMahendra" w:date="2016-12-01T06:18:00Z">
        <w:r w:rsidR="00B372CD" w:rsidRPr="00D63CFB">
          <w:rPr>
            <w:lang w:val="id-ID"/>
          </w:rPr>
          <w:t>melaksanakan kerja praktik</w:t>
        </w:r>
      </w:ins>
      <w:del w:id="613" w:author="RMahendra" w:date="2016-12-01T06:18:00Z">
        <w:r w:rsidRPr="00D63CFB" w:rsidDel="00B372CD">
          <w:rPr>
            <w:lang w:val="id-ID"/>
            <w:rPrChange w:id="614" w:author="Andri Kurniawan" w:date="2016-12-06T18:43:00Z">
              <w:rPr/>
            </w:rPrChange>
          </w:rPr>
          <w:delText>bergabung</w:delText>
        </w:r>
      </w:del>
      <w:r w:rsidRPr="00D63CFB">
        <w:rPr>
          <w:lang w:val="id-ID"/>
          <w:rPrChange w:id="615" w:author="Andri Kurniawan" w:date="2016-12-06T18:43:00Z">
            <w:rPr/>
          </w:rPrChange>
        </w:rPr>
        <w:t xml:space="preserve">. Proses model </w:t>
      </w:r>
      <w:r w:rsidRPr="00D63CFB">
        <w:rPr>
          <w:i/>
          <w:lang w:val="id-ID"/>
          <w:rPrChange w:id="616" w:author="Andri Kurniawan" w:date="2016-12-06T18:43:00Z">
            <w:rPr>
              <w:i/>
            </w:rPr>
          </w:rPrChange>
        </w:rPr>
        <w:t xml:space="preserve">scrum </w:t>
      </w:r>
      <w:r w:rsidRPr="00D63CFB">
        <w:rPr>
          <w:lang w:val="id-ID"/>
          <w:rPrChange w:id="617" w:author="Andri Kurniawan" w:date="2016-12-06T18:43:00Z">
            <w:rPr/>
          </w:rPrChange>
        </w:rPr>
        <w:t xml:space="preserve">yang digunakan hampir sama dengan metode </w:t>
      </w:r>
      <w:r w:rsidRPr="00D63CFB">
        <w:rPr>
          <w:i/>
          <w:lang w:val="id-ID"/>
          <w:rPrChange w:id="618" w:author="Andri Kurniawan" w:date="2016-12-06T18:43:00Z">
            <w:rPr>
              <w:i/>
            </w:rPr>
          </w:rPrChange>
        </w:rPr>
        <w:t xml:space="preserve">scrum </w:t>
      </w:r>
      <w:r w:rsidRPr="00D63CFB">
        <w:rPr>
          <w:lang w:val="id-ID"/>
          <w:rPrChange w:id="619" w:author="Andri Kurniawan" w:date="2016-12-06T18:43:00Z">
            <w:rPr/>
          </w:rPrChange>
        </w:rPr>
        <w:t>yang telah penulis pelajari saat kuliah di</w:t>
      </w:r>
      <w:r w:rsidR="00CB0A2E" w:rsidRPr="00D63CFB">
        <w:rPr>
          <w:lang w:val="id-ID"/>
          <w:rPrChange w:id="620" w:author="Andri Kurniawan" w:date="2016-12-06T18:43:00Z">
            <w:rPr/>
          </w:rPrChange>
        </w:rPr>
        <w:t xml:space="preserve"> </w:t>
      </w:r>
      <w:r w:rsidRPr="00D63CFB">
        <w:rPr>
          <w:lang w:val="id-ID"/>
          <w:rPrChange w:id="621" w:author="Andri Kurniawan" w:date="2016-12-06T18:43:00Z">
            <w:rPr/>
          </w:rPrChange>
        </w:rPr>
        <w:t xml:space="preserve">mana terdiri dari pembuatan </w:t>
      </w:r>
      <w:r w:rsidRPr="00D63CFB">
        <w:rPr>
          <w:i/>
          <w:lang w:val="id-ID"/>
          <w:rPrChange w:id="622" w:author="Andri Kurniawan" w:date="2016-12-06T18:43:00Z">
            <w:rPr>
              <w:i/>
            </w:rPr>
          </w:rPrChange>
        </w:rPr>
        <w:t>backlog</w:t>
      </w:r>
      <w:r w:rsidRPr="00D63CFB">
        <w:rPr>
          <w:lang w:val="id-ID"/>
          <w:rPrChange w:id="623" w:author="Andri Kurniawan" w:date="2016-12-06T18:43:00Z">
            <w:rPr/>
          </w:rPrChange>
        </w:rPr>
        <w:t xml:space="preserve">, </w:t>
      </w:r>
      <w:r w:rsidRPr="00D63CFB">
        <w:rPr>
          <w:i/>
          <w:lang w:val="id-ID"/>
          <w:rPrChange w:id="624" w:author="Andri Kurniawan" w:date="2016-12-06T18:43:00Z">
            <w:rPr>
              <w:i/>
            </w:rPr>
          </w:rPrChange>
        </w:rPr>
        <w:t xml:space="preserve">marketplace, sprint planning, sprint review, </w:t>
      </w:r>
      <w:r w:rsidRPr="00D63CFB">
        <w:rPr>
          <w:lang w:val="id-ID"/>
          <w:rPrChange w:id="625" w:author="Andri Kurniawan" w:date="2016-12-06T18:43:00Z">
            <w:rPr/>
          </w:rPrChange>
        </w:rPr>
        <w:t xml:space="preserve">dan </w:t>
      </w:r>
      <w:r w:rsidRPr="00D63CFB">
        <w:rPr>
          <w:i/>
          <w:lang w:val="id-ID"/>
          <w:rPrChange w:id="626" w:author="Andri Kurniawan" w:date="2016-12-06T18:43:00Z">
            <w:rPr>
              <w:i/>
            </w:rPr>
          </w:rPrChange>
        </w:rPr>
        <w:t>daily standup</w:t>
      </w:r>
      <w:r w:rsidRPr="00D63CFB">
        <w:rPr>
          <w:lang w:val="id-ID"/>
          <w:rPrChange w:id="627" w:author="Andri Kurniawan" w:date="2016-12-06T18:43:00Z">
            <w:rPr/>
          </w:rPrChange>
        </w:rPr>
        <w:t xml:space="preserve">. Pembuatan </w:t>
      </w:r>
      <w:r w:rsidRPr="00D63CFB">
        <w:rPr>
          <w:i/>
          <w:lang w:val="id-ID"/>
          <w:rPrChange w:id="628" w:author="Andri Kurniawan" w:date="2016-12-06T18:43:00Z">
            <w:rPr>
              <w:i/>
            </w:rPr>
          </w:rPrChange>
        </w:rPr>
        <w:t>backlog</w:t>
      </w:r>
      <w:r w:rsidR="00981A95" w:rsidRPr="00D63CFB">
        <w:rPr>
          <w:lang w:val="id-ID"/>
          <w:rPrChange w:id="629" w:author="Andri Kurniawan" w:date="2016-12-06T18:43:00Z">
            <w:rPr/>
          </w:rPrChange>
        </w:rPr>
        <w:t xml:space="preserve"> sendiri merupakan tanggung jawab dari </w:t>
      </w:r>
      <w:r w:rsidR="00981A95" w:rsidRPr="00D63CFB">
        <w:rPr>
          <w:i/>
          <w:lang w:val="id-ID"/>
          <w:rPrChange w:id="630" w:author="Andri Kurniawan" w:date="2016-12-06T18:43:00Z">
            <w:rPr>
              <w:i/>
            </w:rPr>
          </w:rPrChange>
        </w:rPr>
        <w:t xml:space="preserve">Project Manager. Marketplace </w:t>
      </w:r>
      <w:r w:rsidR="00981A95" w:rsidRPr="00D63CFB">
        <w:rPr>
          <w:lang w:val="id-ID"/>
          <w:rPrChange w:id="631" w:author="Andri Kurniawan" w:date="2016-12-06T18:43:00Z">
            <w:rPr/>
          </w:rPrChange>
        </w:rPr>
        <w:t>merupakan proses pemberian bobot untuk tingkat kesulitan dari pekerjaan yang akan dikerjakan di</w:t>
      </w:r>
      <w:r w:rsidR="00CB0A2E" w:rsidRPr="00D63CFB">
        <w:rPr>
          <w:lang w:val="id-ID"/>
          <w:rPrChange w:id="632" w:author="Andri Kurniawan" w:date="2016-12-06T18:43:00Z">
            <w:rPr/>
          </w:rPrChange>
        </w:rPr>
        <w:t xml:space="preserve"> </w:t>
      </w:r>
      <w:r w:rsidR="00981A95" w:rsidRPr="00D63CFB">
        <w:rPr>
          <w:lang w:val="id-ID"/>
          <w:rPrChange w:id="633" w:author="Andri Kurniawan" w:date="2016-12-06T18:43:00Z">
            <w:rPr/>
          </w:rPrChange>
        </w:rPr>
        <w:t xml:space="preserve">mana proses ini melibatkan semua anggota tim. </w:t>
      </w:r>
      <w:r w:rsidR="00981A95" w:rsidRPr="00D63CFB">
        <w:rPr>
          <w:i/>
          <w:lang w:val="id-ID"/>
          <w:rPrChange w:id="634" w:author="Andri Kurniawan" w:date="2016-12-06T18:43:00Z">
            <w:rPr>
              <w:i/>
            </w:rPr>
          </w:rPrChange>
        </w:rPr>
        <w:t xml:space="preserve">Sprint planning </w:t>
      </w:r>
      <w:r w:rsidR="00981A95" w:rsidRPr="00D63CFB">
        <w:rPr>
          <w:lang w:val="id-ID"/>
          <w:rPrChange w:id="635" w:author="Andri Kurniawan" w:date="2016-12-06T18:43:00Z">
            <w:rPr/>
          </w:rPrChange>
        </w:rPr>
        <w:t xml:space="preserve">merupakan proses yang menentukan </w:t>
      </w:r>
      <w:r w:rsidR="00981A95" w:rsidRPr="00D63CFB">
        <w:rPr>
          <w:i/>
          <w:lang w:val="id-ID"/>
          <w:rPrChange w:id="636" w:author="Andri Kurniawan" w:date="2016-12-06T18:43:00Z">
            <w:rPr>
              <w:i/>
            </w:rPr>
          </w:rPrChange>
        </w:rPr>
        <w:t xml:space="preserve">backlog </w:t>
      </w:r>
      <w:r w:rsidR="00981A95" w:rsidRPr="00D63CFB">
        <w:rPr>
          <w:lang w:val="id-ID"/>
          <w:rPrChange w:id="637" w:author="Andri Kurniawan" w:date="2016-12-06T18:43:00Z">
            <w:rPr/>
          </w:rPrChange>
        </w:rPr>
        <w:t xml:space="preserve">yang akan dikerjakan dalam 1 masa sprint dan penentuan anggota tim yang akan mengerjakannya. </w:t>
      </w:r>
      <w:r w:rsidR="00981A95" w:rsidRPr="00D63CFB">
        <w:rPr>
          <w:i/>
          <w:lang w:val="id-ID"/>
          <w:rPrChange w:id="638" w:author="Andri Kurniawan" w:date="2016-12-06T18:43:00Z">
            <w:rPr>
              <w:i/>
            </w:rPr>
          </w:rPrChange>
        </w:rPr>
        <w:t xml:space="preserve">Sprint planning </w:t>
      </w:r>
      <w:r w:rsidR="00981A95" w:rsidRPr="00D63CFB">
        <w:rPr>
          <w:lang w:val="id-ID"/>
          <w:rPrChange w:id="639" w:author="Andri Kurniawan" w:date="2016-12-06T18:43:00Z">
            <w:rPr/>
          </w:rPrChange>
        </w:rPr>
        <w:t xml:space="preserve">dan </w:t>
      </w:r>
      <w:r w:rsidR="00981A95" w:rsidRPr="00D63CFB">
        <w:rPr>
          <w:i/>
          <w:lang w:val="id-ID"/>
          <w:rPrChange w:id="640" w:author="Andri Kurniawan" w:date="2016-12-06T18:43:00Z">
            <w:rPr>
              <w:i/>
            </w:rPr>
          </w:rPrChange>
        </w:rPr>
        <w:t xml:space="preserve">marketplace </w:t>
      </w:r>
      <w:r w:rsidR="00981A95" w:rsidRPr="00D63CFB">
        <w:rPr>
          <w:lang w:val="id-ID"/>
          <w:rPrChange w:id="641" w:author="Andri Kurniawan" w:date="2016-12-06T18:43:00Z">
            <w:rPr/>
          </w:rPrChange>
        </w:rPr>
        <w:t>dilakukan sekaligus pada setiap hari Senin dan Jumat.</w:t>
      </w:r>
    </w:p>
    <w:p w14:paraId="5FA3A35D" w14:textId="484731C4" w:rsidR="00981A95" w:rsidRPr="00D63CFB" w:rsidRDefault="00981A95" w:rsidP="00435365">
      <w:pPr>
        <w:ind w:firstLine="540"/>
        <w:rPr>
          <w:lang w:val="id-ID"/>
          <w:rPrChange w:id="642" w:author="Andri Kurniawan" w:date="2016-12-06T18:43:00Z">
            <w:rPr/>
          </w:rPrChange>
        </w:rPr>
      </w:pPr>
      <w:r w:rsidRPr="00D63CFB">
        <w:rPr>
          <w:i/>
          <w:lang w:val="id-ID"/>
          <w:rPrChange w:id="643" w:author="Andri Kurniawan" w:date="2016-12-06T18:43:00Z">
            <w:rPr>
              <w:i/>
            </w:rPr>
          </w:rPrChange>
        </w:rPr>
        <w:t xml:space="preserve">Divisi BTP </w:t>
      </w:r>
      <w:r w:rsidRPr="00D63CFB">
        <w:rPr>
          <w:lang w:val="id-ID"/>
          <w:rPrChange w:id="644" w:author="Andri Kurniawan" w:date="2016-12-06T18:43:00Z">
            <w:rPr/>
          </w:rPrChange>
        </w:rPr>
        <w:t xml:space="preserve">sendiri menerapkan </w:t>
      </w:r>
      <w:r w:rsidR="005E4FD5" w:rsidRPr="00D63CFB">
        <w:rPr>
          <w:lang w:val="id-ID"/>
          <w:rPrChange w:id="645" w:author="Andri Kurniawan" w:date="2016-12-06T18:43:00Z">
            <w:rPr/>
          </w:rPrChange>
        </w:rPr>
        <w:t>se</w:t>
      </w:r>
      <w:r w:rsidRPr="00D63CFB">
        <w:rPr>
          <w:lang w:val="id-ID"/>
          <w:rPrChange w:id="646" w:author="Andri Kurniawan" w:date="2016-12-06T18:43:00Z">
            <w:rPr/>
          </w:rPrChange>
        </w:rPr>
        <w:t>tiap</w:t>
      </w:r>
      <w:r w:rsidRPr="00D63CFB">
        <w:rPr>
          <w:i/>
          <w:lang w:val="id-ID"/>
          <w:rPrChange w:id="647" w:author="Andri Kurniawan" w:date="2016-12-06T18:43:00Z">
            <w:rPr>
              <w:i/>
            </w:rPr>
          </w:rPrChange>
        </w:rPr>
        <w:t xml:space="preserve"> </w:t>
      </w:r>
      <w:r w:rsidRPr="00D63CFB">
        <w:rPr>
          <w:lang w:val="id-ID"/>
          <w:rPrChange w:id="648" w:author="Andri Kurniawan" w:date="2016-12-06T18:43:00Z">
            <w:rPr/>
          </w:rPrChange>
        </w:rPr>
        <w:t>sprint selama 2 minggu masa pengerjaan</w:t>
      </w:r>
      <w:r w:rsidRPr="00D63CFB">
        <w:rPr>
          <w:i/>
          <w:lang w:val="id-ID"/>
          <w:rPrChange w:id="649" w:author="Andri Kurniawan" w:date="2016-12-06T18:43:00Z">
            <w:rPr>
              <w:i/>
            </w:rPr>
          </w:rPrChange>
        </w:rPr>
        <w:t>.</w:t>
      </w:r>
      <w:r w:rsidRPr="00D63CFB">
        <w:rPr>
          <w:lang w:val="id-ID"/>
          <w:rPrChange w:id="650" w:author="Andri Kurniawan" w:date="2016-12-06T18:43:00Z">
            <w:rPr/>
          </w:rPrChange>
        </w:rPr>
        <w:t xml:space="preserve"> </w:t>
      </w:r>
      <w:r w:rsidR="005E4FD5" w:rsidRPr="00D63CFB">
        <w:rPr>
          <w:i/>
          <w:lang w:val="id-ID"/>
          <w:rPrChange w:id="651" w:author="Andri Kurniawan" w:date="2016-12-06T18:43:00Z">
            <w:rPr>
              <w:i/>
            </w:rPr>
          </w:rPrChange>
        </w:rPr>
        <w:t>Daily standup</w:t>
      </w:r>
      <w:r w:rsidRPr="00D63CFB">
        <w:rPr>
          <w:i/>
          <w:lang w:val="id-ID"/>
          <w:rPrChange w:id="652" w:author="Andri Kurniawan" w:date="2016-12-06T18:43:00Z">
            <w:rPr>
              <w:i/>
            </w:rPr>
          </w:rPrChange>
        </w:rPr>
        <w:t xml:space="preserve"> </w:t>
      </w:r>
      <w:del w:id="653" w:author="RMahendra" w:date="2016-12-01T06:26:00Z">
        <w:r w:rsidRPr="00D63CFB" w:rsidDel="00E67D85">
          <w:rPr>
            <w:lang w:val="id-ID"/>
            <w:rPrChange w:id="654" w:author="Andri Kurniawan" w:date="2016-12-06T18:43:00Z">
              <w:rPr/>
            </w:rPrChange>
          </w:rPr>
          <w:delText>dilakukan</w:delText>
        </w:r>
      </w:del>
      <w:ins w:id="655" w:author="RMahendra" w:date="2016-12-01T06:26:00Z">
        <w:r w:rsidR="00E67D85" w:rsidRPr="00D63CFB">
          <w:rPr>
            <w:lang w:val="id-ID"/>
          </w:rPr>
          <w:t>dilaksanakan</w:t>
        </w:r>
      </w:ins>
      <w:del w:id="656" w:author="RMahendra" w:date="2016-12-01T06:26:00Z">
        <w:r w:rsidRPr="00D63CFB" w:rsidDel="00E67D85">
          <w:rPr>
            <w:lang w:val="id-ID"/>
            <w:rPrChange w:id="657" w:author="Andri Kurniawan" w:date="2016-12-06T18:43:00Z">
              <w:rPr/>
            </w:rPrChange>
          </w:rPr>
          <w:delText xml:space="preserve"> </w:delText>
        </w:r>
      </w:del>
      <w:r w:rsidRPr="00D63CFB">
        <w:rPr>
          <w:lang w:val="id-ID"/>
          <w:rPrChange w:id="658" w:author="Andri Kurniawan" w:date="2016-12-06T18:43:00Z">
            <w:rPr/>
          </w:rPrChange>
        </w:rPr>
        <w:t>setiap hari kerja pada pukul 15.00 WIB</w:t>
      </w:r>
      <w:r w:rsidR="005E4FD5" w:rsidRPr="00D63CFB">
        <w:rPr>
          <w:lang w:val="id-ID"/>
          <w:rPrChange w:id="659" w:author="Andri Kurniawan" w:date="2016-12-06T18:43:00Z">
            <w:rPr/>
          </w:rPrChange>
        </w:rPr>
        <w:t xml:space="preserve"> yang bertujuan untuk mengetahui </w:t>
      </w:r>
      <w:commentRangeStart w:id="660"/>
      <w:r w:rsidR="005E4FD5" w:rsidRPr="00D63CFB">
        <w:rPr>
          <w:i/>
          <w:lang w:val="id-ID"/>
          <w:rPrChange w:id="661" w:author="Andri Kurniawan" w:date="2016-12-06T18:43:00Z">
            <w:rPr/>
          </w:rPrChange>
        </w:rPr>
        <w:t>progress</w:t>
      </w:r>
      <w:commentRangeEnd w:id="660"/>
      <w:r w:rsidR="00E67D85" w:rsidRPr="00D63CFB">
        <w:rPr>
          <w:rStyle w:val="CommentReference"/>
          <w:i/>
          <w:lang w:val="id-ID"/>
          <w:rPrChange w:id="662" w:author="Andri Kurniawan" w:date="2016-12-06T18:43:00Z">
            <w:rPr>
              <w:rStyle w:val="CommentReference"/>
            </w:rPr>
          </w:rPrChange>
        </w:rPr>
        <w:commentReference w:id="660"/>
      </w:r>
      <w:r w:rsidR="005E4FD5" w:rsidRPr="00D63CFB">
        <w:rPr>
          <w:lang w:val="id-ID"/>
          <w:rPrChange w:id="663" w:author="Andri Kurniawan" w:date="2016-12-06T18:43:00Z">
            <w:rPr/>
          </w:rPrChange>
        </w:rPr>
        <w:t xml:space="preserve"> pengerjaan dari setiap anggota tim dan agar setiap anggota tim mendapatkan pengetahuan tentang </w:t>
      </w:r>
      <w:r w:rsidR="009D5E7A" w:rsidRPr="00D63CFB">
        <w:rPr>
          <w:i/>
          <w:lang w:val="id-ID"/>
          <w:rPrChange w:id="664" w:author="Andri Kurniawan" w:date="2016-12-06T18:43:00Z">
            <w:rPr>
              <w:i/>
            </w:rPr>
          </w:rPrChange>
        </w:rPr>
        <w:t>feature</w:t>
      </w:r>
      <w:r w:rsidR="005E4FD5" w:rsidRPr="00D63CFB">
        <w:rPr>
          <w:lang w:val="id-ID"/>
          <w:rPrChange w:id="665" w:author="Andri Kurniawan" w:date="2016-12-06T18:43:00Z">
            <w:rPr/>
          </w:rPrChange>
        </w:rPr>
        <w:t xml:space="preserve"> yang </w:t>
      </w:r>
      <w:r w:rsidR="005E4FD5" w:rsidRPr="00D63CFB">
        <w:rPr>
          <w:highlight w:val="yellow"/>
          <w:lang w:val="id-ID"/>
          <w:rPrChange w:id="666" w:author="Andri Kurniawan" w:date="2016-12-06T18:43:00Z">
            <w:rPr/>
          </w:rPrChange>
        </w:rPr>
        <w:t>dikerja</w:t>
      </w:r>
      <w:ins w:id="667" w:author="Andri Kurniawan" w:date="2016-12-06T17:11:00Z">
        <w:r w:rsidR="007C650E" w:rsidRPr="00D63CFB">
          <w:rPr>
            <w:highlight w:val="yellow"/>
            <w:lang w:val="id-ID"/>
            <w:rPrChange w:id="668" w:author="Andri Kurniawan" w:date="2016-12-06T18:43:00Z">
              <w:rPr>
                <w:highlight w:val="yellow"/>
              </w:rPr>
            </w:rPrChange>
          </w:rPr>
          <w:t>k</w:t>
        </w:r>
      </w:ins>
      <w:r w:rsidR="005E4FD5" w:rsidRPr="00D63CFB">
        <w:rPr>
          <w:highlight w:val="yellow"/>
          <w:lang w:val="id-ID"/>
          <w:rPrChange w:id="669" w:author="Andri Kurniawan" w:date="2016-12-06T18:43:00Z">
            <w:rPr/>
          </w:rPrChange>
        </w:rPr>
        <w:t>an</w:t>
      </w:r>
      <w:r w:rsidR="005E4FD5" w:rsidRPr="00D63CFB">
        <w:rPr>
          <w:lang w:val="id-ID"/>
          <w:rPrChange w:id="670" w:author="Andri Kurniawan" w:date="2016-12-06T18:43:00Z">
            <w:rPr/>
          </w:rPrChange>
        </w:rPr>
        <w:t xml:space="preserve"> oleh anggota tim lainnya</w:t>
      </w:r>
      <w:r w:rsidRPr="00D63CFB">
        <w:rPr>
          <w:lang w:val="id-ID"/>
          <w:rPrChange w:id="671" w:author="Andri Kurniawan" w:date="2016-12-06T18:43:00Z">
            <w:rPr/>
          </w:rPrChange>
        </w:rPr>
        <w:t>.</w:t>
      </w:r>
      <w:r w:rsidR="005E4FD5" w:rsidRPr="00D63CFB">
        <w:rPr>
          <w:lang w:val="id-ID"/>
          <w:rPrChange w:id="672" w:author="Andri Kurniawan" w:date="2016-12-06T18:43:00Z">
            <w:rPr/>
          </w:rPrChange>
        </w:rPr>
        <w:t xml:space="preserve"> </w:t>
      </w:r>
      <w:r w:rsidR="005E4FD5" w:rsidRPr="00D63CFB">
        <w:rPr>
          <w:i/>
          <w:lang w:val="id-ID"/>
          <w:rPrChange w:id="673" w:author="Andri Kurniawan" w:date="2016-12-06T18:43:00Z">
            <w:rPr>
              <w:i/>
            </w:rPr>
          </w:rPrChange>
        </w:rPr>
        <w:t xml:space="preserve">Sprint review </w:t>
      </w:r>
      <w:r w:rsidR="005E4FD5" w:rsidRPr="00D63CFB">
        <w:rPr>
          <w:lang w:val="id-ID"/>
          <w:rPrChange w:id="674" w:author="Andri Kurniawan" w:date="2016-12-06T18:43:00Z">
            <w:rPr/>
          </w:rPrChange>
        </w:rPr>
        <w:t xml:space="preserve">dilakukan ketika masa 1 </w:t>
      </w:r>
      <w:r w:rsidR="005E4FD5" w:rsidRPr="00D63CFB">
        <w:rPr>
          <w:i/>
          <w:lang w:val="id-ID"/>
          <w:rPrChange w:id="675" w:author="Andri Kurniawan" w:date="2016-12-06T18:43:00Z">
            <w:rPr>
              <w:i/>
            </w:rPr>
          </w:rPrChange>
        </w:rPr>
        <w:t xml:space="preserve">sprint </w:t>
      </w:r>
      <w:r w:rsidR="005E4FD5" w:rsidRPr="00D63CFB">
        <w:rPr>
          <w:lang w:val="id-ID"/>
          <w:rPrChange w:id="676" w:author="Andri Kurniawan" w:date="2016-12-06T18:43:00Z">
            <w:rPr/>
          </w:rPrChange>
        </w:rPr>
        <w:t xml:space="preserve">telah berakhir. Tujuan dari </w:t>
      </w:r>
      <w:r w:rsidR="005E4FD5" w:rsidRPr="00D63CFB">
        <w:rPr>
          <w:i/>
          <w:lang w:val="id-ID"/>
          <w:rPrChange w:id="677" w:author="Andri Kurniawan" w:date="2016-12-06T18:43:00Z">
            <w:rPr>
              <w:i/>
            </w:rPr>
          </w:rPrChange>
        </w:rPr>
        <w:t xml:space="preserve">sprint review </w:t>
      </w:r>
      <w:r w:rsidR="005E4FD5" w:rsidRPr="00D63CFB">
        <w:rPr>
          <w:lang w:val="id-ID"/>
          <w:rPrChange w:id="678" w:author="Andri Kurniawan" w:date="2016-12-06T18:43:00Z">
            <w:rPr/>
          </w:rPrChange>
        </w:rPr>
        <w:t xml:space="preserve">ini adalah untuk mengevaluasi </w:t>
      </w:r>
      <w:r w:rsidR="005E4FD5" w:rsidRPr="00D63CFB">
        <w:rPr>
          <w:i/>
          <w:lang w:val="id-ID"/>
          <w:rPrChange w:id="679" w:author="Andri Kurniawan" w:date="2016-12-06T18:43:00Z">
            <w:rPr>
              <w:i/>
            </w:rPr>
          </w:rPrChange>
        </w:rPr>
        <w:t xml:space="preserve">sprint </w:t>
      </w:r>
      <w:r w:rsidR="005E4FD5" w:rsidRPr="00D63CFB">
        <w:rPr>
          <w:lang w:val="id-ID"/>
          <w:rPrChange w:id="680" w:author="Andri Kurniawan" w:date="2016-12-06T18:43:00Z">
            <w:rPr/>
          </w:rPrChange>
        </w:rPr>
        <w:t xml:space="preserve">sebelumnya agar </w:t>
      </w:r>
      <w:del w:id="681" w:author="RMahendra" w:date="2016-12-01T06:28:00Z">
        <w:r w:rsidR="005E4FD5" w:rsidRPr="00D63CFB" w:rsidDel="00E67D85">
          <w:rPr>
            <w:lang w:val="id-ID"/>
            <w:rPrChange w:id="682" w:author="Andri Kurniawan" w:date="2016-12-06T18:43:00Z">
              <w:rPr/>
            </w:rPrChange>
          </w:rPr>
          <w:delText>pada</w:delText>
        </w:r>
      </w:del>
      <w:ins w:id="683" w:author="RMahendra" w:date="2016-12-01T06:28:00Z">
        <w:r w:rsidR="00E67D85" w:rsidRPr="00D63CFB">
          <w:rPr>
            <w:lang w:val="id-ID"/>
          </w:rPr>
          <w:t>hasil yang dicapat pada</w:t>
        </w:r>
      </w:ins>
      <w:del w:id="684" w:author="RMahendra" w:date="2016-12-01T06:28:00Z">
        <w:r w:rsidR="005E4FD5" w:rsidRPr="00D63CFB" w:rsidDel="00E67D85">
          <w:rPr>
            <w:lang w:val="id-ID"/>
            <w:rPrChange w:id="685" w:author="Andri Kurniawan" w:date="2016-12-06T18:43:00Z">
              <w:rPr/>
            </w:rPrChange>
          </w:rPr>
          <w:delText xml:space="preserve"> </w:delText>
        </w:r>
      </w:del>
      <w:r w:rsidR="005E4FD5" w:rsidRPr="00D63CFB">
        <w:rPr>
          <w:i/>
          <w:lang w:val="id-ID"/>
          <w:rPrChange w:id="686" w:author="Andri Kurniawan" w:date="2016-12-06T18:43:00Z">
            <w:rPr>
              <w:i/>
            </w:rPr>
          </w:rPrChange>
        </w:rPr>
        <w:t xml:space="preserve">sprint </w:t>
      </w:r>
      <w:r w:rsidR="005E4FD5" w:rsidRPr="00D63CFB">
        <w:rPr>
          <w:lang w:val="id-ID"/>
          <w:rPrChange w:id="687" w:author="Andri Kurniawan" w:date="2016-12-06T18:43:00Z">
            <w:rPr/>
          </w:rPrChange>
        </w:rPr>
        <w:t>selanjutnya dapat lebih baik</w:t>
      </w:r>
      <w:del w:id="688" w:author="RMahendra" w:date="2016-12-01T06:28:00Z">
        <w:r w:rsidR="005E4FD5" w:rsidRPr="00D63CFB" w:rsidDel="00E67D85">
          <w:rPr>
            <w:lang w:val="id-ID"/>
            <w:rPrChange w:id="689" w:author="Andri Kurniawan" w:date="2016-12-06T18:43:00Z">
              <w:rPr/>
            </w:rPrChange>
          </w:rPr>
          <w:delText xml:space="preserve"> lagi</w:delText>
        </w:r>
      </w:del>
      <w:r w:rsidR="005E4FD5" w:rsidRPr="00D63CFB">
        <w:rPr>
          <w:lang w:val="id-ID"/>
          <w:rPrChange w:id="690" w:author="Andri Kurniawan" w:date="2016-12-06T18:43:00Z">
            <w:rPr/>
          </w:rPrChange>
        </w:rPr>
        <w:t>.</w:t>
      </w:r>
    </w:p>
    <w:p w14:paraId="23BF0319" w14:textId="77777777" w:rsidR="002655FE" w:rsidRPr="00D63CFB" w:rsidRDefault="002655FE" w:rsidP="00435365">
      <w:pPr>
        <w:pStyle w:val="Heading2"/>
        <w:numPr>
          <w:ilvl w:val="0"/>
          <w:numId w:val="8"/>
        </w:numPr>
        <w:ind w:left="540" w:hanging="540"/>
        <w:rPr>
          <w:lang w:val="id-ID"/>
          <w:rPrChange w:id="691" w:author="Andri Kurniawan" w:date="2016-12-06T18:43:00Z">
            <w:rPr/>
          </w:rPrChange>
        </w:rPr>
      </w:pPr>
      <w:bookmarkStart w:id="692" w:name="_Toc469128635"/>
      <w:r w:rsidRPr="00D63CFB">
        <w:rPr>
          <w:lang w:val="id-ID"/>
          <w:rPrChange w:id="693" w:author="Andri Kurniawan" w:date="2016-12-06T18:43:00Z">
            <w:rPr/>
          </w:rPrChange>
        </w:rPr>
        <w:lastRenderedPageBreak/>
        <w:t>Teknologi</w:t>
      </w:r>
      <w:bookmarkEnd w:id="692"/>
    </w:p>
    <w:p w14:paraId="38B5D0E4" w14:textId="25B75DDB" w:rsidR="00CA5472" w:rsidRPr="00D63CFB" w:rsidRDefault="008C1517" w:rsidP="00872813">
      <w:pPr>
        <w:ind w:firstLine="540"/>
        <w:rPr>
          <w:lang w:val="id-ID"/>
          <w:rPrChange w:id="694" w:author="Andri Kurniawan" w:date="2016-12-06T18:43:00Z">
            <w:rPr/>
          </w:rPrChange>
        </w:rPr>
      </w:pPr>
      <w:r w:rsidRPr="00D63CFB">
        <w:rPr>
          <w:lang w:val="id-ID"/>
          <w:rPrChange w:id="695" w:author="Andri Kurniawan" w:date="2016-12-06T18:43:00Z">
            <w:rPr/>
          </w:rPrChange>
        </w:rPr>
        <w:t>Selama proses kerja praktik, penulis banyak menggunakan teknologi baru yang belum pernah penulis gunakan sebelumnya. Berikut adalah daftar teknologi yang digunakan oleh penulis dalam pengerjaan kerja praktik</w:t>
      </w:r>
      <w:del w:id="696" w:author="Andri Kurniawan" w:date="2016-12-06T17:13:00Z">
        <w:r w:rsidRPr="00D63CFB" w:rsidDel="009C0565">
          <w:rPr>
            <w:lang w:val="id-ID"/>
            <w:rPrChange w:id="697" w:author="Andri Kurniawan" w:date="2016-12-06T18:43:00Z">
              <w:rPr/>
            </w:rPrChange>
          </w:rPr>
          <w:delText xml:space="preserve"> </w:delText>
        </w:r>
      </w:del>
      <w:r w:rsidRPr="00D63CFB">
        <w:rPr>
          <w:lang w:val="id-ID"/>
          <w:rPrChange w:id="698" w:author="Andri Kurniawan" w:date="2016-12-06T18:43:00Z">
            <w:rPr/>
          </w:rPrChange>
        </w:rPr>
        <w:t>:</w:t>
      </w:r>
    </w:p>
    <w:p w14:paraId="321B9591" w14:textId="31D2905C" w:rsidR="008C1517" w:rsidRPr="0066162C" w:rsidRDefault="006A0B8E" w:rsidP="00872813">
      <w:r>
        <w:rPr>
          <w:noProof/>
          <w:lang w:val="id-ID" w:eastAsia="ko-KR"/>
        </w:rPr>
        <mc:AlternateContent>
          <mc:Choice Requires="wps">
            <w:drawing>
              <wp:anchor distT="0" distB="0" distL="114300" distR="114300" simplePos="0" relativeHeight="251665408" behindDoc="0" locked="0" layoutInCell="1" allowOverlap="1" wp14:anchorId="204315FB" wp14:editId="31EC708C">
                <wp:simplePos x="0" y="0"/>
                <wp:positionH relativeFrom="column">
                  <wp:posOffset>412750</wp:posOffset>
                </wp:positionH>
                <wp:positionV relativeFrom="paragraph">
                  <wp:posOffset>2328545</wp:posOffset>
                </wp:positionV>
                <wp:extent cx="4438650" cy="273050"/>
                <wp:effectExtent l="0" t="0" r="0" b="0"/>
                <wp:wrapTopAndBottom/>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0" cy="273050"/>
                        </a:xfrm>
                        <a:prstGeom prst="rect">
                          <a:avLst/>
                        </a:prstGeom>
                        <a:solidFill>
                          <a:prstClr val="white"/>
                        </a:solidFill>
                        <a:ln>
                          <a:noFill/>
                        </a:ln>
                      </wps:spPr>
                      <wps:txbx>
                        <w:txbxContent>
                          <w:p w14:paraId="65DDED3D" w14:textId="3F64DFE2" w:rsidR="00333B01" w:rsidRPr="008C1517" w:rsidRDefault="00333B01" w:rsidP="008C1517">
                            <w:pPr>
                              <w:pStyle w:val="Caption"/>
                              <w:jc w:val="center"/>
                              <w:rPr>
                                <w:i w:val="0"/>
                                <w:color w:val="auto"/>
                                <w:sz w:val="20"/>
                                <w:szCs w:val="20"/>
                              </w:rPr>
                            </w:pPr>
                            <w:proofErr w:type="spellStart"/>
                            <w:proofErr w:type="gramStart"/>
                            <w:r w:rsidRPr="008C1517">
                              <w:rPr>
                                <w:i w:val="0"/>
                                <w:color w:val="auto"/>
                                <w:sz w:val="20"/>
                                <w:szCs w:val="20"/>
                              </w:rPr>
                              <w:t>Tabel</w:t>
                            </w:r>
                            <w:proofErr w:type="spellEnd"/>
                            <w:r w:rsidRPr="008C1517">
                              <w:rPr>
                                <w:i w:val="0"/>
                                <w:color w:val="auto"/>
                                <w:sz w:val="20"/>
                                <w:szCs w:val="20"/>
                              </w:rPr>
                              <w:t xml:space="preserve"> </w:t>
                            </w:r>
                            <w:proofErr w:type="gramEnd"/>
                            <w:r w:rsidRPr="008C1517">
                              <w:rPr>
                                <w:i w:val="0"/>
                                <w:color w:val="auto"/>
                                <w:sz w:val="20"/>
                                <w:szCs w:val="20"/>
                              </w:rPr>
                              <w:fldChar w:fldCharType="begin"/>
                            </w:r>
                            <w:r w:rsidRPr="008C1517">
                              <w:rPr>
                                <w:i w:val="0"/>
                                <w:color w:val="auto"/>
                                <w:sz w:val="20"/>
                                <w:szCs w:val="20"/>
                              </w:rPr>
                              <w:instrText xml:space="preserve"> SEQ Gambar \* ARABIC </w:instrText>
                            </w:r>
                            <w:r w:rsidRPr="008C1517">
                              <w:rPr>
                                <w:i w:val="0"/>
                                <w:color w:val="auto"/>
                                <w:sz w:val="20"/>
                                <w:szCs w:val="20"/>
                              </w:rPr>
                              <w:fldChar w:fldCharType="separate"/>
                            </w:r>
                            <w:r w:rsidR="003F127F">
                              <w:rPr>
                                <w:i w:val="0"/>
                                <w:noProof/>
                                <w:color w:val="auto"/>
                                <w:sz w:val="20"/>
                                <w:szCs w:val="20"/>
                              </w:rPr>
                              <w:t>2</w:t>
                            </w:r>
                            <w:r w:rsidRPr="008C1517">
                              <w:rPr>
                                <w:i w:val="0"/>
                                <w:color w:val="auto"/>
                                <w:sz w:val="20"/>
                                <w:szCs w:val="20"/>
                              </w:rPr>
                              <w:fldChar w:fldCharType="end"/>
                            </w:r>
                            <w:proofErr w:type="gramStart"/>
                            <w:r w:rsidRPr="008C1517">
                              <w:rPr>
                                <w:i w:val="0"/>
                                <w:color w:val="auto"/>
                                <w:sz w:val="20"/>
                                <w:szCs w:val="20"/>
                              </w:rPr>
                              <w:t>.</w:t>
                            </w:r>
                            <w:proofErr w:type="gramEnd"/>
                            <w:r w:rsidRPr="008C1517">
                              <w:rPr>
                                <w:i w:val="0"/>
                                <w:color w:val="auto"/>
                                <w:sz w:val="20"/>
                                <w:szCs w:val="20"/>
                              </w:rPr>
                              <w:t xml:space="preserve"> </w:t>
                            </w:r>
                            <w:proofErr w:type="spellStart"/>
                            <w:r w:rsidRPr="008C1517">
                              <w:rPr>
                                <w:i w:val="0"/>
                                <w:color w:val="auto"/>
                                <w:sz w:val="20"/>
                                <w:szCs w:val="20"/>
                              </w:rPr>
                              <w:t>Tek</w:t>
                            </w:r>
                            <w:r>
                              <w:rPr>
                                <w:i w:val="0"/>
                                <w:color w:val="auto"/>
                                <w:sz w:val="20"/>
                                <w:szCs w:val="20"/>
                              </w:rPr>
                              <w:t>nologi</w:t>
                            </w:r>
                            <w:proofErr w:type="spellEnd"/>
                            <w:r>
                              <w:rPr>
                                <w:i w:val="0"/>
                                <w:color w:val="auto"/>
                                <w:sz w:val="20"/>
                                <w:szCs w:val="20"/>
                              </w:rPr>
                              <w:t xml:space="preserve"> PT. Bukalapak.com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32.5pt;margin-top:183.35pt;width:349.5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" stroked="f">
                <v:path arrowok="t"/>
                <v:textbox style="mso-fit-shape-to-text:t" inset="0,0,0,0">
                  <w:txbxContent>
                    <w:p w14:paraId="65DDED3D" w14:textId="3F64DFE2" w:rsidR="00333B01" w:rsidRPr="008C1517" w:rsidRDefault="00333B01" w:rsidP="008C1517">
                      <w:pPr>
                        <w:pStyle w:val="Caption"/>
                        <w:jc w:val="center"/>
                        <w:rPr>
                          <w:i w:val="0"/>
                          <w:color w:val="auto"/>
                          <w:sz w:val="20"/>
                          <w:szCs w:val="20"/>
                        </w:rPr>
                      </w:pPr>
                      <w:proofErr w:type="spellStart"/>
                      <w:proofErr w:type="gramStart"/>
                      <w:r w:rsidRPr="008C1517">
                        <w:rPr>
                          <w:i w:val="0"/>
                          <w:color w:val="auto"/>
                          <w:sz w:val="20"/>
                          <w:szCs w:val="20"/>
                        </w:rPr>
                        <w:t>Tabel</w:t>
                      </w:r>
                      <w:proofErr w:type="spellEnd"/>
                      <w:r w:rsidRPr="008C1517">
                        <w:rPr>
                          <w:i w:val="0"/>
                          <w:color w:val="auto"/>
                          <w:sz w:val="20"/>
                          <w:szCs w:val="20"/>
                        </w:rPr>
                        <w:t xml:space="preserve"> </w:t>
                      </w:r>
                      <w:proofErr w:type="gramEnd"/>
                      <w:r w:rsidRPr="008C1517">
                        <w:rPr>
                          <w:i w:val="0"/>
                          <w:color w:val="auto"/>
                          <w:sz w:val="20"/>
                          <w:szCs w:val="20"/>
                        </w:rPr>
                        <w:fldChar w:fldCharType="begin"/>
                      </w:r>
                      <w:r w:rsidRPr="008C1517">
                        <w:rPr>
                          <w:i w:val="0"/>
                          <w:color w:val="auto"/>
                          <w:sz w:val="20"/>
                          <w:szCs w:val="20"/>
                        </w:rPr>
                        <w:instrText xml:space="preserve"> SEQ Gambar \* ARABIC </w:instrText>
                      </w:r>
                      <w:r w:rsidRPr="008C1517">
                        <w:rPr>
                          <w:i w:val="0"/>
                          <w:color w:val="auto"/>
                          <w:sz w:val="20"/>
                          <w:szCs w:val="20"/>
                        </w:rPr>
                        <w:fldChar w:fldCharType="separate"/>
                      </w:r>
                      <w:r w:rsidR="003F127F">
                        <w:rPr>
                          <w:i w:val="0"/>
                          <w:noProof/>
                          <w:color w:val="auto"/>
                          <w:sz w:val="20"/>
                          <w:szCs w:val="20"/>
                        </w:rPr>
                        <w:t>2</w:t>
                      </w:r>
                      <w:r w:rsidRPr="008C1517">
                        <w:rPr>
                          <w:i w:val="0"/>
                          <w:color w:val="auto"/>
                          <w:sz w:val="20"/>
                          <w:szCs w:val="20"/>
                        </w:rPr>
                        <w:fldChar w:fldCharType="end"/>
                      </w:r>
                      <w:proofErr w:type="gramStart"/>
                      <w:r w:rsidRPr="008C1517">
                        <w:rPr>
                          <w:i w:val="0"/>
                          <w:color w:val="auto"/>
                          <w:sz w:val="20"/>
                          <w:szCs w:val="20"/>
                        </w:rPr>
                        <w:t>.</w:t>
                      </w:r>
                      <w:proofErr w:type="gramEnd"/>
                      <w:r w:rsidRPr="008C1517">
                        <w:rPr>
                          <w:i w:val="0"/>
                          <w:color w:val="auto"/>
                          <w:sz w:val="20"/>
                          <w:szCs w:val="20"/>
                        </w:rPr>
                        <w:t xml:space="preserve"> </w:t>
                      </w:r>
                      <w:proofErr w:type="spellStart"/>
                      <w:r w:rsidRPr="008C1517">
                        <w:rPr>
                          <w:i w:val="0"/>
                          <w:color w:val="auto"/>
                          <w:sz w:val="20"/>
                          <w:szCs w:val="20"/>
                        </w:rPr>
                        <w:t>Tek</w:t>
                      </w:r>
                      <w:r>
                        <w:rPr>
                          <w:i w:val="0"/>
                          <w:color w:val="auto"/>
                          <w:sz w:val="20"/>
                          <w:szCs w:val="20"/>
                        </w:rPr>
                        <w:t>nologi</w:t>
                      </w:r>
                      <w:proofErr w:type="spellEnd"/>
                      <w:r>
                        <w:rPr>
                          <w:i w:val="0"/>
                          <w:color w:val="auto"/>
                          <w:sz w:val="20"/>
                          <w:szCs w:val="20"/>
                        </w:rPr>
                        <w:t xml:space="preserve"> PT. Bukalapak.com</w:t>
                      </w:r>
                    </w:p>
                  </w:txbxContent>
                </v:textbox>
                <w10:wrap type="topAndBottom"/>
              </v:shape>
            </w:pict>
          </mc:Fallback>
        </mc:AlternateContent>
      </w:r>
    </w:p>
    <w:tbl>
      <w:tblPr>
        <w:tblStyle w:val="TableGrid"/>
        <w:tblW w:w="0" w:type="auto"/>
        <w:tblInd w:w="1075" w:type="dxa"/>
        <w:tblLook w:val="04A0" w:firstRow="1" w:lastRow="0" w:firstColumn="1" w:lastColumn="0" w:noHBand="0" w:noVBand="1"/>
      </w:tblPr>
      <w:tblGrid>
        <w:gridCol w:w="2695"/>
        <w:gridCol w:w="3515"/>
      </w:tblGrid>
      <w:tr w:rsidR="008C1517" w:rsidRPr="00D63CFB" w14:paraId="11617D60" w14:textId="77777777" w:rsidTr="008C1517">
        <w:tc>
          <w:tcPr>
            <w:tcW w:w="2695" w:type="dxa"/>
            <w:vAlign w:val="center"/>
          </w:tcPr>
          <w:p w14:paraId="6745B43D" w14:textId="77777777" w:rsidR="008C1517" w:rsidRPr="00D63CFB" w:rsidRDefault="008C1517" w:rsidP="008C1517">
            <w:pPr>
              <w:pStyle w:val="ListParagraph"/>
              <w:ind w:left="0"/>
              <w:jc w:val="left"/>
              <w:rPr>
                <w:lang w:val="id-ID"/>
                <w:rPrChange w:id="699" w:author="Andri Kurniawan" w:date="2016-12-06T18:43:00Z">
                  <w:rPr/>
                </w:rPrChange>
              </w:rPr>
            </w:pPr>
            <w:r w:rsidRPr="00D63CFB">
              <w:rPr>
                <w:lang w:val="id-ID"/>
                <w:rPrChange w:id="700" w:author="Andri Kurniawan" w:date="2016-12-06T18:43:00Z">
                  <w:rPr/>
                </w:rPrChange>
              </w:rPr>
              <w:t>Sistem Operasi</w:t>
            </w:r>
          </w:p>
        </w:tc>
        <w:tc>
          <w:tcPr>
            <w:tcW w:w="3515" w:type="dxa"/>
            <w:vAlign w:val="center"/>
          </w:tcPr>
          <w:p w14:paraId="78207CD2" w14:textId="77777777" w:rsidR="008C1517" w:rsidRPr="00D63CFB" w:rsidRDefault="008C1517" w:rsidP="008C1517">
            <w:pPr>
              <w:pStyle w:val="ListParagraph"/>
              <w:ind w:left="0"/>
              <w:jc w:val="left"/>
              <w:rPr>
                <w:lang w:val="id-ID"/>
                <w:rPrChange w:id="701" w:author="Andri Kurniawan" w:date="2016-12-06T18:43:00Z">
                  <w:rPr/>
                </w:rPrChange>
              </w:rPr>
            </w:pPr>
            <w:r w:rsidRPr="00D63CFB">
              <w:rPr>
                <w:lang w:val="id-ID"/>
                <w:rPrChange w:id="702" w:author="Andri Kurniawan" w:date="2016-12-06T18:43:00Z">
                  <w:rPr/>
                </w:rPrChange>
              </w:rPr>
              <w:t>Ubuntu 14.04</w:t>
            </w:r>
          </w:p>
        </w:tc>
      </w:tr>
      <w:tr w:rsidR="008C1517" w:rsidRPr="00D63CFB" w14:paraId="3F1F7ECC" w14:textId="77777777" w:rsidTr="008C1517">
        <w:tc>
          <w:tcPr>
            <w:tcW w:w="2695" w:type="dxa"/>
            <w:vAlign w:val="center"/>
          </w:tcPr>
          <w:p w14:paraId="641393BB" w14:textId="77777777" w:rsidR="008C1517" w:rsidRPr="00D63CFB" w:rsidRDefault="008C1517" w:rsidP="008C1517">
            <w:pPr>
              <w:pStyle w:val="ListParagraph"/>
              <w:ind w:left="0"/>
              <w:jc w:val="left"/>
              <w:rPr>
                <w:i/>
                <w:lang w:val="id-ID"/>
                <w:rPrChange w:id="703" w:author="Andri Kurniawan" w:date="2016-12-06T18:43:00Z">
                  <w:rPr>
                    <w:i/>
                  </w:rPr>
                </w:rPrChange>
              </w:rPr>
            </w:pPr>
            <w:r w:rsidRPr="00D63CFB">
              <w:rPr>
                <w:i/>
                <w:lang w:val="id-ID"/>
                <w:rPrChange w:id="704" w:author="Andri Kurniawan" w:date="2016-12-06T18:43:00Z">
                  <w:rPr>
                    <w:i/>
                  </w:rPr>
                </w:rPrChange>
              </w:rPr>
              <w:t>Version Control</w:t>
            </w:r>
          </w:p>
        </w:tc>
        <w:tc>
          <w:tcPr>
            <w:tcW w:w="3515" w:type="dxa"/>
            <w:vAlign w:val="center"/>
          </w:tcPr>
          <w:p w14:paraId="5E174E30" w14:textId="77777777" w:rsidR="008C1517" w:rsidRPr="00D63CFB" w:rsidRDefault="008C1517" w:rsidP="008C1517">
            <w:pPr>
              <w:pStyle w:val="ListParagraph"/>
              <w:ind w:left="0"/>
              <w:jc w:val="left"/>
              <w:rPr>
                <w:lang w:val="id-ID"/>
                <w:rPrChange w:id="705" w:author="Andri Kurniawan" w:date="2016-12-06T18:43:00Z">
                  <w:rPr/>
                </w:rPrChange>
              </w:rPr>
            </w:pPr>
            <w:r w:rsidRPr="00D63CFB">
              <w:rPr>
                <w:lang w:val="id-ID"/>
                <w:rPrChange w:id="706" w:author="Andri Kurniawan" w:date="2016-12-06T18:43:00Z">
                  <w:rPr/>
                </w:rPrChange>
              </w:rPr>
              <w:t>Git</w:t>
            </w:r>
          </w:p>
        </w:tc>
      </w:tr>
      <w:tr w:rsidR="008C1517" w:rsidRPr="00D63CFB" w14:paraId="2AC209E1" w14:textId="77777777" w:rsidTr="008C1517">
        <w:tc>
          <w:tcPr>
            <w:tcW w:w="2695" w:type="dxa"/>
            <w:vAlign w:val="center"/>
          </w:tcPr>
          <w:p w14:paraId="36503F83" w14:textId="77777777" w:rsidR="008C1517" w:rsidRPr="00D63CFB" w:rsidRDefault="008C1517" w:rsidP="008C1517">
            <w:pPr>
              <w:pStyle w:val="ListParagraph"/>
              <w:ind w:left="0"/>
              <w:jc w:val="left"/>
              <w:rPr>
                <w:i/>
                <w:lang w:val="id-ID"/>
                <w:rPrChange w:id="707" w:author="Andri Kurniawan" w:date="2016-12-06T18:43:00Z">
                  <w:rPr>
                    <w:i/>
                  </w:rPr>
                </w:rPrChange>
              </w:rPr>
            </w:pPr>
            <w:r w:rsidRPr="00D63CFB">
              <w:rPr>
                <w:i/>
                <w:lang w:val="id-ID"/>
                <w:rPrChange w:id="708" w:author="Andri Kurniawan" w:date="2016-12-06T18:43:00Z">
                  <w:rPr>
                    <w:i/>
                  </w:rPr>
                </w:rPrChange>
              </w:rPr>
              <w:t>Repository</w:t>
            </w:r>
          </w:p>
        </w:tc>
        <w:tc>
          <w:tcPr>
            <w:tcW w:w="3515" w:type="dxa"/>
            <w:vAlign w:val="center"/>
          </w:tcPr>
          <w:p w14:paraId="3FA1518B" w14:textId="77777777" w:rsidR="008C1517" w:rsidRPr="00D63CFB" w:rsidRDefault="008C1517" w:rsidP="008C1517">
            <w:pPr>
              <w:pStyle w:val="ListParagraph"/>
              <w:ind w:left="0"/>
              <w:jc w:val="left"/>
              <w:rPr>
                <w:lang w:val="id-ID"/>
                <w:rPrChange w:id="709" w:author="Andri Kurniawan" w:date="2016-12-06T18:43:00Z">
                  <w:rPr/>
                </w:rPrChange>
              </w:rPr>
            </w:pPr>
            <w:r w:rsidRPr="00D63CFB">
              <w:rPr>
                <w:lang w:val="id-ID"/>
                <w:rPrChange w:id="710" w:author="Andri Kurniawan" w:date="2016-12-06T18:43:00Z">
                  <w:rPr/>
                </w:rPrChange>
              </w:rPr>
              <w:t>Github</w:t>
            </w:r>
          </w:p>
        </w:tc>
      </w:tr>
      <w:tr w:rsidR="008C1517" w:rsidRPr="00D63CFB" w14:paraId="60BFF509" w14:textId="77777777" w:rsidTr="008C1517">
        <w:tc>
          <w:tcPr>
            <w:tcW w:w="2695" w:type="dxa"/>
            <w:vAlign w:val="center"/>
          </w:tcPr>
          <w:p w14:paraId="7101C20B" w14:textId="77777777" w:rsidR="008C1517" w:rsidRPr="00D63CFB" w:rsidRDefault="008C1517" w:rsidP="008C1517">
            <w:pPr>
              <w:pStyle w:val="ListParagraph"/>
              <w:ind w:left="0"/>
              <w:jc w:val="left"/>
              <w:rPr>
                <w:i/>
                <w:lang w:val="id-ID"/>
                <w:rPrChange w:id="711" w:author="Andri Kurniawan" w:date="2016-12-06T18:43:00Z">
                  <w:rPr>
                    <w:i/>
                  </w:rPr>
                </w:rPrChange>
              </w:rPr>
            </w:pPr>
            <w:r w:rsidRPr="00D63CFB">
              <w:rPr>
                <w:i/>
                <w:lang w:val="id-ID"/>
                <w:rPrChange w:id="712" w:author="Andri Kurniawan" w:date="2016-12-06T18:43:00Z">
                  <w:rPr>
                    <w:i/>
                  </w:rPr>
                </w:rPrChange>
              </w:rPr>
              <w:t>Framework</w:t>
            </w:r>
          </w:p>
        </w:tc>
        <w:tc>
          <w:tcPr>
            <w:tcW w:w="3515" w:type="dxa"/>
            <w:vAlign w:val="center"/>
          </w:tcPr>
          <w:p w14:paraId="6B7E20DF" w14:textId="77777777" w:rsidR="008C1517" w:rsidRPr="00D63CFB" w:rsidRDefault="008C1517" w:rsidP="008C1517">
            <w:pPr>
              <w:pStyle w:val="ListParagraph"/>
              <w:ind w:left="0"/>
              <w:jc w:val="left"/>
              <w:rPr>
                <w:lang w:val="id-ID"/>
                <w:rPrChange w:id="713" w:author="Andri Kurniawan" w:date="2016-12-06T18:43:00Z">
                  <w:rPr/>
                </w:rPrChange>
              </w:rPr>
            </w:pPr>
            <w:r w:rsidRPr="00D63CFB">
              <w:rPr>
                <w:lang w:val="id-ID"/>
                <w:rPrChange w:id="714" w:author="Andri Kurniawan" w:date="2016-12-06T18:43:00Z">
                  <w:rPr/>
                </w:rPrChange>
              </w:rPr>
              <w:t>Ruby on Rails</w:t>
            </w:r>
          </w:p>
        </w:tc>
      </w:tr>
      <w:tr w:rsidR="008C1517" w:rsidRPr="00D63CFB" w14:paraId="330F198C" w14:textId="77777777" w:rsidTr="008C1517">
        <w:tc>
          <w:tcPr>
            <w:tcW w:w="2695" w:type="dxa"/>
            <w:vAlign w:val="center"/>
          </w:tcPr>
          <w:p w14:paraId="3F283502" w14:textId="77777777" w:rsidR="008C1517" w:rsidRPr="00D63CFB" w:rsidRDefault="008C1517" w:rsidP="008C1517">
            <w:pPr>
              <w:pStyle w:val="ListParagraph"/>
              <w:ind w:left="0"/>
              <w:jc w:val="left"/>
              <w:rPr>
                <w:i/>
                <w:lang w:val="id-ID"/>
                <w:rPrChange w:id="715" w:author="Andri Kurniawan" w:date="2016-12-06T18:43:00Z">
                  <w:rPr>
                    <w:i/>
                  </w:rPr>
                </w:rPrChange>
              </w:rPr>
            </w:pPr>
            <w:r w:rsidRPr="00D63CFB">
              <w:rPr>
                <w:i/>
                <w:lang w:val="id-ID"/>
                <w:rPrChange w:id="716" w:author="Andri Kurniawan" w:date="2016-12-06T18:43:00Z">
                  <w:rPr>
                    <w:i/>
                  </w:rPr>
                </w:rPrChange>
              </w:rPr>
              <w:t>Database</w:t>
            </w:r>
          </w:p>
        </w:tc>
        <w:tc>
          <w:tcPr>
            <w:tcW w:w="3515" w:type="dxa"/>
            <w:vAlign w:val="center"/>
          </w:tcPr>
          <w:p w14:paraId="0486664C" w14:textId="77777777" w:rsidR="008C1517" w:rsidRPr="00D63CFB" w:rsidRDefault="008C1517" w:rsidP="008C1517">
            <w:pPr>
              <w:pStyle w:val="ListParagraph"/>
              <w:ind w:left="0"/>
              <w:jc w:val="left"/>
              <w:rPr>
                <w:lang w:val="id-ID"/>
                <w:rPrChange w:id="717" w:author="Andri Kurniawan" w:date="2016-12-06T18:43:00Z">
                  <w:rPr/>
                </w:rPrChange>
              </w:rPr>
            </w:pPr>
            <w:r w:rsidRPr="00D63CFB">
              <w:rPr>
                <w:lang w:val="id-ID"/>
                <w:rPrChange w:id="718" w:author="Andri Kurniawan" w:date="2016-12-06T18:43:00Z">
                  <w:rPr/>
                </w:rPrChange>
              </w:rPr>
              <w:t>Mysql, MongoDB, Redis</w:t>
            </w:r>
          </w:p>
        </w:tc>
      </w:tr>
      <w:tr w:rsidR="008C1517" w:rsidRPr="00D63CFB" w14:paraId="47ABE5CE" w14:textId="77777777" w:rsidTr="008C1517">
        <w:tc>
          <w:tcPr>
            <w:tcW w:w="2695" w:type="dxa"/>
            <w:vAlign w:val="center"/>
          </w:tcPr>
          <w:p w14:paraId="6553E294" w14:textId="77777777" w:rsidR="008C1517" w:rsidRPr="00D63CFB" w:rsidRDefault="008C1517" w:rsidP="008C1517">
            <w:pPr>
              <w:pStyle w:val="ListParagraph"/>
              <w:ind w:left="0"/>
              <w:jc w:val="left"/>
              <w:rPr>
                <w:lang w:val="id-ID"/>
                <w:rPrChange w:id="719" w:author="Andri Kurniawan" w:date="2016-12-06T18:43:00Z">
                  <w:rPr/>
                </w:rPrChange>
              </w:rPr>
            </w:pPr>
            <w:r w:rsidRPr="00D63CFB">
              <w:rPr>
                <w:lang w:val="id-ID"/>
                <w:rPrChange w:id="720" w:author="Andri Kurniawan" w:date="2016-12-06T18:43:00Z">
                  <w:rPr/>
                </w:rPrChange>
              </w:rPr>
              <w:t>Bahasa</w:t>
            </w:r>
            <w:r w:rsidR="00592490" w:rsidRPr="00D63CFB">
              <w:rPr>
                <w:lang w:val="id-ID"/>
                <w:rPrChange w:id="721" w:author="Andri Kurniawan" w:date="2016-12-06T18:43:00Z">
                  <w:rPr/>
                </w:rPrChange>
              </w:rPr>
              <w:t xml:space="preserve"> Pemrograman</w:t>
            </w:r>
          </w:p>
        </w:tc>
        <w:tc>
          <w:tcPr>
            <w:tcW w:w="3515" w:type="dxa"/>
            <w:vAlign w:val="center"/>
          </w:tcPr>
          <w:p w14:paraId="5E2835FC" w14:textId="77777777" w:rsidR="008C1517" w:rsidRPr="00D63CFB" w:rsidRDefault="008C1517" w:rsidP="008C1517">
            <w:pPr>
              <w:pStyle w:val="ListParagraph"/>
              <w:ind w:left="0"/>
              <w:jc w:val="left"/>
              <w:rPr>
                <w:lang w:val="id-ID"/>
                <w:rPrChange w:id="722" w:author="Andri Kurniawan" w:date="2016-12-06T18:43:00Z">
                  <w:rPr/>
                </w:rPrChange>
              </w:rPr>
            </w:pPr>
            <w:r w:rsidRPr="00D63CFB">
              <w:rPr>
                <w:lang w:val="id-ID"/>
                <w:rPrChange w:id="723" w:author="Andri Kurniawan" w:date="2016-12-06T18:43:00Z">
                  <w:rPr/>
                </w:rPrChange>
              </w:rPr>
              <w:t>Ruby, SCSS, Haml, Coffeescript</w:t>
            </w:r>
          </w:p>
        </w:tc>
      </w:tr>
      <w:tr w:rsidR="00CA5472" w:rsidRPr="00D63CFB" w14:paraId="3861EF9C" w14:textId="77777777" w:rsidTr="008C1517">
        <w:tc>
          <w:tcPr>
            <w:tcW w:w="2695" w:type="dxa"/>
            <w:vAlign w:val="center"/>
          </w:tcPr>
          <w:p w14:paraId="289BE0D6" w14:textId="77777777" w:rsidR="00CA5472" w:rsidRPr="00D63CFB" w:rsidRDefault="00CA5472" w:rsidP="008C1517">
            <w:pPr>
              <w:pStyle w:val="ListParagraph"/>
              <w:ind w:left="0"/>
              <w:jc w:val="left"/>
              <w:rPr>
                <w:lang w:val="id-ID"/>
                <w:rPrChange w:id="724" w:author="Andri Kurniawan" w:date="2016-12-06T18:43:00Z">
                  <w:rPr/>
                </w:rPrChange>
              </w:rPr>
            </w:pPr>
            <w:r w:rsidRPr="00D63CFB">
              <w:rPr>
                <w:lang w:val="id-ID"/>
                <w:rPrChange w:id="725" w:author="Andri Kurniawan" w:date="2016-12-06T18:43:00Z">
                  <w:rPr/>
                </w:rPrChange>
              </w:rPr>
              <w:t>Desain</w:t>
            </w:r>
          </w:p>
        </w:tc>
        <w:tc>
          <w:tcPr>
            <w:tcW w:w="3515" w:type="dxa"/>
            <w:vAlign w:val="center"/>
          </w:tcPr>
          <w:p w14:paraId="7F0D32C7" w14:textId="77777777" w:rsidR="00CA5472" w:rsidRPr="00D63CFB" w:rsidRDefault="00CA5472" w:rsidP="008C1517">
            <w:pPr>
              <w:pStyle w:val="ListParagraph"/>
              <w:ind w:left="0"/>
              <w:jc w:val="left"/>
              <w:rPr>
                <w:lang w:val="id-ID"/>
                <w:rPrChange w:id="726" w:author="Andri Kurniawan" w:date="2016-12-06T18:43:00Z">
                  <w:rPr/>
                </w:rPrChange>
              </w:rPr>
            </w:pPr>
            <w:r w:rsidRPr="00D63CFB">
              <w:rPr>
                <w:lang w:val="id-ID"/>
                <w:rPrChange w:id="727" w:author="Andri Kurniawan" w:date="2016-12-06T18:43:00Z">
                  <w:rPr/>
                </w:rPrChange>
              </w:rPr>
              <w:t>Balsamiq</w:t>
            </w:r>
          </w:p>
        </w:tc>
      </w:tr>
    </w:tbl>
    <w:p w14:paraId="140F4CF4" w14:textId="0AEF15A7" w:rsidR="007747DF" w:rsidRDefault="007747DF" w:rsidP="007747DF">
      <w:pPr>
        <w:pStyle w:val="Heading2"/>
        <w:rPr>
          <w:b w:val="0"/>
        </w:rPr>
      </w:pPr>
      <w:bookmarkStart w:id="728" w:name="_Toc469128636"/>
      <w:r>
        <w:rPr>
          <w:b w:val="0"/>
          <w:lang w:val="id-ID"/>
        </w:rPr>
        <w:tab/>
      </w:r>
      <w:proofErr w:type="gramStart"/>
      <w:r w:rsidRPr="007747DF">
        <w:rPr>
          <w:b w:val="0"/>
          <w:i/>
        </w:rPr>
        <w:t>Framework</w:t>
      </w:r>
      <w:r>
        <w:rPr>
          <w:b w:val="0"/>
        </w:rPr>
        <w:t xml:space="preserve"> Ruby on Rails </w:t>
      </w:r>
      <w:proofErr w:type="spellStart"/>
      <w:r>
        <w:rPr>
          <w:b w:val="0"/>
        </w:rPr>
        <w:t>atau</w:t>
      </w:r>
      <w:proofErr w:type="spellEnd"/>
      <w:r>
        <w:rPr>
          <w:b w:val="0"/>
        </w:rPr>
        <w:t xml:space="preserve"> yang </w:t>
      </w:r>
      <w:proofErr w:type="spellStart"/>
      <w:r>
        <w:rPr>
          <w:b w:val="0"/>
        </w:rPr>
        <w:t>biasa</w:t>
      </w:r>
      <w:proofErr w:type="spellEnd"/>
      <w:r>
        <w:rPr>
          <w:b w:val="0"/>
        </w:rPr>
        <w:t xml:space="preserve"> </w:t>
      </w:r>
      <w:proofErr w:type="spellStart"/>
      <w:r>
        <w:rPr>
          <w:b w:val="0"/>
        </w:rPr>
        <w:t>disebut</w:t>
      </w:r>
      <w:proofErr w:type="spellEnd"/>
      <w:r>
        <w:rPr>
          <w:b w:val="0"/>
        </w:rPr>
        <w:t xml:space="preserve"> Rails </w:t>
      </w:r>
      <w:proofErr w:type="spellStart"/>
      <w:r>
        <w:rPr>
          <w:b w:val="0"/>
        </w:rPr>
        <w:t>merupakan</w:t>
      </w:r>
      <w:proofErr w:type="spellEnd"/>
      <w:r>
        <w:rPr>
          <w:b w:val="0"/>
        </w:rPr>
        <w:t xml:space="preserve"> </w:t>
      </w:r>
      <w:proofErr w:type="spellStart"/>
      <w:r>
        <w:rPr>
          <w:b w:val="0"/>
        </w:rPr>
        <w:t>salah</w:t>
      </w:r>
      <w:proofErr w:type="spellEnd"/>
      <w:r>
        <w:rPr>
          <w:b w:val="0"/>
        </w:rPr>
        <w:t xml:space="preserve"> </w:t>
      </w:r>
      <w:proofErr w:type="spellStart"/>
      <w:r>
        <w:rPr>
          <w:b w:val="0"/>
        </w:rPr>
        <w:t>satu</w:t>
      </w:r>
      <w:proofErr w:type="spellEnd"/>
      <w:r>
        <w:rPr>
          <w:b w:val="0"/>
        </w:rPr>
        <w:t xml:space="preserve"> </w:t>
      </w:r>
      <w:r>
        <w:rPr>
          <w:b w:val="0"/>
          <w:i/>
        </w:rPr>
        <w:t xml:space="preserve">framework </w:t>
      </w:r>
      <w:r>
        <w:rPr>
          <w:b w:val="0"/>
        </w:rPr>
        <w:t xml:space="preserve">yang </w:t>
      </w:r>
      <w:proofErr w:type="spellStart"/>
      <w:r>
        <w:rPr>
          <w:b w:val="0"/>
        </w:rPr>
        <w:t>berjalan</w:t>
      </w:r>
      <w:proofErr w:type="spellEnd"/>
      <w:r>
        <w:rPr>
          <w:b w:val="0"/>
        </w:rPr>
        <w:t xml:space="preserve"> di </w:t>
      </w:r>
      <w:proofErr w:type="spellStart"/>
      <w:r>
        <w:rPr>
          <w:b w:val="0"/>
        </w:rPr>
        <w:t>atas</w:t>
      </w:r>
      <w:proofErr w:type="spellEnd"/>
      <w:r>
        <w:rPr>
          <w:b w:val="0"/>
        </w:rPr>
        <w:t xml:space="preserve"> </w:t>
      </w:r>
      <w:proofErr w:type="spellStart"/>
      <w:r>
        <w:rPr>
          <w:b w:val="0"/>
        </w:rPr>
        <w:t>bahasa</w:t>
      </w:r>
      <w:proofErr w:type="spellEnd"/>
      <w:r>
        <w:rPr>
          <w:b w:val="0"/>
        </w:rPr>
        <w:t xml:space="preserve"> </w:t>
      </w:r>
      <w:proofErr w:type="spellStart"/>
      <w:r>
        <w:rPr>
          <w:b w:val="0"/>
        </w:rPr>
        <w:t>pemrograman</w:t>
      </w:r>
      <w:proofErr w:type="spellEnd"/>
      <w:r>
        <w:rPr>
          <w:b w:val="0"/>
        </w:rPr>
        <w:t xml:space="preserve"> Ruby.</w:t>
      </w:r>
      <w:proofErr w:type="gramEnd"/>
      <w:r>
        <w:rPr>
          <w:b w:val="0"/>
        </w:rPr>
        <w:t xml:space="preserve"> Rails </w:t>
      </w:r>
      <w:proofErr w:type="spellStart"/>
      <w:r>
        <w:rPr>
          <w:b w:val="0"/>
        </w:rPr>
        <w:t>merupakan</w:t>
      </w:r>
      <w:proofErr w:type="spellEnd"/>
      <w:r>
        <w:rPr>
          <w:b w:val="0"/>
        </w:rPr>
        <w:t xml:space="preserve"> </w:t>
      </w:r>
      <w:proofErr w:type="spellStart"/>
      <w:r>
        <w:rPr>
          <w:b w:val="0"/>
        </w:rPr>
        <w:t>sebuah</w:t>
      </w:r>
      <w:proofErr w:type="spellEnd"/>
      <w:r>
        <w:rPr>
          <w:b w:val="0"/>
        </w:rPr>
        <w:t xml:space="preserve"> </w:t>
      </w:r>
      <w:r>
        <w:rPr>
          <w:b w:val="0"/>
          <w:i/>
        </w:rPr>
        <w:t xml:space="preserve">framework </w:t>
      </w:r>
      <w:r>
        <w:rPr>
          <w:b w:val="0"/>
        </w:rPr>
        <w:t xml:space="preserve">yang </w:t>
      </w:r>
      <w:proofErr w:type="spellStart"/>
      <w:r>
        <w:rPr>
          <w:b w:val="0"/>
        </w:rPr>
        <w:t>memiliki</w:t>
      </w:r>
      <w:proofErr w:type="spellEnd"/>
      <w:r>
        <w:rPr>
          <w:b w:val="0"/>
        </w:rPr>
        <w:t xml:space="preserve"> </w:t>
      </w:r>
      <w:proofErr w:type="spellStart"/>
      <w:r>
        <w:rPr>
          <w:b w:val="0"/>
        </w:rPr>
        <w:t>fitur</w:t>
      </w:r>
      <w:proofErr w:type="spellEnd"/>
      <w:r>
        <w:rPr>
          <w:b w:val="0"/>
        </w:rPr>
        <w:t xml:space="preserve"> </w:t>
      </w:r>
      <w:r>
        <w:rPr>
          <w:b w:val="0"/>
          <w:i/>
        </w:rPr>
        <w:t xml:space="preserve">Model-View-Controller </w:t>
      </w:r>
      <w:r>
        <w:rPr>
          <w:b w:val="0"/>
        </w:rPr>
        <w:t xml:space="preserve">(MVC) </w:t>
      </w:r>
      <w:proofErr w:type="spellStart"/>
      <w:r>
        <w:rPr>
          <w:b w:val="0"/>
        </w:rPr>
        <w:t>sehingga</w:t>
      </w:r>
      <w:proofErr w:type="spellEnd"/>
      <w:r>
        <w:rPr>
          <w:b w:val="0"/>
        </w:rPr>
        <w:t xml:space="preserve"> </w:t>
      </w:r>
      <w:proofErr w:type="spellStart"/>
      <w:r>
        <w:rPr>
          <w:b w:val="0"/>
        </w:rPr>
        <w:t>memudahkan</w:t>
      </w:r>
      <w:proofErr w:type="spellEnd"/>
      <w:r>
        <w:rPr>
          <w:b w:val="0"/>
        </w:rPr>
        <w:t xml:space="preserve"> </w:t>
      </w:r>
      <w:proofErr w:type="spellStart"/>
      <w:r>
        <w:rPr>
          <w:b w:val="0"/>
        </w:rPr>
        <w:t>untuk</w:t>
      </w:r>
      <w:proofErr w:type="spellEnd"/>
      <w:r>
        <w:rPr>
          <w:b w:val="0"/>
        </w:rPr>
        <w:t xml:space="preserve"> proses </w:t>
      </w:r>
      <w:proofErr w:type="spellStart"/>
      <w:r>
        <w:rPr>
          <w:b w:val="0"/>
        </w:rPr>
        <w:t>pengaksesan</w:t>
      </w:r>
      <w:proofErr w:type="spellEnd"/>
      <w:r>
        <w:rPr>
          <w:b w:val="0"/>
        </w:rPr>
        <w:t xml:space="preserve"> </w:t>
      </w:r>
      <w:proofErr w:type="spellStart"/>
      <w:r>
        <w:rPr>
          <w:b w:val="0"/>
        </w:rPr>
        <w:t>ke</w:t>
      </w:r>
      <w:proofErr w:type="spellEnd"/>
      <w:r>
        <w:rPr>
          <w:b w:val="0"/>
        </w:rPr>
        <w:t xml:space="preserve"> </w:t>
      </w:r>
      <w:r w:rsidRPr="007747DF">
        <w:rPr>
          <w:b w:val="0"/>
          <w:i/>
        </w:rPr>
        <w:t>database</w:t>
      </w:r>
      <w:r w:rsidR="00362484">
        <w:rPr>
          <w:b w:val="0"/>
        </w:rPr>
        <w:t xml:space="preserve"> [5</w:t>
      </w:r>
      <w:r>
        <w:rPr>
          <w:b w:val="0"/>
        </w:rPr>
        <w:t xml:space="preserve">]. Rails </w:t>
      </w:r>
      <w:proofErr w:type="spellStart"/>
      <w:r>
        <w:rPr>
          <w:b w:val="0"/>
        </w:rPr>
        <w:t>saat</w:t>
      </w:r>
      <w:proofErr w:type="spellEnd"/>
      <w:r>
        <w:rPr>
          <w:b w:val="0"/>
        </w:rPr>
        <w:t xml:space="preserve"> </w:t>
      </w:r>
      <w:proofErr w:type="spellStart"/>
      <w:r>
        <w:rPr>
          <w:b w:val="0"/>
        </w:rPr>
        <w:t>ini</w:t>
      </w:r>
      <w:proofErr w:type="spellEnd"/>
      <w:r>
        <w:rPr>
          <w:b w:val="0"/>
        </w:rPr>
        <w:t xml:space="preserve"> </w:t>
      </w:r>
      <w:proofErr w:type="spellStart"/>
      <w:r>
        <w:rPr>
          <w:b w:val="0"/>
        </w:rPr>
        <w:t>merupakan</w:t>
      </w:r>
      <w:proofErr w:type="spellEnd"/>
      <w:r>
        <w:rPr>
          <w:b w:val="0"/>
        </w:rPr>
        <w:t xml:space="preserve"> </w:t>
      </w:r>
      <w:proofErr w:type="spellStart"/>
      <w:r>
        <w:rPr>
          <w:b w:val="0"/>
        </w:rPr>
        <w:t>salah</w:t>
      </w:r>
      <w:proofErr w:type="spellEnd"/>
      <w:r>
        <w:rPr>
          <w:b w:val="0"/>
        </w:rPr>
        <w:t xml:space="preserve"> </w:t>
      </w:r>
      <w:proofErr w:type="spellStart"/>
      <w:r>
        <w:rPr>
          <w:b w:val="0"/>
        </w:rPr>
        <w:t>satu</w:t>
      </w:r>
      <w:proofErr w:type="spellEnd"/>
      <w:r>
        <w:rPr>
          <w:b w:val="0"/>
        </w:rPr>
        <w:t xml:space="preserve"> </w:t>
      </w:r>
      <w:r>
        <w:rPr>
          <w:b w:val="0"/>
          <w:i/>
        </w:rPr>
        <w:t xml:space="preserve">framework </w:t>
      </w:r>
      <w:r>
        <w:rPr>
          <w:b w:val="0"/>
        </w:rPr>
        <w:t xml:space="preserve">yang </w:t>
      </w:r>
      <w:proofErr w:type="spellStart"/>
      <w:r>
        <w:rPr>
          <w:b w:val="0"/>
        </w:rPr>
        <w:t>banyak</w:t>
      </w:r>
      <w:proofErr w:type="spellEnd"/>
      <w:r>
        <w:rPr>
          <w:b w:val="0"/>
        </w:rPr>
        <w:t xml:space="preserve"> </w:t>
      </w:r>
      <w:proofErr w:type="spellStart"/>
      <w:r>
        <w:rPr>
          <w:b w:val="0"/>
        </w:rPr>
        <w:t>digunakan</w:t>
      </w:r>
      <w:proofErr w:type="spellEnd"/>
      <w:r>
        <w:rPr>
          <w:b w:val="0"/>
        </w:rPr>
        <w:t xml:space="preserve"> </w:t>
      </w:r>
      <w:proofErr w:type="spellStart"/>
      <w:r>
        <w:rPr>
          <w:b w:val="0"/>
        </w:rPr>
        <w:t>oleh</w:t>
      </w:r>
      <w:proofErr w:type="spellEnd"/>
      <w:r>
        <w:rPr>
          <w:b w:val="0"/>
        </w:rPr>
        <w:t xml:space="preserve"> </w:t>
      </w:r>
      <w:r>
        <w:rPr>
          <w:b w:val="0"/>
          <w:i/>
        </w:rPr>
        <w:t xml:space="preserve">startup </w:t>
      </w:r>
      <w:proofErr w:type="spellStart"/>
      <w:r>
        <w:rPr>
          <w:b w:val="0"/>
        </w:rPr>
        <w:t>karena</w:t>
      </w:r>
      <w:proofErr w:type="spellEnd"/>
      <w:r>
        <w:rPr>
          <w:b w:val="0"/>
        </w:rPr>
        <w:t xml:space="preserve"> </w:t>
      </w:r>
      <w:proofErr w:type="spellStart"/>
      <w:r>
        <w:rPr>
          <w:b w:val="0"/>
        </w:rPr>
        <w:t>dapat</w:t>
      </w:r>
      <w:proofErr w:type="spellEnd"/>
      <w:r>
        <w:rPr>
          <w:b w:val="0"/>
        </w:rPr>
        <w:t xml:space="preserve"> </w:t>
      </w:r>
      <w:proofErr w:type="spellStart"/>
      <w:r>
        <w:rPr>
          <w:b w:val="0"/>
        </w:rPr>
        <w:t>menghasilkan</w:t>
      </w:r>
      <w:proofErr w:type="spellEnd"/>
      <w:r>
        <w:rPr>
          <w:b w:val="0"/>
        </w:rPr>
        <w:t xml:space="preserve"> prototype </w:t>
      </w:r>
      <w:proofErr w:type="spellStart"/>
      <w:r>
        <w:rPr>
          <w:b w:val="0"/>
        </w:rPr>
        <w:t>dalam</w:t>
      </w:r>
      <w:proofErr w:type="spellEnd"/>
      <w:r>
        <w:rPr>
          <w:b w:val="0"/>
        </w:rPr>
        <w:t xml:space="preserve"> </w:t>
      </w:r>
      <w:proofErr w:type="spellStart"/>
      <w:r>
        <w:rPr>
          <w:b w:val="0"/>
        </w:rPr>
        <w:t>waktu</w:t>
      </w:r>
      <w:proofErr w:type="spellEnd"/>
      <w:r>
        <w:rPr>
          <w:b w:val="0"/>
        </w:rPr>
        <w:t xml:space="preserve"> yang </w:t>
      </w:r>
      <w:proofErr w:type="spellStart"/>
      <w:r>
        <w:rPr>
          <w:b w:val="0"/>
        </w:rPr>
        <w:t>relatif</w:t>
      </w:r>
      <w:proofErr w:type="spellEnd"/>
      <w:r>
        <w:rPr>
          <w:b w:val="0"/>
        </w:rPr>
        <w:t xml:space="preserve"> </w:t>
      </w:r>
      <w:proofErr w:type="spellStart"/>
      <w:r>
        <w:rPr>
          <w:b w:val="0"/>
        </w:rPr>
        <w:t>cepat</w:t>
      </w:r>
      <w:proofErr w:type="spellEnd"/>
      <w:r>
        <w:rPr>
          <w:b w:val="0"/>
        </w:rPr>
        <w:t xml:space="preserve"> </w:t>
      </w:r>
      <w:proofErr w:type="spellStart"/>
      <w:r>
        <w:rPr>
          <w:b w:val="0"/>
        </w:rPr>
        <w:t>berkat</w:t>
      </w:r>
      <w:proofErr w:type="spellEnd"/>
      <w:r>
        <w:rPr>
          <w:b w:val="0"/>
        </w:rPr>
        <w:t xml:space="preserve"> </w:t>
      </w:r>
      <w:proofErr w:type="spellStart"/>
      <w:r>
        <w:rPr>
          <w:b w:val="0"/>
        </w:rPr>
        <w:t>bantuan</w:t>
      </w:r>
      <w:proofErr w:type="spellEnd"/>
      <w:r>
        <w:rPr>
          <w:b w:val="0"/>
        </w:rPr>
        <w:t xml:space="preserve"> </w:t>
      </w:r>
      <w:r w:rsidRPr="007747DF">
        <w:rPr>
          <w:b w:val="0"/>
          <w:i/>
          <w:lang w:val="en"/>
        </w:rPr>
        <w:t>features</w:t>
      </w:r>
      <w:r>
        <w:rPr>
          <w:b w:val="0"/>
          <w:i/>
          <w:lang w:val="en"/>
        </w:rPr>
        <w:t xml:space="preserve"> </w:t>
      </w:r>
      <w:r>
        <w:rPr>
          <w:b w:val="0"/>
        </w:rPr>
        <w:t xml:space="preserve">yang </w:t>
      </w:r>
      <w:proofErr w:type="spellStart"/>
      <w:r>
        <w:rPr>
          <w:b w:val="0"/>
        </w:rPr>
        <w:t>diberikan</w:t>
      </w:r>
      <w:proofErr w:type="spellEnd"/>
      <w:r>
        <w:rPr>
          <w:b w:val="0"/>
        </w:rPr>
        <w:t xml:space="preserve"> Rails. </w:t>
      </w:r>
      <w:proofErr w:type="spellStart"/>
      <w:proofErr w:type="gramStart"/>
      <w:r>
        <w:rPr>
          <w:b w:val="0"/>
        </w:rPr>
        <w:t>Selain</w:t>
      </w:r>
      <w:proofErr w:type="spellEnd"/>
      <w:r>
        <w:rPr>
          <w:b w:val="0"/>
        </w:rPr>
        <w:t xml:space="preserve"> </w:t>
      </w:r>
      <w:proofErr w:type="spellStart"/>
      <w:r>
        <w:rPr>
          <w:b w:val="0"/>
        </w:rPr>
        <w:t>itu</w:t>
      </w:r>
      <w:proofErr w:type="spellEnd"/>
      <w:r>
        <w:rPr>
          <w:b w:val="0"/>
        </w:rPr>
        <w:t xml:space="preserve">, </w:t>
      </w:r>
      <w:proofErr w:type="spellStart"/>
      <w:r>
        <w:rPr>
          <w:b w:val="0"/>
        </w:rPr>
        <w:t>dukungan</w:t>
      </w:r>
      <w:proofErr w:type="spellEnd"/>
      <w:r>
        <w:rPr>
          <w:b w:val="0"/>
        </w:rPr>
        <w:t xml:space="preserve"> </w:t>
      </w:r>
      <w:proofErr w:type="spellStart"/>
      <w:r>
        <w:rPr>
          <w:b w:val="0"/>
        </w:rPr>
        <w:t>komunitas</w:t>
      </w:r>
      <w:proofErr w:type="spellEnd"/>
      <w:r>
        <w:rPr>
          <w:b w:val="0"/>
        </w:rPr>
        <w:t xml:space="preserve"> </w:t>
      </w:r>
      <w:proofErr w:type="spellStart"/>
      <w:r>
        <w:rPr>
          <w:b w:val="0"/>
        </w:rPr>
        <w:t>dan</w:t>
      </w:r>
      <w:proofErr w:type="spellEnd"/>
      <w:r>
        <w:rPr>
          <w:b w:val="0"/>
        </w:rPr>
        <w:t xml:space="preserve"> </w:t>
      </w:r>
      <w:proofErr w:type="spellStart"/>
      <w:r>
        <w:rPr>
          <w:b w:val="0"/>
        </w:rPr>
        <w:t>dokumentasi</w:t>
      </w:r>
      <w:proofErr w:type="spellEnd"/>
      <w:r>
        <w:rPr>
          <w:b w:val="0"/>
        </w:rPr>
        <w:t xml:space="preserve"> yang </w:t>
      </w:r>
      <w:proofErr w:type="spellStart"/>
      <w:r>
        <w:rPr>
          <w:b w:val="0"/>
        </w:rPr>
        <w:t>cukup</w:t>
      </w:r>
      <w:proofErr w:type="spellEnd"/>
      <w:r>
        <w:rPr>
          <w:b w:val="0"/>
        </w:rPr>
        <w:t xml:space="preserve"> </w:t>
      </w:r>
      <w:proofErr w:type="spellStart"/>
      <w:r>
        <w:rPr>
          <w:b w:val="0"/>
        </w:rPr>
        <w:t>lengkap</w:t>
      </w:r>
      <w:proofErr w:type="spellEnd"/>
      <w:r>
        <w:rPr>
          <w:b w:val="0"/>
        </w:rPr>
        <w:t xml:space="preserve"> </w:t>
      </w:r>
      <w:proofErr w:type="spellStart"/>
      <w:r>
        <w:rPr>
          <w:b w:val="0"/>
        </w:rPr>
        <w:t>menjadi</w:t>
      </w:r>
      <w:proofErr w:type="spellEnd"/>
      <w:r>
        <w:rPr>
          <w:b w:val="0"/>
        </w:rPr>
        <w:t xml:space="preserve"> </w:t>
      </w:r>
      <w:proofErr w:type="spellStart"/>
      <w:r>
        <w:rPr>
          <w:b w:val="0"/>
        </w:rPr>
        <w:t>alasan</w:t>
      </w:r>
      <w:proofErr w:type="spellEnd"/>
      <w:r>
        <w:rPr>
          <w:b w:val="0"/>
        </w:rPr>
        <w:t xml:space="preserve"> </w:t>
      </w:r>
      <w:proofErr w:type="spellStart"/>
      <w:r>
        <w:rPr>
          <w:b w:val="0"/>
        </w:rPr>
        <w:t>digunakannya</w:t>
      </w:r>
      <w:proofErr w:type="spellEnd"/>
      <w:r>
        <w:rPr>
          <w:b w:val="0"/>
        </w:rPr>
        <w:t xml:space="preserve"> Rails </w:t>
      </w:r>
      <w:proofErr w:type="spellStart"/>
      <w:r>
        <w:rPr>
          <w:b w:val="0"/>
        </w:rPr>
        <w:t>sebagai</w:t>
      </w:r>
      <w:proofErr w:type="spellEnd"/>
      <w:r>
        <w:rPr>
          <w:b w:val="0"/>
        </w:rPr>
        <w:t xml:space="preserve"> </w:t>
      </w:r>
      <w:r w:rsidRPr="007747DF">
        <w:rPr>
          <w:b w:val="0"/>
          <w:i/>
        </w:rPr>
        <w:t>framework</w:t>
      </w:r>
      <w:r>
        <w:rPr>
          <w:b w:val="0"/>
        </w:rPr>
        <w:t xml:space="preserve"> </w:t>
      </w:r>
      <w:proofErr w:type="spellStart"/>
      <w:r>
        <w:rPr>
          <w:b w:val="0"/>
        </w:rPr>
        <w:t>pilihan</w:t>
      </w:r>
      <w:proofErr w:type="spellEnd"/>
      <w:r>
        <w:rPr>
          <w:b w:val="0"/>
        </w:rPr>
        <w:t>.</w:t>
      </w:r>
      <w:proofErr w:type="gramEnd"/>
    </w:p>
    <w:p w14:paraId="261B320C" w14:textId="5E5AA8BA" w:rsidR="007747DF" w:rsidRPr="00415CC6" w:rsidRDefault="007747DF" w:rsidP="007747DF">
      <w:r>
        <w:tab/>
      </w:r>
      <w:proofErr w:type="spellStart"/>
      <w:proofErr w:type="gramStart"/>
      <w:r>
        <w:t>Mysql</w:t>
      </w:r>
      <w:proofErr w:type="spellEnd"/>
      <w:r>
        <w:t xml:space="preserve"> </w:t>
      </w:r>
      <w:proofErr w:type="spellStart"/>
      <w:r>
        <w:t>merupakan</w:t>
      </w:r>
      <w:proofErr w:type="spellEnd"/>
      <w:r>
        <w:t xml:space="preserve"> </w:t>
      </w:r>
      <w:proofErr w:type="spellStart"/>
      <w:r w:rsidR="00A84424">
        <w:t>sistem</w:t>
      </w:r>
      <w:proofErr w:type="spellEnd"/>
      <w:r w:rsidR="00A84424">
        <w:t xml:space="preserve"> </w:t>
      </w:r>
      <w:r w:rsidR="00A84424">
        <w:rPr>
          <w:i/>
        </w:rPr>
        <w:t xml:space="preserve">database </w:t>
      </w:r>
      <w:r w:rsidR="00A84424">
        <w:t xml:space="preserve">yang </w:t>
      </w:r>
      <w:proofErr w:type="spellStart"/>
      <w:r w:rsidR="00A84424">
        <w:t>digunakan</w:t>
      </w:r>
      <w:proofErr w:type="spellEnd"/>
      <w:r w:rsidR="00A84424">
        <w:t xml:space="preserve"> </w:t>
      </w:r>
      <w:proofErr w:type="spellStart"/>
      <w:r w:rsidR="00A84424">
        <w:t>pada</w:t>
      </w:r>
      <w:proofErr w:type="spellEnd"/>
      <w:r w:rsidR="00A84424">
        <w:t xml:space="preserve"> web yan</w:t>
      </w:r>
      <w:r w:rsidR="00362484">
        <w:t xml:space="preserve">g </w:t>
      </w:r>
      <w:proofErr w:type="spellStart"/>
      <w:r w:rsidR="00362484">
        <w:t>berjalan</w:t>
      </w:r>
      <w:proofErr w:type="spellEnd"/>
      <w:r w:rsidR="00362484">
        <w:t xml:space="preserve"> </w:t>
      </w:r>
      <w:proofErr w:type="spellStart"/>
      <w:r w:rsidR="00362484">
        <w:t>pada</w:t>
      </w:r>
      <w:proofErr w:type="spellEnd"/>
      <w:r w:rsidR="00362484">
        <w:t xml:space="preserve"> </w:t>
      </w:r>
      <w:proofErr w:type="spellStart"/>
      <w:r w:rsidR="00362484">
        <w:t>sebuah</w:t>
      </w:r>
      <w:proofErr w:type="spellEnd"/>
      <w:r w:rsidR="00362484">
        <w:t xml:space="preserve"> server [6</w:t>
      </w:r>
      <w:r w:rsidR="00A84424">
        <w:t>].</w:t>
      </w:r>
      <w:proofErr w:type="gramEnd"/>
      <w:r w:rsidR="00A84424">
        <w:t xml:space="preserve"> </w:t>
      </w:r>
      <w:proofErr w:type="spellStart"/>
      <w:proofErr w:type="gramStart"/>
      <w:r w:rsidR="00A84424">
        <w:t>Mysql</w:t>
      </w:r>
      <w:proofErr w:type="spellEnd"/>
      <w:r w:rsidR="00A84424">
        <w:t xml:space="preserve"> </w:t>
      </w:r>
      <w:proofErr w:type="spellStart"/>
      <w:r w:rsidR="00A84424">
        <w:t>digunakan</w:t>
      </w:r>
      <w:proofErr w:type="spellEnd"/>
      <w:r w:rsidR="00A84424">
        <w:t xml:space="preserve"> </w:t>
      </w:r>
      <w:proofErr w:type="spellStart"/>
      <w:r w:rsidR="00A84424">
        <w:t>oleh</w:t>
      </w:r>
      <w:proofErr w:type="spellEnd"/>
      <w:r w:rsidR="00A84424">
        <w:t xml:space="preserve"> </w:t>
      </w:r>
      <w:proofErr w:type="spellStart"/>
      <w:r w:rsidR="00A84424">
        <w:t>Bukalapak</w:t>
      </w:r>
      <w:proofErr w:type="spellEnd"/>
      <w:r w:rsidR="00A84424">
        <w:t xml:space="preserve"> </w:t>
      </w:r>
      <w:proofErr w:type="spellStart"/>
      <w:r w:rsidR="00A84424">
        <w:t>untuk</w:t>
      </w:r>
      <w:proofErr w:type="spellEnd"/>
      <w:r w:rsidR="00A84424">
        <w:t xml:space="preserve"> </w:t>
      </w:r>
      <w:proofErr w:type="spellStart"/>
      <w:r w:rsidR="00A84424">
        <w:t>menyimpan</w:t>
      </w:r>
      <w:proofErr w:type="spellEnd"/>
      <w:r w:rsidR="00A84424">
        <w:t xml:space="preserve"> </w:t>
      </w:r>
      <w:proofErr w:type="spellStart"/>
      <w:r w:rsidR="00A84424">
        <w:t>segala</w:t>
      </w:r>
      <w:proofErr w:type="spellEnd"/>
      <w:r w:rsidR="00A84424">
        <w:t xml:space="preserve"> data yang </w:t>
      </w:r>
      <w:proofErr w:type="spellStart"/>
      <w:r w:rsidR="00A84424">
        <w:t>bersifat</w:t>
      </w:r>
      <w:proofErr w:type="spellEnd"/>
      <w:r w:rsidR="00A84424">
        <w:t xml:space="preserve"> </w:t>
      </w:r>
      <w:r w:rsidR="00A84424">
        <w:rPr>
          <w:i/>
        </w:rPr>
        <w:t xml:space="preserve">transactional </w:t>
      </w:r>
      <w:proofErr w:type="spellStart"/>
      <w:r w:rsidR="00A84424">
        <w:t>karena</w:t>
      </w:r>
      <w:proofErr w:type="spellEnd"/>
      <w:r w:rsidR="00A84424">
        <w:t xml:space="preserve"> </w:t>
      </w:r>
      <w:proofErr w:type="spellStart"/>
      <w:r w:rsidR="00A84424">
        <w:t>Mysql</w:t>
      </w:r>
      <w:proofErr w:type="spellEnd"/>
      <w:r w:rsidR="00A84424">
        <w:t xml:space="preserve"> </w:t>
      </w:r>
      <w:proofErr w:type="spellStart"/>
      <w:r w:rsidR="00A84424">
        <w:t>merupakan</w:t>
      </w:r>
      <w:proofErr w:type="spellEnd"/>
      <w:r w:rsidR="00A84424">
        <w:t xml:space="preserve"> </w:t>
      </w:r>
      <w:r w:rsidR="00A84424">
        <w:rPr>
          <w:i/>
        </w:rPr>
        <w:t>relational database</w:t>
      </w:r>
      <w:r w:rsidR="00A84424">
        <w:t xml:space="preserve"> </w:t>
      </w:r>
      <w:proofErr w:type="spellStart"/>
      <w:r w:rsidR="00A84424">
        <w:t>sehingga</w:t>
      </w:r>
      <w:proofErr w:type="spellEnd"/>
      <w:r w:rsidR="00A84424">
        <w:t xml:space="preserve"> </w:t>
      </w:r>
      <w:proofErr w:type="spellStart"/>
      <w:r w:rsidR="00A84424">
        <w:t>dapat</w:t>
      </w:r>
      <w:proofErr w:type="spellEnd"/>
      <w:r w:rsidR="00A84424">
        <w:t xml:space="preserve"> </w:t>
      </w:r>
      <w:proofErr w:type="spellStart"/>
      <w:r w:rsidR="00A84424">
        <w:t>mengembalikan</w:t>
      </w:r>
      <w:proofErr w:type="spellEnd"/>
      <w:r w:rsidR="00A84424">
        <w:t xml:space="preserve"> </w:t>
      </w:r>
      <w:proofErr w:type="spellStart"/>
      <w:r w:rsidR="00A84424">
        <w:t>hasil</w:t>
      </w:r>
      <w:proofErr w:type="spellEnd"/>
      <w:r w:rsidR="00A84424">
        <w:t xml:space="preserve"> </w:t>
      </w:r>
      <w:proofErr w:type="spellStart"/>
      <w:r w:rsidR="00A84424">
        <w:t>lebih</w:t>
      </w:r>
      <w:proofErr w:type="spellEnd"/>
      <w:r w:rsidR="00A84424">
        <w:t xml:space="preserve"> </w:t>
      </w:r>
      <w:proofErr w:type="spellStart"/>
      <w:r w:rsidR="00A84424">
        <w:t>cepat</w:t>
      </w:r>
      <w:proofErr w:type="spellEnd"/>
      <w:r w:rsidR="00A84424">
        <w:t>.</w:t>
      </w:r>
      <w:proofErr w:type="gramEnd"/>
      <w:r w:rsidR="00A84424">
        <w:t xml:space="preserve"> </w:t>
      </w:r>
      <w:proofErr w:type="gramStart"/>
      <w:r w:rsidR="00A84424">
        <w:t xml:space="preserve">MongoDB </w:t>
      </w:r>
      <w:proofErr w:type="spellStart"/>
      <w:r w:rsidR="00A84424">
        <w:t>merupakan</w:t>
      </w:r>
      <w:proofErr w:type="spellEnd"/>
      <w:r w:rsidR="00A84424">
        <w:t xml:space="preserve"> </w:t>
      </w:r>
      <w:r w:rsidR="00A84424">
        <w:rPr>
          <w:i/>
        </w:rPr>
        <w:t xml:space="preserve">database </w:t>
      </w:r>
      <w:proofErr w:type="spellStart"/>
      <w:r w:rsidR="00A84424">
        <w:t>berbasis</w:t>
      </w:r>
      <w:proofErr w:type="spellEnd"/>
      <w:r w:rsidR="00A84424">
        <w:t xml:space="preserve"> </w:t>
      </w:r>
      <w:proofErr w:type="spellStart"/>
      <w:r w:rsidR="00A84424">
        <w:t>dokumen</w:t>
      </w:r>
      <w:proofErr w:type="spellEnd"/>
      <w:r w:rsidR="00A84424">
        <w:t xml:space="preserve"> </w:t>
      </w:r>
      <w:proofErr w:type="spellStart"/>
      <w:r w:rsidR="00A84424">
        <w:t>dan</w:t>
      </w:r>
      <w:proofErr w:type="spellEnd"/>
      <w:r w:rsidR="00A84424">
        <w:t xml:space="preserve"> </w:t>
      </w:r>
      <w:proofErr w:type="spellStart"/>
      <w:r w:rsidR="00A84424">
        <w:t>merupakan</w:t>
      </w:r>
      <w:proofErr w:type="spellEnd"/>
      <w:r w:rsidR="00A84424">
        <w:t xml:space="preserve"> </w:t>
      </w:r>
      <w:proofErr w:type="spellStart"/>
      <w:r w:rsidR="00A84424">
        <w:t>sistem</w:t>
      </w:r>
      <w:proofErr w:type="spellEnd"/>
      <w:r w:rsidR="00A84424">
        <w:t xml:space="preserve"> </w:t>
      </w:r>
      <w:r w:rsidR="00A84424">
        <w:rPr>
          <w:i/>
        </w:rPr>
        <w:t xml:space="preserve">database </w:t>
      </w:r>
      <w:r w:rsidR="00A84424">
        <w:t xml:space="preserve">yang paling </w:t>
      </w:r>
      <w:proofErr w:type="spellStart"/>
      <w:r w:rsidR="00A84424">
        <w:t>banyak</w:t>
      </w:r>
      <w:proofErr w:type="spellEnd"/>
      <w:r w:rsidR="00A84424">
        <w:t xml:space="preserve"> </w:t>
      </w:r>
      <w:proofErr w:type="spellStart"/>
      <w:r w:rsidR="00A84424">
        <w:t>digunakan</w:t>
      </w:r>
      <w:proofErr w:type="spellEnd"/>
      <w:r w:rsidR="00A84424">
        <w:t xml:space="preserve"> </w:t>
      </w:r>
      <w:proofErr w:type="spellStart"/>
      <w:r w:rsidR="00A84424">
        <w:t>untuk</w:t>
      </w:r>
      <w:proofErr w:type="spellEnd"/>
      <w:r w:rsidR="00A84424">
        <w:t xml:space="preserve"> </w:t>
      </w:r>
      <w:r w:rsidR="00A84424">
        <w:rPr>
          <w:i/>
        </w:rPr>
        <w:t xml:space="preserve">database </w:t>
      </w:r>
      <w:proofErr w:type="spellStart"/>
      <w:r w:rsidR="00362484">
        <w:t>berbasis</w:t>
      </w:r>
      <w:proofErr w:type="spellEnd"/>
      <w:r w:rsidR="00362484">
        <w:t xml:space="preserve"> NoSQL [7</w:t>
      </w:r>
      <w:r w:rsidR="00A84424">
        <w:t>].</w:t>
      </w:r>
      <w:proofErr w:type="gramEnd"/>
      <w:r w:rsidR="00A84424">
        <w:t xml:space="preserve"> </w:t>
      </w:r>
      <w:proofErr w:type="gramStart"/>
      <w:r w:rsidR="00A84424">
        <w:t xml:space="preserve">MongoDB </w:t>
      </w:r>
      <w:proofErr w:type="spellStart"/>
      <w:r w:rsidR="00A84424">
        <w:t>digunakan</w:t>
      </w:r>
      <w:proofErr w:type="spellEnd"/>
      <w:r w:rsidR="00A84424">
        <w:t xml:space="preserve"> </w:t>
      </w:r>
      <w:proofErr w:type="spellStart"/>
      <w:r w:rsidR="00A84424">
        <w:t>untuk</w:t>
      </w:r>
      <w:proofErr w:type="spellEnd"/>
      <w:r w:rsidR="00A84424">
        <w:t xml:space="preserve"> </w:t>
      </w:r>
      <w:proofErr w:type="spellStart"/>
      <w:r w:rsidR="00A84424">
        <w:t>menyimpan</w:t>
      </w:r>
      <w:proofErr w:type="spellEnd"/>
      <w:r w:rsidR="00A84424">
        <w:t xml:space="preserve"> data yang </w:t>
      </w:r>
      <w:proofErr w:type="spellStart"/>
      <w:r w:rsidR="00A84424">
        <w:t>bersifat</w:t>
      </w:r>
      <w:proofErr w:type="spellEnd"/>
      <w:r w:rsidR="00A84424">
        <w:t xml:space="preserve"> </w:t>
      </w:r>
      <w:proofErr w:type="spellStart"/>
      <w:r w:rsidR="00A84424">
        <w:t>rinci</w:t>
      </w:r>
      <w:proofErr w:type="spellEnd"/>
      <w:r w:rsidR="00A84424">
        <w:t xml:space="preserve"> </w:t>
      </w:r>
      <w:proofErr w:type="spellStart"/>
      <w:r w:rsidR="00A84424">
        <w:t>karena</w:t>
      </w:r>
      <w:proofErr w:type="spellEnd"/>
      <w:r w:rsidR="00A84424">
        <w:t xml:space="preserve"> </w:t>
      </w:r>
      <w:proofErr w:type="spellStart"/>
      <w:r w:rsidR="00A84424">
        <w:t>kemampuannya</w:t>
      </w:r>
      <w:proofErr w:type="spellEnd"/>
      <w:r w:rsidR="00A84424">
        <w:t xml:space="preserve"> </w:t>
      </w:r>
      <w:proofErr w:type="spellStart"/>
      <w:r w:rsidR="00A84424">
        <w:t>untuk</w:t>
      </w:r>
      <w:proofErr w:type="spellEnd"/>
      <w:r w:rsidR="00A84424">
        <w:t xml:space="preserve"> </w:t>
      </w:r>
      <w:proofErr w:type="spellStart"/>
      <w:r w:rsidR="00A84424">
        <w:t>menyimpan</w:t>
      </w:r>
      <w:proofErr w:type="spellEnd"/>
      <w:r w:rsidR="00A84424">
        <w:t xml:space="preserve"> data </w:t>
      </w:r>
      <w:proofErr w:type="spellStart"/>
      <w:r w:rsidR="00A84424">
        <w:t>dalam</w:t>
      </w:r>
      <w:proofErr w:type="spellEnd"/>
      <w:r w:rsidR="00A84424">
        <w:t xml:space="preserve"> </w:t>
      </w:r>
      <w:proofErr w:type="spellStart"/>
      <w:r w:rsidR="00A84424">
        <w:t>jumlah</w:t>
      </w:r>
      <w:proofErr w:type="spellEnd"/>
      <w:r w:rsidR="00A84424">
        <w:t xml:space="preserve"> </w:t>
      </w:r>
      <w:proofErr w:type="spellStart"/>
      <w:r w:rsidR="00A84424">
        <w:lastRenderedPageBreak/>
        <w:t>banyak</w:t>
      </w:r>
      <w:proofErr w:type="spellEnd"/>
      <w:r w:rsidR="00A84424">
        <w:t>.</w:t>
      </w:r>
      <w:proofErr w:type="gramEnd"/>
      <w:r w:rsidR="00A84424">
        <w:t xml:space="preserve"> </w:t>
      </w:r>
      <w:proofErr w:type="spellStart"/>
      <w:r w:rsidR="00A84424">
        <w:t>Redis</w:t>
      </w:r>
      <w:proofErr w:type="spellEnd"/>
      <w:r w:rsidR="00A84424">
        <w:t xml:space="preserve"> </w:t>
      </w:r>
      <w:proofErr w:type="spellStart"/>
      <w:r w:rsidR="00333B01">
        <w:t>merupakan</w:t>
      </w:r>
      <w:proofErr w:type="spellEnd"/>
      <w:r w:rsidR="00333B01">
        <w:t xml:space="preserve"> </w:t>
      </w:r>
      <w:r w:rsidR="00333B01">
        <w:rPr>
          <w:i/>
        </w:rPr>
        <w:t xml:space="preserve">open-source database </w:t>
      </w:r>
      <w:r w:rsidR="00333B01">
        <w:t xml:space="preserve">yang </w:t>
      </w:r>
      <w:proofErr w:type="spellStart"/>
      <w:r w:rsidR="00333B01">
        <w:t>digunak</w:t>
      </w:r>
      <w:r w:rsidR="00415CC6">
        <w:t>an</w:t>
      </w:r>
      <w:proofErr w:type="spellEnd"/>
      <w:r w:rsidR="00415CC6">
        <w:t xml:space="preserve"> </w:t>
      </w:r>
      <w:proofErr w:type="spellStart"/>
      <w:r w:rsidR="00415CC6">
        <w:t>sebagai</w:t>
      </w:r>
      <w:proofErr w:type="spellEnd"/>
      <w:r w:rsidR="00415CC6">
        <w:t xml:space="preserve"> </w:t>
      </w:r>
      <w:r w:rsidR="00415CC6">
        <w:rPr>
          <w:i/>
        </w:rPr>
        <w:t xml:space="preserve">database, cache, </w:t>
      </w:r>
      <w:proofErr w:type="spellStart"/>
      <w:r w:rsidR="00415CC6">
        <w:t>dan</w:t>
      </w:r>
      <w:proofErr w:type="spellEnd"/>
      <w:r w:rsidR="00415CC6">
        <w:t xml:space="preserve"> </w:t>
      </w:r>
      <w:r w:rsidR="00415CC6" w:rsidRPr="00415CC6">
        <w:rPr>
          <w:i/>
        </w:rPr>
        <w:t>message broker</w:t>
      </w:r>
      <w:r w:rsidR="00415CC6">
        <w:rPr>
          <w:i/>
        </w:rPr>
        <w:t xml:space="preserve"> </w:t>
      </w:r>
      <w:r w:rsidR="00415CC6">
        <w:rPr>
          <w:sz w:val="22"/>
        </w:rPr>
        <w:t>[9]</w:t>
      </w:r>
      <w:r w:rsidR="00415CC6">
        <w:rPr>
          <w:i/>
        </w:rPr>
        <w:t xml:space="preserve">. </w:t>
      </w:r>
      <w:proofErr w:type="spellStart"/>
      <w:r w:rsidR="00415CC6">
        <w:t>Redis</w:t>
      </w:r>
      <w:proofErr w:type="spellEnd"/>
      <w:r w:rsidR="00415CC6">
        <w:t xml:space="preserve"> </w:t>
      </w:r>
      <w:proofErr w:type="spellStart"/>
      <w:r w:rsidR="00415CC6">
        <w:t>digunakan</w:t>
      </w:r>
      <w:proofErr w:type="spellEnd"/>
      <w:r w:rsidR="00415CC6">
        <w:t xml:space="preserve"> </w:t>
      </w:r>
      <w:proofErr w:type="spellStart"/>
      <w:r w:rsidR="00415CC6">
        <w:t>oleh</w:t>
      </w:r>
      <w:proofErr w:type="spellEnd"/>
      <w:r w:rsidR="00415CC6">
        <w:t xml:space="preserve"> </w:t>
      </w:r>
      <w:proofErr w:type="spellStart"/>
      <w:r w:rsidR="00415CC6">
        <w:t>Bukalapak</w:t>
      </w:r>
      <w:proofErr w:type="spellEnd"/>
      <w:r w:rsidR="00415CC6">
        <w:t xml:space="preserve"> </w:t>
      </w:r>
      <w:proofErr w:type="spellStart"/>
      <w:r w:rsidR="00415CC6">
        <w:t>untuk</w:t>
      </w:r>
      <w:proofErr w:type="spellEnd"/>
      <w:r w:rsidR="00415CC6">
        <w:t xml:space="preserve"> </w:t>
      </w:r>
      <w:proofErr w:type="spellStart"/>
      <w:r w:rsidR="00415CC6">
        <w:t>menyimpan</w:t>
      </w:r>
      <w:proofErr w:type="spellEnd"/>
      <w:r w:rsidR="00415CC6">
        <w:t xml:space="preserve"> data yang </w:t>
      </w:r>
      <w:proofErr w:type="spellStart"/>
      <w:r w:rsidR="00415CC6">
        <w:t>jumlahnya</w:t>
      </w:r>
      <w:proofErr w:type="spellEnd"/>
      <w:r w:rsidR="00415CC6">
        <w:t xml:space="preserve"> </w:t>
      </w:r>
      <w:proofErr w:type="spellStart"/>
      <w:r w:rsidR="00415CC6">
        <w:t>sedikit</w:t>
      </w:r>
      <w:proofErr w:type="spellEnd"/>
      <w:r w:rsidR="00415CC6">
        <w:t xml:space="preserve"> </w:t>
      </w:r>
      <w:proofErr w:type="spellStart"/>
      <w:r w:rsidR="00415CC6">
        <w:t>seperti</w:t>
      </w:r>
      <w:proofErr w:type="spellEnd"/>
      <w:r w:rsidR="00415CC6">
        <w:t xml:space="preserve"> </w:t>
      </w:r>
      <w:r w:rsidR="00415CC6">
        <w:rPr>
          <w:i/>
        </w:rPr>
        <w:t xml:space="preserve">string, integer, </w:t>
      </w:r>
      <w:proofErr w:type="spellStart"/>
      <w:proofErr w:type="gramStart"/>
      <w:r w:rsidR="00415CC6">
        <w:t>dan</w:t>
      </w:r>
      <w:proofErr w:type="spellEnd"/>
      <w:proofErr w:type="gramEnd"/>
      <w:r w:rsidR="00415CC6">
        <w:t xml:space="preserve"> data </w:t>
      </w:r>
      <w:proofErr w:type="spellStart"/>
      <w:r w:rsidR="00415CC6">
        <w:t>tersebut</w:t>
      </w:r>
      <w:proofErr w:type="spellEnd"/>
      <w:r w:rsidR="00415CC6">
        <w:t xml:space="preserve"> </w:t>
      </w:r>
      <w:proofErr w:type="spellStart"/>
      <w:r w:rsidR="00415CC6">
        <w:t>jarang</w:t>
      </w:r>
      <w:proofErr w:type="spellEnd"/>
      <w:r w:rsidR="00415CC6">
        <w:t xml:space="preserve"> </w:t>
      </w:r>
      <w:proofErr w:type="spellStart"/>
      <w:r w:rsidR="00415CC6">
        <w:t>mengalami</w:t>
      </w:r>
      <w:proofErr w:type="spellEnd"/>
      <w:r w:rsidR="00415CC6">
        <w:t xml:space="preserve"> </w:t>
      </w:r>
      <w:proofErr w:type="spellStart"/>
      <w:r w:rsidR="00415CC6">
        <w:t>perubahan</w:t>
      </w:r>
      <w:proofErr w:type="spellEnd"/>
      <w:r w:rsidR="00415CC6">
        <w:t xml:space="preserve">. </w:t>
      </w:r>
      <w:proofErr w:type="gramStart"/>
      <w:r w:rsidR="00415CC6">
        <w:t xml:space="preserve">Salah </w:t>
      </w:r>
      <w:proofErr w:type="spellStart"/>
      <w:r w:rsidR="00415CC6">
        <w:t>satu</w:t>
      </w:r>
      <w:proofErr w:type="spellEnd"/>
      <w:r w:rsidR="00415CC6">
        <w:t xml:space="preserve"> </w:t>
      </w:r>
      <w:proofErr w:type="spellStart"/>
      <w:r w:rsidR="00415CC6">
        <w:t>keunggulan</w:t>
      </w:r>
      <w:proofErr w:type="spellEnd"/>
      <w:r w:rsidR="00415CC6">
        <w:t xml:space="preserve"> </w:t>
      </w:r>
      <w:proofErr w:type="spellStart"/>
      <w:r w:rsidR="00415CC6">
        <w:t>Redis</w:t>
      </w:r>
      <w:proofErr w:type="spellEnd"/>
      <w:r w:rsidR="00415CC6">
        <w:t xml:space="preserve"> </w:t>
      </w:r>
      <w:proofErr w:type="spellStart"/>
      <w:r w:rsidR="00415CC6">
        <w:t>adalah</w:t>
      </w:r>
      <w:proofErr w:type="spellEnd"/>
      <w:r w:rsidR="00415CC6">
        <w:t xml:space="preserve"> </w:t>
      </w:r>
      <w:proofErr w:type="spellStart"/>
      <w:r w:rsidR="00415CC6">
        <w:t>pengembalian</w:t>
      </w:r>
      <w:proofErr w:type="spellEnd"/>
      <w:r w:rsidR="00415CC6">
        <w:t xml:space="preserve"> </w:t>
      </w:r>
      <w:proofErr w:type="spellStart"/>
      <w:r w:rsidR="00415CC6">
        <w:t>datanya</w:t>
      </w:r>
      <w:proofErr w:type="spellEnd"/>
      <w:r w:rsidR="00415CC6">
        <w:t xml:space="preserve"> </w:t>
      </w:r>
      <w:proofErr w:type="spellStart"/>
      <w:r w:rsidR="00415CC6">
        <w:t>sangat</w:t>
      </w:r>
      <w:proofErr w:type="spellEnd"/>
      <w:r w:rsidR="00415CC6">
        <w:t xml:space="preserve"> </w:t>
      </w:r>
      <w:proofErr w:type="spellStart"/>
      <w:r w:rsidR="00415CC6">
        <w:t>cepat</w:t>
      </w:r>
      <w:proofErr w:type="spellEnd"/>
      <w:r w:rsidR="00415CC6">
        <w:t xml:space="preserve"> </w:t>
      </w:r>
      <w:proofErr w:type="spellStart"/>
      <w:r w:rsidR="00415CC6">
        <w:t>karena</w:t>
      </w:r>
      <w:proofErr w:type="spellEnd"/>
      <w:r w:rsidR="00415CC6">
        <w:t xml:space="preserve"> </w:t>
      </w:r>
      <w:proofErr w:type="spellStart"/>
      <w:r w:rsidR="00415CC6">
        <w:t>hanya</w:t>
      </w:r>
      <w:proofErr w:type="spellEnd"/>
      <w:r w:rsidR="00415CC6">
        <w:t xml:space="preserve"> </w:t>
      </w:r>
      <w:proofErr w:type="spellStart"/>
      <w:r w:rsidR="00415CC6">
        <w:t>dapat</w:t>
      </w:r>
      <w:proofErr w:type="spellEnd"/>
      <w:r w:rsidR="00415CC6">
        <w:t xml:space="preserve"> </w:t>
      </w:r>
      <w:proofErr w:type="spellStart"/>
      <w:r w:rsidR="00415CC6">
        <w:t>menyimpan</w:t>
      </w:r>
      <w:proofErr w:type="spellEnd"/>
      <w:r w:rsidR="00415CC6">
        <w:t xml:space="preserve"> data </w:t>
      </w:r>
      <w:proofErr w:type="spellStart"/>
      <w:r w:rsidR="00415CC6">
        <w:t>dalam</w:t>
      </w:r>
      <w:proofErr w:type="spellEnd"/>
      <w:r w:rsidR="00415CC6">
        <w:t xml:space="preserve"> </w:t>
      </w:r>
      <w:proofErr w:type="spellStart"/>
      <w:r w:rsidR="00415CC6">
        <w:t>bentuk</w:t>
      </w:r>
      <w:proofErr w:type="spellEnd"/>
      <w:r w:rsidR="00415CC6">
        <w:t xml:space="preserve"> </w:t>
      </w:r>
      <w:r w:rsidR="00A44E72">
        <w:rPr>
          <w:i/>
        </w:rPr>
        <w:t xml:space="preserve">data </w:t>
      </w:r>
      <w:r w:rsidR="00415CC6">
        <w:rPr>
          <w:i/>
        </w:rPr>
        <w:t>structure</w:t>
      </w:r>
      <w:r w:rsidR="00415CC6">
        <w:t>.</w:t>
      </w:r>
      <w:proofErr w:type="gramEnd"/>
    </w:p>
    <w:p w14:paraId="2031FC21" w14:textId="6A27CDCE" w:rsidR="002655FE" w:rsidRPr="00D63CFB" w:rsidRDefault="002655FE" w:rsidP="00435365">
      <w:pPr>
        <w:pStyle w:val="Heading2"/>
        <w:numPr>
          <w:ilvl w:val="0"/>
          <w:numId w:val="8"/>
        </w:numPr>
        <w:ind w:left="540" w:hanging="540"/>
        <w:rPr>
          <w:lang w:val="id-ID"/>
          <w:rPrChange w:id="729" w:author="Andri Kurniawan" w:date="2016-12-06T18:43:00Z">
            <w:rPr/>
          </w:rPrChange>
        </w:rPr>
      </w:pPr>
      <w:del w:id="730" w:author="RMahendra" w:date="2016-12-01T06:35:00Z">
        <w:r w:rsidRPr="00D63CFB" w:rsidDel="003B4656">
          <w:rPr>
            <w:lang w:val="id-ID"/>
            <w:rPrChange w:id="731" w:author="Andri Kurniawan" w:date="2016-12-06T18:43:00Z">
              <w:rPr/>
            </w:rPrChange>
          </w:rPr>
          <w:delText>Teknis</w:delText>
        </w:r>
      </w:del>
      <w:ins w:id="732" w:author="RMahendra" w:date="2016-12-01T06:35:00Z">
        <w:r w:rsidR="003B4656" w:rsidRPr="00D63CFB">
          <w:rPr>
            <w:lang w:val="id-ID"/>
          </w:rPr>
          <w:t>Hasil Pekerjaan Kerja Praktik</w:t>
        </w:r>
      </w:ins>
      <w:bookmarkEnd w:id="728"/>
    </w:p>
    <w:p w14:paraId="38A24A44" w14:textId="679725A4" w:rsidR="001558D8" w:rsidRPr="00D63CFB" w:rsidRDefault="003A3931" w:rsidP="00435365">
      <w:pPr>
        <w:spacing w:line="276" w:lineRule="auto"/>
        <w:ind w:firstLine="540"/>
        <w:rPr>
          <w:lang w:val="id-ID"/>
          <w:rPrChange w:id="733" w:author="Andri Kurniawan" w:date="2016-12-06T18:43:00Z">
            <w:rPr/>
          </w:rPrChange>
        </w:rPr>
      </w:pPr>
      <w:proofErr w:type="spellStart"/>
      <w:r>
        <w:t>Selama</w:t>
      </w:r>
      <w:proofErr w:type="spellEnd"/>
      <w:r>
        <w:t xml:space="preserve"> proses </w:t>
      </w:r>
      <w:proofErr w:type="spellStart"/>
      <w:r>
        <w:t>kerja</w:t>
      </w:r>
      <w:proofErr w:type="spellEnd"/>
      <w:r>
        <w:t xml:space="preserve"> </w:t>
      </w:r>
      <w:proofErr w:type="spellStart"/>
      <w:r>
        <w:t>praktik</w:t>
      </w:r>
      <w:proofErr w:type="spellEnd"/>
      <w:r>
        <w:t xml:space="preserve">, </w:t>
      </w:r>
      <w:proofErr w:type="spellStart"/>
      <w:r>
        <w:t>penulis</w:t>
      </w:r>
      <w:proofErr w:type="spellEnd"/>
      <w:r>
        <w:t xml:space="preserve"> </w:t>
      </w:r>
      <w:proofErr w:type="spellStart"/>
      <w:r w:rsidR="00647962">
        <w:t>mengerjakan</w:t>
      </w:r>
      <w:proofErr w:type="spellEnd"/>
      <w:r w:rsidR="00647962">
        <w:t xml:space="preserve"> </w:t>
      </w:r>
      <w:proofErr w:type="spellStart"/>
      <w:r w:rsidR="00647962">
        <w:t>semua</w:t>
      </w:r>
      <w:proofErr w:type="spellEnd"/>
      <w:r w:rsidR="00647962">
        <w:t xml:space="preserve"> </w:t>
      </w:r>
      <w:proofErr w:type="spellStart"/>
      <w:r w:rsidR="00647962">
        <w:t>pekerjaan</w:t>
      </w:r>
      <w:proofErr w:type="spellEnd"/>
      <w:r w:rsidR="00647962">
        <w:t xml:space="preserve"> yang </w:t>
      </w:r>
      <w:proofErr w:type="spellStart"/>
      <w:r w:rsidR="00647962">
        <w:t>diberikan</w:t>
      </w:r>
      <w:proofErr w:type="spellEnd"/>
      <w:r w:rsidR="00647962">
        <w:t xml:space="preserve"> </w:t>
      </w:r>
      <w:proofErr w:type="spellStart"/>
      <w:r w:rsidR="00647962">
        <w:t>secara</w:t>
      </w:r>
      <w:proofErr w:type="spellEnd"/>
      <w:r w:rsidR="00647962">
        <w:t xml:space="preserve"> </w:t>
      </w:r>
      <w:proofErr w:type="spellStart"/>
      <w:r w:rsidR="00647962">
        <w:t>individu</w:t>
      </w:r>
      <w:proofErr w:type="spellEnd"/>
      <w:r w:rsidR="00647962">
        <w:t xml:space="preserve"> </w:t>
      </w:r>
      <w:proofErr w:type="spellStart"/>
      <w:r w:rsidR="00647962">
        <w:t>termasuk</w:t>
      </w:r>
      <w:proofErr w:type="spellEnd"/>
      <w:r w:rsidR="00647962">
        <w:t xml:space="preserve"> </w:t>
      </w:r>
      <w:proofErr w:type="spellStart"/>
      <w:r w:rsidR="00647962">
        <w:t>membuat</w:t>
      </w:r>
      <w:proofErr w:type="spellEnd"/>
      <w:r w:rsidR="00647962">
        <w:t xml:space="preserve"> </w:t>
      </w:r>
      <w:proofErr w:type="spellStart"/>
      <w:r w:rsidR="00647962">
        <w:t>tampilan</w:t>
      </w:r>
      <w:proofErr w:type="spellEnd"/>
      <w:r w:rsidR="00647962">
        <w:t xml:space="preserve"> </w:t>
      </w:r>
      <w:proofErr w:type="spellStart"/>
      <w:r w:rsidR="00647962">
        <w:t>untuk</w:t>
      </w:r>
      <w:proofErr w:type="spellEnd"/>
      <w:r w:rsidR="00647962">
        <w:t xml:space="preserve"> </w:t>
      </w:r>
      <w:r w:rsidR="00647962">
        <w:rPr>
          <w:i/>
        </w:rPr>
        <w:t xml:space="preserve">feature </w:t>
      </w:r>
      <w:r w:rsidR="00647962">
        <w:t xml:space="preserve">yang </w:t>
      </w:r>
      <w:proofErr w:type="spellStart"/>
      <w:r w:rsidR="00647962">
        <w:t>sedang</w:t>
      </w:r>
      <w:proofErr w:type="spellEnd"/>
      <w:r w:rsidR="00647962">
        <w:t xml:space="preserve"> </w:t>
      </w:r>
      <w:proofErr w:type="spellStart"/>
      <w:r w:rsidR="00647962">
        <w:t>dikembangkan</w:t>
      </w:r>
      <w:proofErr w:type="spellEnd"/>
      <w:r w:rsidR="00647962">
        <w:t xml:space="preserve">. </w:t>
      </w:r>
      <w:r w:rsidR="009B4D35" w:rsidRPr="00D63CFB">
        <w:rPr>
          <w:lang w:val="id-ID"/>
          <w:rPrChange w:id="734" w:author="Andri Kurniawan" w:date="2016-12-06T18:43:00Z">
            <w:rPr/>
          </w:rPrChange>
        </w:rPr>
        <w:t xml:space="preserve">Berikut adalah </w:t>
      </w:r>
      <w:ins w:id="735" w:author="Andri Kurniawan" w:date="2016-12-06T17:12:00Z">
        <w:r w:rsidR="00474EB3" w:rsidRPr="00D63CFB">
          <w:rPr>
            <w:lang w:val="id-ID"/>
            <w:rPrChange w:id="736" w:author="Andri Kurniawan" w:date="2016-12-06T18:43:00Z">
              <w:rPr/>
            </w:rPrChange>
          </w:rPr>
          <w:t>empat</w:t>
        </w:r>
      </w:ins>
      <w:del w:id="737" w:author="Andri Kurniawan" w:date="2016-12-06T17:12:00Z">
        <w:r w:rsidR="009B4D35" w:rsidRPr="00D63CFB" w:rsidDel="00474EB3">
          <w:rPr>
            <w:lang w:val="id-ID"/>
            <w:rPrChange w:id="738" w:author="Andri Kurniawan" w:date="2016-12-06T18:43:00Z">
              <w:rPr/>
            </w:rPrChange>
          </w:rPr>
          <w:delText>4</w:delText>
        </w:r>
      </w:del>
      <w:r w:rsidR="009B4D35" w:rsidRPr="00D63CFB">
        <w:rPr>
          <w:lang w:val="id-ID"/>
          <w:rPrChange w:id="739" w:author="Andri Kurniawan" w:date="2016-12-06T18:43:00Z">
            <w:rPr/>
          </w:rPrChange>
        </w:rPr>
        <w:t xml:space="preserve"> pekerjaan yang telah diselesaikan penulis selama proses kerja praktik</w:t>
      </w:r>
      <w:ins w:id="740" w:author="Andri Kurniawan" w:date="2016-12-06T17:12:00Z">
        <w:r w:rsidR="00474EB3" w:rsidRPr="00D63CFB">
          <w:rPr>
            <w:lang w:val="id-ID"/>
            <w:rPrChange w:id="741" w:author="Andri Kurniawan" w:date="2016-12-06T18:43:00Z">
              <w:rPr/>
            </w:rPrChange>
          </w:rPr>
          <w:t>.</w:t>
        </w:r>
      </w:ins>
      <w:commentRangeStart w:id="742"/>
      <w:r w:rsidR="009B4D35" w:rsidRPr="00D63CFB">
        <w:rPr>
          <w:lang w:val="id-ID"/>
          <w:rPrChange w:id="743" w:author="Andri Kurniawan" w:date="2016-12-06T18:43:00Z">
            <w:rPr/>
          </w:rPrChange>
        </w:rPr>
        <w:t xml:space="preserve"> </w:t>
      </w:r>
      <w:commentRangeEnd w:id="742"/>
      <w:r w:rsidR="00E67D85" w:rsidRPr="00D63CFB">
        <w:rPr>
          <w:rStyle w:val="CommentReference"/>
          <w:lang w:val="id-ID"/>
          <w:rPrChange w:id="744" w:author="Andri Kurniawan" w:date="2016-12-06T18:43:00Z">
            <w:rPr>
              <w:rStyle w:val="CommentReference"/>
            </w:rPr>
          </w:rPrChange>
        </w:rPr>
        <w:commentReference w:id="742"/>
      </w:r>
      <w:del w:id="745" w:author="Andri Kurniawan" w:date="2016-12-06T17:12:00Z">
        <w:r w:rsidR="009B4D35" w:rsidRPr="00D63CFB" w:rsidDel="00474EB3">
          <w:rPr>
            <w:lang w:val="id-ID"/>
            <w:rPrChange w:id="746" w:author="Andri Kurniawan" w:date="2016-12-06T18:43:00Z">
              <w:rPr/>
            </w:rPrChange>
          </w:rPr>
          <w:delText>:</w:delText>
        </w:r>
      </w:del>
    </w:p>
    <w:p w14:paraId="4507E918" w14:textId="35FEF544" w:rsidR="009B4D35" w:rsidRPr="00D63CFB" w:rsidRDefault="009B4D35" w:rsidP="009B4D35">
      <w:pPr>
        <w:pStyle w:val="ListParagraph"/>
        <w:numPr>
          <w:ilvl w:val="0"/>
          <w:numId w:val="14"/>
        </w:numPr>
        <w:ind w:left="810"/>
        <w:rPr>
          <w:lang w:val="id-ID"/>
          <w:rPrChange w:id="747" w:author="Andri Kurniawan" w:date="2016-12-06T18:43:00Z">
            <w:rPr/>
          </w:rPrChange>
        </w:rPr>
      </w:pPr>
      <w:r w:rsidRPr="00D63CFB">
        <w:rPr>
          <w:lang w:val="id-ID"/>
          <w:rPrChange w:id="748" w:author="Andri Kurniawan" w:date="2016-12-06T18:43:00Z">
            <w:rPr/>
          </w:rPrChange>
        </w:rPr>
        <w:t>Membuat fungsi untuk melakukan pemetaan antara</w:t>
      </w:r>
      <w:r w:rsidRPr="00D63CFB">
        <w:rPr>
          <w:i/>
          <w:lang w:val="id-ID"/>
          <w:rPrChange w:id="749" w:author="Andri Kurniawan" w:date="2016-12-06T18:43:00Z">
            <w:rPr>
              <w:i/>
            </w:rPr>
          </w:rPrChange>
        </w:rPr>
        <w:t xml:space="preserve"> </w:t>
      </w:r>
      <w:r w:rsidRPr="00D63CFB">
        <w:rPr>
          <w:lang w:val="id-ID"/>
          <w:rPrChange w:id="750" w:author="Andri Kurniawan" w:date="2016-12-06T18:43:00Z">
            <w:rPr/>
          </w:rPrChange>
        </w:rPr>
        <w:t xml:space="preserve">bank dan </w:t>
      </w:r>
      <w:r w:rsidRPr="00D63CFB">
        <w:rPr>
          <w:i/>
          <w:lang w:val="id-ID"/>
          <w:rPrChange w:id="751" w:author="Andri Kurniawan" w:date="2016-12-06T18:43:00Z">
            <w:rPr>
              <w:i/>
            </w:rPr>
          </w:rPrChange>
        </w:rPr>
        <w:t xml:space="preserve">payment gateway </w:t>
      </w:r>
      <w:r w:rsidRPr="00D63CFB">
        <w:rPr>
          <w:lang w:val="id-ID"/>
          <w:rPrChange w:id="752" w:author="Andri Kurniawan" w:date="2016-12-06T18:43:00Z">
            <w:rPr/>
          </w:rPrChange>
        </w:rPr>
        <w:t xml:space="preserve">untuk proses pembayaran menggunakan kartu kredit serta </w:t>
      </w:r>
      <w:r w:rsidRPr="00D63CFB">
        <w:rPr>
          <w:i/>
          <w:lang w:val="id-ID"/>
          <w:rPrChange w:id="753" w:author="Andri Kurniawan" w:date="2016-12-06T18:43:00Z">
            <w:rPr>
              <w:i/>
            </w:rPr>
          </w:rPrChange>
        </w:rPr>
        <w:t>user interface-</w:t>
      </w:r>
      <w:r w:rsidRPr="00D63CFB">
        <w:rPr>
          <w:lang w:val="id-ID"/>
          <w:rPrChange w:id="754" w:author="Andri Kurniawan" w:date="2016-12-06T18:43:00Z">
            <w:rPr/>
          </w:rPrChange>
        </w:rPr>
        <w:t>nya</w:t>
      </w:r>
      <w:r w:rsidRPr="00D63CFB">
        <w:rPr>
          <w:i/>
          <w:lang w:val="id-ID"/>
          <w:rPrChange w:id="755" w:author="Andri Kurniawan" w:date="2016-12-06T18:43:00Z">
            <w:rPr>
              <w:i/>
            </w:rPr>
          </w:rPrChange>
        </w:rPr>
        <w:t xml:space="preserve"> </w:t>
      </w:r>
      <w:r w:rsidRPr="00D63CFB">
        <w:rPr>
          <w:lang w:val="id-ID"/>
          <w:rPrChange w:id="756" w:author="Andri Kurniawan" w:date="2016-12-06T18:43:00Z">
            <w:rPr/>
          </w:rPrChange>
        </w:rPr>
        <w:t xml:space="preserve">pada </w:t>
      </w:r>
      <w:del w:id="757" w:author="Andri Kurniawan" w:date="2016-12-06T17:13:00Z">
        <w:r w:rsidRPr="00D63CFB" w:rsidDel="006D7785">
          <w:rPr>
            <w:i/>
            <w:highlight w:val="yellow"/>
            <w:lang w:val="id-ID"/>
            <w:rPrChange w:id="758" w:author="Andri Kurniawan" w:date="2016-12-06T18:43:00Z">
              <w:rPr/>
            </w:rPrChange>
          </w:rPr>
          <w:delText>dasbor</w:delText>
        </w:r>
        <w:r w:rsidRPr="00D63CFB" w:rsidDel="006D7785">
          <w:rPr>
            <w:i/>
            <w:lang w:val="id-ID"/>
            <w:rPrChange w:id="759" w:author="Andri Kurniawan" w:date="2016-12-06T18:43:00Z">
              <w:rPr/>
            </w:rPrChange>
          </w:rPr>
          <w:delText xml:space="preserve"> </w:delText>
        </w:r>
      </w:del>
      <w:ins w:id="760" w:author="Andri Kurniawan" w:date="2016-12-06T17:13:00Z">
        <w:r w:rsidR="006D7785" w:rsidRPr="00D63CFB">
          <w:rPr>
            <w:i/>
            <w:lang w:val="id-ID"/>
            <w:rPrChange w:id="761" w:author="Andri Kurniawan" w:date="2016-12-06T18:43:00Z">
              <w:rPr/>
            </w:rPrChange>
          </w:rPr>
          <w:t>dashboard</w:t>
        </w:r>
        <w:r w:rsidR="006D7785" w:rsidRPr="00D63CFB">
          <w:rPr>
            <w:lang w:val="id-ID"/>
            <w:rPrChange w:id="762" w:author="Andri Kurniawan" w:date="2016-12-06T18:43:00Z">
              <w:rPr/>
            </w:rPrChange>
          </w:rPr>
          <w:t xml:space="preserve"> </w:t>
        </w:r>
      </w:ins>
      <w:r w:rsidRPr="00D63CFB">
        <w:rPr>
          <w:lang w:val="id-ID"/>
          <w:rPrChange w:id="763" w:author="Andri Kurniawan" w:date="2016-12-06T18:43:00Z">
            <w:rPr/>
          </w:rPrChange>
        </w:rPr>
        <w:t>admin untuk konfigurasinya.</w:t>
      </w:r>
    </w:p>
    <w:p w14:paraId="5B86281E" w14:textId="77777777" w:rsidR="009B4D35" w:rsidRPr="00D63CFB" w:rsidRDefault="009B4D35" w:rsidP="009B4D35">
      <w:pPr>
        <w:pStyle w:val="ListParagraph"/>
        <w:numPr>
          <w:ilvl w:val="0"/>
          <w:numId w:val="14"/>
        </w:numPr>
        <w:ind w:left="810"/>
        <w:rPr>
          <w:lang w:val="id-ID"/>
          <w:rPrChange w:id="764" w:author="Andri Kurniawan" w:date="2016-12-06T18:43:00Z">
            <w:rPr/>
          </w:rPrChange>
        </w:rPr>
      </w:pPr>
      <w:r w:rsidRPr="00D63CFB">
        <w:rPr>
          <w:lang w:val="id-ID"/>
          <w:rPrChange w:id="765" w:author="Andri Kurniawan" w:date="2016-12-06T18:43:00Z">
            <w:rPr/>
          </w:rPrChange>
        </w:rPr>
        <w:t xml:space="preserve">Menghilangkan </w:t>
      </w:r>
      <w:r w:rsidR="009D5E7A" w:rsidRPr="00D63CFB">
        <w:rPr>
          <w:i/>
          <w:lang w:val="id-ID"/>
          <w:rPrChange w:id="766" w:author="Andri Kurniawan" w:date="2016-12-06T18:43:00Z">
            <w:rPr>
              <w:i/>
            </w:rPr>
          </w:rPrChange>
        </w:rPr>
        <w:t>feature</w:t>
      </w:r>
      <w:r w:rsidRPr="00D63CFB">
        <w:rPr>
          <w:lang w:val="id-ID"/>
          <w:rPrChange w:id="767" w:author="Andri Kurniawan" w:date="2016-12-06T18:43:00Z">
            <w:rPr/>
          </w:rPrChange>
        </w:rPr>
        <w:t xml:space="preserve"> pilih bank pada halaman pembayaran menggunakan kartu kredit dan mengubah tampilan halaman pembayaran kartu kredit sesuai dengan </w:t>
      </w:r>
      <w:r w:rsidRPr="00D63CFB">
        <w:rPr>
          <w:i/>
          <w:lang w:val="id-ID"/>
          <w:rPrChange w:id="768" w:author="Andri Kurniawan" w:date="2016-12-06T18:43:00Z">
            <w:rPr>
              <w:i/>
            </w:rPr>
          </w:rPrChange>
        </w:rPr>
        <w:t xml:space="preserve">user interface </w:t>
      </w:r>
      <w:r w:rsidRPr="00D63CFB">
        <w:rPr>
          <w:lang w:val="id-ID"/>
          <w:rPrChange w:id="769" w:author="Andri Kurniawan" w:date="2016-12-06T18:43:00Z">
            <w:rPr/>
          </w:rPrChange>
        </w:rPr>
        <w:t>yang diberikan oleh tim UI/UX.</w:t>
      </w:r>
    </w:p>
    <w:p w14:paraId="44BDDE0A" w14:textId="77777777" w:rsidR="009B4D35" w:rsidRPr="00D63CFB" w:rsidRDefault="009B4D35" w:rsidP="009B4D35">
      <w:pPr>
        <w:pStyle w:val="ListParagraph"/>
        <w:numPr>
          <w:ilvl w:val="0"/>
          <w:numId w:val="14"/>
        </w:numPr>
        <w:ind w:left="810"/>
        <w:rPr>
          <w:lang w:val="id-ID"/>
          <w:rPrChange w:id="770" w:author="Andri Kurniawan" w:date="2016-12-06T18:43:00Z">
            <w:rPr/>
          </w:rPrChange>
        </w:rPr>
      </w:pPr>
      <w:r w:rsidRPr="00D63CFB">
        <w:rPr>
          <w:lang w:val="id-ID"/>
          <w:rPrChange w:id="771" w:author="Andri Kurniawan" w:date="2016-12-06T18:43:00Z">
            <w:rPr/>
          </w:rPrChange>
        </w:rPr>
        <w:t xml:space="preserve">Membuat </w:t>
      </w:r>
      <w:r w:rsidR="009D5E7A" w:rsidRPr="00D63CFB">
        <w:rPr>
          <w:i/>
          <w:lang w:val="id-ID"/>
          <w:rPrChange w:id="772" w:author="Andri Kurniawan" w:date="2016-12-06T18:43:00Z">
            <w:rPr>
              <w:i/>
            </w:rPr>
          </w:rPrChange>
        </w:rPr>
        <w:t>feature</w:t>
      </w:r>
      <w:r w:rsidRPr="00D63CFB">
        <w:rPr>
          <w:lang w:val="id-ID"/>
          <w:rPrChange w:id="773" w:author="Andri Kurniawan" w:date="2016-12-06T18:43:00Z">
            <w:rPr/>
          </w:rPrChange>
        </w:rPr>
        <w:t xml:space="preserve"> untuk pengaturan 3-D Secure untuk tiap bank.</w:t>
      </w:r>
    </w:p>
    <w:p w14:paraId="42FC08FD" w14:textId="77777777" w:rsidR="009B4D35" w:rsidRPr="00D63CFB" w:rsidRDefault="009B4D35" w:rsidP="009B4D35">
      <w:pPr>
        <w:pStyle w:val="ListParagraph"/>
        <w:numPr>
          <w:ilvl w:val="0"/>
          <w:numId w:val="14"/>
        </w:numPr>
        <w:ind w:left="810"/>
        <w:rPr>
          <w:lang w:val="id-ID"/>
          <w:rPrChange w:id="774" w:author="Andri Kurniawan" w:date="2016-12-06T18:43:00Z">
            <w:rPr/>
          </w:rPrChange>
        </w:rPr>
      </w:pPr>
      <w:r w:rsidRPr="00D63CFB">
        <w:rPr>
          <w:lang w:val="id-ID"/>
          <w:rPrChange w:id="775" w:author="Andri Kurniawan" w:date="2016-12-06T18:43:00Z">
            <w:rPr/>
          </w:rPrChange>
        </w:rPr>
        <w:t>Membuat fungsi untuk membedakan daftar BINs</w:t>
      </w:r>
      <w:r w:rsidRPr="00D63CFB">
        <w:rPr>
          <w:i/>
          <w:lang w:val="id-ID"/>
          <w:rPrChange w:id="776" w:author="Andri Kurniawan" w:date="2016-12-06T18:43:00Z">
            <w:rPr>
              <w:i/>
            </w:rPr>
          </w:rPrChange>
        </w:rPr>
        <w:t xml:space="preserve"> </w:t>
      </w:r>
      <w:r w:rsidRPr="00D63CFB">
        <w:rPr>
          <w:lang w:val="id-ID"/>
          <w:rPrChange w:id="777" w:author="Andri Kurniawan" w:date="2016-12-06T18:43:00Z">
            <w:rPr/>
          </w:rPrChange>
        </w:rPr>
        <w:t>dari tiap bank yang dapat menggunakan cicilan atau hanya pembayaran secara penuh.</w:t>
      </w:r>
    </w:p>
    <w:p w14:paraId="59F1A634" w14:textId="77777777" w:rsidR="009B4D35" w:rsidRPr="00D63CFB" w:rsidRDefault="009B4D35">
      <w:pPr>
        <w:spacing w:line="276" w:lineRule="auto"/>
        <w:jc w:val="left"/>
        <w:rPr>
          <w:b/>
          <w:lang w:val="id-ID"/>
          <w:rPrChange w:id="778" w:author="Andri Kurniawan" w:date="2016-12-06T18:43:00Z">
            <w:rPr>
              <w:b/>
            </w:rPr>
          </w:rPrChange>
        </w:rPr>
      </w:pPr>
      <w:r w:rsidRPr="00D63CFB">
        <w:rPr>
          <w:bCs/>
          <w:lang w:val="id-ID"/>
          <w:rPrChange w:id="779" w:author="Andri Kurniawan" w:date="2016-12-06T18:43:00Z">
            <w:rPr>
              <w:bCs/>
            </w:rPr>
          </w:rPrChange>
        </w:rPr>
        <w:br w:type="page"/>
      </w:r>
    </w:p>
    <w:p w14:paraId="2681FFFE" w14:textId="77777777" w:rsidR="00B444FF" w:rsidRPr="00D63CFB" w:rsidRDefault="003B308D" w:rsidP="00B444FF">
      <w:pPr>
        <w:pStyle w:val="Heading1"/>
        <w:rPr>
          <w:lang w:val="id-ID"/>
          <w:rPrChange w:id="780" w:author="Andri Kurniawan" w:date="2016-12-06T18:43:00Z">
            <w:rPr/>
          </w:rPrChange>
        </w:rPr>
      </w:pPr>
      <w:bookmarkStart w:id="781" w:name="_Toc469128637"/>
      <w:r w:rsidRPr="00D63CFB">
        <w:rPr>
          <w:rFonts w:eastAsiaTheme="minorHAnsi" w:cstheme="minorBidi"/>
          <w:bCs w:val="0"/>
          <w:szCs w:val="22"/>
          <w:lang w:val="id-ID"/>
          <w:rPrChange w:id="782" w:author="Andri Kurniawan" w:date="2016-12-06T18:43:00Z">
            <w:rPr>
              <w:rFonts w:eastAsiaTheme="minorHAnsi" w:cstheme="minorBidi"/>
              <w:bCs w:val="0"/>
              <w:szCs w:val="22"/>
            </w:rPr>
          </w:rPrChange>
        </w:rPr>
        <w:lastRenderedPageBreak/>
        <w:t>BAB 3</w:t>
      </w:r>
      <w:r w:rsidR="00B444FF" w:rsidRPr="00D63CFB">
        <w:rPr>
          <w:lang w:val="id-ID"/>
          <w:rPrChange w:id="783" w:author="Andri Kurniawan" w:date="2016-12-06T18:43:00Z">
            <w:rPr/>
          </w:rPrChange>
        </w:rPr>
        <w:br/>
      </w:r>
      <w:r w:rsidRPr="00D63CFB">
        <w:rPr>
          <w:lang w:val="id-ID"/>
          <w:rPrChange w:id="784" w:author="Andri Kurniawan" w:date="2016-12-06T18:43:00Z">
            <w:rPr/>
          </w:rPrChange>
        </w:rPr>
        <w:t>ANALISIS</w:t>
      </w:r>
      <w:bookmarkEnd w:id="781"/>
    </w:p>
    <w:p w14:paraId="64468AB6" w14:textId="77777777" w:rsidR="00B444FF" w:rsidRPr="00D63CFB" w:rsidRDefault="00B444FF" w:rsidP="001C3664">
      <w:pPr>
        <w:rPr>
          <w:color w:val="0070C0"/>
          <w:lang w:val="id-ID"/>
          <w:rPrChange w:id="785" w:author="Andri Kurniawan" w:date="2016-12-06T18:43:00Z">
            <w:rPr>
              <w:color w:val="0070C0"/>
            </w:rPr>
          </w:rPrChange>
        </w:rPr>
      </w:pPr>
    </w:p>
    <w:p w14:paraId="01446759" w14:textId="77777777" w:rsidR="001F6587" w:rsidRPr="00D63CFB" w:rsidRDefault="00435365" w:rsidP="00435365">
      <w:pPr>
        <w:pStyle w:val="Heading2"/>
        <w:numPr>
          <w:ilvl w:val="0"/>
          <w:numId w:val="6"/>
        </w:numPr>
        <w:ind w:left="540" w:hanging="540"/>
        <w:rPr>
          <w:lang w:val="id-ID"/>
          <w:rPrChange w:id="786" w:author="Andri Kurniawan" w:date="2016-12-06T18:43:00Z">
            <w:rPr/>
          </w:rPrChange>
        </w:rPr>
      </w:pPr>
      <w:bookmarkStart w:id="787" w:name="_Toc469128638"/>
      <w:r w:rsidRPr="00D63CFB">
        <w:rPr>
          <w:lang w:val="id-ID"/>
          <w:rPrChange w:id="788" w:author="Andri Kurniawan" w:date="2016-12-06T18:43:00Z">
            <w:rPr/>
          </w:rPrChange>
        </w:rPr>
        <w:t>Kesesuaian dan Perbedaan dengan KAKP</w:t>
      </w:r>
      <w:bookmarkEnd w:id="787"/>
    </w:p>
    <w:p w14:paraId="383D8525" w14:textId="73E68C9C" w:rsidR="00F637C6" w:rsidRPr="00D63CFB" w:rsidRDefault="00F637C6" w:rsidP="00425184">
      <w:pPr>
        <w:ind w:firstLine="540"/>
        <w:rPr>
          <w:lang w:val="id-ID"/>
          <w:rPrChange w:id="789" w:author="Andri Kurniawan" w:date="2016-12-06T18:43:00Z">
            <w:rPr/>
          </w:rPrChange>
        </w:rPr>
      </w:pPr>
      <w:r w:rsidRPr="00D63CFB">
        <w:rPr>
          <w:lang w:val="id-ID"/>
          <w:rPrChange w:id="790" w:author="Andri Kurniawan" w:date="2016-12-06T18:43:00Z">
            <w:rPr/>
          </w:rPrChange>
        </w:rPr>
        <w:t xml:space="preserve">Secara umum, pekerjaan yang dilakukan oleh penulis sudah </w:t>
      </w:r>
      <w:r w:rsidRPr="00D63CFB">
        <w:rPr>
          <w:highlight w:val="yellow"/>
          <w:lang w:val="id-ID"/>
          <w:rPrChange w:id="791" w:author="Andri Kurniawan" w:date="2016-12-06T18:43:00Z">
            <w:rPr/>
          </w:rPrChange>
        </w:rPr>
        <w:t>mencangkup</w:t>
      </w:r>
      <w:r w:rsidRPr="00D63CFB">
        <w:rPr>
          <w:lang w:val="id-ID"/>
          <w:rPrChange w:id="792" w:author="Andri Kurniawan" w:date="2016-12-06T18:43:00Z">
            <w:rPr/>
          </w:rPrChange>
        </w:rPr>
        <w:t xml:space="preserve"> pekerjaan yang tertera pada KAKP yang telah lebih da</w:t>
      </w:r>
      <w:r w:rsidR="00823FC1" w:rsidRPr="00D63CFB">
        <w:rPr>
          <w:lang w:val="id-ID"/>
          <w:rPrChange w:id="793" w:author="Andri Kurniawan" w:date="2016-12-06T18:43:00Z">
            <w:rPr/>
          </w:rPrChange>
        </w:rPr>
        <w:t xml:space="preserve">hulu penulis buat. Perbedaannya </w:t>
      </w:r>
      <w:r w:rsidRPr="00D63CFB">
        <w:rPr>
          <w:lang w:val="id-ID"/>
          <w:rPrChange w:id="794" w:author="Andri Kurniawan" w:date="2016-12-06T18:43:00Z">
            <w:rPr/>
          </w:rPrChange>
        </w:rPr>
        <w:t xml:space="preserve">pada KAKP </w:t>
      </w:r>
      <w:r w:rsidR="00283068">
        <w:rPr>
          <w:i/>
        </w:rPr>
        <w:t xml:space="preserve">feature </w:t>
      </w:r>
      <w:r w:rsidR="00283068">
        <w:t xml:space="preserve">yang </w:t>
      </w:r>
      <w:proofErr w:type="spellStart"/>
      <w:r w:rsidR="00283068">
        <w:t>akan</w:t>
      </w:r>
      <w:proofErr w:type="spellEnd"/>
      <w:r w:rsidR="00283068">
        <w:t xml:space="preserve"> </w:t>
      </w:r>
      <w:proofErr w:type="spellStart"/>
      <w:r w:rsidR="00283068">
        <w:t>dikembangkan</w:t>
      </w:r>
      <w:proofErr w:type="spellEnd"/>
      <w:r w:rsidR="00283068">
        <w:t xml:space="preserve"> </w:t>
      </w:r>
      <w:proofErr w:type="spellStart"/>
      <w:r w:rsidR="00283068">
        <w:t>oleh</w:t>
      </w:r>
      <w:proofErr w:type="spellEnd"/>
      <w:r w:rsidR="00283068">
        <w:t xml:space="preserve"> </w:t>
      </w:r>
      <w:proofErr w:type="spellStart"/>
      <w:r w:rsidR="00283068">
        <w:t>penulis</w:t>
      </w:r>
      <w:proofErr w:type="spellEnd"/>
      <w:r w:rsidRPr="00D63CFB">
        <w:rPr>
          <w:lang w:val="id-ID"/>
          <w:rPrChange w:id="795" w:author="Andri Kurniawan" w:date="2016-12-06T18:43:00Z">
            <w:rPr/>
          </w:rPrChange>
        </w:rPr>
        <w:t xml:space="preserve"> </w:t>
      </w:r>
      <w:proofErr w:type="spellStart"/>
      <w:r w:rsidR="00283068">
        <w:t>terbatas</w:t>
      </w:r>
      <w:proofErr w:type="spellEnd"/>
      <w:r w:rsidR="00283068">
        <w:t xml:space="preserve"> </w:t>
      </w:r>
      <w:proofErr w:type="spellStart"/>
      <w:r w:rsidR="00283068">
        <w:t>pada</w:t>
      </w:r>
      <w:proofErr w:type="spellEnd"/>
      <w:r w:rsidR="00283068">
        <w:t xml:space="preserve"> </w:t>
      </w:r>
      <w:r w:rsidR="00283068">
        <w:rPr>
          <w:i/>
        </w:rPr>
        <w:t xml:space="preserve">feature </w:t>
      </w:r>
      <w:r w:rsidR="00283068">
        <w:rPr>
          <w:lang w:val="id-ID"/>
        </w:rPr>
        <w:t>m</w:t>
      </w:r>
      <w:r w:rsidR="00283068" w:rsidRPr="00D63CFB">
        <w:rPr>
          <w:lang w:val="id-ID"/>
          <w:rPrChange w:id="796" w:author="Andri Kurniawan" w:date="2016-12-06T18:43:00Z">
            <w:rPr/>
          </w:rPrChange>
        </w:rPr>
        <w:t>embuat fungsi untuk melakukan pemetaan antara</w:t>
      </w:r>
      <w:r w:rsidR="00283068" w:rsidRPr="00D63CFB">
        <w:rPr>
          <w:i/>
          <w:lang w:val="id-ID"/>
          <w:rPrChange w:id="797" w:author="Andri Kurniawan" w:date="2016-12-06T18:43:00Z">
            <w:rPr>
              <w:i/>
            </w:rPr>
          </w:rPrChange>
        </w:rPr>
        <w:t xml:space="preserve"> </w:t>
      </w:r>
      <w:r w:rsidR="00283068" w:rsidRPr="00D63CFB">
        <w:rPr>
          <w:lang w:val="id-ID"/>
          <w:rPrChange w:id="798" w:author="Andri Kurniawan" w:date="2016-12-06T18:43:00Z">
            <w:rPr/>
          </w:rPrChange>
        </w:rPr>
        <w:t xml:space="preserve">bank dan </w:t>
      </w:r>
      <w:r w:rsidR="00283068" w:rsidRPr="00D63CFB">
        <w:rPr>
          <w:i/>
          <w:lang w:val="id-ID"/>
          <w:rPrChange w:id="799" w:author="Andri Kurniawan" w:date="2016-12-06T18:43:00Z">
            <w:rPr>
              <w:i/>
            </w:rPr>
          </w:rPrChange>
        </w:rPr>
        <w:t xml:space="preserve">payment gateway </w:t>
      </w:r>
      <w:r w:rsidR="00283068" w:rsidRPr="00D63CFB">
        <w:rPr>
          <w:lang w:val="id-ID"/>
          <w:rPrChange w:id="800" w:author="Andri Kurniawan" w:date="2016-12-06T18:43:00Z">
            <w:rPr/>
          </w:rPrChange>
        </w:rPr>
        <w:t xml:space="preserve">untuk proses pembayaran menggunakan kartu kredit serta </w:t>
      </w:r>
      <w:r w:rsidR="00283068" w:rsidRPr="00D63CFB">
        <w:rPr>
          <w:i/>
          <w:lang w:val="id-ID"/>
          <w:rPrChange w:id="801" w:author="Andri Kurniawan" w:date="2016-12-06T18:43:00Z">
            <w:rPr>
              <w:i/>
            </w:rPr>
          </w:rPrChange>
        </w:rPr>
        <w:t>user interface-</w:t>
      </w:r>
      <w:r w:rsidR="00283068" w:rsidRPr="00D63CFB">
        <w:rPr>
          <w:lang w:val="id-ID"/>
          <w:rPrChange w:id="802" w:author="Andri Kurniawan" w:date="2016-12-06T18:43:00Z">
            <w:rPr/>
          </w:rPrChange>
        </w:rPr>
        <w:t>nya</w:t>
      </w:r>
      <w:r w:rsidR="00283068" w:rsidRPr="00D63CFB">
        <w:rPr>
          <w:i/>
          <w:lang w:val="id-ID"/>
          <w:rPrChange w:id="803" w:author="Andri Kurniawan" w:date="2016-12-06T18:43:00Z">
            <w:rPr>
              <w:i/>
            </w:rPr>
          </w:rPrChange>
        </w:rPr>
        <w:t xml:space="preserve"> </w:t>
      </w:r>
      <w:r w:rsidR="00283068" w:rsidRPr="00D63CFB">
        <w:rPr>
          <w:lang w:val="id-ID"/>
          <w:rPrChange w:id="804" w:author="Andri Kurniawan" w:date="2016-12-06T18:43:00Z">
            <w:rPr/>
          </w:rPrChange>
        </w:rPr>
        <w:t xml:space="preserve">pada </w:t>
      </w:r>
      <w:del w:id="805" w:author="Andri Kurniawan" w:date="2016-12-06T17:13:00Z">
        <w:r w:rsidR="00283068" w:rsidRPr="00D63CFB" w:rsidDel="006D7785">
          <w:rPr>
            <w:i/>
            <w:highlight w:val="yellow"/>
            <w:lang w:val="id-ID"/>
            <w:rPrChange w:id="806" w:author="Andri Kurniawan" w:date="2016-12-06T18:43:00Z">
              <w:rPr/>
            </w:rPrChange>
          </w:rPr>
          <w:delText>dasbor</w:delText>
        </w:r>
        <w:r w:rsidR="00283068" w:rsidRPr="00D63CFB" w:rsidDel="006D7785">
          <w:rPr>
            <w:i/>
            <w:lang w:val="id-ID"/>
            <w:rPrChange w:id="807" w:author="Andri Kurniawan" w:date="2016-12-06T18:43:00Z">
              <w:rPr/>
            </w:rPrChange>
          </w:rPr>
          <w:delText xml:space="preserve"> </w:delText>
        </w:r>
      </w:del>
      <w:ins w:id="808" w:author="Andri Kurniawan" w:date="2016-12-06T17:13:00Z">
        <w:r w:rsidR="00283068" w:rsidRPr="00D63CFB">
          <w:rPr>
            <w:i/>
            <w:lang w:val="id-ID"/>
            <w:rPrChange w:id="809" w:author="Andri Kurniawan" w:date="2016-12-06T18:43:00Z">
              <w:rPr/>
            </w:rPrChange>
          </w:rPr>
          <w:t>dashboard</w:t>
        </w:r>
        <w:r w:rsidR="00283068" w:rsidRPr="00D63CFB">
          <w:rPr>
            <w:lang w:val="id-ID"/>
            <w:rPrChange w:id="810" w:author="Andri Kurniawan" w:date="2016-12-06T18:43:00Z">
              <w:rPr/>
            </w:rPrChange>
          </w:rPr>
          <w:t xml:space="preserve"> </w:t>
        </w:r>
      </w:ins>
      <w:r w:rsidR="00283068" w:rsidRPr="00D63CFB">
        <w:rPr>
          <w:lang w:val="id-ID"/>
          <w:rPrChange w:id="811" w:author="Andri Kurniawan" w:date="2016-12-06T18:43:00Z">
            <w:rPr/>
          </w:rPrChange>
        </w:rPr>
        <w:t>admin untuk konfigurasinya.</w:t>
      </w:r>
      <w:r w:rsidRPr="00D63CFB">
        <w:rPr>
          <w:lang w:val="id-ID"/>
          <w:rPrChange w:id="812" w:author="Andri Kurniawan" w:date="2016-12-06T18:43:00Z">
            <w:rPr/>
          </w:rPrChange>
        </w:rPr>
        <w:t xml:space="preserve"> Hal ini karena pada saat awal proses kerja praktik, penulis bersama </w:t>
      </w:r>
      <w:r w:rsidRPr="00D63CFB">
        <w:rPr>
          <w:i/>
          <w:lang w:val="id-ID"/>
          <w:rPrChange w:id="813" w:author="Andri Kurniawan" w:date="2016-12-06T18:43:00Z">
            <w:rPr>
              <w:i/>
            </w:rPr>
          </w:rPrChange>
        </w:rPr>
        <w:t xml:space="preserve">Project Manager </w:t>
      </w:r>
      <w:r w:rsidRPr="00D63CFB">
        <w:rPr>
          <w:lang w:val="id-ID"/>
          <w:rPrChange w:id="814" w:author="Andri Kurniawan" w:date="2016-12-06T18:43:00Z">
            <w:rPr/>
          </w:rPrChange>
        </w:rPr>
        <w:t>dan mentor pada divisi BTP berpikir jika pekerjaan tersebut memakan waktu yang cukup lama</w:t>
      </w:r>
      <w:r w:rsidR="00F3273A" w:rsidRPr="003F127F">
        <w:rPr>
          <w:lang w:val="id-ID"/>
        </w:rPr>
        <w:t xml:space="preserve"> dan penulis membutuhkan proses adaptasi terlebih dahulu sehingga dialokasikan waktu yang cukup banyak</w:t>
      </w:r>
      <w:r w:rsidRPr="00D63CFB">
        <w:rPr>
          <w:lang w:val="id-ID"/>
          <w:rPrChange w:id="815" w:author="Andri Kurniawan" w:date="2016-12-06T18:43:00Z">
            <w:rPr/>
          </w:rPrChange>
        </w:rPr>
        <w:t>.</w:t>
      </w:r>
      <w:r w:rsidR="00F3273A" w:rsidRPr="003F127F">
        <w:rPr>
          <w:lang w:val="id-ID"/>
        </w:rPr>
        <w:t xml:space="preserve"> </w:t>
      </w:r>
      <w:r w:rsidR="00F3273A">
        <w:t xml:space="preserve">Di </w:t>
      </w:r>
      <w:proofErr w:type="spellStart"/>
      <w:r w:rsidR="00F3273A">
        <w:t>sisi</w:t>
      </w:r>
      <w:proofErr w:type="spellEnd"/>
      <w:r w:rsidR="00F3273A">
        <w:t xml:space="preserve"> </w:t>
      </w:r>
      <w:proofErr w:type="spellStart"/>
      <w:proofErr w:type="gramStart"/>
      <w:r w:rsidR="00F3273A">
        <w:t>lain</w:t>
      </w:r>
      <w:proofErr w:type="spellEnd"/>
      <w:proofErr w:type="gramEnd"/>
      <w:r w:rsidR="00F3273A">
        <w:t xml:space="preserve">, </w:t>
      </w:r>
      <w:proofErr w:type="spellStart"/>
      <w:r w:rsidR="00F3273A">
        <w:t>pekerjaan</w:t>
      </w:r>
      <w:proofErr w:type="spellEnd"/>
      <w:r w:rsidR="00F3273A">
        <w:t xml:space="preserve"> </w:t>
      </w:r>
      <w:proofErr w:type="spellStart"/>
      <w:r w:rsidR="00F3273A">
        <w:t>tersebut</w:t>
      </w:r>
      <w:proofErr w:type="spellEnd"/>
      <w:r w:rsidR="00F3273A">
        <w:t xml:space="preserve"> juga </w:t>
      </w:r>
      <w:proofErr w:type="spellStart"/>
      <w:r w:rsidR="00F3273A">
        <w:t>memiliki</w:t>
      </w:r>
      <w:proofErr w:type="spellEnd"/>
      <w:r w:rsidR="00F3273A">
        <w:t xml:space="preserve"> </w:t>
      </w:r>
      <w:proofErr w:type="spellStart"/>
      <w:r w:rsidR="00F3273A">
        <w:t>tingkat</w:t>
      </w:r>
      <w:proofErr w:type="spellEnd"/>
      <w:r w:rsidR="00F3273A">
        <w:t xml:space="preserve"> </w:t>
      </w:r>
      <w:proofErr w:type="spellStart"/>
      <w:r w:rsidR="00F3273A">
        <w:t>kesulitan</w:t>
      </w:r>
      <w:proofErr w:type="spellEnd"/>
      <w:r w:rsidR="00F3273A">
        <w:t xml:space="preserve"> yang </w:t>
      </w:r>
      <w:proofErr w:type="spellStart"/>
      <w:r w:rsidR="00F3273A">
        <w:t>cukup</w:t>
      </w:r>
      <w:proofErr w:type="spellEnd"/>
      <w:r w:rsidR="00F3273A">
        <w:t xml:space="preserve"> </w:t>
      </w:r>
      <w:proofErr w:type="spellStart"/>
      <w:r w:rsidR="00F3273A">
        <w:t>sulit</w:t>
      </w:r>
      <w:proofErr w:type="spellEnd"/>
      <w:r w:rsidR="00F3273A">
        <w:t xml:space="preserve"> </w:t>
      </w:r>
      <w:proofErr w:type="spellStart"/>
      <w:r w:rsidR="00F3273A">
        <w:t>dan</w:t>
      </w:r>
      <w:proofErr w:type="spellEnd"/>
      <w:r w:rsidR="00F3273A">
        <w:t xml:space="preserve"> </w:t>
      </w:r>
      <w:proofErr w:type="spellStart"/>
      <w:r w:rsidR="00F3273A">
        <w:t>membutuhkan</w:t>
      </w:r>
      <w:proofErr w:type="spellEnd"/>
      <w:r w:rsidR="00F3273A">
        <w:t xml:space="preserve"> </w:t>
      </w:r>
      <w:proofErr w:type="spellStart"/>
      <w:r w:rsidR="00F3273A">
        <w:t>pertimbangan</w:t>
      </w:r>
      <w:proofErr w:type="spellEnd"/>
      <w:r w:rsidR="00F3273A">
        <w:t xml:space="preserve"> </w:t>
      </w:r>
      <w:proofErr w:type="spellStart"/>
      <w:r w:rsidR="00F3273A">
        <w:t>dari</w:t>
      </w:r>
      <w:proofErr w:type="spellEnd"/>
      <w:r w:rsidR="00F3273A">
        <w:t xml:space="preserve"> </w:t>
      </w:r>
      <w:proofErr w:type="spellStart"/>
      <w:r w:rsidR="00F3273A">
        <w:t>divisi</w:t>
      </w:r>
      <w:proofErr w:type="spellEnd"/>
      <w:r w:rsidR="00F3273A">
        <w:t xml:space="preserve"> </w:t>
      </w:r>
      <w:proofErr w:type="spellStart"/>
      <w:r w:rsidR="00F3273A">
        <w:t>bisnis</w:t>
      </w:r>
      <w:proofErr w:type="spellEnd"/>
      <w:r w:rsidR="00F3273A">
        <w:t xml:space="preserve"> </w:t>
      </w:r>
      <w:proofErr w:type="spellStart"/>
      <w:r w:rsidR="00F3273A">
        <w:t>sehingga</w:t>
      </w:r>
      <w:proofErr w:type="spellEnd"/>
      <w:r w:rsidR="00F3273A">
        <w:t xml:space="preserve"> </w:t>
      </w:r>
      <w:proofErr w:type="spellStart"/>
      <w:r w:rsidR="00F3273A">
        <w:t>memungkinkan</w:t>
      </w:r>
      <w:proofErr w:type="spellEnd"/>
      <w:r w:rsidR="00F3273A">
        <w:t xml:space="preserve"> </w:t>
      </w:r>
      <w:proofErr w:type="spellStart"/>
      <w:r w:rsidR="00F3273A">
        <w:t>terjadinya</w:t>
      </w:r>
      <w:proofErr w:type="spellEnd"/>
      <w:r w:rsidR="00F3273A">
        <w:t xml:space="preserve"> </w:t>
      </w:r>
      <w:proofErr w:type="spellStart"/>
      <w:r w:rsidR="00F3273A">
        <w:t>perubahan</w:t>
      </w:r>
      <w:proofErr w:type="spellEnd"/>
      <w:r w:rsidR="00F3273A">
        <w:t xml:space="preserve"> </w:t>
      </w:r>
      <w:proofErr w:type="spellStart"/>
      <w:r w:rsidR="00F3273A">
        <w:t>pada</w:t>
      </w:r>
      <w:proofErr w:type="spellEnd"/>
      <w:r w:rsidR="00F3273A">
        <w:t xml:space="preserve"> </w:t>
      </w:r>
      <w:r w:rsidR="00F3273A">
        <w:rPr>
          <w:i/>
        </w:rPr>
        <w:t>requirement</w:t>
      </w:r>
      <w:r w:rsidR="00F3273A">
        <w:t xml:space="preserve">. </w:t>
      </w:r>
      <w:r w:rsidR="00602221" w:rsidRPr="00D63CFB">
        <w:rPr>
          <w:lang w:val="id-ID"/>
          <w:rPrChange w:id="816" w:author="Andri Kurniawan" w:date="2016-12-06T18:43:00Z">
            <w:rPr/>
          </w:rPrChange>
        </w:rPr>
        <w:t>Namun penulis dapat menyelesaikan pekerjaan lebih cepat daripada perkiraan awal, sehingga penulis mendapatkan pekerjaan baru yang berkaitan dengan pekerjaan tersebut.</w:t>
      </w:r>
      <w:r w:rsidR="003B4656" w:rsidRPr="00D63CFB">
        <w:rPr>
          <w:rStyle w:val="CommentReference"/>
          <w:lang w:val="id-ID"/>
          <w:rPrChange w:id="817" w:author="Andri Kurniawan" w:date="2016-12-06T18:43:00Z">
            <w:rPr>
              <w:rStyle w:val="CommentReference"/>
            </w:rPr>
          </w:rPrChange>
        </w:rPr>
        <w:commentReference w:id="818"/>
      </w:r>
    </w:p>
    <w:p w14:paraId="2B299EAE" w14:textId="77777777" w:rsidR="00435365" w:rsidRPr="00D63CFB" w:rsidRDefault="00435365" w:rsidP="00435365">
      <w:pPr>
        <w:pStyle w:val="Heading2"/>
        <w:numPr>
          <w:ilvl w:val="0"/>
          <w:numId w:val="6"/>
        </w:numPr>
        <w:ind w:left="540" w:hanging="540"/>
        <w:rPr>
          <w:lang w:val="id-ID"/>
          <w:rPrChange w:id="819" w:author="Andri Kurniawan" w:date="2016-12-06T18:43:00Z">
            <w:rPr/>
          </w:rPrChange>
        </w:rPr>
      </w:pPr>
      <w:bookmarkStart w:id="820" w:name="_Toc469128639"/>
      <w:r w:rsidRPr="00D63CFB">
        <w:rPr>
          <w:lang w:val="id-ID"/>
          <w:rPrChange w:id="821" w:author="Andri Kurniawan" w:date="2016-12-06T18:43:00Z">
            <w:rPr/>
          </w:rPrChange>
        </w:rPr>
        <w:t>Kendala dalam Kerja Praktik dan Cara Penanganannya</w:t>
      </w:r>
      <w:bookmarkEnd w:id="820"/>
    </w:p>
    <w:p w14:paraId="76B94E07" w14:textId="77777777" w:rsidR="00425184" w:rsidRPr="00D63CFB" w:rsidRDefault="003F6A75" w:rsidP="003F6A75">
      <w:pPr>
        <w:ind w:firstLine="540"/>
        <w:rPr>
          <w:lang w:val="id-ID"/>
          <w:rPrChange w:id="822" w:author="Andri Kurniawan" w:date="2016-12-06T18:43:00Z">
            <w:rPr/>
          </w:rPrChange>
        </w:rPr>
      </w:pPr>
      <w:r w:rsidRPr="00D63CFB">
        <w:rPr>
          <w:lang w:val="id-ID"/>
          <w:rPrChange w:id="823" w:author="Andri Kurniawan" w:date="2016-12-06T18:43:00Z">
            <w:rPr/>
          </w:rPrChange>
        </w:rPr>
        <w:t>Kendala yang dialami</w:t>
      </w:r>
      <w:r w:rsidR="00D87C9A" w:rsidRPr="00D63CFB">
        <w:rPr>
          <w:lang w:val="id-ID"/>
          <w:rPrChange w:id="824" w:author="Andri Kurniawan" w:date="2016-12-06T18:43:00Z">
            <w:rPr/>
          </w:rPrChange>
        </w:rPr>
        <w:t xml:space="preserve"> oleh penulis secara teknis</w:t>
      </w:r>
      <w:r w:rsidRPr="00D63CFB">
        <w:rPr>
          <w:lang w:val="id-ID"/>
          <w:rPrChange w:id="825" w:author="Andri Kurniawan" w:date="2016-12-06T18:43:00Z">
            <w:rPr/>
          </w:rPrChange>
        </w:rPr>
        <w:t xml:space="preserve"> adalah penulis belum pernah menggunakan teknologi yang digunakan</w:t>
      </w:r>
      <w:r w:rsidR="00831422" w:rsidRPr="00D63CFB">
        <w:rPr>
          <w:lang w:val="id-ID"/>
          <w:rPrChange w:id="826" w:author="Andri Kurniawan" w:date="2016-12-06T18:43:00Z">
            <w:rPr/>
          </w:rPrChange>
        </w:rPr>
        <w:t xml:space="preserve"> pada saat kerja praktik sehingga penulis membutuhkan waktu untuk</w:t>
      </w:r>
      <w:r w:rsidR="00D87C9A" w:rsidRPr="00D63CFB">
        <w:rPr>
          <w:lang w:val="id-ID"/>
          <w:rPrChange w:id="827" w:author="Andri Kurniawan" w:date="2016-12-06T18:43:00Z">
            <w:rPr/>
          </w:rPrChange>
        </w:rPr>
        <w:t xml:space="preserve"> mempelajari teknologi tersebut terlebih dahulu. Selama 2 minggu pertama dari masa kerja praktik, penulis mencoba dan mempelajari semua teknologi yang akan digunakan secara mandiri dengan cara membuat sebuah blog sederhana yang mengaplikasikan teknologi yang akan digunakan. Selain itu, karena penulis tidak memiliki pengetahuan yang cukup dalam tentang </w:t>
      </w:r>
      <w:r w:rsidR="00D87C9A" w:rsidRPr="00D63CFB">
        <w:rPr>
          <w:i/>
          <w:lang w:val="id-ID"/>
          <w:rPrChange w:id="828" w:author="Andri Kurniawan" w:date="2016-12-06T18:43:00Z">
            <w:rPr>
              <w:i/>
            </w:rPr>
          </w:rPrChange>
        </w:rPr>
        <w:t>front-end,</w:t>
      </w:r>
      <w:r w:rsidR="00D87C9A" w:rsidRPr="00D63CFB">
        <w:rPr>
          <w:lang w:val="id-ID"/>
          <w:rPrChange w:id="829" w:author="Andri Kurniawan" w:date="2016-12-06T18:43:00Z">
            <w:rPr/>
          </w:rPrChange>
        </w:rPr>
        <w:t xml:space="preserve"> penulis banyak bertanya dan berdiskusi kepada senior di Bukalapak yang merupakan alumni Fasilkom yang bekerja sebagai </w:t>
      </w:r>
      <w:r w:rsidR="00D87C9A" w:rsidRPr="00D63CFB">
        <w:rPr>
          <w:i/>
          <w:lang w:val="id-ID"/>
          <w:rPrChange w:id="830" w:author="Andri Kurniawan" w:date="2016-12-06T18:43:00Z">
            <w:rPr>
              <w:i/>
            </w:rPr>
          </w:rPrChange>
        </w:rPr>
        <w:t>front-end Developer</w:t>
      </w:r>
      <w:del w:id="831" w:author="RMahendra" w:date="2016-12-01T06:39:00Z">
        <w:r w:rsidR="00D87C9A" w:rsidRPr="00D63CFB" w:rsidDel="003B4656">
          <w:rPr>
            <w:i/>
            <w:lang w:val="id-ID"/>
            <w:rPrChange w:id="832" w:author="Andri Kurniawan" w:date="2016-12-06T18:43:00Z">
              <w:rPr>
                <w:i/>
              </w:rPr>
            </w:rPrChange>
          </w:rPr>
          <w:delText xml:space="preserve"> </w:delText>
        </w:r>
        <w:r w:rsidR="00D87C9A" w:rsidRPr="00D63CFB" w:rsidDel="003B4656">
          <w:rPr>
            <w:lang w:val="id-ID"/>
            <w:rPrChange w:id="833" w:author="Andri Kurniawan" w:date="2016-12-06T18:43:00Z">
              <w:rPr/>
            </w:rPrChange>
          </w:rPr>
          <w:delText>di Bukalapak</w:delText>
        </w:r>
      </w:del>
      <w:r w:rsidR="00D87C9A" w:rsidRPr="00D63CFB">
        <w:rPr>
          <w:lang w:val="id-ID"/>
          <w:rPrChange w:id="834" w:author="Andri Kurniawan" w:date="2016-12-06T18:43:00Z">
            <w:rPr/>
          </w:rPrChange>
        </w:rPr>
        <w:t>.</w:t>
      </w:r>
    </w:p>
    <w:p w14:paraId="3DF3540F" w14:textId="3F511E3D" w:rsidR="00D87C9A" w:rsidRPr="00D63CFB" w:rsidRDefault="003B4656" w:rsidP="003F6A75">
      <w:pPr>
        <w:ind w:firstLine="540"/>
        <w:rPr>
          <w:lang w:val="id-ID"/>
          <w:rPrChange w:id="835" w:author="Andri Kurniawan" w:date="2016-12-06T18:43:00Z">
            <w:rPr/>
          </w:rPrChange>
        </w:rPr>
      </w:pPr>
      <w:commentRangeStart w:id="836"/>
      <w:ins w:id="837" w:author="RMahendra" w:date="2016-12-01T06:40:00Z">
        <w:r w:rsidRPr="00D63CFB">
          <w:rPr>
            <w:lang w:val="id-ID"/>
          </w:rPr>
          <w:lastRenderedPageBreak/>
          <w:t xml:space="preserve"> </w:t>
        </w:r>
        <w:commentRangeEnd w:id="836"/>
        <w:r w:rsidRPr="00D63CFB">
          <w:rPr>
            <w:rStyle w:val="CommentReference"/>
            <w:lang w:val="id-ID"/>
            <w:rPrChange w:id="838" w:author="Andri Kurniawan" w:date="2016-12-06T18:43:00Z">
              <w:rPr>
                <w:rStyle w:val="CommentReference"/>
              </w:rPr>
            </w:rPrChange>
          </w:rPr>
          <w:commentReference w:id="836"/>
        </w:r>
      </w:ins>
      <w:r w:rsidR="00D87C9A" w:rsidRPr="00D63CFB">
        <w:rPr>
          <w:lang w:val="id-ID"/>
          <w:rPrChange w:id="839" w:author="Andri Kurniawan" w:date="2016-12-06T18:43:00Z">
            <w:rPr/>
          </w:rPrChange>
        </w:rPr>
        <w:t xml:space="preserve">Dari segi non teknis, </w:t>
      </w:r>
      <w:proofErr w:type="spellStart"/>
      <w:r w:rsidR="001806EF">
        <w:t>Bukalapak</w:t>
      </w:r>
      <w:proofErr w:type="spellEnd"/>
      <w:r w:rsidR="001806EF">
        <w:t xml:space="preserve"> </w:t>
      </w:r>
      <w:proofErr w:type="spellStart"/>
      <w:r w:rsidR="001806EF">
        <w:t>membagi</w:t>
      </w:r>
      <w:proofErr w:type="spellEnd"/>
      <w:r w:rsidR="001806EF">
        <w:t xml:space="preserve"> </w:t>
      </w:r>
      <w:proofErr w:type="spellStart"/>
      <w:r w:rsidR="001806EF">
        <w:t>setiap</w:t>
      </w:r>
      <w:proofErr w:type="spellEnd"/>
      <w:r w:rsidR="001806EF">
        <w:t xml:space="preserve"> </w:t>
      </w:r>
      <w:proofErr w:type="spellStart"/>
      <w:r w:rsidR="001806EF">
        <w:t>karyawan</w:t>
      </w:r>
      <w:proofErr w:type="spellEnd"/>
      <w:r w:rsidR="001806EF">
        <w:t xml:space="preserve"> </w:t>
      </w:r>
      <w:proofErr w:type="spellStart"/>
      <w:r w:rsidR="001806EF">
        <w:t>magang</w:t>
      </w:r>
      <w:proofErr w:type="spellEnd"/>
      <w:r w:rsidR="001806EF">
        <w:t xml:space="preserve"> </w:t>
      </w:r>
      <w:proofErr w:type="spellStart"/>
      <w:r w:rsidR="001806EF">
        <w:t>ke</w:t>
      </w:r>
      <w:proofErr w:type="spellEnd"/>
      <w:r w:rsidR="001806EF">
        <w:t xml:space="preserve"> </w:t>
      </w:r>
      <w:proofErr w:type="spellStart"/>
      <w:r w:rsidR="001806EF">
        <w:t>divisi</w:t>
      </w:r>
      <w:proofErr w:type="spellEnd"/>
      <w:r w:rsidR="001806EF">
        <w:t xml:space="preserve"> yang </w:t>
      </w:r>
      <w:proofErr w:type="spellStart"/>
      <w:r w:rsidR="001806EF">
        <w:t>berbeda-beda</w:t>
      </w:r>
      <w:proofErr w:type="spellEnd"/>
      <w:r w:rsidR="001806EF">
        <w:t xml:space="preserve">. Hal </w:t>
      </w:r>
      <w:proofErr w:type="spellStart"/>
      <w:r w:rsidR="001806EF">
        <w:t>ini</w:t>
      </w:r>
      <w:proofErr w:type="spellEnd"/>
      <w:r w:rsidR="001806EF">
        <w:t xml:space="preserve"> </w:t>
      </w:r>
      <w:proofErr w:type="spellStart"/>
      <w:r w:rsidR="001806EF">
        <w:t>menyebabkan</w:t>
      </w:r>
      <w:proofErr w:type="spellEnd"/>
      <w:r w:rsidR="001806EF">
        <w:t xml:space="preserve"> </w:t>
      </w:r>
      <w:proofErr w:type="spellStart"/>
      <w:r w:rsidR="001806EF">
        <w:t>penulis</w:t>
      </w:r>
      <w:proofErr w:type="spellEnd"/>
      <w:r w:rsidR="001806EF">
        <w:t xml:space="preserve"> </w:t>
      </w:r>
      <w:proofErr w:type="spellStart"/>
      <w:r w:rsidR="001806EF">
        <w:t>pada</w:t>
      </w:r>
      <w:proofErr w:type="spellEnd"/>
      <w:r w:rsidR="001806EF">
        <w:t xml:space="preserve"> masa </w:t>
      </w:r>
      <w:proofErr w:type="spellStart"/>
      <w:r w:rsidR="001806EF">
        <w:t>awal</w:t>
      </w:r>
      <w:proofErr w:type="spellEnd"/>
      <w:r w:rsidR="001806EF">
        <w:t xml:space="preserve"> </w:t>
      </w:r>
      <w:proofErr w:type="spellStart"/>
      <w:r w:rsidR="001806EF">
        <w:t>kerja</w:t>
      </w:r>
      <w:proofErr w:type="spellEnd"/>
      <w:r w:rsidR="001806EF">
        <w:t xml:space="preserve"> </w:t>
      </w:r>
      <w:proofErr w:type="spellStart"/>
      <w:r w:rsidR="001806EF">
        <w:t>praktik</w:t>
      </w:r>
      <w:proofErr w:type="spellEnd"/>
      <w:r w:rsidR="001806EF">
        <w:t xml:space="preserve"> </w:t>
      </w:r>
      <w:proofErr w:type="spellStart"/>
      <w:r w:rsidR="001806EF">
        <w:t>mengalami</w:t>
      </w:r>
      <w:proofErr w:type="spellEnd"/>
      <w:r w:rsidR="001806EF">
        <w:t xml:space="preserve"> </w:t>
      </w:r>
      <w:proofErr w:type="spellStart"/>
      <w:r w:rsidR="001806EF">
        <w:t>sedikit</w:t>
      </w:r>
      <w:proofErr w:type="spellEnd"/>
      <w:r w:rsidR="001806EF">
        <w:t xml:space="preserve"> </w:t>
      </w:r>
      <w:proofErr w:type="spellStart"/>
      <w:r w:rsidR="001806EF">
        <w:t>canggung</w:t>
      </w:r>
      <w:proofErr w:type="spellEnd"/>
      <w:r w:rsidR="001806EF">
        <w:t xml:space="preserve"> </w:t>
      </w:r>
      <w:proofErr w:type="spellStart"/>
      <w:r w:rsidR="001806EF">
        <w:t>dalam</w:t>
      </w:r>
      <w:proofErr w:type="spellEnd"/>
      <w:r w:rsidR="001806EF">
        <w:t xml:space="preserve"> </w:t>
      </w:r>
      <w:proofErr w:type="spellStart"/>
      <w:r w:rsidR="001806EF">
        <w:t>berkomunikasi</w:t>
      </w:r>
      <w:proofErr w:type="spellEnd"/>
      <w:r w:rsidR="001806EF">
        <w:t xml:space="preserve"> </w:t>
      </w:r>
      <w:proofErr w:type="spellStart"/>
      <w:r w:rsidR="001806EF">
        <w:t>dengan</w:t>
      </w:r>
      <w:proofErr w:type="spellEnd"/>
      <w:r w:rsidR="001806EF">
        <w:t xml:space="preserve"> yang </w:t>
      </w:r>
      <w:proofErr w:type="spellStart"/>
      <w:r w:rsidR="002B2A43">
        <w:t>anggota</w:t>
      </w:r>
      <w:proofErr w:type="spellEnd"/>
      <w:r w:rsidR="002B2A43">
        <w:t xml:space="preserve"> </w:t>
      </w:r>
      <w:proofErr w:type="spellStart"/>
      <w:proofErr w:type="gramStart"/>
      <w:r w:rsidR="002B2A43">
        <w:t>tim</w:t>
      </w:r>
      <w:proofErr w:type="spellEnd"/>
      <w:proofErr w:type="gramEnd"/>
      <w:r w:rsidR="002B2A43">
        <w:t xml:space="preserve"> yang </w:t>
      </w:r>
      <w:proofErr w:type="spellStart"/>
      <w:r w:rsidR="002B2A43">
        <w:t>lainnya</w:t>
      </w:r>
      <w:proofErr w:type="spellEnd"/>
      <w:r w:rsidR="001806EF">
        <w:t xml:space="preserve">. </w:t>
      </w:r>
      <w:r w:rsidR="00D87C9A" w:rsidRPr="00D63CFB">
        <w:rPr>
          <w:lang w:val="id-ID"/>
          <w:rPrChange w:id="840" w:author="Andri Kurniawan" w:date="2016-12-06T18:43:00Z">
            <w:rPr/>
          </w:rPrChange>
        </w:rPr>
        <w:t xml:space="preserve">Namun karena mentor yang cukup ramah dan hampir semua anggota tim BTP bermain </w:t>
      </w:r>
      <w:r w:rsidR="00D87C9A" w:rsidRPr="00D63CFB">
        <w:rPr>
          <w:i/>
          <w:lang w:val="id-ID"/>
          <w:rPrChange w:id="841" w:author="Andri Kurniawan" w:date="2016-12-06T18:43:00Z">
            <w:rPr>
              <w:i/>
            </w:rPr>
          </w:rPrChange>
        </w:rPr>
        <w:t xml:space="preserve">game </w:t>
      </w:r>
      <w:r w:rsidR="00D87C9A" w:rsidRPr="00D63CFB">
        <w:rPr>
          <w:lang w:val="id-ID"/>
          <w:rPrChange w:id="842" w:author="Andri Kurniawan" w:date="2016-12-06T18:43:00Z">
            <w:rPr/>
          </w:rPrChange>
        </w:rPr>
        <w:t>Dota 2 sehingga penulis mulai akrab dengan anggota tim lainnya.</w:t>
      </w:r>
    </w:p>
    <w:p w14:paraId="3AECA47B" w14:textId="77777777" w:rsidR="00435365" w:rsidRPr="00D63CFB" w:rsidRDefault="00435365" w:rsidP="00435365">
      <w:pPr>
        <w:pStyle w:val="Heading2"/>
        <w:numPr>
          <w:ilvl w:val="0"/>
          <w:numId w:val="6"/>
        </w:numPr>
        <w:ind w:left="540" w:hanging="540"/>
        <w:rPr>
          <w:lang w:val="id-ID"/>
          <w:rPrChange w:id="843" w:author="Andri Kurniawan" w:date="2016-12-06T18:43:00Z">
            <w:rPr/>
          </w:rPrChange>
        </w:rPr>
      </w:pPr>
      <w:bookmarkStart w:id="844" w:name="_Toc469128640"/>
      <w:r w:rsidRPr="00D63CFB">
        <w:rPr>
          <w:lang w:val="id-ID"/>
          <w:rPrChange w:id="845" w:author="Andri Kurniawan" w:date="2016-12-06T18:43:00Z">
            <w:rPr/>
          </w:rPrChange>
        </w:rPr>
        <w:t>Relevansi dengan Perkuliahan di Fasilkom UI</w:t>
      </w:r>
      <w:bookmarkEnd w:id="844"/>
    </w:p>
    <w:p w14:paraId="236EE524" w14:textId="77777777" w:rsidR="00003F59" w:rsidRPr="00D63CFB" w:rsidRDefault="00557B4B" w:rsidP="00003F59">
      <w:pPr>
        <w:ind w:firstLine="540"/>
        <w:rPr>
          <w:lang w:val="id-ID"/>
          <w:rPrChange w:id="846" w:author="Andri Kurniawan" w:date="2016-12-06T18:43:00Z">
            <w:rPr/>
          </w:rPrChange>
        </w:rPr>
      </w:pPr>
      <w:r w:rsidRPr="00D63CFB">
        <w:rPr>
          <w:lang w:val="id-ID"/>
          <w:rPrChange w:id="847" w:author="Andri Kurniawan" w:date="2016-12-06T18:43:00Z">
            <w:rPr/>
          </w:rPrChange>
        </w:rPr>
        <w:t xml:space="preserve">Selama kerja praktik, penulis sangat terbantu dengan ilmu-ilmu yang sudah didapatkan di perkuliahan. </w:t>
      </w:r>
      <w:r w:rsidR="00003F59" w:rsidRPr="00D63CFB">
        <w:rPr>
          <w:lang w:val="id-ID"/>
          <w:rPrChange w:id="848" w:author="Andri Kurniawan" w:date="2016-12-06T18:43:00Z">
            <w:rPr/>
          </w:rPrChange>
        </w:rPr>
        <w:t>Berikut merupakan mata kuliah yang secara langsung maupun tidak langsung membantu penulis dalam kerja praktik :</w:t>
      </w:r>
    </w:p>
    <w:p w14:paraId="7059637A" w14:textId="77777777" w:rsidR="00003F59" w:rsidRPr="00D63CFB" w:rsidRDefault="00557B4B" w:rsidP="00003F59">
      <w:pPr>
        <w:pStyle w:val="ListParagraph"/>
        <w:numPr>
          <w:ilvl w:val="0"/>
          <w:numId w:val="15"/>
        </w:numPr>
        <w:rPr>
          <w:lang w:val="id-ID"/>
          <w:rPrChange w:id="849" w:author="Andri Kurniawan" w:date="2016-12-06T18:43:00Z">
            <w:rPr/>
          </w:rPrChange>
        </w:rPr>
      </w:pPr>
      <w:r w:rsidRPr="00D63CFB">
        <w:rPr>
          <w:lang w:val="id-ID"/>
          <w:rPrChange w:id="850" w:author="Andri Kurniawan" w:date="2016-12-06T18:43:00Z">
            <w:rPr/>
          </w:rPrChange>
        </w:rPr>
        <w:t>Mata kuliah DDP sangat membantu penulis dalam mempelajari dasar dari bahasa pemrograman Ruby yang belum pernah di</w:t>
      </w:r>
      <w:r w:rsidR="00003F59" w:rsidRPr="00D63CFB">
        <w:rPr>
          <w:lang w:val="id-ID"/>
          <w:rPrChange w:id="851" w:author="Andri Kurniawan" w:date="2016-12-06T18:43:00Z">
            <w:rPr/>
          </w:rPrChange>
        </w:rPr>
        <w:t xml:space="preserve">gunakan oleh penulis sebelumnya, </w:t>
      </w:r>
      <w:r w:rsidRPr="00D63CFB">
        <w:rPr>
          <w:lang w:val="id-ID"/>
          <w:rPrChange w:id="852" w:author="Andri Kurniawan" w:date="2016-12-06T18:43:00Z">
            <w:rPr/>
          </w:rPrChange>
        </w:rPr>
        <w:t xml:space="preserve">walaupun pada </w:t>
      </w:r>
      <w:ins w:id="853" w:author="Andri Kurniawan" w:date="2016-12-01T13:35:00Z">
        <w:r w:rsidR="00DE7711" w:rsidRPr="00D63CFB">
          <w:rPr>
            <w:highlight w:val="yellow"/>
            <w:lang w:val="id-ID"/>
            <w:rPrChange w:id="854" w:author="Andri Kurniawan" w:date="2016-12-06T18:43:00Z">
              <w:rPr>
                <w:highlight w:val="yellow"/>
              </w:rPr>
            </w:rPrChange>
          </w:rPr>
          <w:t>m</w:t>
        </w:r>
      </w:ins>
      <w:del w:id="855" w:author="Andri Kurniawan" w:date="2016-12-01T13:35:00Z">
        <w:r w:rsidRPr="00D63CFB" w:rsidDel="00DE7711">
          <w:rPr>
            <w:highlight w:val="yellow"/>
            <w:lang w:val="id-ID"/>
            <w:rPrChange w:id="856" w:author="Andri Kurniawan" w:date="2016-12-06T18:43:00Z">
              <w:rPr/>
            </w:rPrChange>
          </w:rPr>
          <w:delText>M</w:delText>
        </w:r>
      </w:del>
      <w:r w:rsidRPr="00D63CFB">
        <w:rPr>
          <w:lang w:val="id-ID"/>
          <w:rPrChange w:id="857" w:author="Andri Kurniawan" w:date="2016-12-06T18:43:00Z">
            <w:rPr/>
          </w:rPrChange>
        </w:rPr>
        <w:t>ata kuliah DDP mengg</w:t>
      </w:r>
      <w:r w:rsidR="00003F59" w:rsidRPr="00D63CFB">
        <w:rPr>
          <w:lang w:val="id-ID"/>
          <w:rPrChange w:id="858" w:author="Andri Kurniawan" w:date="2016-12-06T18:43:00Z">
            <w:rPr/>
          </w:rPrChange>
        </w:rPr>
        <w:t>unakan bahasa pemrograman Java.</w:t>
      </w:r>
    </w:p>
    <w:p w14:paraId="304A3183" w14:textId="77777777" w:rsidR="00003F59" w:rsidRPr="00D63CFB" w:rsidRDefault="00003F59" w:rsidP="00003F59">
      <w:pPr>
        <w:pStyle w:val="ListParagraph"/>
        <w:numPr>
          <w:ilvl w:val="0"/>
          <w:numId w:val="15"/>
        </w:numPr>
        <w:rPr>
          <w:lang w:val="id-ID"/>
          <w:rPrChange w:id="859" w:author="Andri Kurniawan" w:date="2016-12-06T18:43:00Z">
            <w:rPr/>
          </w:rPrChange>
        </w:rPr>
      </w:pPr>
      <w:r w:rsidRPr="00D63CFB">
        <w:rPr>
          <w:lang w:val="id-ID"/>
          <w:rPrChange w:id="860" w:author="Andri Kurniawan" w:date="2016-12-06T18:43:00Z">
            <w:rPr/>
          </w:rPrChange>
        </w:rPr>
        <w:t>Mata kuliah SDA sangat membantu</w:t>
      </w:r>
      <w:r w:rsidR="00AA38CA" w:rsidRPr="00D63CFB">
        <w:rPr>
          <w:lang w:val="id-ID"/>
          <w:rPrChange w:id="861" w:author="Andri Kurniawan" w:date="2016-12-06T18:43:00Z">
            <w:rPr/>
          </w:rPrChange>
        </w:rPr>
        <w:t xml:space="preserve"> penulis dalam pemilihan strukt</w:t>
      </w:r>
      <w:r w:rsidRPr="00D63CFB">
        <w:rPr>
          <w:lang w:val="id-ID"/>
          <w:rPrChange w:id="862" w:author="Andri Kurniawan" w:date="2016-12-06T18:43:00Z">
            <w:rPr/>
          </w:rPrChange>
        </w:rPr>
        <w:t>ur data yang akan digunakan untuk menciptakan perangkat lunak yang efisien.</w:t>
      </w:r>
    </w:p>
    <w:p w14:paraId="295A418A" w14:textId="77777777" w:rsidR="00003F59" w:rsidRPr="00D63CFB" w:rsidRDefault="00003F59" w:rsidP="00003F59">
      <w:pPr>
        <w:pStyle w:val="ListParagraph"/>
        <w:numPr>
          <w:ilvl w:val="0"/>
          <w:numId w:val="15"/>
        </w:numPr>
        <w:rPr>
          <w:lang w:val="id-ID"/>
          <w:rPrChange w:id="863" w:author="Andri Kurniawan" w:date="2016-12-06T18:43:00Z">
            <w:rPr/>
          </w:rPrChange>
        </w:rPr>
      </w:pPr>
      <w:r w:rsidRPr="00D63CFB">
        <w:rPr>
          <w:lang w:val="id-ID"/>
          <w:rPrChange w:id="864" w:author="Andri Kurniawan" w:date="2016-12-06T18:43:00Z">
            <w:rPr/>
          </w:rPrChange>
        </w:rPr>
        <w:t xml:space="preserve">Mata kuliah PPW sangat membantu penulis dalam mengetahui bagaimana suatu sistem </w:t>
      </w:r>
      <w:r w:rsidR="004F1A6F" w:rsidRPr="00D63CFB">
        <w:rPr>
          <w:lang w:val="id-ID"/>
          <w:rPrChange w:id="865" w:author="Andri Kurniawan" w:date="2016-12-06T18:43:00Z">
            <w:rPr/>
          </w:rPrChange>
        </w:rPr>
        <w:t>situs web</w:t>
      </w:r>
      <w:r w:rsidRPr="00D63CFB">
        <w:rPr>
          <w:lang w:val="id-ID"/>
          <w:rPrChange w:id="866" w:author="Andri Kurniawan" w:date="2016-12-06T18:43:00Z">
            <w:rPr/>
          </w:rPrChange>
        </w:rPr>
        <w:t xml:space="preserve"> bekerja dan membantu penulis dalam menggunakan </w:t>
      </w:r>
      <w:r w:rsidRPr="00D63CFB">
        <w:rPr>
          <w:i/>
          <w:lang w:val="id-ID"/>
          <w:rPrChange w:id="867" w:author="Andri Kurniawan" w:date="2016-12-06T18:43:00Z">
            <w:rPr>
              <w:i/>
            </w:rPr>
          </w:rPrChange>
        </w:rPr>
        <w:t>javascript</w:t>
      </w:r>
      <w:r w:rsidRPr="00D63CFB">
        <w:rPr>
          <w:lang w:val="id-ID"/>
          <w:rPrChange w:id="868" w:author="Andri Kurniawan" w:date="2016-12-06T18:43:00Z">
            <w:rPr/>
          </w:rPrChange>
        </w:rPr>
        <w:t xml:space="preserve"> </w:t>
      </w:r>
      <w:r w:rsidR="00AC1DA3" w:rsidRPr="00D63CFB">
        <w:rPr>
          <w:lang w:val="id-ID"/>
          <w:rPrChange w:id="869" w:author="Andri Kurniawan" w:date="2016-12-06T18:43:00Z">
            <w:rPr/>
          </w:rPrChange>
        </w:rPr>
        <w:t xml:space="preserve"> dan juga </w:t>
      </w:r>
      <w:r w:rsidR="00D658AF" w:rsidRPr="00D63CFB">
        <w:rPr>
          <w:lang w:val="id-ID"/>
          <w:rPrChange w:id="870" w:author="Andri Kurniawan" w:date="2016-12-06T18:43:00Z">
            <w:rPr/>
          </w:rPrChange>
        </w:rPr>
        <w:t xml:space="preserve">CSS </w:t>
      </w:r>
      <w:r w:rsidRPr="00D63CFB">
        <w:rPr>
          <w:lang w:val="id-ID"/>
          <w:rPrChange w:id="871" w:author="Andri Kurniawan" w:date="2016-12-06T18:43:00Z">
            <w:rPr/>
          </w:rPrChange>
        </w:rPr>
        <w:t>selama kerja praktik.</w:t>
      </w:r>
    </w:p>
    <w:p w14:paraId="06910189" w14:textId="77777777" w:rsidR="00003F59" w:rsidRPr="00D63CFB" w:rsidRDefault="00003F59" w:rsidP="00003F59">
      <w:pPr>
        <w:pStyle w:val="ListParagraph"/>
        <w:numPr>
          <w:ilvl w:val="0"/>
          <w:numId w:val="15"/>
        </w:numPr>
        <w:rPr>
          <w:lang w:val="id-ID"/>
          <w:rPrChange w:id="872" w:author="Andri Kurniawan" w:date="2016-12-06T18:43:00Z">
            <w:rPr/>
          </w:rPrChange>
        </w:rPr>
      </w:pPr>
      <w:r w:rsidRPr="00D63CFB">
        <w:rPr>
          <w:lang w:val="id-ID"/>
          <w:rPrChange w:id="873" w:author="Andri Kurniawan" w:date="2016-12-06T18:43:00Z">
            <w:rPr/>
          </w:rPrChange>
        </w:rPr>
        <w:t xml:space="preserve">Mata kuliah RPL yang didapatkan pada perkuliahan telah menjadi dasar penulis untuk mengetahui proses-proses pada metode </w:t>
      </w:r>
      <w:r w:rsidRPr="00D63CFB">
        <w:rPr>
          <w:i/>
          <w:lang w:val="id-ID"/>
          <w:rPrChange w:id="874" w:author="Andri Kurniawan" w:date="2016-12-06T18:43:00Z">
            <w:rPr>
              <w:i/>
            </w:rPr>
          </w:rPrChange>
        </w:rPr>
        <w:t xml:space="preserve">agile </w:t>
      </w:r>
      <w:r w:rsidRPr="00D63CFB">
        <w:rPr>
          <w:lang w:val="id-ID"/>
          <w:rPrChange w:id="875" w:author="Andri Kurniawan" w:date="2016-12-06T18:43:00Z">
            <w:rPr/>
          </w:rPrChange>
        </w:rPr>
        <w:t>yang digunakan pada tempat kerja praktik.</w:t>
      </w:r>
    </w:p>
    <w:p w14:paraId="03F4934E" w14:textId="37659200" w:rsidR="00003F59" w:rsidRPr="00D63CFB" w:rsidRDefault="00003F59" w:rsidP="00003F59">
      <w:pPr>
        <w:pStyle w:val="ListParagraph"/>
        <w:numPr>
          <w:ilvl w:val="0"/>
          <w:numId w:val="15"/>
        </w:numPr>
        <w:rPr>
          <w:lang w:val="id-ID"/>
          <w:rPrChange w:id="876" w:author="Andri Kurniawan" w:date="2016-12-06T18:43:00Z">
            <w:rPr/>
          </w:rPrChange>
        </w:rPr>
      </w:pPr>
      <w:r w:rsidRPr="00D63CFB">
        <w:rPr>
          <w:lang w:val="id-ID"/>
          <w:rPrChange w:id="877" w:author="Andri Kurniawan" w:date="2016-12-06T18:43:00Z">
            <w:rPr/>
          </w:rPrChange>
        </w:rPr>
        <w:t>Mata kuliah PPL telah membantu penulis untuk mengetahui bagaimana mengerjakan sebuah proyek dalam sebuah tim</w:t>
      </w:r>
      <w:r w:rsidR="00D714D0">
        <w:t>.</w:t>
      </w:r>
      <w:r w:rsidR="00D714D0">
        <w:rPr>
          <w:lang w:val="id-ID"/>
        </w:rPr>
        <w:t xml:space="preserve"> P</w:t>
      </w:r>
      <w:r w:rsidRPr="00D63CFB">
        <w:rPr>
          <w:lang w:val="id-ID"/>
          <w:rPrChange w:id="878" w:author="Andri Kurniawan" w:date="2016-12-06T18:43:00Z">
            <w:rPr/>
          </w:rPrChange>
        </w:rPr>
        <w:t>ada</w:t>
      </w:r>
      <w:r w:rsidR="00D714D0">
        <w:t xml:space="preserve"> </w:t>
      </w:r>
      <w:proofErr w:type="spellStart"/>
      <w:r w:rsidR="00D714D0">
        <w:t>mata</w:t>
      </w:r>
      <w:proofErr w:type="spellEnd"/>
      <w:r w:rsidR="00D714D0">
        <w:t xml:space="preserve"> </w:t>
      </w:r>
      <w:proofErr w:type="spellStart"/>
      <w:r w:rsidR="00D714D0">
        <w:t>kuliah</w:t>
      </w:r>
      <w:proofErr w:type="spellEnd"/>
      <w:r w:rsidRPr="00D63CFB">
        <w:rPr>
          <w:lang w:val="id-ID"/>
          <w:rPrChange w:id="879" w:author="Andri Kurniawan" w:date="2016-12-06T18:43:00Z">
            <w:rPr/>
          </w:rPrChange>
        </w:rPr>
        <w:t xml:space="preserve"> PPL diterapkan metode </w:t>
      </w:r>
      <w:r w:rsidRPr="00D63CFB">
        <w:rPr>
          <w:i/>
          <w:lang w:val="id-ID"/>
          <w:rPrChange w:id="880" w:author="Andri Kurniawan" w:date="2016-12-06T18:43:00Z">
            <w:rPr>
              <w:i/>
            </w:rPr>
          </w:rPrChange>
        </w:rPr>
        <w:t xml:space="preserve">agile </w:t>
      </w:r>
      <w:r w:rsidRPr="00D63CFB">
        <w:rPr>
          <w:lang w:val="id-ID"/>
          <w:rPrChange w:id="881" w:author="Andri Kurniawan" w:date="2016-12-06T18:43:00Z">
            <w:rPr/>
          </w:rPrChange>
        </w:rPr>
        <w:t xml:space="preserve">sehingga penulis tidak perlu adaptasi dengan metode </w:t>
      </w:r>
      <w:r w:rsidRPr="00D63CFB">
        <w:rPr>
          <w:i/>
          <w:lang w:val="id-ID"/>
          <w:rPrChange w:id="882" w:author="Andri Kurniawan" w:date="2016-12-06T18:43:00Z">
            <w:rPr>
              <w:i/>
            </w:rPr>
          </w:rPrChange>
        </w:rPr>
        <w:t xml:space="preserve">agile </w:t>
      </w:r>
      <w:r w:rsidRPr="00D63CFB">
        <w:rPr>
          <w:lang w:val="id-ID"/>
          <w:rPrChange w:id="883" w:author="Andri Kurniawan" w:date="2016-12-06T18:43:00Z">
            <w:rPr/>
          </w:rPrChange>
        </w:rPr>
        <w:t>yang diterapkan pada tempat kerja praktik.</w:t>
      </w:r>
    </w:p>
    <w:p w14:paraId="58C3C318" w14:textId="77777777" w:rsidR="00003F59" w:rsidRPr="00D63CFB" w:rsidRDefault="00003F59" w:rsidP="00003F59">
      <w:pPr>
        <w:pStyle w:val="ListParagraph"/>
        <w:numPr>
          <w:ilvl w:val="0"/>
          <w:numId w:val="15"/>
        </w:numPr>
        <w:rPr>
          <w:lang w:val="id-ID"/>
          <w:rPrChange w:id="884" w:author="Andri Kurniawan" w:date="2016-12-06T18:43:00Z">
            <w:rPr/>
          </w:rPrChange>
        </w:rPr>
      </w:pPr>
      <w:r w:rsidRPr="00D63CFB">
        <w:rPr>
          <w:lang w:val="id-ID"/>
          <w:rPrChange w:id="885" w:author="Andri Kurniawan" w:date="2016-12-06T18:43:00Z">
            <w:rPr/>
          </w:rPrChange>
        </w:rPr>
        <w:t>Mata kuliah Basis Data mem</w:t>
      </w:r>
      <w:r w:rsidR="000722B2" w:rsidRPr="00D63CFB">
        <w:rPr>
          <w:lang w:val="id-ID"/>
          <w:rPrChange w:id="886" w:author="Andri Kurniawan" w:date="2016-12-06T18:43:00Z">
            <w:rPr/>
          </w:rPrChange>
        </w:rPr>
        <w:t xml:space="preserve">bantu penulis untuk mengetahui tentang cara penggunaan </w:t>
      </w:r>
      <w:commentRangeStart w:id="887"/>
      <w:r w:rsidR="000722B2" w:rsidRPr="00D63CFB">
        <w:rPr>
          <w:i/>
          <w:lang w:val="id-ID"/>
          <w:rPrChange w:id="888" w:author="Andri Kurniawan" w:date="2016-12-06T18:43:00Z">
            <w:rPr/>
          </w:rPrChange>
        </w:rPr>
        <w:t>query</w:t>
      </w:r>
      <w:commentRangeEnd w:id="887"/>
      <w:r w:rsidR="003B4656" w:rsidRPr="00D63CFB">
        <w:rPr>
          <w:rStyle w:val="CommentReference"/>
          <w:i/>
          <w:lang w:val="id-ID"/>
          <w:rPrChange w:id="889" w:author="Andri Kurniawan" w:date="2016-12-06T18:43:00Z">
            <w:rPr>
              <w:rStyle w:val="CommentReference"/>
            </w:rPr>
          </w:rPrChange>
        </w:rPr>
        <w:commentReference w:id="887"/>
      </w:r>
      <w:r w:rsidR="000722B2" w:rsidRPr="00D63CFB">
        <w:rPr>
          <w:lang w:val="id-ID"/>
          <w:rPrChange w:id="890" w:author="Andri Kurniawan" w:date="2016-12-06T18:43:00Z">
            <w:rPr/>
          </w:rPrChange>
        </w:rPr>
        <w:t xml:space="preserve"> untuk akses data pada </w:t>
      </w:r>
      <w:del w:id="891" w:author="Andri Kurniawan" w:date="2016-12-01T13:35:00Z">
        <w:r w:rsidR="000722B2" w:rsidRPr="00D63CFB" w:rsidDel="00DE7711">
          <w:rPr>
            <w:highlight w:val="yellow"/>
            <w:lang w:val="id-ID"/>
            <w:rPrChange w:id="892" w:author="Andri Kurniawan" w:date="2016-12-06T18:43:00Z">
              <w:rPr/>
            </w:rPrChange>
          </w:rPr>
          <w:delText>database</w:delText>
        </w:r>
      </w:del>
      <w:ins w:id="893" w:author="Andri Kurniawan" w:date="2016-12-01T13:35:00Z">
        <w:r w:rsidR="00DE7711" w:rsidRPr="00D63CFB">
          <w:rPr>
            <w:lang w:val="id-ID"/>
            <w:rPrChange w:id="894" w:author="Andri Kurniawan" w:date="2016-12-06T18:43:00Z">
              <w:rPr/>
            </w:rPrChange>
          </w:rPr>
          <w:t>basis data</w:t>
        </w:r>
      </w:ins>
      <w:r w:rsidR="000722B2" w:rsidRPr="00D63CFB">
        <w:rPr>
          <w:lang w:val="id-ID"/>
          <w:rPrChange w:id="895" w:author="Andri Kurniawan" w:date="2016-12-06T18:43:00Z">
            <w:rPr/>
          </w:rPrChange>
        </w:rPr>
        <w:t>.</w:t>
      </w:r>
    </w:p>
    <w:p w14:paraId="69204C8D" w14:textId="77777777" w:rsidR="00435365" w:rsidRPr="00D63CFB" w:rsidRDefault="00435365" w:rsidP="00435365">
      <w:pPr>
        <w:pStyle w:val="Heading2"/>
        <w:numPr>
          <w:ilvl w:val="0"/>
          <w:numId w:val="6"/>
        </w:numPr>
        <w:ind w:left="540" w:hanging="540"/>
        <w:rPr>
          <w:lang w:val="id-ID"/>
          <w:rPrChange w:id="896" w:author="Andri Kurniawan" w:date="2016-12-06T18:43:00Z">
            <w:rPr/>
          </w:rPrChange>
        </w:rPr>
      </w:pPr>
      <w:bookmarkStart w:id="897" w:name="_Toc469128641"/>
      <w:r w:rsidRPr="00D63CFB">
        <w:rPr>
          <w:lang w:val="id-ID"/>
          <w:rPrChange w:id="898" w:author="Andri Kurniawan" w:date="2016-12-06T18:43:00Z">
            <w:rPr/>
          </w:rPrChange>
        </w:rPr>
        <w:lastRenderedPageBreak/>
        <w:t>Penilaian Individu terhadap Tempat Kerja Praktik</w:t>
      </w:r>
      <w:bookmarkEnd w:id="897"/>
    </w:p>
    <w:p w14:paraId="1725BF73" w14:textId="77777777" w:rsidR="001F6587" w:rsidRPr="00D63CFB" w:rsidRDefault="00F17D1F" w:rsidP="00F17D1F">
      <w:pPr>
        <w:ind w:firstLine="540"/>
        <w:rPr>
          <w:lang w:val="id-ID"/>
          <w:rPrChange w:id="899" w:author="Andri Kurniawan" w:date="2016-12-06T18:43:00Z">
            <w:rPr/>
          </w:rPrChange>
        </w:rPr>
      </w:pPr>
      <w:r w:rsidRPr="00D63CFB">
        <w:rPr>
          <w:lang w:val="id-ID"/>
          <w:rPrChange w:id="900" w:author="Andri Kurniawan" w:date="2016-12-06T18:43:00Z">
            <w:rPr/>
          </w:rPrChange>
        </w:rPr>
        <w:t xml:space="preserve">Bukalapak menyediakan fasilitas yang sangat nyaman selama penulis </w:t>
      </w:r>
      <w:r w:rsidR="00B17D95" w:rsidRPr="00D63CFB">
        <w:rPr>
          <w:lang w:val="id-ID"/>
          <w:rPrChange w:id="901" w:author="Andri Kurniawan" w:date="2016-12-06T18:43:00Z">
            <w:rPr/>
          </w:rPrChange>
        </w:rPr>
        <w:t xml:space="preserve">melaksanakan </w:t>
      </w:r>
      <w:r w:rsidRPr="00D63CFB">
        <w:rPr>
          <w:lang w:val="id-ID"/>
          <w:rPrChange w:id="902" w:author="Andri Kurniawan" w:date="2016-12-06T18:43:00Z">
            <w:rPr/>
          </w:rPrChange>
        </w:rPr>
        <w:t xml:space="preserve">kerja praktik. Tidak hanya memberikan gaji, Bukalapak juga memberikan makan siang dan makan malam, fasilitas olahraga yang terdiri atas </w:t>
      </w:r>
      <w:r w:rsidRPr="00D63CFB">
        <w:rPr>
          <w:i/>
          <w:lang w:val="id-ID"/>
          <w:rPrChange w:id="903" w:author="Andri Kurniawan" w:date="2016-12-06T18:43:00Z">
            <w:rPr>
              <w:i/>
            </w:rPr>
          </w:rPrChange>
        </w:rPr>
        <w:t xml:space="preserve">gym, </w:t>
      </w:r>
      <w:r w:rsidRPr="00D63CFB">
        <w:rPr>
          <w:lang w:val="id-ID"/>
          <w:rPrChange w:id="904" w:author="Andri Kurniawan" w:date="2016-12-06T18:43:00Z">
            <w:rPr/>
          </w:rPrChange>
        </w:rPr>
        <w:t>tenis meja, futsal, dan bulu</w:t>
      </w:r>
      <w:r w:rsidR="004F1A6F" w:rsidRPr="00D63CFB">
        <w:rPr>
          <w:lang w:val="id-ID"/>
          <w:rPrChange w:id="905" w:author="Andri Kurniawan" w:date="2016-12-06T18:43:00Z">
            <w:rPr/>
          </w:rPrChange>
        </w:rPr>
        <w:t xml:space="preserve"> </w:t>
      </w:r>
      <w:r w:rsidRPr="00D63CFB">
        <w:rPr>
          <w:lang w:val="id-ID"/>
          <w:rPrChange w:id="906" w:author="Andri Kurniawan" w:date="2016-12-06T18:43:00Z">
            <w:rPr/>
          </w:rPrChange>
        </w:rPr>
        <w:t>tangkis hingga beberapa ruangan yang menyediakan konsol permainan serta perpustakaan yang berisi koleksi buku yang dapat menunjang pekerjaan.</w:t>
      </w:r>
    </w:p>
    <w:p w14:paraId="1E2E6CC8" w14:textId="5BC67A95" w:rsidR="00F17D1F" w:rsidRPr="00D63CFB" w:rsidRDefault="00F17D1F" w:rsidP="00F17D1F">
      <w:pPr>
        <w:ind w:firstLine="540"/>
        <w:rPr>
          <w:lang w:val="id-ID"/>
          <w:rPrChange w:id="907" w:author="Andri Kurniawan" w:date="2016-12-06T18:43:00Z">
            <w:rPr/>
          </w:rPrChange>
        </w:rPr>
      </w:pPr>
      <w:r w:rsidRPr="00D63CFB">
        <w:rPr>
          <w:lang w:val="id-ID"/>
          <w:rPrChange w:id="908" w:author="Andri Kurniawan" w:date="2016-12-06T18:43:00Z">
            <w:rPr/>
          </w:rPrChange>
        </w:rPr>
        <w:t xml:space="preserve">Selain itu, Bukalapak sangat mendorong </w:t>
      </w:r>
      <w:del w:id="909" w:author="RMahendra" w:date="2016-12-01T06:42:00Z">
        <w:r w:rsidRPr="00D63CFB" w:rsidDel="003B4656">
          <w:rPr>
            <w:lang w:val="id-ID"/>
            <w:rPrChange w:id="910" w:author="Andri Kurniawan" w:date="2016-12-06T18:43:00Z">
              <w:rPr/>
            </w:rPrChange>
          </w:rPr>
          <w:delText xml:space="preserve">untuk </w:delText>
        </w:r>
      </w:del>
      <w:r w:rsidRPr="00D63CFB">
        <w:rPr>
          <w:lang w:val="id-ID"/>
          <w:rPrChange w:id="911" w:author="Andri Kurniawan" w:date="2016-12-06T18:43:00Z">
            <w:rPr/>
          </w:rPrChange>
        </w:rPr>
        <w:t xml:space="preserve">terjalinnya hubungan </w:t>
      </w:r>
      <w:ins w:id="912" w:author="RMahendra" w:date="2016-12-01T06:42:00Z">
        <w:r w:rsidR="003B4656" w:rsidRPr="00D63CFB">
          <w:rPr>
            <w:lang w:val="id-ID"/>
          </w:rPr>
          <w:t xml:space="preserve">sosial </w:t>
        </w:r>
      </w:ins>
      <w:r w:rsidRPr="00D63CFB">
        <w:rPr>
          <w:lang w:val="id-ID"/>
          <w:rPrChange w:id="913" w:author="Andri Kurniawan" w:date="2016-12-06T18:43:00Z">
            <w:rPr/>
          </w:rPrChange>
        </w:rPr>
        <w:t xml:space="preserve">yang cukup akrab antar pegawai dengan </w:t>
      </w:r>
      <w:ins w:id="914" w:author="RMahendra" w:date="2016-12-01T06:43:00Z">
        <w:r w:rsidR="003B4656" w:rsidRPr="00D63CFB">
          <w:rPr>
            <w:lang w:val="id-ID"/>
          </w:rPr>
          <w:t xml:space="preserve">mengadakan </w:t>
        </w:r>
      </w:ins>
      <w:r w:rsidRPr="00D63CFB">
        <w:rPr>
          <w:lang w:val="id-ID"/>
          <w:rPrChange w:id="915" w:author="Andri Kurniawan" w:date="2016-12-06T18:43:00Z">
            <w:rPr/>
          </w:rPrChange>
        </w:rPr>
        <w:t xml:space="preserve">beberapa acara seperti buka puasa bersama, perayaan acara 17 Agustus, hingga perpisahan dengan </w:t>
      </w:r>
      <w:r w:rsidR="00C96CBC" w:rsidRPr="00D63CFB">
        <w:rPr>
          <w:lang w:val="id-ID"/>
          <w:rPrChange w:id="916" w:author="Andri Kurniawan" w:date="2016-12-06T18:43:00Z">
            <w:rPr/>
          </w:rPrChange>
        </w:rPr>
        <w:t>antar peserta</w:t>
      </w:r>
      <w:r w:rsidRPr="00D63CFB">
        <w:rPr>
          <w:lang w:val="id-ID"/>
          <w:rPrChange w:id="917" w:author="Andri Kurniawan" w:date="2016-12-06T18:43:00Z">
            <w:rPr/>
          </w:rPrChange>
        </w:rPr>
        <w:t xml:space="preserve"> KP. Bukalapak juga selalu mengadakan acara </w:t>
      </w:r>
      <w:r w:rsidRPr="00D63CFB">
        <w:rPr>
          <w:i/>
          <w:lang w:val="id-ID"/>
          <w:rPrChange w:id="918" w:author="Andri Kurniawan" w:date="2016-12-06T18:43:00Z">
            <w:rPr>
              <w:i/>
            </w:rPr>
          </w:rPrChange>
        </w:rPr>
        <w:t xml:space="preserve">Talk With Engineer </w:t>
      </w:r>
      <w:r w:rsidRPr="00D63CFB">
        <w:rPr>
          <w:lang w:val="id-ID"/>
          <w:rPrChange w:id="919" w:author="Andri Kurniawan" w:date="2016-12-06T18:43:00Z">
            <w:rPr/>
          </w:rPrChange>
        </w:rPr>
        <w:t xml:space="preserve">(TWE) yang rutin diadakan </w:t>
      </w:r>
      <w:ins w:id="920" w:author="RMahendra" w:date="2016-12-01T06:43:00Z">
        <w:r w:rsidR="003B4656" w:rsidRPr="00D63CFB">
          <w:rPr>
            <w:lang w:val="id-ID"/>
          </w:rPr>
          <w:t>sekali dalam dua minggu</w:t>
        </w:r>
      </w:ins>
      <w:del w:id="921" w:author="RMahendra" w:date="2016-12-01T06:43:00Z">
        <w:r w:rsidRPr="00D63CFB" w:rsidDel="003B4656">
          <w:rPr>
            <w:lang w:val="id-ID"/>
            <w:rPrChange w:id="922" w:author="Andri Kurniawan" w:date="2016-12-06T18:43:00Z">
              <w:rPr/>
            </w:rPrChange>
          </w:rPr>
          <w:delText xml:space="preserve">1x dalam 2 minggu </w:delText>
        </w:r>
      </w:del>
      <w:r w:rsidRPr="00D63CFB">
        <w:rPr>
          <w:lang w:val="id-ID"/>
          <w:rPrChange w:id="923" w:author="Andri Kurniawan" w:date="2016-12-06T18:43:00Z">
            <w:rPr/>
          </w:rPrChange>
        </w:rPr>
        <w:t>di</w:t>
      </w:r>
      <w:r w:rsidR="00CB0A2E" w:rsidRPr="00D63CFB">
        <w:rPr>
          <w:lang w:val="id-ID"/>
          <w:rPrChange w:id="924" w:author="Andri Kurniawan" w:date="2016-12-06T18:43:00Z">
            <w:rPr/>
          </w:rPrChange>
        </w:rPr>
        <w:t xml:space="preserve"> </w:t>
      </w:r>
      <w:r w:rsidRPr="00D63CFB">
        <w:rPr>
          <w:lang w:val="id-ID"/>
          <w:rPrChange w:id="925" w:author="Andri Kurniawan" w:date="2016-12-06T18:43:00Z">
            <w:rPr/>
          </w:rPrChange>
        </w:rPr>
        <w:t xml:space="preserve">mana pada acara tersebut dibahas teknologi yang digunakan untuk </w:t>
      </w:r>
      <w:r w:rsidR="00372AE9">
        <w:rPr>
          <w:highlight w:val="yellow"/>
          <w:lang w:val="id-ID"/>
        </w:rPr>
        <w:t>mengembang</w:t>
      </w:r>
      <w:r w:rsidRPr="00D63CFB">
        <w:rPr>
          <w:highlight w:val="yellow"/>
          <w:lang w:val="id-ID"/>
          <w:rPrChange w:id="926" w:author="Andri Kurniawan" w:date="2016-12-06T18:43:00Z">
            <w:rPr/>
          </w:rPrChange>
        </w:rPr>
        <w:t>kan</w:t>
      </w:r>
      <w:r w:rsidRPr="00D63CFB">
        <w:rPr>
          <w:lang w:val="id-ID"/>
          <w:rPrChange w:id="927" w:author="Andri Kurniawan" w:date="2016-12-06T18:43:00Z">
            <w:rPr/>
          </w:rPrChange>
        </w:rPr>
        <w:t xml:space="preserve"> </w:t>
      </w:r>
      <w:r w:rsidR="009D5E7A" w:rsidRPr="00D63CFB">
        <w:rPr>
          <w:i/>
          <w:lang w:val="id-ID"/>
          <w:rPrChange w:id="928" w:author="Andri Kurniawan" w:date="2016-12-06T18:43:00Z">
            <w:rPr>
              <w:i/>
            </w:rPr>
          </w:rPrChange>
        </w:rPr>
        <w:t>feature</w:t>
      </w:r>
      <w:r w:rsidRPr="00D63CFB">
        <w:rPr>
          <w:lang w:val="id-ID"/>
          <w:rPrChange w:id="929" w:author="Andri Kurniawan" w:date="2016-12-06T18:43:00Z">
            <w:rPr/>
          </w:rPrChange>
        </w:rPr>
        <w:t xml:space="preserve"> baru pada Bukalapak sehingga semua pegawai mendapatkan pengetahuan yang sama.</w:t>
      </w:r>
    </w:p>
    <w:p w14:paraId="760FEB80" w14:textId="77777777" w:rsidR="00C96CBC" w:rsidRPr="00D63CFB" w:rsidRDefault="00C96CBC" w:rsidP="00F17D1F">
      <w:pPr>
        <w:ind w:firstLine="540"/>
        <w:rPr>
          <w:lang w:val="id-ID"/>
          <w:rPrChange w:id="930" w:author="Andri Kurniawan" w:date="2016-12-06T18:43:00Z">
            <w:rPr/>
          </w:rPrChange>
        </w:rPr>
      </w:pPr>
      <w:r w:rsidRPr="00D63CFB">
        <w:rPr>
          <w:lang w:val="id-ID"/>
          <w:rPrChange w:id="931" w:author="Andri Kurniawan" w:date="2016-12-06T18:43:00Z">
            <w:rPr/>
          </w:rPrChange>
        </w:rPr>
        <w:t>Bukalapak juga sangat membebaskan waktu kerja dari pegawainya selama pegawai tersebut dapat menyelesaikan semua tanggung jawab yang dimilikinya. Dari segi teknis, antar pegawai di Bukalapak saling membantu jika ada kesulitan sehingga penulis dapat bertanya kepada rekan satu tim ketika memiliki kesulitan dalam pengerjaan pekerjaan.</w:t>
      </w:r>
    </w:p>
    <w:p w14:paraId="5BCA8C34" w14:textId="77777777" w:rsidR="00B444FF" w:rsidRPr="00D63CFB" w:rsidRDefault="00B444FF">
      <w:pPr>
        <w:spacing w:line="276" w:lineRule="auto"/>
        <w:jc w:val="left"/>
        <w:rPr>
          <w:b/>
          <w:lang w:val="id-ID"/>
          <w:rPrChange w:id="932" w:author="Andri Kurniawan" w:date="2016-12-06T18:43:00Z">
            <w:rPr>
              <w:b/>
            </w:rPr>
          </w:rPrChange>
        </w:rPr>
      </w:pPr>
      <w:r w:rsidRPr="00D63CFB">
        <w:rPr>
          <w:bCs/>
          <w:lang w:val="id-ID"/>
          <w:rPrChange w:id="933" w:author="Andri Kurniawan" w:date="2016-12-06T18:43:00Z">
            <w:rPr>
              <w:bCs/>
            </w:rPr>
          </w:rPrChange>
        </w:rPr>
        <w:br w:type="page"/>
      </w:r>
    </w:p>
    <w:p w14:paraId="047186BA" w14:textId="77777777" w:rsidR="00AF3C00" w:rsidRPr="00D63CFB" w:rsidRDefault="001F6587" w:rsidP="001F6587">
      <w:pPr>
        <w:pStyle w:val="Heading1"/>
        <w:rPr>
          <w:lang w:val="id-ID"/>
          <w:rPrChange w:id="934" w:author="Andri Kurniawan" w:date="2016-12-06T18:43:00Z">
            <w:rPr/>
          </w:rPrChange>
        </w:rPr>
      </w:pPr>
      <w:bookmarkStart w:id="935" w:name="_Toc469128642"/>
      <w:r w:rsidRPr="00D63CFB">
        <w:rPr>
          <w:rFonts w:eastAsiaTheme="minorHAnsi" w:cstheme="minorBidi"/>
          <w:bCs w:val="0"/>
          <w:szCs w:val="22"/>
          <w:lang w:val="id-ID"/>
          <w:rPrChange w:id="936" w:author="Andri Kurniawan" w:date="2016-12-06T18:43:00Z">
            <w:rPr>
              <w:rFonts w:eastAsiaTheme="minorHAnsi" w:cstheme="minorBidi"/>
              <w:bCs w:val="0"/>
              <w:szCs w:val="22"/>
            </w:rPr>
          </w:rPrChange>
        </w:rPr>
        <w:lastRenderedPageBreak/>
        <w:t>BAB 4</w:t>
      </w:r>
      <w:r w:rsidR="008E7409" w:rsidRPr="00D63CFB">
        <w:rPr>
          <w:lang w:val="id-ID"/>
          <w:rPrChange w:id="937" w:author="Andri Kurniawan" w:date="2016-12-06T18:43:00Z">
            <w:rPr/>
          </w:rPrChange>
        </w:rPr>
        <w:br/>
      </w:r>
      <w:r w:rsidR="00AF3C00" w:rsidRPr="00D63CFB">
        <w:rPr>
          <w:lang w:val="id-ID"/>
          <w:rPrChange w:id="938" w:author="Andri Kurniawan" w:date="2016-12-06T18:43:00Z">
            <w:rPr/>
          </w:rPrChange>
        </w:rPr>
        <w:t>PENUTUP</w:t>
      </w:r>
      <w:bookmarkEnd w:id="935"/>
    </w:p>
    <w:p w14:paraId="124A4D43" w14:textId="77777777" w:rsidR="00AF3C00" w:rsidRPr="00D63CFB" w:rsidRDefault="00AF3C00" w:rsidP="00AF3C00">
      <w:pPr>
        <w:rPr>
          <w:lang w:val="id-ID"/>
          <w:rPrChange w:id="939" w:author="Andri Kurniawan" w:date="2016-12-06T18:43:00Z">
            <w:rPr/>
          </w:rPrChange>
        </w:rPr>
      </w:pPr>
    </w:p>
    <w:p w14:paraId="4782C5F3" w14:textId="77777777" w:rsidR="00AF3C00" w:rsidRPr="00D63CFB" w:rsidRDefault="00BF0B64" w:rsidP="00B444FF">
      <w:pPr>
        <w:pStyle w:val="Heading2"/>
        <w:numPr>
          <w:ilvl w:val="1"/>
          <w:numId w:val="7"/>
        </w:numPr>
        <w:ind w:left="540" w:hanging="540"/>
        <w:rPr>
          <w:lang w:val="id-ID"/>
          <w:rPrChange w:id="940" w:author="Andri Kurniawan" w:date="2016-12-06T18:43:00Z">
            <w:rPr/>
          </w:rPrChange>
        </w:rPr>
      </w:pPr>
      <w:bookmarkStart w:id="941" w:name="_Toc469128643"/>
      <w:r w:rsidRPr="00D63CFB">
        <w:rPr>
          <w:lang w:val="id-ID"/>
          <w:rPrChange w:id="942" w:author="Andri Kurniawan" w:date="2016-12-06T18:43:00Z">
            <w:rPr/>
          </w:rPrChange>
        </w:rPr>
        <w:t>Kesimpulan</w:t>
      </w:r>
      <w:bookmarkEnd w:id="941"/>
    </w:p>
    <w:p w14:paraId="7EF0E778" w14:textId="32979921" w:rsidR="002A134E" w:rsidRPr="00D63CFB" w:rsidRDefault="00FD7A6A" w:rsidP="00FD7A6A">
      <w:pPr>
        <w:ind w:firstLine="540"/>
        <w:rPr>
          <w:lang w:val="id-ID"/>
          <w:rPrChange w:id="943" w:author="Andri Kurniawan" w:date="2016-12-06T18:43:00Z">
            <w:rPr/>
          </w:rPrChange>
        </w:rPr>
      </w:pPr>
      <w:r w:rsidRPr="00D63CFB">
        <w:rPr>
          <w:lang w:val="id-ID"/>
          <w:rPrChange w:id="944" w:author="Andri Kurniawan" w:date="2016-12-06T18:43:00Z">
            <w:rPr/>
          </w:rPrChange>
        </w:rPr>
        <w:t>Pelaksanaan kerja praktik yang telah dilaksanakan oleh penulis selama 10 minggu di PT. Bukalapak.com telah memberikan manfaat</w:t>
      </w:r>
      <w:r w:rsidR="00312779" w:rsidRPr="00D63CFB">
        <w:rPr>
          <w:lang w:val="id-ID"/>
          <w:rPrChange w:id="945" w:author="Andri Kurniawan" w:date="2016-12-06T18:43:00Z">
            <w:rPr/>
          </w:rPrChange>
        </w:rPr>
        <w:t xml:space="preserve"> dan pengalaman</w:t>
      </w:r>
      <w:r w:rsidRPr="00D63CFB">
        <w:rPr>
          <w:lang w:val="id-ID"/>
          <w:rPrChange w:id="946" w:author="Andri Kurniawan" w:date="2016-12-06T18:43:00Z">
            <w:rPr/>
          </w:rPrChange>
        </w:rPr>
        <w:t xml:space="preserve"> yang sangat banyak kepada penulis. Penulis </w:t>
      </w:r>
      <w:r w:rsidR="00312779" w:rsidRPr="00D63CFB">
        <w:rPr>
          <w:lang w:val="id-ID"/>
          <w:rPrChange w:id="947" w:author="Andri Kurniawan" w:date="2016-12-06T18:43:00Z">
            <w:rPr/>
          </w:rPrChange>
        </w:rPr>
        <w:t xml:space="preserve">banyak mendapatkan pengetahuan baru baik dari segi teknis maupun non teknis, seperti penggunaan bahasa pemrograman </w:t>
      </w:r>
      <w:r w:rsidR="00312779" w:rsidRPr="00D63CFB">
        <w:rPr>
          <w:i/>
          <w:lang w:val="id-ID"/>
          <w:rPrChange w:id="948" w:author="Andri Kurniawan" w:date="2016-12-06T18:43:00Z">
            <w:rPr>
              <w:i/>
            </w:rPr>
          </w:rPrChange>
        </w:rPr>
        <w:t xml:space="preserve">Ruby On Rails </w:t>
      </w:r>
      <w:r w:rsidR="00312779" w:rsidRPr="00D63CFB">
        <w:rPr>
          <w:lang w:val="id-ID"/>
          <w:rPrChange w:id="949" w:author="Andri Kurniawan" w:date="2016-12-06T18:43:00Z">
            <w:rPr/>
          </w:rPrChange>
        </w:rPr>
        <w:t>untuk skala proyek yang besar</w:t>
      </w:r>
      <w:r w:rsidR="00CE5885" w:rsidRPr="003F127F">
        <w:rPr>
          <w:lang w:val="id-ID"/>
        </w:rPr>
        <w:t xml:space="preserve">, proses pembelajaran metode </w:t>
      </w:r>
      <w:r w:rsidR="00CE5885" w:rsidRPr="003F127F">
        <w:rPr>
          <w:i/>
          <w:lang w:val="id-ID"/>
        </w:rPr>
        <w:t xml:space="preserve">scrum </w:t>
      </w:r>
      <w:r w:rsidR="00CE5885" w:rsidRPr="003F127F">
        <w:rPr>
          <w:lang w:val="id-ID"/>
        </w:rPr>
        <w:t>yang digunakan oleh Bukalapak</w:t>
      </w:r>
      <w:r w:rsidR="00312779" w:rsidRPr="00D63CFB">
        <w:rPr>
          <w:lang w:val="id-ID"/>
          <w:rPrChange w:id="950" w:author="Andri Kurniawan" w:date="2016-12-06T18:43:00Z">
            <w:rPr/>
          </w:rPrChange>
        </w:rPr>
        <w:t xml:space="preserve"> hingga bagaimana penulis dalam bekerja menjadi sebuah tim pada saat pelaksanaan kerja praktik. Selain itu, penulis juga merasakan manfaat langsung dari mata kuliah yang selama ini baru sebatas teori yang dipelajari selama kuliah di Fasilkom.</w:t>
      </w:r>
      <w:r w:rsidR="00213A55" w:rsidRPr="00D63CFB">
        <w:rPr>
          <w:lang w:val="id-ID"/>
          <w:rPrChange w:id="951" w:author="Andri Kurniawan" w:date="2016-12-06T18:43:00Z">
            <w:rPr/>
          </w:rPrChange>
        </w:rPr>
        <w:t xml:space="preserve"> Secara umum, penulis sangat senang dapat melaksanakan kerja praktik di Bukalapak karena dapat belajar banyak hal</w:t>
      </w:r>
      <w:r w:rsidR="008D4BC2" w:rsidRPr="003F127F">
        <w:rPr>
          <w:lang w:val="id-ID"/>
        </w:rPr>
        <w:t xml:space="preserve"> terutama belajar tentang sistem kerja pembayaran </w:t>
      </w:r>
      <w:r w:rsidR="00EB7DA4" w:rsidRPr="003F127F">
        <w:rPr>
          <w:lang w:val="id-ID"/>
        </w:rPr>
        <w:t>menggunakan metode</w:t>
      </w:r>
      <w:r w:rsidR="008D4BC2" w:rsidRPr="003F127F">
        <w:rPr>
          <w:lang w:val="id-ID"/>
        </w:rPr>
        <w:t xml:space="preserve"> kartu kredit yang diimplementasikan oleh Bukalapak yang menjadi pekerjaan penulis selama kerja praktik </w:t>
      </w:r>
      <w:r w:rsidR="00213A55" w:rsidRPr="00D63CFB">
        <w:rPr>
          <w:lang w:val="id-ID"/>
          <w:rPrChange w:id="952" w:author="Andri Kurniawan" w:date="2016-12-06T18:43:00Z">
            <w:rPr/>
          </w:rPrChange>
        </w:rPr>
        <w:t xml:space="preserve">dan mengerjakan </w:t>
      </w:r>
      <w:r w:rsidR="00280D75" w:rsidRPr="00D63CFB">
        <w:rPr>
          <w:lang w:val="id-ID"/>
          <w:rPrChange w:id="953" w:author="Andri Kurniawan" w:date="2016-12-06T18:43:00Z">
            <w:rPr/>
          </w:rPrChange>
        </w:rPr>
        <w:t>pekerjaan</w:t>
      </w:r>
      <w:r w:rsidR="00EB7DA4" w:rsidRPr="003F127F">
        <w:rPr>
          <w:lang w:val="id-ID"/>
        </w:rPr>
        <w:t xml:space="preserve"> lainnya</w:t>
      </w:r>
      <w:r w:rsidR="00213A55" w:rsidRPr="00D63CFB">
        <w:rPr>
          <w:lang w:val="id-ID"/>
          <w:rPrChange w:id="954" w:author="Andri Kurniawan" w:date="2016-12-06T18:43:00Z">
            <w:rPr/>
          </w:rPrChange>
        </w:rPr>
        <w:t xml:space="preserve"> yang mendukung Bukalapak ke depannya.</w:t>
      </w:r>
    </w:p>
    <w:p w14:paraId="7AECF1E2" w14:textId="77777777" w:rsidR="00AF3C00" w:rsidRPr="00D63CFB" w:rsidRDefault="00BF0B64" w:rsidP="00B444FF">
      <w:pPr>
        <w:pStyle w:val="Heading2"/>
        <w:numPr>
          <w:ilvl w:val="1"/>
          <w:numId w:val="7"/>
        </w:numPr>
        <w:ind w:left="567" w:hanging="567"/>
        <w:rPr>
          <w:lang w:val="id-ID"/>
          <w:rPrChange w:id="955" w:author="Andri Kurniawan" w:date="2016-12-06T18:43:00Z">
            <w:rPr/>
          </w:rPrChange>
        </w:rPr>
      </w:pPr>
      <w:bookmarkStart w:id="956" w:name="_Toc469128644"/>
      <w:r w:rsidRPr="00D63CFB">
        <w:rPr>
          <w:lang w:val="id-ID"/>
          <w:rPrChange w:id="957" w:author="Andri Kurniawan" w:date="2016-12-06T18:43:00Z">
            <w:rPr/>
          </w:rPrChange>
        </w:rPr>
        <w:t>Saran</w:t>
      </w:r>
      <w:bookmarkEnd w:id="956"/>
    </w:p>
    <w:p w14:paraId="6F085EB7" w14:textId="5CADF077" w:rsidR="007510AA" w:rsidRPr="00D63CFB" w:rsidRDefault="00711D5F" w:rsidP="008B2296">
      <w:pPr>
        <w:ind w:firstLine="567"/>
        <w:rPr>
          <w:bCs/>
          <w:lang w:val="id-ID"/>
          <w:rPrChange w:id="958" w:author="Andri Kurniawan" w:date="2016-12-06T18:43:00Z">
            <w:rPr>
              <w:bCs/>
            </w:rPr>
          </w:rPrChange>
        </w:rPr>
      </w:pPr>
      <w:r w:rsidRPr="00D63CFB">
        <w:rPr>
          <w:bCs/>
          <w:lang w:val="id-ID"/>
          <w:rPrChange w:id="959" w:author="Andri Kurniawan" w:date="2016-12-06T18:43:00Z">
            <w:rPr>
              <w:bCs/>
            </w:rPr>
          </w:rPrChange>
        </w:rPr>
        <w:t xml:space="preserve">Untuk para pelaksana KP selanjutnya, penulis menyarankan agar </w:t>
      </w:r>
      <w:r w:rsidR="007510AA" w:rsidRPr="00D63CFB">
        <w:rPr>
          <w:bCs/>
          <w:lang w:val="id-ID"/>
          <w:rPrChange w:id="960" w:author="Andri Kurniawan" w:date="2016-12-06T18:43:00Z">
            <w:rPr>
              <w:bCs/>
            </w:rPr>
          </w:rPrChange>
        </w:rPr>
        <w:t xml:space="preserve">mencari peluang untuk kerja praktik lebih cepat karena dapat mengurangi saingan yang akan kalian hadapi dari teman kalian sendiri. Selain itu, </w:t>
      </w:r>
      <w:r w:rsidR="00FF4283">
        <w:rPr>
          <w:bCs/>
          <w:i/>
        </w:rPr>
        <w:t>resume</w:t>
      </w:r>
      <w:r w:rsidR="007510AA" w:rsidRPr="00D63CFB">
        <w:rPr>
          <w:bCs/>
          <w:i/>
          <w:lang w:val="id-ID"/>
          <w:rPrChange w:id="961" w:author="Andri Kurniawan" w:date="2016-12-06T18:43:00Z">
            <w:rPr>
              <w:bCs/>
              <w:i/>
            </w:rPr>
          </w:rPrChange>
        </w:rPr>
        <w:t xml:space="preserve"> </w:t>
      </w:r>
      <w:r w:rsidR="007510AA" w:rsidRPr="00D63CFB">
        <w:rPr>
          <w:bCs/>
          <w:lang w:val="id-ID"/>
          <w:rPrChange w:id="962" w:author="Andri Kurniawan" w:date="2016-12-06T18:43:00Z">
            <w:rPr>
              <w:bCs/>
            </w:rPr>
          </w:rPrChange>
        </w:rPr>
        <w:t>dan juga persiapan diri sangat dibutuhkan agar kalian dapat diterima di tempat yang kalian inginkan.</w:t>
      </w:r>
    </w:p>
    <w:p w14:paraId="2F2676D0" w14:textId="34560E46" w:rsidR="003F4082" w:rsidRDefault="007510AA" w:rsidP="00051D16">
      <w:pPr>
        <w:ind w:firstLine="567"/>
        <w:rPr>
          <w:bCs/>
          <w:lang w:val="id-ID"/>
        </w:rPr>
      </w:pPr>
      <w:r w:rsidRPr="00D63CFB">
        <w:rPr>
          <w:bCs/>
          <w:lang w:val="id-ID"/>
          <w:rPrChange w:id="963" w:author="Andri Kurniawan" w:date="2016-12-06T18:43:00Z">
            <w:rPr>
              <w:bCs/>
            </w:rPr>
          </w:rPrChange>
        </w:rPr>
        <w:t>Terkait penyelenggaraan</w:t>
      </w:r>
      <w:r w:rsidRPr="00D63CFB">
        <w:rPr>
          <w:b/>
          <w:bCs/>
          <w:lang w:val="id-ID"/>
          <w:rPrChange w:id="964" w:author="Andri Kurniawan" w:date="2016-12-06T18:43:00Z">
            <w:rPr>
              <w:b/>
              <w:bCs/>
            </w:rPr>
          </w:rPrChange>
        </w:rPr>
        <w:t xml:space="preserve"> </w:t>
      </w:r>
      <w:r w:rsidRPr="00D63CFB">
        <w:rPr>
          <w:bCs/>
          <w:lang w:val="id-ID"/>
          <w:rPrChange w:id="965" w:author="Andri Kurniawan" w:date="2016-12-06T18:43:00Z">
            <w:rPr>
              <w:bCs/>
            </w:rPr>
          </w:rPrChange>
        </w:rPr>
        <w:t>kerja praktik yang diadakan oleh fakultas, penulis menyarankan agar alur dalam proses pelaksanaan kerja praktik dapat lebih diperjelas. Beberapa masalah yang penulis hadapi seperti dosen KAKP yang cukup lama dalam hal memberikan respon</w:t>
      </w:r>
      <w:r w:rsidR="000D7F58" w:rsidRPr="00D63CFB">
        <w:rPr>
          <w:bCs/>
          <w:lang w:val="id-ID"/>
          <w:rPrChange w:id="966" w:author="Andri Kurniawan" w:date="2016-12-06T18:43:00Z">
            <w:rPr>
              <w:bCs/>
            </w:rPr>
          </w:rPrChange>
        </w:rPr>
        <w:t>s</w:t>
      </w:r>
      <w:r w:rsidRPr="00D63CFB">
        <w:rPr>
          <w:bCs/>
          <w:lang w:val="id-ID"/>
          <w:rPrChange w:id="967" w:author="Andri Kurniawan" w:date="2016-12-06T18:43:00Z">
            <w:rPr>
              <w:bCs/>
            </w:rPr>
          </w:rPrChange>
        </w:rPr>
        <w:t xml:space="preserve"> terhadap KAKP yang penulis berikan serta pergantian dosen juga sangat membuat penulis bingung dalam </w:t>
      </w:r>
      <w:r w:rsidRPr="00D63CFB">
        <w:rPr>
          <w:bCs/>
          <w:highlight w:val="yellow"/>
          <w:lang w:val="id-ID"/>
          <w:rPrChange w:id="968" w:author="Andri Kurniawan" w:date="2016-12-06T18:43:00Z">
            <w:rPr>
              <w:bCs/>
            </w:rPr>
          </w:rPrChange>
        </w:rPr>
        <w:t>penyelanggaraa</w:t>
      </w:r>
      <w:r w:rsidRPr="00D63CFB">
        <w:rPr>
          <w:bCs/>
          <w:lang w:val="id-ID"/>
          <w:rPrChange w:id="969" w:author="Andri Kurniawan" w:date="2016-12-06T18:43:00Z">
            <w:rPr>
              <w:bCs/>
            </w:rPr>
          </w:rPrChange>
        </w:rPr>
        <w:t xml:space="preserve">n mata kuliah ini. Selain itu, penulis berharap agar </w:t>
      </w:r>
      <w:r w:rsidRPr="00D63CFB">
        <w:rPr>
          <w:bCs/>
          <w:i/>
          <w:lang w:val="id-ID"/>
          <w:rPrChange w:id="970" w:author="Andri Kurniawan" w:date="2016-12-06T18:43:00Z">
            <w:rPr>
              <w:bCs/>
              <w:i/>
            </w:rPr>
          </w:rPrChange>
        </w:rPr>
        <w:t xml:space="preserve">form </w:t>
      </w:r>
      <w:r w:rsidRPr="00D63CFB">
        <w:rPr>
          <w:bCs/>
          <w:lang w:val="id-ID"/>
          <w:rPrChange w:id="971" w:author="Andri Kurniawan" w:date="2016-12-06T18:43:00Z">
            <w:rPr>
              <w:bCs/>
            </w:rPr>
          </w:rPrChange>
        </w:rPr>
        <w:t xml:space="preserve">penilaian dapat diberikan sebelum peserta KP </w:t>
      </w:r>
      <w:r w:rsidRPr="00D63CFB">
        <w:rPr>
          <w:bCs/>
          <w:lang w:val="id-ID"/>
          <w:rPrChange w:id="972" w:author="Andri Kurniawan" w:date="2016-12-06T18:43:00Z">
            <w:rPr>
              <w:bCs/>
            </w:rPr>
          </w:rPrChange>
        </w:rPr>
        <w:lastRenderedPageBreak/>
        <w:t>melaksanakan kerja praktik sehingga tempat peserta melaksanakan kerja praktik nantinya dalam melakukan penilaian terhadap peserta kerja praktik dari awal pelaksanaan kerja praktik hingga kerja praktik berakhir.</w:t>
      </w:r>
    </w:p>
    <w:p w14:paraId="646E6912" w14:textId="77777777" w:rsidR="003F4082" w:rsidRDefault="003F4082">
      <w:pPr>
        <w:spacing w:line="276" w:lineRule="auto"/>
        <w:jc w:val="left"/>
        <w:rPr>
          <w:bCs/>
          <w:lang w:val="id-ID"/>
        </w:rPr>
      </w:pPr>
      <w:r>
        <w:rPr>
          <w:bCs/>
          <w:lang w:val="id-ID"/>
        </w:rPr>
        <w:br w:type="page"/>
      </w:r>
    </w:p>
    <w:bookmarkStart w:id="973" w:name="_Toc469128645" w:displacedByCustomXml="next"/>
    <w:sdt>
      <w:sdtPr>
        <w:rPr>
          <w:rFonts w:eastAsiaTheme="minorHAnsi" w:cstheme="minorBidi"/>
          <w:b w:val="0"/>
          <w:bCs w:val="0"/>
          <w:szCs w:val="22"/>
          <w:lang w:val="id-ID"/>
        </w:rPr>
        <w:id w:val="-421339242"/>
        <w:docPartObj>
          <w:docPartGallery w:val="Bibliographies"/>
          <w:docPartUnique/>
        </w:docPartObj>
      </w:sdtPr>
      <w:sdtEndPr>
        <w:rPr>
          <w:rFonts w:eastAsiaTheme="majorEastAsia" w:cstheme="majorBidi"/>
          <w:b/>
          <w:bCs/>
          <w:szCs w:val="28"/>
        </w:rPr>
      </w:sdtEndPr>
      <w:sdtContent>
        <w:p w14:paraId="0CB2F917" w14:textId="132E52C2" w:rsidR="00333B01" w:rsidRDefault="00C06592" w:rsidP="00362484">
          <w:pPr>
            <w:pStyle w:val="Heading1"/>
            <w:rPr>
              <w:lang w:val="id-ID"/>
            </w:rPr>
          </w:pPr>
          <w:r w:rsidRPr="00D63CFB">
            <w:rPr>
              <w:lang w:val="id-ID"/>
              <w:rPrChange w:id="974" w:author="Andri Kurniawan" w:date="2016-12-06T18:43:00Z">
                <w:rPr/>
              </w:rPrChange>
            </w:rPr>
            <w:t>DAFTAR REFERENSI</w:t>
          </w:r>
        </w:p>
        <w:bookmarkEnd w:id="973" w:displacedByCustomXml="next"/>
      </w:sdtContent>
    </w:sdt>
    <w:p w14:paraId="0F24FA08" w14:textId="43DD04F8" w:rsidR="00AA172C" w:rsidRDefault="00AA172C" w:rsidP="000D643F">
      <w:pPr>
        <w:spacing w:line="240" w:lineRule="auto"/>
        <w:rPr>
          <w:noProof/>
        </w:rPr>
      </w:pPr>
      <w:r>
        <w:t xml:space="preserve">[1] </w:t>
      </w:r>
      <w:hyperlink r:id="rId14" w:history="1">
        <w:r w:rsidRPr="004A38B2">
          <w:rPr>
            <w:rStyle w:val="Hyperlink"/>
            <w:noProof/>
            <w:lang w:val="id-ID"/>
          </w:rPr>
          <w:t>https://www.bukalapak.com/about</w:t>
        </w:r>
      </w:hyperlink>
      <w:r>
        <w:rPr>
          <w:noProof/>
        </w:rPr>
        <w:t>. Diakses pada 1 November 2016, 19.00 WIB.</w:t>
      </w:r>
    </w:p>
    <w:p w14:paraId="111467C0" w14:textId="53CB542F" w:rsidR="00AA172C" w:rsidRDefault="00AA172C" w:rsidP="00362484">
      <w:pPr>
        <w:spacing w:line="240" w:lineRule="auto"/>
        <w:jc w:val="left"/>
        <w:rPr>
          <w:noProof/>
        </w:rPr>
      </w:pPr>
      <w:r>
        <w:rPr>
          <w:noProof/>
        </w:rPr>
        <w:t>[2]</w:t>
      </w:r>
      <w:r w:rsidR="00362484">
        <w:rPr>
          <w:noProof/>
        </w:rPr>
        <w:t xml:space="preserve"> </w:t>
      </w:r>
      <w:hyperlink r:id="rId15" w:history="1">
        <w:r w:rsidR="00362484" w:rsidRPr="004A38B2">
          <w:rPr>
            <w:rStyle w:val="Hyperlink"/>
            <w:noProof/>
          </w:rPr>
          <w:t>https://www.2checkout.com/ecommerce-glossary/bank-identification-number/</w:t>
        </w:r>
      </w:hyperlink>
      <w:r w:rsidR="00362484">
        <w:rPr>
          <w:noProof/>
        </w:rPr>
        <w:t>. Diakses pada 15 November 2016, 20.00 WIB.</w:t>
      </w:r>
    </w:p>
    <w:p w14:paraId="3A6978F3" w14:textId="068F7A1E" w:rsidR="00362484" w:rsidRDefault="00362484" w:rsidP="00362484">
      <w:pPr>
        <w:pStyle w:val="Bibliography"/>
        <w:spacing w:line="240" w:lineRule="auto"/>
        <w:rPr>
          <w:noProof/>
        </w:rPr>
      </w:pPr>
      <w:r>
        <w:rPr>
          <w:noProof/>
        </w:rPr>
        <w:t xml:space="preserve">[3] </w:t>
      </w:r>
      <w:hyperlink r:id="rId16" w:history="1">
        <w:r w:rsidRPr="004A38B2">
          <w:rPr>
            <w:rStyle w:val="Hyperlink"/>
            <w:noProof/>
            <w:lang w:val="id-ID"/>
          </w:rPr>
          <w:t>http://www.webopedia.com/TERM/P/payment_gateway.html</w:t>
        </w:r>
      </w:hyperlink>
      <w:r>
        <w:rPr>
          <w:noProof/>
        </w:rPr>
        <w:t>. Diakses pada 15 November 2016, 21.00 WIB.</w:t>
      </w:r>
    </w:p>
    <w:p w14:paraId="494C79BC" w14:textId="37AD832C" w:rsidR="00362484" w:rsidRPr="00362484" w:rsidRDefault="00362484" w:rsidP="001071AB">
      <w:pPr>
        <w:spacing w:line="240" w:lineRule="auto"/>
        <w:jc w:val="left"/>
      </w:pPr>
      <w:r>
        <w:t xml:space="preserve">[4] </w:t>
      </w:r>
      <w:hyperlink r:id="rId17" w:history="1">
        <w:r w:rsidRPr="004A38B2">
          <w:rPr>
            <w:rStyle w:val="Hyperlink"/>
          </w:rPr>
          <w:t>https://www.mastercard.com/gateway/implementation_guides/3D-Secure.html</w:t>
        </w:r>
      </w:hyperlink>
      <w:r>
        <w:t xml:space="preserve"> </w:t>
      </w:r>
      <w:proofErr w:type="spellStart"/>
      <w:r>
        <w:t>Diakses</w:t>
      </w:r>
      <w:proofErr w:type="spellEnd"/>
      <w:r>
        <w:t xml:space="preserve"> </w:t>
      </w:r>
      <w:proofErr w:type="spellStart"/>
      <w:r>
        <w:t>pada</w:t>
      </w:r>
      <w:proofErr w:type="spellEnd"/>
      <w:r>
        <w:t xml:space="preserve"> 15 November 2016, 22.00 WIB.</w:t>
      </w:r>
    </w:p>
    <w:p w14:paraId="76B9AE76" w14:textId="629D77D3" w:rsidR="00C06592" w:rsidRPr="0066162C" w:rsidRDefault="00333B01" w:rsidP="000D643F">
      <w:pPr>
        <w:spacing w:line="240" w:lineRule="auto"/>
      </w:pPr>
      <w:r>
        <w:t>[</w:t>
      </w:r>
      <w:r w:rsidR="00362484">
        <w:t>5</w:t>
      </w:r>
      <w:r>
        <w:t xml:space="preserve">] </w:t>
      </w:r>
      <w:hyperlink r:id="rId18" w:history="1">
        <w:r w:rsidRPr="004A38B2">
          <w:rPr>
            <w:rStyle w:val="Hyperlink"/>
          </w:rPr>
          <w:t>https://github.com/rails/rails</w:t>
        </w:r>
      </w:hyperlink>
      <w:r>
        <w:t xml:space="preserve">. </w:t>
      </w:r>
      <w:proofErr w:type="spellStart"/>
      <w:proofErr w:type="gramStart"/>
      <w:r>
        <w:t>Diakses</w:t>
      </w:r>
      <w:proofErr w:type="spellEnd"/>
      <w:r>
        <w:t xml:space="preserve"> </w:t>
      </w:r>
      <w:proofErr w:type="spellStart"/>
      <w:r>
        <w:t>pada</w:t>
      </w:r>
      <w:proofErr w:type="spellEnd"/>
      <w:r>
        <w:t xml:space="preserve"> 28 </w:t>
      </w:r>
      <w:proofErr w:type="spellStart"/>
      <w:r>
        <w:t>Desember</w:t>
      </w:r>
      <w:proofErr w:type="spellEnd"/>
      <w:r>
        <w:t xml:space="preserve"> 2016, 17.30 WIB.</w:t>
      </w:r>
      <w:proofErr w:type="gramEnd"/>
    </w:p>
    <w:p w14:paraId="45966D45" w14:textId="6A709F79" w:rsidR="00A84424" w:rsidRDefault="00362484" w:rsidP="001071AB">
      <w:pPr>
        <w:spacing w:line="240" w:lineRule="auto"/>
        <w:jc w:val="left"/>
      </w:pPr>
      <w:r>
        <w:t>[6</w:t>
      </w:r>
      <w:r w:rsidR="00A84424">
        <w:t xml:space="preserve">] </w:t>
      </w:r>
      <w:hyperlink r:id="rId19" w:history="1">
        <w:r w:rsidR="00A84424" w:rsidRPr="004A38B2">
          <w:rPr>
            <w:rStyle w:val="Hyperlink"/>
          </w:rPr>
          <w:t>http://www.w3schools.com/php/php_mysql_intro.asp</w:t>
        </w:r>
      </w:hyperlink>
      <w:r w:rsidR="00A84424">
        <w:t xml:space="preserve">. </w:t>
      </w:r>
      <w:proofErr w:type="spellStart"/>
      <w:proofErr w:type="gramStart"/>
      <w:r w:rsidR="00A84424">
        <w:t>Diakses</w:t>
      </w:r>
      <w:proofErr w:type="spellEnd"/>
      <w:r w:rsidR="00A84424">
        <w:t xml:space="preserve"> </w:t>
      </w:r>
      <w:proofErr w:type="spellStart"/>
      <w:r w:rsidR="00A84424">
        <w:t>pada</w:t>
      </w:r>
      <w:proofErr w:type="spellEnd"/>
      <w:r w:rsidR="00A84424">
        <w:t xml:space="preserve"> 28 </w:t>
      </w:r>
      <w:proofErr w:type="spellStart"/>
      <w:r w:rsidR="00A84424">
        <w:t>Desember</w:t>
      </w:r>
      <w:proofErr w:type="spellEnd"/>
      <w:r w:rsidR="00A84424">
        <w:t xml:space="preserve"> 2016, 18.00 WIB.</w:t>
      </w:r>
      <w:proofErr w:type="gramEnd"/>
    </w:p>
    <w:p w14:paraId="4C66C9CC" w14:textId="4CE5BA65" w:rsidR="00AF5BCD" w:rsidRPr="0066162C" w:rsidRDefault="00362484" w:rsidP="00821554">
      <w:pPr>
        <w:spacing w:line="240" w:lineRule="auto"/>
        <w:jc w:val="left"/>
      </w:pPr>
      <w:r>
        <w:t>[7</w:t>
      </w:r>
      <w:r w:rsidR="00A84424">
        <w:t xml:space="preserve">] </w:t>
      </w:r>
      <w:hyperlink r:id="rId20" w:history="1">
        <w:r w:rsidR="00A84424" w:rsidRPr="004A38B2">
          <w:rPr>
            <w:rStyle w:val="Hyperlink"/>
            <w:lang w:val="id-ID"/>
          </w:rPr>
          <w:t>https://www.tutorialspoint.com/mongodb/</w:t>
        </w:r>
      </w:hyperlink>
      <w:r w:rsidR="00A84424">
        <w:t xml:space="preserve">. </w:t>
      </w:r>
      <w:proofErr w:type="spellStart"/>
      <w:proofErr w:type="gramStart"/>
      <w:r w:rsidR="00A84424">
        <w:t>Diakses</w:t>
      </w:r>
      <w:proofErr w:type="spellEnd"/>
      <w:r w:rsidR="00A84424">
        <w:t xml:space="preserve"> </w:t>
      </w:r>
      <w:proofErr w:type="spellStart"/>
      <w:r w:rsidR="00A84424">
        <w:t>pada</w:t>
      </w:r>
      <w:proofErr w:type="spellEnd"/>
      <w:r w:rsidR="00A84424">
        <w:t xml:space="preserve"> 28 </w:t>
      </w:r>
      <w:proofErr w:type="spellStart"/>
      <w:r w:rsidR="00A84424">
        <w:t>Desember</w:t>
      </w:r>
      <w:proofErr w:type="spellEnd"/>
      <w:r w:rsidR="00A84424">
        <w:t xml:space="preserve"> 2016, 18.30 WIB.</w:t>
      </w:r>
      <w:proofErr w:type="gramEnd"/>
    </w:p>
    <w:p w14:paraId="1E58645D" w14:textId="77777777" w:rsidR="00C74F02" w:rsidRPr="00D63CFB" w:rsidRDefault="00C74F02">
      <w:pPr>
        <w:spacing w:line="276" w:lineRule="auto"/>
        <w:jc w:val="left"/>
        <w:rPr>
          <w:rFonts w:eastAsiaTheme="majorEastAsia" w:cstheme="majorBidi"/>
          <w:b/>
          <w:bCs/>
          <w:sz w:val="28"/>
          <w:szCs w:val="28"/>
          <w:lang w:val="id-ID"/>
          <w:rPrChange w:id="975" w:author="Andri Kurniawan" w:date="2016-12-06T18:43:00Z">
            <w:rPr>
              <w:rFonts w:eastAsiaTheme="majorEastAsia" w:cstheme="majorBidi"/>
              <w:b/>
              <w:bCs/>
              <w:sz w:val="28"/>
              <w:szCs w:val="28"/>
            </w:rPr>
          </w:rPrChange>
        </w:rPr>
      </w:pPr>
    </w:p>
    <w:p w14:paraId="400F01AD" w14:textId="77777777" w:rsidR="00AF5BCD" w:rsidRPr="00D63CFB" w:rsidRDefault="00AF5BCD">
      <w:pPr>
        <w:spacing w:line="276" w:lineRule="auto"/>
        <w:jc w:val="left"/>
        <w:rPr>
          <w:rFonts w:eastAsiaTheme="majorEastAsia" w:cstheme="majorBidi"/>
          <w:b/>
          <w:bCs/>
          <w:sz w:val="28"/>
          <w:szCs w:val="28"/>
          <w:lang w:val="id-ID"/>
          <w:rPrChange w:id="976" w:author="Andri Kurniawan" w:date="2016-12-06T18:43:00Z">
            <w:rPr>
              <w:rFonts w:eastAsiaTheme="majorEastAsia" w:cstheme="majorBidi"/>
              <w:b/>
              <w:bCs/>
              <w:sz w:val="28"/>
              <w:szCs w:val="28"/>
            </w:rPr>
          </w:rPrChange>
        </w:rPr>
      </w:pPr>
      <w:r w:rsidRPr="00D63CFB">
        <w:rPr>
          <w:sz w:val="28"/>
          <w:lang w:val="id-ID"/>
          <w:rPrChange w:id="977" w:author="Andri Kurniawan" w:date="2016-12-06T18:43:00Z">
            <w:rPr>
              <w:sz w:val="28"/>
            </w:rPr>
          </w:rPrChange>
        </w:rPr>
        <w:br w:type="page"/>
      </w:r>
    </w:p>
    <w:p w14:paraId="1AC0250A" w14:textId="77777777" w:rsidR="0000491A" w:rsidRPr="00D63CFB" w:rsidRDefault="00CE6CA0" w:rsidP="00F0566D">
      <w:pPr>
        <w:pStyle w:val="Heading1"/>
        <w:rPr>
          <w:b w:val="0"/>
          <w:sz w:val="28"/>
          <w:lang w:val="id-ID"/>
          <w:rPrChange w:id="978" w:author="Andri Kurniawan" w:date="2016-12-06T18:43:00Z">
            <w:rPr>
              <w:b w:val="0"/>
              <w:sz w:val="28"/>
            </w:rPr>
          </w:rPrChange>
        </w:rPr>
      </w:pPr>
      <w:bookmarkStart w:id="979" w:name="_Toc469128646"/>
      <w:r w:rsidRPr="00D63CFB">
        <w:rPr>
          <w:sz w:val="28"/>
          <w:lang w:val="id-ID"/>
          <w:rPrChange w:id="980" w:author="Andri Kurniawan" w:date="2016-12-06T18:43:00Z">
            <w:rPr>
              <w:sz w:val="28"/>
            </w:rPr>
          </w:rPrChange>
        </w:rPr>
        <w:lastRenderedPageBreak/>
        <w:t>LAMPIRAN</w:t>
      </w:r>
      <w:r w:rsidR="008E7409" w:rsidRPr="00D63CFB">
        <w:rPr>
          <w:sz w:val="28"/>
          <w:lang w:val="id-ID"/>
          <w:rPrChange w:id="981" w:author="Andri Kurniawan" w:date="2016-12-06T18:43:00Z">
            <w:rPr>
              <w:sz w:val="28"/>
            </w:rPr>
          </w:rPrChange>
        </w:rPr>
        <w:t xml:space="preserve"> 1</w:t>
      </w:r>
      <w:r w:rsidR="00F0566D" w:rsidRPr="00D63CFB">
        <w:rPr>
          <w:sz w:val="28"/>
          <w:lang w:val="id-ID"/>
          <w:rPrChange w:id="982" w:author="Andri Kurniawan" w:date="2016-12-06T18:43:00Z">
            <w:rPr>
              <w:sz w:val="28"/>
            </w:rPr>
          </w:rPrChange>
        </w:rPr>
        <w:br/>
      </w:r>
      <w:r w:rsidR="008E7409" w:rsidRPr="00D63CFB">
        <w:rPr>
          <w:sz w:val="28"/>
          <w:lang w:val="id-ID"/>
          <w:rPrChange w:id="983" w:author="Andri Kurniawan" w:date="2016-12-06T18:43:00Z">
            <w:rPr>
              <w:sz w:val="28"/>
            </w:rPr>
          </w:rPrChange>
        </w:rPr>
        <w:t>KERANGKA ACUAN KERJA PRAKTIK</w:t>
      </w:r>
      <w:bookmarkEnd w:id="979"/>
    </w:p>
    <w:p w14:paraId="5859A648" w14:textId="77777777" w:rsidR="00587241" w:rsidRPr="00D63CFB" w:rsidRDefault="00587241" w:rsidP="00587241">
      <w:pPr>
        <w:jc w:val="center"/>
        <w:rPr>
          <w:b/>
          <w:color w:val="4F81BD" w:themeColor="accent1"/>
          <w:sz w:val="28"/>
          <w:szCs w:val="28"/>
          <w:lang w:val="id-ID"/>
          <w:rPrChange w:id="984" w:author="Andri Kurniawan" w:date="2016-12-06T18:43:00Z">
            <w:rPr>
              <w:b/>
              <w:color w:val="4F81BD" w:themeColor="accent1"/>
              <w:sz w:val="28"/>
              <w:szCs w:val="28"/>
            </w:rPr>
          </w:rPrChange>
        </w:rPr>
      </w:pPr>
      <w:r w:rsidRPr="00D63CFB">
        <w:rPr>
          <w:b/>
          <w:color w:val="4F81BD" w:themeColor="accent1"/>
          <w:sz w:val="28"/>
          <w:szCs w:val="28"/>
          <w:lang w:val="id-ID"/>
          <w:rPrChange w:id="985" w:author="Andri Kurniawan" w:date="2016-12-06T18:43:00Z">
            <w:rPr>
              <w:b/>
              <w:color w:val="4F81BD" w:themeColor="accent1"/>
              <w:sz w:val="28"/>
              <w:szCs w:val="28"/>
            </w:rPr>
          </w:rPrChange>
        </w:rPr>
        <w:t>[Selipkan KAKP pada halaman-halaman setelah halaman ini. Gunakan PDFMerge atau lainnya untuk melakukan hal tersebut/</w:t>
      </w:r>
      <w:r w:rsidRPr="00D63CFB">
        <w:rPr>
          <w:b/>
          <w:i/>
          <w:color w:val="4F81BD" w:themeColor="accent1"/>
          <w:sz w:val="28"/>
          <w:szCs w:val="28"/>
          <w:lang w:val="id-ID"/>
          <w:rPrChange w:id="986" w:author="Andri Kurniawan" w:date="2016-12-06T18:43:00Z">
            <w:rPr>
              <w:b/>
              <w:i/>
              <w:color w:val="4F81BD" w:themeColor="accent1"/>
              <w:sz w:val="28"/>
              <w:szCs w:val="28"/>
            </w:rPr>
          </w:rPrChange>
        </w:rPr>
        <w:t>rearrange</w:t>
      </w:r>
      <w:r w:rsidRPr="00D63CFB">
        <w:rPr>
          <w:b/>
          <w:color w:val="4F81BD" w:themeColor="accent1"/>
          <w:sz w:val="28"/>
          <w:szCs w:val="28"/>
          <w:lang w:val="id-ID"/>
          <w:rPrChange w:id="987" w:author="Andri Kurniawan" w:date="2016-12-06T18:43:00Z">
            <w:rPr>
              <w:b/>
              <w:color w:val="4F81BD" w:themeColor="accent1"/>
              <w:sz w:val="28"/>
              <w:szCs w:val="28"/>
            </w:rPr>
          </w:rPrChange>
        </w:rPr>
        <w:t xml:space="preserve"> halaman-halaman pada PDF]</w:t>
      </w:r>
    </w:p>
    <w:p w14:paraId="024CF419" w14:textId="77777777" w:rsidR="0000491A" w:rsidRPr="00D63CFB" w:rsidRDefault="0000491A">
      <w:pPr>
        <w:spacing w:line="276" w:lineRule="auto"/>
        <w:jc w:val="left"/>
        <w:rPr>
          <w:b/>
          <w:sz w:val="28"/>
          <w:szCs w:val="28"/>
          <w:lang w:val="id-ID"/>
          <w:rPrChange w:id="988" w:author="Andri Kurniawan" w:date="2016-12-06T18:43:00Z">
            <w:rPr>
              <w:b/>
              <w:sz w:val="28"/>
              <w:szCs w:val="28"/>
            </w:rPr>
          </w:rPrChange>
        </w:rPr>
      </w:pPr>
      <w:r w:rsidRPr="00D63CFB">
        <w:rPr>
          <w:b/>
          <w:sz w:val="28"/>
          <w:szCs w:val="28"/>
          <w:lang w:val="id-ID"/>
          <w:rPrChange w:id="989" w:author="Andri Kurniawan" w:date="2016-12-06T18:43:00Z">
            <w:rPr>
              <w:b/>
              <w:sz w:val="28"/>
              <w:szCs w:val="28"/>
            </w:rPr>
          </w:rPrChange>
        </w:rPr>
        <w:br w:type="page"/>
      </w:r>
    </w:p>
    <w:p w14:paraId="5D3D11B0" w14:textId="77777777" w:rsidR="0000491A" w:rsidRPr="00D63CFB" w:rsidRDefault="0000491A" w:rsidP="0000491A">
      <w:pPr>
        <w:jc w:val="center"/>
        <w:rPr>
          <w:b/>
          <w:sz w:val="28"/>
          <w:szCs w:val="28"/>
          <w:lang w:val="id-ID"/>
          <w:rPrChange w:id="990" w:author="Andri Kurniawan" w:date="2016-12-06T18:43:00Z">
            <w:rPr>
              <w:b/>
              <w:sz w:val="28"/>
              <w:szCs w:val="28"/>
            </w:rPr>
          </w:rPrChange>
        </w:rPr>
      </w:pPr>
    </w:p>
    <w:p w14:paraId="0ADC6608" w14:textId="77777777" w:rsidR="0000491A" w:rsidRPr="00D63CFB" w:rsidRDefault="0000491A" w:rsidP="0000491A">
      <w:pPr>
        <w:jc w:val="center"/>
        <w:rPr>
          <w:b/>
          <w:sz w:val="28"/>
          <w:szCs w:val="28"/>
          <w:lang w:val="id-ID"/>
          <w:rPrChange w:id="991" w:author="Andri Kurniawan" w:date="2016-12-06T18:43:00Z">
            <w:rPr>
              <w:b/>
              <w:sz w:val="28"/>
              <w:szCs w:val="28"/>
            </w:rPr>
          </w:rPrChange>
        </w:rPr>
      </w:pPr>
    </w:p>
    <w:p w14:paraId="44430A43" w14:textId="77777777" w:rsidR="0000491A" w:rsidRPr="00D63CFB" w:rsidRDefault="0000491A" w:rsidP="0000491A">
      <w:pPr>
        <w:jc w:val="center"/>
        <w:rPr>
          <w:b/>
          <w:sz w:val="28"/>
          <w:szCs w:val="28"/>
          <w:lang w:val="id-ID"/>
          <w:rPrChange w:id="992" w:author="Andri Kurniawan" w:date="2016-12-06T18:43:00Z">
            <w:rPr>
              <w:b/>
              <w:sz w:val="28"/>
              <w:szCs w:val="28"/>
            </w:rPr>
          </w:rPrChange>
        </w:rPr>
      </w:pPr>
    </w:p>
    <w:p w14:paraId="5AED7F82" w14:textId="77777777" w:rsidR="0000491A" w:rsidRPr="00D63CFB" w:rsidRDefault="0000491A" w:rsidP="0000491A">
      <w:pPr>
        <w:jc w:val="center"/>
        <w:rPr>
          <w:b/>
          <w:sz w:val="28"/>
          <w:szCs w:val="28"/>
          <w:lang w:val="id-ID"/>
          <w:rPrChange w:id="993" w:author="Andri Kurniawan" w:date="2016-12-06T18:43:00Z">
            <w:rPr>
              <w:b/>
              <w:sz w:val="28"/>
              <w:szCs w:val="28"/>
            </w:rPr>
          </w:rPrChange>
        </w:rPr>
      </w:pPr>
    </w:p>
    <w:p w14:paraId="64418FE4" w14:textId="77777777" w:rsidR="0000491A" w:rsidRPr="00D63CFB" w:rsidRDefault="0000491A" w:rsidP="0000491A">
      <w:pPr>
        <w:jc w:val="center"/>
        <w:rPr>
          <w:b/>
          <w:sz w:val="28"/>
          <w:szCs w:val="28"/>
          <w:lang w:val="id-ID"/>
          <w:rPrChange w:id="994" w:author="Andri Kurniawan" w:date="2016-12-06T18:43:00Z">
            <w:rPr>
              <w:b/>
              <w:sz w:val="28"/>
              <w:szCs w:val="28"/>
            </w:rPr>
          </w:rPrChange>
        </w:rPr>
      </w:pPr>
    </w:p>
    <w:p w14:paraId="423A0CB9" w14:textId="77777777" w:rsidR="0000491A" w:rsidRPr="00D63CFB" w:rsidRDefault="0000491A" w:rsidP="0000491A">
      <w:pPr>
        <w:jc w:val="center"/>
        <w:rPr>
          <w:b/>
          <w:sz w:val="28"/>
          <w:szCs w:val="28"/>
          <w:lang w:val="id-ID"/>
          <w:rPrChange w:id="995" w:author="Andri Kurniawan" w:date="2016-12-06T18:43:00Z">
            <w:rPr>
              <w:b/>
              <w:sz w:val="28"/>
              <w:szCs w:val="28"/>
            </w:rPr>
          </w:rPrChange>
        </w:rPr>
      </w:pPr>
    </w:p>
    <w:p w14:paraId="4806E874" w14:textId="77777777" w:rsidR="00830F95" w:rsidRPr="00D63CFB" w:rsidRDefault="0000491A" w:rsidP="00F0566D">
      <w:pPr>
        <w:pStyle w:val="Heading1"/>
        <w:rPr>
          <w:b w:val="0"/>
          <w:sz w:val="28"/>
          <w:lang w:val="id-ID"/>
          <w:rPrChange w:id="996" w:author="Andri Kurniawan" w:date="2016-12-06T18:43:00Z">
            <w:rPr>
              <w:b w:val="0"/>
              <w:sz w:val="28"/>
            </w:rPr>
          </w:rPrChange>
        </w:rPr>
      </w:pPr>
      <w:bookmarkStart w:id="997" w:name="_Toc469128647"/>
      <w:r w:rsidRPr="00D63CFB">
        <w:rPr>
          <w:sz w:val="28"/>
          <w:lang w:val="id-ID"/>
          <w:rPrChange w:id="998" w:author="Andri Kurniawan" w:date="2016-12-06T18:43:00Z">
            <w:rPr>
              <w:sz w:val="28"/>
            </w:rPr>
          </w:rPrChange>
        </w:rPr>
        <w:t>LAMPIRAN 2</w:t>
      </w:r>
      <w:r w:rsidR="00F0566D" w:rsidRPr="00D63CFB">
        <w:rPr>
          <w:sz w:val="28"/>
          <w:lang w:val="id-ID"/>
          <w:rPrChange w:id="999" w:author="Andri Kurniawan" w:date="2016-12-06T18:43:00Z">
            <w:rPr>
              <w:sz w:val="28"/>
            </w:rPr>
          </w:rPrChange>
        </w:rPr>
        <w:br/>
      </w:r>
      <w:r w:rsidRPr="00D63CFB">
        <w:rPr>
          <w:sz w:val="28"/>
          <w:lang w:val="id-ID"/>
          <w:rPrChange w:id="1000" w:author="Andri Kurniawan" w:date="2016-12-06T18:43:00Z">
            <w:rPr>
              <w:sz w:val="28"/>
            </w:rPr>
          </w:rPrChange>
        </w:rPr>
        <w:t>LOG KERJA PRAKTIK</w:t>
      </w:r>
      <w:bookmarkEnd w:id="997"/>
    </w:p>
    <w:p w14:paraId="4C107C69" w14:textId="77777777" w:rsidR="00587241" w:rsidRPr="00D63CFB" w:rsidRDefault="00587241" w:rsidP="00587241">
      <w:pPr>
        <w:jc w:val="center"/>
        <w:rPr>
          <w:b/>
          <w:color w:val="4F81BD" w:themeColor="accent1"/>
          <w:sz w:val="28"/>
          <w:szCs w:val="28"/>
          <w:lang w:val="id-ID"/>
          <w:rPrChange w:id="1001" w:author="Andri Kurniawan" w:date="2016-12-06T18:43:00Z">
            <w:rPr>
              <w:b/>
              <w:color w:val="4F81BD" w:themeColor="accent1"/>
              <w:sz w:val="28"/>
              <w:szCs w:val="28"/>
            </w:rPr>
          </w:rPrChange>
        </w:rPr>
      </w:pPr>
      <w:r w:rsidRPr="00D63CFB">
        <w:rPr>
          <w:b/>
          <w:color w:val="4F81BD" w:themeColor="accent1"/>
          <w:sz w:val="28"/>
          <w:szCs w:val="28"/>
          <w:lang w:val="id-ID"/>
          <w:rPrChange w:id="1002" w:author="Andri Kurniawan" w:date="2016-12-06T18:43:00Z">
            <w:rPr>
              <w:b/>
              <w:color w:val="4F81BD" w:themeColor="accent1"/>
              <w:sz w:val="28"/>
              <w:szCs w:val="28"/>
            </w:rPr>
          </w:rPrChange>
        </w:rPr>
        <w:t>[Selipkan LOG KP pada halaman-halaman setelah halaman ini. Gunakan PDFMerge atau lainnya untuk melakukan hal tersebut/</w:t>
      </w:r>
      <w:r w:rsidRPr="00D63CFB">
        <w:rPr>
          <w:b/>
          <w:i/>
          <w:color w:val="4F81BD" w:themeColor="accent1"/>
          <w:sz w:val="28"/>
          <w:szCs w:val="28"/>
          <w:lang w:val="id-ID"/>
          <w:rPrChange w:id="1003" w:author="Andri Kurniawan" w:date="2016-12-06T18:43:00Z">
            <w:rPr>
              <w:b/>
              <w:i/>
              <w:color w:val="4F81BD" w:themeColor="accent1"/>
              <w:sz w:val="28"/>
              <w:szCs w:val="28"/>
            </w:rPr>
          </w:rPrChange>
        </w:rPr>
        <w:t>rearrange</w:t>
      </w:r>
      <w:r w:rsidRPr="00D63CFB">
        <w:rPr>
          <w:b/>
          <w:color w:val="4F81BD" w:themeColor="accent1"/>
          <w:sz w:val="28"/>
          <w:szCs w:val="28"/>
          <w:lang w:val="id-ID"/>
          <w:rPrChange w:id="1004" w:author="Andri Kurniawan" w:date="2016-12-06T18:43:00Z">
            <w:rPr>
              <w:b/>
              <w:color w:val="4F81BD" w:themeColor="accent1"/>
              <w:sz w:val="28"/>
              <w:szCs w:val="28"/>
            </w:rPr>
          </w:rPrChange>
        </w:rPr>
        <w:t xml:space="preserve"> halaman-halaman pada PDF]</w:t>
      </w:r>
    </w:p>
    <w:sectPr w:rsidR="00587241" w:rsidRPr="00D63CFB" w:rsidSect="004D2521">
      <w:headerReference w:type="default" r:id="rId21"/>
      <w:pgSz w:w="12240" w:h="15840"/>
      <w:pgMar w:top="1701" w:right="1701" w:bottom="1701" w:left="227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8" w:author="RMahendra" w:date="2016-12-01T06:44:00Z" w:initials="R">
    <w:p w14:paraId="7D0ED451" w14:textId="77777777" w:rsidR="00333B01" w:rsidRPr="00F95EDB" w:rsidRDefault="00333B01">
      <w:pPr>
        <w:pStyle w:val="CommentText"/>
        <w:rPr>
          <w:lang w:val="id-ID"/>
        </w:rPr>
      </w:pPr>
      <w:r>
        <w:rPr>
          <w:rStyle w:val="CommentReference"/>
        </w:rPr>
        <w:annotationRef/>
      </w:r>
      <w:r>
        <w:rPr>
          <w:lang w:val="id-ID"/>
        </w:rPr>
        <w:t>Akhir kalimat dan awal kalimat baru.</w:t>
      </w:r>
    </w:p>
  </w:comment>
  <w:comment w:id="227" w:author="RMahendra" w:date="2016-12-01T06:44:00Z" w:initials="R">
    <w:p w14:paraId="3CF4326B" w14:textId="77777777" w:rsidR="00333B01" w:rsidRPr="00E67D85" w:rsidRDefault="00333B01">
      <w:pPr>
        <w:pStyle w:val="CommentText"/>
        <w:rPr>
          <w:lang w:val="id-ID"/>
        </w:rPr>
      </w:pPr>
      <w:r>
        <w:rPr>
          <w:rStyle w:val="CommentReference"/>
        </w:rPr>
        <w:annotationRef/>
      </w:r>
      <w:r>
        <w:rPr>
          <w:lang w:val="id-ID"/>
        </w:rPr>
        <w:t xml:space="preserve">Andri </w:t>
      </w:r>
      <w:r>
        <w:rPr>
          <w:lang w:val="id-ID"/>
        </w:rPr>
        <w:t>mengirimkan lamaran via e-mail, mengapa isi e-mail balasan menanyakan e-mail?</w:t>
      </w:r>
    </w:p>
  </w:comment>
  <w:comment w:id="281" w:author="RMahendra" w:date="2016-12-01T06:44:00Z" w:initials="R">
    <w:p w14:paraId="7F3F0A9C" w14:textId="77777777" w:rsidR="00333B01" w:rsidRPr="00F95EDB" w:rsidRDefault="00333B01">
      <w:pPr>
        <w:pStyle w:val="CommentText"/>
        <w:rPr>
          <w:lang w:val="id-ID"/>
        </w:rPr>
      </w:pPr>
      <w:r>
        <w:rPr>
          <w:rStyle w:val="CommentReference"/>
        </w:rPr>
        <w:annotationRef/>
      </w:r>
      <w:r>
        <w:rPr>
          <w:lang w:val="id-ID"/>
        </w:rPr>
        <w:t xml:space="preserve">Ketika </w:t>
      </w:r>
      <w:r>
        <w:rPr>
          <w:lang w:val="id-ID"/>
        </w:rPr>
        <w:t>menulis nama instansi, perhatikan penggunaan huruf kapital.</w:t>
      </w:r>
    </w:p>
  </w:comment>
  <w:comment w:id="300" w:author="RMahendra" w:date="2016-12-01T06:44:00Z" w:initials="R">
    <w:p w14:paraId="3086F769" w14:textId="77777777" w:rsidR="00333B01" w:rsidRPr="00F95EDB" w:rsidRDefault="00333B01">
      <w:pPr>
        <w:pStyle w:val="CommentText"/>
        <w:rPr>
          <w:lang w:val="id-ID"/>
        </w:rPr>
      </w:pPr>
      <w:r>
        <w:rPr>
          <w:rStyle w:val="CommentReference"/>
        </w:rPr>
        <w:annotationRef/>
      </w:r>
      <w:r>
        <w:rPr>
          <w:lang w:val="id-ID"/>
        </w:rPr>
        <w:t xml:space="preserve">Perbaiki </w:t>
      </w:r>
      <w:r>
        <w:rPr>
          <w:lang w:val="id-ID"/>
        </w:rPr>
        <w:t>kalimat ini.</w:t>
      </w:r>
    </w:p>
  </w:comment>
  <w:comment w:id="315" w:author="RMahendra" w:date="2016-12-01T06:44:00Z" w:initials="R">
    <w:p w14:paraId="44CE50FC" w14:textId="77777777" w:rsidR="00333B01" w:rsidRPr="00F95EDB" w:rsidRDefault="00333B01">
      <w:pPr>
        <w:pStyle w:val="CommentText"/>
        <w:rPr>
          <w:lang w:val="id-ID"/>
        </w:rPr>
      </w:pPr>
      <w:r>
        <w:rPr>
          <w:rStyle w:val="CommentReference"/>
        </w:rPr>
        <w:annotationRef/>
      </w:r>
      <w:r>
        <w:rPr>
          <w:lang w:val="id-ID"/>
        </w:rPr>
        <w:t xml:space="preserve">Tanda </w:t>
      </w:r>
      <w:r>
        <w:rPr>
          <w:lang w:val="id-ID"/>
        </w:rPr>
        <w:t>koma</w:t>
      </w:r>
    </w:p>
  </w:comment>
  <w:comment w:id="339" w:author="RMahendra" w:date="2016-12-01T06:44:00Z" w:initials="R">
    <w:p w14:paraId="3A05A538" w14:textId="77777777" w:rsidR="00333B01" w:rsidRPr="00F95EDB" w:rsidRDefault="00333B01">
      <w:pPr>
        <w:pStyle w:val="CommentText"/>
        <w:rPr>
          <w:lang w:val="id-ID"/>
        </w:rPr>
      </w:pPr>
      <w:r>
        <w:rPr>
          <w:rStyle w:val="CommentReference"/>
        </w:rPr>
        <w:annotationRef/>
      </w:r>
      <w:r>
        <w:rPr>
          <w:lang w:val="id-ID"/>
        </w:rPr>
        <w:t xml:space="preserve">Akhir </w:t>
      </w:r>
      <w:r>
        <w:rPr>
          <w:lang w:val="id-ID"/>
        </w:rPr>
        <w:t>kalimat dan awal kalimat baru.</w:t>
      </w:r>
    </w:p>
  </w:comment>
  <w:comment w:id="405" w:author="RMahendra" w:date="2016-12-01T06:44:00Z" w:initials="R">
    <w:p w14:paraId="05A02EBD" w14:textId="77777777" w:rsidR="00333B01" w:rsidRPr="00F95EDB" w:rsidRDefault="00333B01">
      <w:pPr>
        <w:pStyle w:val="CommentText"/>
        <w:rPr>
          <w:lang w:val="id-ID"/>
        </w:rPr>
      </w:pPr>
      <w:r>
        <w:rPr>
          <w:rStyle w:val="CommentReference"/>
        </w:rPr>
        <w:annotationRef/>
      </w:r>
      <w:r>
        <w:rPr>
          <w:lang w:val="id-ID"/>
        </w:rPr>
        <w:t xml:space="preserve">Perbaiki </w:t>
      </w:r>
      <w:r>
        <w:rPr>
          <w:lang w:val="id-ID"/>
        </w:rPr>
        <w:t>bagian kalimat terpotong</w:t>
      </w:r>
    </w:p>
  </w:comment>
  <w:comment w:id="415" w:author="RMahendra" w:date="2016-12-01T06:44:00Z" w:initials="R">
    <w:p w14:paraId="6D2DB085" w14:textId="77777777" w:rsidR="00333B01" w:rsidRPr="00B71AB6" w:rsidRDefault="00333B01">
      <w:pPr>
        <w:pStyle w:val="CommentText"/>
        <w:rPr>
          <w:lang w:val="id-ID"/>
        </w:rPr>
      </w:pPr>
      <w:r>
        <w:rPr>
          <w:rStyle w:val="CommentReference"/>
        </w:rPr>
        <w:annotationRef/>
      </w:r>
      <w:r>
        <w:rPr>
          <w:lang w:val="id-ID"/>
        </w:rPr>
        <w:t xml:space="preserve">Software </w:t>
      </w:r>
      <w:r>
        <w:rPr>
          <w:lang w:val="id-ID"/>
        </w:rPr>
        <w:t>engineering atau software engineer?</w:t>
      </w:r>
    </w:p>
  </w:comment>
  <w:comment w:id="438" w:author="RMahendra" w:date="2016-12-01T06:44:00Z" w:initials="R">
    <w:p w14:paraId="0CD9D070" w14:textId="77777777" w:rsidR="00333B01" w:rsidRPr="00B71AB6" w:rsidRDefault="00333B01">
      <w:pPr>
        <w:pStyle w:val="CommentText"/>
        <w:rPr>
          <w:lang w:val="id-ID"/>
        </w:rPr>
      </w:pPr>
      <w:r>
        <w:rPr>
          <w:rStyle w:val="CommentReference"/>
        </w:rPr>
        <w:annotationRef/>
      </w:r>
      <w:r>
        <w:rPr>
          <w:lang w:val="id-ID"/>
        </w:rPr>
        <w:t xml:space="preserve">Bagian </w:t>
      </w:r>
      <w:r>
        <w:rPr>
          <w:lang w:val="id-ID"/>
        </w:rPr>
        <w:t>kalimat ini dihilangkan saja karena juga disebutkan di sub bab 2.1.1</w:t>
      </w:r>
    </w:p>
  </w:comment>
  <w:comment w:id="468" w:author="RMahendra" w:date="2016-12-01T06:44:00Z" w:initials="R">
    <w:p w14:paraId="68B490B9" w14:textId="77777777" w:rsidR="00333B01" w:rsidRPr="00B71AB6" w:rsidRDefault="00333B01">
      <w:pPr>
        <w:pStyle w:val="CommentText"/>
        <w:rPr>
          <w:lang w:val="id-ID"/>
        </w:rPr>
      </w:pPr>
      <w:r>
        <w:rPr>
          <w:rStyle w:val="CommentReference"/>
        </w:rPr>
        <w:annotationRef/>
      </w:r>
      <w:r>
        <w:rPr>
          <w:lang w:val="id-ID"/>
        </w:rPr>
        <w:t xml:space="preserve">Tanda </w:t>
      </w:r>
      <w:r>
        <w:rPr>
          <w:lang w:val="id-ID"/>
        </w:rPr>
        <w:t>koma</w:t>
      </w:r>
    </w:p>
  </w:comment>
  <w:comment w:id="474" w:author="RMahendra" w:date="2016-12-01T06:44:00Z" w:initials="R">
    <w:p w14:paraId="7220FFF7" w14:textId="77777777" w:rsidR="00333B01" w:rsidRPr="00B372CD" w:rsidRDefault="00333B01">
      <w:pPr>
        <w:pStyle w:val="CommentText"/>
        <w:rPr>
          <w:lang w:val="id-ID"/>
        </w:rPr>
      </w:pPr>
      <w:r>
        <w:rPr>
          <w:rStyle w:val="CommentReference"/>
        </w:rPr>
        <w:annotationRef/>
      </w:r>
      <w:r>
        <w:rPr>
          <w:lang w:val="id-ID"/>
        </w:rPr>
        <w:t xml:space="preserve">Berikan </w:t>
      </w:r>
      <w:r>
        <w:rPr>
          <w:lang w:val="id-ID"/>
        </w:rPr>
        <w:t>penjelasan tambahan dalam 1-2 kalimat. Apa saja di antaranya kekurangan fitur pembayaran kartu kredit yang ada sebelumnya?</w:t>
      </w:r>
    </w:p>
  </w:comment>
  <w:comment w:id="495" w:author="RMahendra" w:date="2016-12-01T06:44:00Z" w:initials="R">
    <w:p w14:paraId="7708A31C" w14:textId="77777777" w:rsidR="00333B01" w:rsidRPr="00B71AB6" w:rsidRDefault="00333B01">
      <w:pPr>
        <w:pStyle w:val="CommentText"/>
        <w:rPr>
          <w:lang w:val="id-ID"/>
        </w:rPr>
      </w:pPr>
      <w:r>
        <w:rPr>
          <w:rStyle w:val="CommentReference"/>
        </w:rPr>
        <w:annotationRef/>
      </w:r>
      <w:r>
        <w:rPr>
          <w:lang w:val="id-ID"/>
        </w:rPr>
        <w:t>Hindari mengulang kata dalam kalimat yang sama.</w:t>
      </w:r>
    </w:p>
  </w:comment>
  <w:comment w:id="523" w:author="RMahendra" w:date="2016-12-01T06:44:00Z" w:initials="R">
    <w:p w14:paraId="21665718" w14:textId="77777777" w:rsidR="00333B01" w:rsidRPr="00B71AB6" w:rsidRDefault="00333B01">
      <w:pPr>
        <w:pStyle w:val="CommentText"/>
        <w:rPr>
          <w:lang w:val="id-ID"/>
        </w:rPr>
      </w:pPr>
      <w:r>
        <w:rPr>
          <w:rStyle w:val="CommentReference"/>
        </w:rPr>
        <w:annotationRef/>
      </w:r>
      <w:r>
        <w:rPr>
          <w:lang w:val="id-ID"/>
        </w:rPr>
        <w:t xml:space="preserve">Berikan </w:t>
      </w:r>
      <w:r>
        <w:rPr>
          <w:lang w:val="id-ID"/>
        </w:rPr>
        <w:t>paragraf pengantar yang menjelaskan keterkaitan konsep yang dibahas pada sub bab 2.2.1,  2.2.2,  dan 2.2.3</w:t>
      </w:r>
    </w:p>
  </w:comment>
  <w:comment w:id="573" w:author="RMahendra" w:date="2016-12-01T06:44:00Z" w:initials="R">
    <w:p w14:paraId="6E27F92D" w14:textId="77777777" w:rsidR="00333B01" w:rsidRPr="00B372CD" w:rsidRDefault="00333B01">
      <w:pPr>
        <w:pStyle w:val="CommentText"/>
        <w:rPr>
          <w:lang w:val="id-ID"/>
        </w:rPr>
      </w:pPr>
      <w:r>
        <w:rPr>
          <w:rStyle w:val="CommentReference"/>
        </w:rPr>
        <w:annotationRef/>
      </w:r>
      <w:r>
        <w:rPr>
          <w:lang w:val="id-ID"/>
        </w:rPr>
        <w:t xml:space="preserve">Dalam </w:t>
      </w:r>
      <w:r>
        <w:rPr>
          <w:lang w:val="id-ID"/>
        </w:rPr>
        <w:t>kalimat ini, “</w:t>
      </w:r>
      <w:r>
        <w:rPr>
          <w:i/>
          <w:lang w:val="id-ID"/>
        </w:rPr>
        <w:t>payment gateway</w:t>
      </w:r>
      <w:r>
        <w:rPr>
          <w:lang w:val="id-ID"/>
        </w:rPr>
        <w:t>” diulang sebanyak tiga kali.</w:t>
      </w:r>
    </w:p>
  </w:comment>
  <w:comment w:id="660" w:author="RMahendra" w:date="2016-12-01T06:44:00Z" w:initials="R">
    <w:p w14:paraId="0E8F1BCD" w14:textId="77777777" w:rsidR="00333B01" w:rsidRPr="00E67D85" w:rsidRDefault="00333B01">
      <w:pPr>
        <w:pStyle w:val="CommentText"/>
        <w:rPr>
          <w:lang w:val="id-ID"/>
        </w:rPr>
      </w:pPr>
      <w:r>
        <w:rPr>
          <w:rStyle w:val="CommentReference"/>
        </w:rPr>
        <w:annotationRef/>
      </w:r>
      <w:r>
        <w:rPr>
          <w:lang w:val="id-ID"/>
        </w:rPr>
        <w:t xml:space="preserve">Cetak </w:t>
      </w:r>
      <w:r>
        <w:rPr>
          <w:lang w:val="id-ID"/>
        </w:rPr>
        <w:t>miring</w:t>
      </w:r>
    </w:p>
  </w:comment>
  <w:comment w:id="742" w:author="RMahendra" w:date="2016-12-01T06:44:00Z" w:initials="R">
    <w:p w14:paraId="275ABFFC" w14:textId="77777777" w:rsidR="00333B01" w:rsidRDefault="00333B01">
      <w:pPr>
        <w:pStyle w:val="CommentText"/>
        <w:rPr>
          <w:lang w:val="id-ID"/>
        </w:rPr>
      </w:pPr>
      <w:r>
        <w:rPr>
          <w:rStyle w:val="CommentReference"/>
        </w:rPr>
        <w:annotationRef/>
      </w:r>
      <w:r>
        <w:rPr>
          <w:lang w:val="id-ID"/>
        </w:rPr>
        <w:t xml:space="preserve">Tidak </w:t>
      </w:r>
      <w:r>
        <w:rPr>
          <w:lang w:val="id-ID"/>
        </w:rPr>
        <w:t>diperlukan spasi sebelum tanda :</w:t>
      </w:r>
    </w:p>
    <w:p w14:paraId="5F83E8DB" w14:textId="77777777" w:rsidR="00333B01" w:rsidRPr="00E67D85" w:rsidRDefault="00333B01">
      <w:pPr>
        <w:pStyle w:val="CommentText"/>
        <w:rPr>
          <w:lang w:val="id-ID"/>
        </w:rPr>
      </w:pPr>
      <w:r>
        <w:rPr>
          <w:lang w:val="id-ID"/>
        </w:rPr>
        <w:t>Tanda titik lebih tepat digunakan daripada tanda titik dua.</w:t>
      </w:r>
    </w:p>
  </w:comment>
  <w:comment w:id="818" w:author="RMahendra" w:date="2016-12-01T06:44:00Z" w:initials="R">
    <w:p w14:paraId="3F410FF0" w14:textId="77777777" w:rsidR="00333B01" w:rsidRPr="003B4656" w:rsidRDefault="00333B01">
      <w:pPr>
        <w:pStyle w:val="CommentText"/>
        <w:rPr>
          <w:lang w:val="id-ID"/>
        </w:rPr>
      </w:pPr>
      <w:r>
        <w:rPr>
          <w:rStyle w:val="CommentReference"/>
        </w:rPr>
        <w:annotationRef/>
      </w:r>
      <w:r>
        <w:rPr>
          <w:lang w:val="id-ID"/>
        </w:rPr>
        <w:t xml:space="preserve">Andri </w:t>
      </w:r>
      <w:r>
        <w:rPr>
          <w:lang w:val="id-ID"/>
        </w:rPr>
        <w:t xml:space="preserve">bisa menambahkan analisis mengapa estimasi waktu pengerjaan pekerjaan no 1 tidak tepat. Apa faktor yang mempengaruhi? Apakah </w:t>
      </w:r>
      <w:r>
        <w:rPr>
          <w:i/>
          <w:lang w:val="id-ID"/>
        </w:rPr>
        <w:t>requirement</w:t>
      </w:r>
      <w:r>
        <w:rPr>
          <w:lang w:val="id-ID"/>
        </w:rPr>
        <w:t>, teknis, atau ...?</w:t>
      </w:r>
    </w:p>
  </w:comment>
  <w:comment w:id="836" w:author="RMahendra" w:date="2016-12-01T06:44:00Z" w:initials="R">
    <w:p w14:paraId="3E0D35DE" w14:textId="77777777" w:rsidR="00333B01" w:rsidRPr="003B4656" w:rsidRDefault="00333B01">
      <w:pPr>
        <w:pStyle w:val="CommentText"/>
        <w:rPr>
          <w:lang w:val="id-ID"/>
        </w:rPr>
      </w:pPr>
      <w:r>
        <w:rPr>
          <w:rStyle w:val="CommentReference"/>
        </w:rPr>
        <w:annotationRef/>
      </w:r>
      <w:r>
        <w:rPr>
          <w:lang w:val="id-ID"/>
        </w:rPr>
        <w:t xml:space="preserve">Penyusunan </w:t>
      </w:r>
      <w:r>
        <w:rPr>
          <w:lang w:val="id-ID"/>
        </w:rPr>
        <w:t>dua kalimat dalam paragraf ini perlu diperbaiki.</w:t>
      </w:r>
    </w:p>
  </w:comment>
  <w:comment w:id="887" w:author="RMahendra" w:date="2016-12-01T06:44:00Z" w:initials="R">
    <w:p w14:paraId="6002D16A" w14:textId="77777777" w:rsidR="00333B01" w:rsidRPr="003B4656" w:rsidRDefault="00333B01">
      <w:pPr>
        <w:pStyle w:val="CommentText"/>
        <w:rPr>
          <w:lang w:val="id-ID"/>
        </w:rPr>
      </w:pPr>
      <w:r>
        <w:rPr>
          <w:rStyle w:val="CommentReference"/>
        </w:rPr>
        <w:annotationRef/>
      </w:r>
      <w:r>
        <w:rPr>
          <w:lang w:val="id-ID"/>
        </w:rPr>
        <w:t xml:space="preserve">Cetak </w:t>
      </w:r>
      <w:r>
        <w:rPr>
          <w:lang w:val="id-ID"/>
        </w:rPr>
        <w:t>miring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0ED451" w15:done="1"/>
  <w15:commentEx w15:paraId="3CF4326B" w15:done="0"/>
  <w15:commentEx w15:paraId="7F3F0A9C" w15:done="1"/>
  <w15:commentEx w15:paraId="3086F769" w15:done="1"/>
  <w15:commentEx w15:paraId="44CE50FC" w15:done="1"/>
  <w15:commentEx w15:paraId="3A05A538" w15:done="1"/>
  <w15:commentEx w15:paraId="05A02EBD" w15:done="1"/>
  <w15:commentEx w15:paraId="6D2DB085" w15:done="1"/>
  <w15:commentEx w15:paraId="0CD9D070" w15:done="0"/>
  <w15:commentEx w15:paraId="68B490B9" w15:done="1"/>
  <w15:commentEx w15:paraId="7220FFF7" w15:done="1"/>
  <w15:commentEx w15:paraId="7708A31C" w15:done="0"/>
  <w15:commentEx w15:paraId="21665718" w15:done="1"/>
  <w15:commentEx w15:paraId="6E27F92D" w15:done="1"/>
  <w15:commentEx w15:paraId="0E8F1BCD" w15:done="1"/>
  <w15:commentEx w15:paraId="5F83E8DB" w15:done="1"/>
  <w15:commentEx w15:paraId="3F410FF0" w15:done="1"/>
  <w15:commentEx w15:paraId="3E0D35DE" w15:done="1"/>
  <w15:commentEx w15:paraId="6002D16A"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38EE8" w14:textId="77777777" w:rsidR="009020C4" w:rsidRDefault="009020C4" w:rsidP="00DE2543">
      <w:pPr>
        <w:spacing w:after="0" w:line="240" w:lineRule="auto"/>
      </w:pPr>
      <w:r>
        <w:separator/>
      </w:r>
    </w:p>
  </w:endnote>
  <w:endnote w:type="continuationSeparator" w:id="0">
    <w:p w14:paraId="4948BC6A" w14:textId="77777777" w:rsidR="009020C4" w:rsidRDefault="009020C4" w:rsidP="00DE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851647223"/>
      <w:docPartObj>
        <w:docPartGallery w:val="Page Numbers (Bottom of Page)"/>
        <w:docPartUnique/>
      </w:docPartObj>
    </w:sdtPr>
    <w:sdtEndPr/>
    <w:sdtContent>
      <w:p w14:paraId="4A6B6718" w14:textId="77777777" w:rsidR="00333B01" w:rsidRPr="00AF3C00" w:rsidRDefault="00333B01" w:rsidP="00AF3C00">
        <w:pPr>
          <w:pStyle w:val="Footer"/>
          <w:jc w:val="right"/>
          <w:rPr>
            <w:sz w:val="20"/>
            <w:szCs w:val="20"/>
          </w:rPr>
        </w:pPr>
        <w:proofErr w:type="spellStart"/>
        <w:r w:rsidRPr="00AF3C00">
          <w:rPr>
            <w:rFonts w:ascii="Arial" w:hAnsi="Arial" w:cs="Arial"/>
            <w:b/>
            <w:sz w:val="20"/>
            <w:szCs w:val="20"/>
          </w:rPr>
          <w:t>Universitas</w:t>
        </w:r>
        <w:proofErr w:type="spellEnd"/>
        <w:r w:rsidRPr="00AF3C00">
          <w:rPr>
            <w:rFonts w:ascii="Arial" w:hAnsi="Arial" w:cs="Arial"/>
            <w:b/>
            <w:sz w:val="20"/>
            <w:szCs w:val="20"/>
          </w:rPr>
          <w:t xml:space="preserve"> Indonesia</w:t>
        </w:r>
      </w:p>
    </w:sdtContent>
  </w:sdt>
  <w:p w14:paraId="155EDD1C" w14:textId="77777777" w:rsidR="00333B01" w:rsidRPr="00AF3C00" w:rsidRDefault="00333B01">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CBBF1" w14:textId="77777777" w:rsidR="009020C4" w:rsidRDefault="009020C4" w:rsidP="00DE2543">
      <w:pPr>
        <w:spacing w:after="0" w:line="240" w:lineRule="auto"/>
      </w:pPr>
      <w:r>
        <w:separator/>
      </w:r>
    </w:p>
  </w:footnote>
  <w:footnote w:type="continuationSeparator" w:id="0">
    <w:p w14:paraId="4124655E" w14:textId="77777777" w:rsidR="009020C4" w:rsidRDefault="009020C4" w:rsidP="00DE25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6419962"/>
      <w:docPartObj>
        <w:docPartGallery w:val="Page Numbers (Top of Page)"/>
        <w:docPartUnique/>
      </w:docPartObj>
    </w:sdtPr>
    <w:sdtEndPr/>
    <w:sdtContent>
      <w:p w14:paraId="095EACDC" w14:textId="7F5602C0" w:rsidR="00333B01" w:rsidRDefault="00333B01">
        <w:pPr>
          <w:pStyle w:val="Header"/>
          <w:jc w:val="right"/>
        </w:pPr>
        <w:r>
          <w:fldChar w:fldCharType="begin"/>
        </w:r>
        <w:r>
          <w:instrText xml:space="preserve"> PAGE   \* MERGEFORMAT </w:instrText>
        </w:r>
        <w:r>
          <w:fldChar w:fldCharType="separate"/>
        </w:r>
        <w:r w:rsidR="003F127F">
          <w:rPr>
            <w:noProof/>
          </w:rPr>
          <w:t>iv</w:t>
        </w:r>
        <w:r>
          <w:rPr>
            <w:noProof/>
          </w:rPr>
          <w:fldChar w:fldCharType="end"/>
        </w:r>
      </w:p>
    </w:sdtContent>
  </w:sdt>
  <w:p w14:paraId="101A1A4A" w14:textId="77777777" w:rsidR="00333B01" w:rsidRDefault="00333B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922526"/>
      <w:docPartObj>
        <w:docPartGallery w:val="Page Numbers (Top of Page)"/>
        <w:docPartUnique/>
      </w:docPartObj>
    </w:sdtPr>
    <w:sdtEndPr/>
    <w:sdtContent>
      <w:p w14:paraId="29ED99CF" w14:textId="2F1B57EC" w:rsidR="00333B01" w:rsidRDefault="00333B01">
        <w:pPr>
          <w:pStyle w:val="Header"/>
          <w:jc w:val="right"/>
        </w:pPr>
        <w:r>
          <w:fldChar w:fldCharType="begin"/>
        </w:r>
        <w:r>
          <w:instrText xml:space="preserve"> PAGE   \* MERGEFORMAT </w:instrText>
        </w:r>
        <w:r>
          <w:fldChar w:fldCharType="separate"/>
        </w:r>
        <w:r w:rsidR="003F127F">
          <w:rPr>
            <w:noProof/>
          </w:rPr>
          <w:t>17</w:t>
        </w:r>
        <w:r>
          <w:rPr>
            <w:noProof/>
          </w:rPr>
          <w:fldChar w:fldCharType="end"/>
        </w:r>
      </w:p>
    </w:sdtContent>
  </w:sdt>
  <w:p w14:paraId="1B326641" w14:textId="77777777" w:rsidR="00333B01" w:rsidRDefault="00333B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7940"/>
    <w:multiLevelType w:val="hybridMultilevel"/>
    <w:tmpl w:val="9D1A8CEA"/>
    <w:lvl w:ilvl="0" w:tplc="CC1A87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170496"/>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1A2F2BDB"/>
    <w:multiLevelType w:val="multilevel"/>
    <w:tmpl w:val="825A1532"/>
    <w:lvl w:ilvl="0">
      <w:start w:val="1"/>
      <w:numFmt w:val="decimal"/>
      <w:lvlText w:val="BAB %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FA078C0"/>
    <w:multiLevelType w:val="hybridMultilevel"/>
    <w:tmpl w:val="ACBC3920"/>
    <w:lvl w:ilvl="0" w:tplc="075EEA7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008A3"/>
    <w:multiLevelType w:val="hybridMultilevel"/>
    <w:tmpl w:val="CF2C659A"/>
    <w:lvl w:ilvl="0" w:tplc="749C29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480BDF"/>
    <w:multiLevelType w:val="hybridMultilevel"/>
    <w:tmpl w:val="50FAF49C"/>
    <w:lvl w:ilvl="0" w:tplc="BC44133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3E5E54"/>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47A71D37"/>
    <w:multiLevelType w:val="hybridMultilevel"/>
    <w:tmpl w:val="E0C22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7E43737"/>
    <w:multiLevelType w:val="hybridMultilevel"/>
    <w:tmpl w:val="DA023960"/>
    <w:lvl w:ilvl="0" w:tplc="8CBEB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6BD6143"/>
    <w:multiLevelType w:val="multilevel"/>
    <w:tmpl w:val="34B20D08"/>
    <w:lvl w:ilvl="0">
      <w:start w:val="1"/>
      <w:numFmt w:val="decimal"/>
      <w:lvlText w:val="BAB %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C6F4F04"/>
    <w:multiLevelType w:val="hybridMultilevel"/>
    <w:tmpl w:val="3E687B62"/>
    <w:lvl w:ilvl="0" w:tplc="BC44133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571064"/>
    <w:multiLevelType w:val="hybridMultilevel"/>
    <w:tmpl w:val="5D4246CA"/>
    <w:lvl w:ilvl="0" w:tplc="F8C8A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827BD2"/>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D44168F"/>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B217ADE"/>
    <w:multiLevelType w:val="hybridMultilevel"/>
    <w:tmpl w:val="FB3240D2"/>
    <w:lvl w:ilvl="0" w:tplc="DB54CD2E">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2"/>
  </w:num>
  <w:num w:numId="2">
    <w:abstractNumId w:val="6"/>
  </w:num>
  <w:num w:numId="3">
    <w:abstractNumId w:val="12"/>
  </w:num>
  <w:num w:numId="4">
    <w:abstractNumId w:val="1"/>
  </w:num>
  <w:num w:numId="5">
    <w:abstractNumId w:val="13"/>
  </w:num>
  <w:num w:numId="6">
    <w:abstractNumId w:val="3"/>
  </w:num>
  <w:num w:numId="7">
    <w:abstractNumId w:val="9"/>
  </w:num>
  <w:num w:numId="8">
    <w:abstractNumId w:val="4"/>
  </w:num>
  <w:num w:numId="9">
    <w:abstractNumId w:val="11"/>
  </w:num>
  <w:num w:numId="10">
    <w:abstractNumId w:val="8"/>
  </w:num>
  <w:num w:numId="11">
    <w:abstractNumId w:val="5"/>
  </w:num>
  <w:num w:numId="12">
    <w:abstractNumId w:val="10"/>
  </w:num>
  <w:num w:numId="13">
    <w:abstractNumId w:val="7"/>
  </w:num>
  <w:num w:numId="14">
    <w:abstractNumId w:val="0"/>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i Kurniawan">
    <w15:presenceInfo w15:providerId="Windows Live" w15:userId="c1dd8ae932bd9b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8FA"/>
    <w:rsid w:val="00001CE1"/>
    <w:rsid w:val="00003F59"/>
    <w:rsid w:val="0000491A"/>
    <w:rsid w:val="000065B4"/>
    <w:rsid w:val="00006C18"/>
    <w:rsid w:val="00012F45"/>
    <w:rsid w:val="00014FE2"/>
    <w:rsid w:val="00024FE1"/>
    <w:rsid w:val="00026446"/>
    <w:rsid w:val="00037CA6"/>
    <w:rsid w:val="00051D16"/>
    <w:rsid w:val="00065864"/>
    <w:rsid w:val="00067104"/>
    <w:rsid w:val="000722B2"/>
    <w:rsid w:val="00081F26"/>
    <w:rsid w:val="000A3D73"/>
    <w:rsid w:val="000C373A"/>
    <w:rsid w:val="000D643F"/>
    <w:rsid w:val="000D7F58"/>
    <w:rsid w:val="000E1622"/>
    <w:rsid w:val="000E2801"/>
    <w:rsid w:val="000E2C50"/>
    <w:rsid w:val="000E7D64"/>
    <w:rsid w:val="000F4E90"/>
    <w:rsid w:val="00105FFF"/>
    <w:rsid w:val="001071AB"/>
    <w:rsid w:val="001200DD"/>
    <w:rsid w:val="001228FA"/>
    <w:rsid w:val="0012567B"/>
    <w:rsid w:val="001307E5"/>
    <w:rsid w:val="00137927"/>
    <w:rsid w:val="00142E0D"/>
    <w:rsid w:val="001558D8"/>
    <w:rsid w:val="001576FD"/>
    <w:rsid w:val="001806EF"/>
    <w:rsid w:val="00184985"/>
    <w:rsid w:val="00187329"/>
    <w:rsid w:val="001A02CB"/>
    <w:rsid w:val="001A0819"/>
    <w:rsid w:val="001A1A8E"/>
    <w:rsid w:val="001A4805"/>
    <w:rsid w:val="001B566F"/>
    <w:rsid w:val="001C0210"/>
    <w:rsid w:val="001C1858"/>
    <w:rsid w:val="001C3664"/>
    <w:rsid w:val="001C640D"/>
    <w:rsid w:val="001D0601"/>
    <w:rsid w:val="001D24E6"/>
    <w:rsid w:val="001F6587"/>
    <w:rsid w:val="001F7316"/>
    <w:rsid w:val="00201A6F"/>
    <w:rsid w:val="00213A55"/>
    <w:rsid w:val="002177BB"/>
    <w:rsid w:val="0024786F"/>
    <w:rsid w:val="00247EF7"/>
    <w:rsid w:val="00250339"/>
    <w:rsid w:val="0026023F"/>
    <w:rsid w:val="002655FE"/>
    <w:rsid w:val="00271EF3"/>
    <w:rsid w:val="002722C0"/>
    <w:rsid w:val="00280D75"/>
    <w:rsid w:val="00283068"/>
    <w:rsid w:val="002944CD"/>
    <w:rsid w:val="002A0B86"/>
    <w:rsid w:val="002A134E"/>
    <w:rsid w:val="002A1496"/>
    <w:rsid w:val="002B1BB6"/>
    <w:rsid w:val="002B2A43"/>
    <w:rsid w:val="002C4E82"/>
    <w:rsid w:val="002C7159"/>
    <w:rsid w:val="002D1874"/>
    <w:rsid w:val="002D1CB4"/>
    <w:rsid w:val="002E5C7E"/>
    <w:rsid w:val="002E7BBC"/>
    <w:rsid w:val="002F5937"/>
    <w:rsid w:val="00310564"/>
    <w:rsid w:val="00310BC4"/>
    <w:rsid w:val="00312779"/>
    <w:rsid w:val="00313969"/>
    <w:rsid w:val="00313D20"/>
    <w:rsid w:val="00313E1D"/>
    <w:rsid w:val="003230B2"/>
    <w:rsid w:val="00327C65"/>
    <w:rsid w:val="00333892"/>
    <w:rsid w:val="00333B01"/>
    <w:rsid w:val="003355DD"/>
    <w:rsid w:val="00335D05"/>
    <w:rsid w:val="00343003"/>
    <w:rsid w:val="00362484"/>
    <w:rsid w:val="00370668"/>
    <w:rsid w:val="00371AAA"/>
    <w:rsid w:val="00372AE9"/>
    <w:rsid w:val="00390B87"/>
    <w:rsid w:val="003930C4"/>
    <w:rsid w:val="003956A6"/>
    <w:rsid w:val="003971D6"/>
    <w:rsid w:val="003A3931"/>
    <w:rsid w:val="003A4FC6"/>
    <w:rsid w:val="003B308D"/>
    <w:rsid w:val="003B4656"/>
    <w:rsid w:val="003E1900"/>
    <w:rsid w:val="003F127F"/>
    <w:rsid w:val="003F4082"/>
    <w:rsid w:val="003F6A75"/>
    <w:rsid w:val="003F7B01"/>
    <w:rsid w:val="00415CC6"/>
    <w:rsid w:val="00425184"/>
    <w:rsid w:val="0043062F"/>
    <w:rsid w:val="00435365"/>
    <w:rsid w:val="00450960"/>
    <w:rsid w:val="0045290F"/>
    <w:rsid w:val="0045766A"/>
    <w:rsid w:val="0047369A"/>
    <w:rsid w:val="00474EB3"/>
    <w:rsid w:val="00496ADC"/>
    <w:rsid w:val="004A73C6"/>
    <w:rsid w:val="004B39B1"/>
    <w:rsid w:val="004B74B9"/>
    <w:rsid w:val="004C5364"/>
    <w:rsid w:val="004C79B5"/>
    <w:rsid w:val="004D2521"/>
    <w:rsid w:val="004E0C11"/>
    <w:rsid w:val="004F1A6F"/>
    <w:rsid w:val="004F463B"/>
    <w:rsid w:val="004F7FF5"/>
    <w:rsid w:val="00501518"/>
    <w:rsid w:val="00503406"/>
    <w:rsid w:val="00505B05"/>
    <w:rsid w:val="00506F35"/>
    <w:rsid w:val="005153F8"/>
    <w:rsid w:val="00527DCE"/>
    <w:rsid w:val="005434C3"/>
    <w:rsid w:val="00557B4B"/>
    <w:rsid w:val="005735B9"/>
    <w:rsid w:val="00587241"/>
    <w:rsid w:val="00592490"/>
    <w:rsid w:val="00597CC9"/>
    <w:rsid w:val="005B410D"/>
    <w:rsid w:val="005C0E1A"/>
    <w:rsid w:val="005C776D"/>
    <w:rsid w:val="005D66A5"/>
    <w:rsid w:val="005D75B6"/>
    <w:rsid w:val="005E26B2"/>
    <w:rsid w:val="005E36D8"/>
    <w:rsid w:val="005E4FD5"/>
    <w:rsid w:val="005E5FFC"/>
    <w:rsid w:val="005F7222"/>
    <w:rsid w:val="006001BF"/>
    <w:rsid w:val="00602221"/>
    <w:rsid w:val="0060692A"/>
    <w:rsid w:val="006076F0"/>
    <w:rsid w:val="006079C2"/>
    <w:rsid w:val="006447B3"/>
    <w:rsid w:val="00645DEC"/>
    <w:rsid w:val="00647962"/>
    <w:rsid w:val="0066072A"/>
    <w:rsid w:val="006612D3"/>
    <w:rsid w:val="0066162C"/>
    <w:rsid w:val="00664F30"/>
    <w:rsid w:val="006725D2"/>
    <w:rsid w:val="006851F2"/>
    <w:rsid w:val="00691A93"/>
    <w:rsid w:val="006A0B8E"/>
    <w:rsid w:val="006A1B77"/>
    <w:rsid w:val="006A3A46"/>
    <w:rsid w:val="006C2C0D"/>
    <w:rsid w:val="006D19D2"/>
    <w:rsid w:val="006D3CDA"/>
    <w:rsid w:val="006D7785"/>
    <w:rsid w:val="006E10B9"/>
    <w:rsid w:val="006E7460"/>
    <w:rsid w:val="00700699"/>
    <w:rsid w:val="0070151B"/>
    <w:rsid w:val="00704B5F"/>
    <w:rsid w:val="00704E9A"/>
    <w:rsid w:val="00710D66"/>
    <w:rsid w:val="00711D5F"/>
    <w:rsid w:val="007243A9"/>
    <w:rsid w:val="007253A5"/>
    <w:rsid w:val="007277B6"/>
    <w:rsid w:val="00735041"/>
    <w:rsid w:val="007448AC"/>
    <w:rsid w:val="00744CA7"/>
    <w:rsid w:val="007510AA"/>
    <w:rsid w:val="0075749E"/>
    <w:rsid w:val="007747DF"/>
    <w:rsid w:val="00775ACD"/>
    <w:rsid w:val="00780B0B"/>
    <w:rsid w:val="00783AC4"/>
    <w:rsid w:val="00784E5B"/>
    <w:rsid w:val="00791803"/>
    <w:rsid w:val="00793517"/>
    <w:rsid w:val="00795F96"/>
    <w:rsid w:val="007A2A9A"/>
    <w:rsid w:val="007A32C2"/>
    <w:rsid w:val="007A4240"/>
    <w:rsid w:val="007B7ECA"/>
    <w:rsid w:val="007C00A8"/>
    <w:rsid w:val="007C650E"/>
    <w:rsid w:val="007D0542"/>
    <w:rsid w:val="007D5C3C"/>
    <w:rsid w:val="007E010C"/>
    <w:rsid w:val="007E0B49"/>
    <w:rsid w:val="007E0C25"/>
    <w:rsid w:val="007E4807"/>
    <w:rsid w:val="00807A4F"/>
    <w:rsid w:val="00821554"/>
    <w:rsid w:val="00823FC1"/>
    <w:rsid w:val="00830F95"/>
    <w:rsid w:val="00831422"/>
    <w:rsid w:val="00831B3B"/>
    <w:rsid w:val="00837E9B"/>
    <w:rsid w:val="00864D69"/>
    <w:rsid w:val="00872813"/>
    <w:rsid w:val="008A62C2"/>
    <w:rsid w:val="008B2296"/>
    <w:rsid w:val="008C1517"/>
    <w:rsid w:val="008C1A07"/>
    <w:rsid w:val="008D4BC2"/>
    <w:rsid w:val="008E7409"/>
    <w:rsid w:val="008F36FB"/>
    <w:rsid w:val="008F6CF1"/>
    <w:rsid w:val="009013FB"/>
    <w:rsid w:val="009020C4"/>
    <w:rsid w:val="009050AD"/>
    <w:rsid w:val="00912FF7"/>
    <w:rsid w:val="009174F2"/>
    <w:rsid w:val="00921298"/>
    <w:rsid w:val="00927148"/>
    <w:rsid w:val="0093023D"/>
    <w:rsid w:val="00933C34"/>
    <w:rsid w:val="00937039"/>
    <w:rsid w:val="00951BB1"/>
    <w:rsid w:val="00952670"/>
    <w:rsid w:val="00965522"/>
    <w:rsid w:val="00971847"/>
    <w:rsid w:val="00976CB4"/>
    <w:rsid w:val="00981A95"/>
    <w:rsid w:val="0098466F"/>
    <w:rsid w:val="00995529"/>
    <w:rsid w:val="009B0C7B"/>
    <w:rsid w:val="009B4D35"/>
    <w:rsid w:val="009B5062"/>
    <w:rsid w:val="009B68B9"/>
    <w:rsid w:val="009C0565"/>
    <w:rsid w:val="009C7830"/>
    <w:rsid w:val="009D38E7"/>
    <w:rsid w:val="009D5E7A"/>
    <w:rsid w:val="009E5801"/>
    <w:rsid w:val="00A44E72"/>
    <w:rsid w:val="00A650C9"/>
    <w:rsid w:val="00A759D2"/>
    <w:rsid w:val="00A80C7E"/>
    <w:rsid w:val="00A84424"/>
    <w:rsid w:val="00A85CCE"/>
    <w:rsid w:val="00AA172C"/>
    <w:rsid w:val="00AA38CA"/>
    <w:rsid w:val="00AC19E7"/>
    <w:rsid w:val="00AC1DA3"/>
    <w:rsid w:val="00AC5309"/>
    <w:rsid w:val="00AE5BF3"/>
    <w:rsid w:val="00AF3C00"/>
    <w:rsid w:val="00AF5B75"/>
    <w:rsid w:val="00AF5BCD"/>
    <w:rsid w:val="00B152D8"/>
    <w:rsid w:val="00B15E27"/>
    <w:rsid w:val="00B17D95"/>
    <w:rsid w:val="00B33B23"/>
    <w:rsid w:val="00B3483D"/>
    <w:rsid w:val="00B372CD"/>
    <w:rsid w:val="00B4251B"/>
    <w:rsid w:val="00B444FF"/>
    <w:rsid w:val="00B51A98"/>
    <w:rsid w:val="00B55A1D"/>
    <w:rsid w:val="00B60D07"/>
    <w:rsid w:val="00B63B7B"/>
    <w:rsid w:val="00B70EA6"/>
    <w:rsid w:val="00B71AB6"/>
    <w:rsid w:val="00B74DD8"/>
    <w:rsid w:val="00B765E2"/>
    <w:rsid w:val="00B772A7"/>
    <w:rsid w:val="00B922F2"/>
    <w:rsid w:val="00BE0F27"/>
    <w:rsid w:val="00BE5336"/>
    <w:rsid w:val="00BF0B64"/>
    <w:rsid w:val="00C03C90"/>
    <w:rsid w:val="00C06592"/>
    <w:rsid w:val="00C240F7"/>
    <w:rsid w:val="00C24C3B"/>
    <w:rsid w:val="00C25186"/>
    <w:rsid w:val="00C30872"/>
    <w:rsid w:val="00C4535C"/>
    <w:rsid w:val="00C467F7"/>
    <w:rsid w:val="00C478CA"/>
    <w:rsid w:val="00C56E8A"/>
    <w:rsid w:val="00C70D6B"/>
    <w:rsid w:val="00C74F02"/>
    <w:rsid w:val="00C926A2"/>
    <w:rsid w:val="00C92C25"/>
    <w:rsid w:val="00C96CBC"/>
    <w:rsid w:val="00CA5472"/>
    <w:rsid w:val="00CB0A2E"/>
    <w:rsid w:val="00CB5611"/>
    <w:rsid w:val="00CB56E0"/>
    <w:rsid w:val="00CC1064"/>
    <w:rsid w:val="00CD1185"/>
    <w:rsid w:val="00CD145D"/>
    <w:rsid w:val="00CE5885"/>
    <w:rsid w:val="00CE6CA0"/>
    <w:rsid w:val="00CE74D3"/>
    <w:rsid w:val="00CF2776"/>
    <w:rsid w:val="00D05F98"/>
    <w:rsid w:val="00D136CA"/>
    <w:rsid w:val="00D157F7"/>
    <w:rsid w:val="00D202C5"/>
    <w:rsid w:val="00D20498"/>
    <w:rsid w:val="00D23D65"/>
    <w:rsid w:val="00D50EEF"/>
    <w:rsid w:val="00D60680"/>
    <w:rsid w:val="00D63CFB"/>
    <w:rsid w:val="00D658AF"/>
    <w:rsid w:val="00D65D7D"/>
    <w:rsid w:val="00D714D0"/>
    <w:rsid w:val="00D76E10"/>
    <w:rsid w:val="00D870F4"/>
    <w:rsid w:val="00D87C9A"/>
    <w:rsid w:val="00D91ABF"/>
    <w:rsid w:val="00DA3CE7"/>
    <w:rsid w:val="00DB4E9F"/>
    <w:rsid w:val="00DC2C63"/>
    <w:rsid w:val="00DD0FBA"/>
    <w:rsid w:val="00DD4AD5"/>
    <w:rsid w:val="00DE2543"/>
    <w:rsid w:val="00DE7711"/>
    <w:rsid w:val="00DF4A11"/>
    <w:rsid w:val="00DF7D17"/>
    <w:rsid w:val="00E13AD9"/>
    <w:rsid w:val="00E16885"/>
    <w:rsid w:val="00E402F5"/>
    <w:rsid w:val="00E41CE1"/>
    <w:rsid w:val="00E41DD2"/>
    <w:rsid w:val="00E505D5"/>
    <w:rsid w:val="00E54485"/>
    <w:rsid w:val="00E6101A"/>
    <w:rsid w:val="00E67D85"/>
    <w:rsid w:val="00E70603"/>
    <w:rsid w:val="00E7694A"/>
    <w:rsid w:val="00E930F2"/>
    <w:rsid w:val="00EA3B14"/>
    <w:rsid w:val="00EA5AC1"/>
    <w:rsid w:val="00EB5D4F"/>
    <w:rsid w:val="00EB7DA4"/>
    <w:rsid w:val="00EC381E"/>
    <w:rsid w:val="00EE69CF"/>
    <w:rsid w:val="00EF3C7B"/>
    <w:rsid w:val="00F0566D"/>
    <w:rsid w:val="00F1529D"/>
    <w:rsid w:val="00F17D1F"/>
    <w:rsid w:val="00F27DE9"/>
    <w:rsid w:val="00F30200"/>
    <w:rsid w:val="00F3273A"/>
    <w:rsid w:val="00F63299"/>
    <w:rsid w:val="00F637C6"/>
    <w:rsid w:val="00F66214"/>
    <w:rsid w:val="00F77CE9"/>
    <w:rsid w:val="00F91B06"/>
    <w:rsid w:val="00F95EDB"/>
    <w:rsid w:val="00FA4987"/>
    <w:rsid w:val="00FA7E2F"/>
    <w:rsid w:val="00FC1F06"/>
    <w:rsid w:val="00FD4C53"/>
    <w:rsid w:val="00FD69F7"/>
    <w:rsid w:val="00FD7A6A"/>
    <w:rsid w:val="00FE57FE"/>
    <w:rsid w:val="00FF1D4D"/>
    <w:rsid w:val="00FF32D7"/>
    <w:rsid w:val="00FF4283"/>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paragraph" w:styleId="Caption">
    <w:name w:val="caption"/>
    <w:basedOn w:val="Normal"/>
    <w:next w:val="Normal"/>
    <w:uiPriority w:val="35"/>
    <w:unhideWhenUsed/>
    <w:qFormat/>
    <w:rsid w:val="00AE5BF3"/>
    <w:pPr>
      <w:spacing w:line="240" w:lineRule="auto"/>
    </w:pPr>
    <w:rPr>
      <w:i/>
      <w:iCs/>
      <w:color w:val="1F497D" w:themeColor="text2"/>
      <w:sz w:val="18"/>
      <w:szCs w:val="18"/>
    </w:rPr>
  </w:style>
  <w:style w:type="paragraph" w:styleId="Bibliography">
    <w:name w:val="Bibliography"/>
    <w:basedOn w:val="Normal"/>
    <w:next w:val="Normal"/>
    <w:uiPriority w:val="37"/>
    <w:unhideWhenUsed/>
    <w:rsid w:val="001558D8"/>
  </w:style>
  <w:style w:type="paragraph" w:styleId="TOCHeading">
    <w:name w:val="TOC Heading"/>
    <w:basedOn w:val="Heading1"/>
    <w:next w:val="Normal"/>
    <w:uiPriority w:val="39"/>
    <w:unhideWhenUsed/>
    <w:qFormat/>
    <w:rsid w:val="001C0210"/>
    <w:pPr>
      <w:spacing w:before="240" w:line="259" w:lineRule="auto"/>
      <w:jc w:val="left"/>
      <w:outlineLvl w:val="9"/>
    </w:pPr>
    <w:rPr>
      <w:rFonts w:asciiTheme="majorHAnsi" w:hAnsiTheme="majorHAnsi"/>
      <w:b w:val="0"/>
      <w:bCs w:val="0"/>
      <w:color w:val="365F91" w:themeColor="accent1" w:themeShade="BF"/>
      <w:sz w:val="32"/>
      <w:szCs w:val="32"/>
    </w:rPr>
  </w:style>
  <w:style w:type="character" w:styleId="CommentReference">
    <w:name w:val="annotation reference"/>
    <w:basedOn w:val="DefaultParagraphFont"/>
    <w:uiPriority w:val="99"/>
    <w:semiHidden/>
    <w:unhideWhenUsed/>
    <w:rsid w:val="00F95EDB"/>
    <w:rPr>
      <w:sz w:val="16"/>
      <w:szCs w:val="16"/>
    </w:rPr>
  </w:style>
  <w:style w:type="paragraph" w:styleId="CommentText">
    <w:name w:val="annotation text"/>
    <w:basedOn w:val="Normal"/>
    <w:link w:val="CommentTextChar"/>
    <w:uiPriority w:val="99"/>
    <w:semiHidden/>
    <w:unhideWhenUsed/>
    <w:rsid w:val="00F95EDB"/>
    <w:pPr>
      <w:spacing w:line="240" w:lineRule="auto"/>
    </w:pPr>
    <w:rPr>
      <w:sz w:val="20"/>
      <w:szCs w:val="20"/>
    </w:rPr>
  </w:style>
  <w:style w:type="character" w:customStyle="1" w:styleId="CommentTextChar">
    <w:name w:val="Comment Text Char"/>
    <w:basedOn w:val="DefaultParagraphFont"/>
    <w:link w:val="CommentText"/>
    <w:uiPriority w:val="99"/>
    <w:semiHidden/>
    <w:rsid w:val="00F95ED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5EDB"/>
    <w:rPr>
      <w:b/>
      <w:bCs/>
    </w:rPr>
  </w:style>
  <w:style w:type="character" w:customStyle="1" w:styleId="CommentSubjectChar">
    <w:name w:val="Comment Subject Char"/>
    <w:basedOn w:val="CommentTextChar"/>
    <w:link w:val="CommentSubject"/>
    <w:uiPriority w:val="99"/>
    <w:semiHidden/>
    <w:rsid w:val="00F95EDB"/>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paragraph" w:styleId="Caption">
    <w:name w:val="caption"/>
    <w:basedOn w:val="Normal"/>
    <w:next w:val="Normal"/>
    <w:uiPriority w:val="35"/>
    <w:unhideWhenUsed/>
    <w:qFormat/>
    <w:rsid w:val="00AE5BF3"/>
    <w:pPr>
      <w:spacing w:line="240" w:lineRule="auto"/>
    </w:pPr>
    <w:rPr>
      <w:i/>
      <w:iCs/>
      <w:color w:val="1F497D" w:themeColor="text2"/>
      <w:sz w:val="18"/>
      <w:szCs w:val="18"/>
    </w:rPr>
  </w:style>
  <w:style w:type="paragraph" w:styleId="Bibliography">
    <w:name w:val="Bibliography"/>
    <w:basedOn w:val="Normal"/>
    <w:next w:val="Normal"/>
    <w:uiPriority w:val="37"/>
    <w:unhideWhenUsed/>
    <w:rsid w:val="001558D8"/>
  </w:style>
  <w:style w:type="paragraph" w:styleId="TOCHeading">
    <w:name w:val="TOC Heading"/>
    <w:basedOn w:val="Heading1"/>
    <w:next w:val="Normal"/>
    <w:uiPriority w:val="39"/>
    <w:unhideWhenUsed/>
    <w:qFormat/>
    <w:rsid w:val="001C0210"/>
    <w:pPr>
      <w:spacing w:before="240" w:line="259" w:lineRule="auto"/>
      <w:jc w:val="left"/>
      <w:outlineLvl w:val="9"/>
    </w:pPr>
    <w:rPr>
      <w:rFonts w:asciiTheme="majorHAnsi" w:hAnsiTheme="majorHAnsi"/>
      <w:b w:val="0"/>
      <w:bCs w:val="0"/>
      <w:color w:val="365F91" w:themeColor="accent1" w:themeShade="BF"/>
      <w:sz w:val="32"/>
      <w:szCs w:val="32"/>
    </w:rPr>
  </w:style>
  <w:style w:type="character" w:styleId="CommentReference">
    <w:name w:val="annotation reference"/>
    <w:basedOn w:val="DefaultParagraphFont"/>
    <w:uiPriority w:val="99"/>
    <w:semiHidden/>
    <w:unhideWhenUsed/>
    <w:rsid w:val="00F95EDB"/>
    <w:rPr>
      <w:sz w:val="16"/>
      <w:szCs w:val="16"/>
    </w:rPr>
  </w:style>
  <w:style w:type="paragraph" w:styleId="CommentText">
    <w:name w:val="annotation text"/>
    <w:basedOn w:val="Normal"/>
    <w:link w:val="CommentTextChar"/>
    <w:uiPriority w:val="99"/>
    <w:semiHidden/>
    <w:unhideWhenUsed/>
    <w:rsid w:val="00F95EDB"/>
    <w:pPr>
      <w:spacing w:line="240" w:lineRule="auto"/>
    </w:pPr>
    <w:rPr>
      <w:sz w:val="20"/>
      <w:szCs w:val="20"/>
    </w:rPr>
  </w:style>
  <w:style w:type="character" w:customStyle="1" w:styleId="CommentTextChar">
    <w:name w:val="Comment Text Char"/>
    <w:basedOn w:val="DefaultParagraphFont"/>
    <w:link w:val="CommentText"/>
    <w:uiPriority w:val="99"/>
    <w:semiHidden/>
    <w:rsid w:val="00F95ED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5EDB"/>
    <w:rPr>
      <w:b/>
      <w:bCs/>
    </w:rPr>
  </w:style>
  <w:style w:type="character" w:customStyle="1" w:styleId="CommentSubjectChar">
    <w:name w:val="Comment Subject Char"/>
    <w:basedOn w:val="CommentTextChar"/>
    <w:link w:val="CommentSubject"/>
    <w:uiPriority w:val="99"/>
    <w:semiHidden/>
    <w:rsid w:val="00F95ED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2867">
      <w:bodyDiv w:val="1"/>
      <w:marLeft w:val="0"/>
      <w:marRight w:val="0"/>
      <w:marTop w:val="0"/>
      <w:marBottom w:val="0"/>
      <w:divBdr>
        <w:top w:val="none" w:sz="0" w:space="0" w:color="auto"/>
        <w:left w:val="none" w:sz="0" w:space="0" w:color="auto"/>
        <w:bottom w:val="none" w:sz="0" w:space="0" w:color="auto"/>
        <w:right w:val="none" w:sz="0" w:space="0" w:color="auto"/>
      </w:divBdr>
    </w:div>
    <w:div w:id="64107090">
      <w:bodyDiv w:val="1"/>
      <w:marLeft w:val="0"/>
      <w:marRight w:val="0"/>
      <w:marTop w:val="0"/>
      <w:marBottom w:val="0"/>
      <w:divBdr>
        <w:top w:val="none" w:sz="0" w:space="0" w:color="auto"/>
        <w:left w:val="none" w:sz="0" w:space="0" w:color="auto"/>
        <w:bottom w:val="none" w:sz="0" w:space="0" w:color="auto"/>
        <w:right w:val="none" w:sz="0" w:space="0" w:color="auto"/>
      </w:divBdr>
    </w:div>
    <w:div w:id="204606896">
      <w:bodyDiv w:val="1"/>
      <w:marLeft w:val="0"/>
      <w:marRight w:val="0"/>
      <w:marTop w:val="0"/>
      <w:marBottom w:val="0"/>
      <w:divBdr>
        <w:top w:val="none" w:sz="0" w:space="0" w:color="auto"/>
        <w:left w:val="none" w:sz="0" w:space="0" w:color="auto"/>
        <w:bottom w:val="none" w:sz="0" w:space="0" w:color="auto"/>
        <w:right w:val="none" w:sz="0" w:space="0" w:color="auto"/>
      </w:divBdr>
    </w:div>
    <w:div w:id="295840439">
      <w:bodyDiv w:val="1"/>
      <w:marLeft w:val="0"/>
      <w:marRight w:val="0"/>
      <w:marTop w:val="0"/>
      <w:marBottom w:val="0"/>
      <w:divBdr>
        <w:top w:val="none" w:sz="0" w:space="0" w:color="auto"/>
        <w:left w:val="none" w:sz="0" w:space="0" w:color="auto"/>
        <w:bottom w:val="none" w:sz="0" w:space="0" w:color="auto"/>
        <w:right w:val="none" w:sz="0" w:space="0" w:color="auto"/>
      </w:divBdr>
    </w:div>
    <w:div w:id="339435406">
      <w:bodyDiv w:val="1"/>
      <w:marLeft w:val="0"/>
      <w:marRight w:val="0"/>
      <w:marTop w:val="0"/>
      <w:marBottom w:val="0"/>
      <w:divBdr>
        <w:top w:val="none" w:sz="0" w:space="0" w:color="auto"/>
        <w:left w:val="none" w:sz="0" w:space="0" w:color="auto"/>
        <w:bottom w:val="none" w:sz="0" w:space="0" w:color="auto"/>
        <w:right w:val="none" w:sz="0" w:space="0" w:color="auto"/>
      </w:divBdr>
    </w:div>
    <w:div w:id="433401853">
      <w:bodyDiv w:val="1"/>
      <w:marLeft w:val="0"/>
      <w:marRight w:val="0"/>
      <w:marTop w:val="0"/>
      <w:marBottom w:val="0"/>
      <w:divBdr>
        <w:top w:val="none" w:sz="0" w:space="0" w:color="auto"/>
        <w:left w:val="none" w:sz="0" w:space="0" w:color="auto"/>
        <w:bottom w:val="none" w:sz="0" w:space="0" w:color="auto"/>
        <w:right w:val="none" w:sz="0" w:space="0" w:color="auto"/>
      </w:divBdr>
    </w:div>
    <w:div w:id="437872777">
      <w:bodyDiv w:val="1"/>
      <w:marLeft w:val="0"/>
      <w:marRight w:val="0"/>
      <w:marTop w:val="0"/>
      <w:marBottom w:val="0"/>
      <w:divBdr>
        <w:top w:val="none" w:sz="0" w:space="0" w:color="auto"/>
        <w:left w:val="none" w:sz="0" w:space="0" w:color="auto"/>
        <w:bottom w:val="none" w:sz="0" w:space="0" w:color="auto"/>
        <w:right w:val="none" w:sz="0" w:space="0" w:color="auto"/>
      </w:divBdr>
    </w:div>
    <w:div w:id="470757412">
      <w:bodyDiv w:val="1"/>
      <w:marLeft w:val="0"/>
      <w:marRight w:val="0"/>
      <w:marTop w:val="0"/>
      <w:marBottom w:val="0"/>
      <w:divBdr>
        <w:top w:val="none" w:sz="0" w:space="0" w:color="auto"/>
        <w:left w:val="none" w:sz="0" w:space="0" w:color="auto"/>
        <w:bottom w:val="none" w:sz="0" w:space="0" w:color="auto"/>
        <w:right w:val="none" w:sz="0" w:space="0" w:color="auto"/>
      </w:divBdr>
    </w:div>
    <w:div w:id="678892639">
      <w:bodyDiv w:val="1"/>
      <w:marLeft w:val="0"/>
      <w:marRight w:val="0"/>
      <w:marTop w:val="0"/>
      <w:marBottom w:val="0"/>
      <w:divBdr>
        <w:top w:val="none" w:sz="0" w:space="0" w:color="auto"/>
        <w:left w:val="none" w:sz="0" w:space="0" w:color="auto"/>
        <w:bottom w:val="none" w:sz="0" w:space="0" w:color="auto"/>
        <w:right w:val="none" w:sz="0" w:space="0" w:color="auto"/>
      </w:divBdr>
    </w:div>
    <w:div w:id="814491120">
      <w:bodyDiv w:val="1"/>
      <w:marLeft w:val="0"/>
      <w:marRight w:val="0"/>
      <w:marTop w:val="0"/>
      <w:marBottom w:val="0"/>
      <w:divBdr>
        <w:top w:val="none" w:sz="0" w:space="0" w:color="auto"/>
        <w:left w:val="none" w:sz="0" w:space="0" w:color="auto"/>
        <w:bottom w:val="none" w:sz="0" w:space="0" w:color="auto"/>
        <w:right w:val="none" w:sz="0" w:space="0" w:color="auto"/>
      </w:divBdr>
    </w:div>
    <w:div w:id="845901522">
      <w:bodyDiv w:val="1"/>
      <w:marLeft w:val="0"/>
      <w:marRight w:val="0"/>
      <w:marTop w:val="0"/>
      <w:marBottom w:val="0"/>
      <w:divBdr>
        <w:top w:val="none" w:sz="0" w:space="0" w:color="auto"/>
        <w:left w:val="none" w:sz="0" w:space="0" w:color="auto"/>
        <w:bottom w:val="none" w:sz="0" w:space="0" w:color="auto"/>
        <w:right w:val="none" w:sz="0" w:space="0" w:color="auto"/>
      </w:divBdr>
    </w:div>
    <w:div w:id="1032145095">
      <w:bodyDiv w:val="1"/>
      <w:marLeft w:val="0"/>
      <w:marRight w:val="0"/>
      <w:marTop w:val="0"/>
      <w:marBottom w:val="0"/>
      <w:divBdr>
        <w:top w:val="none" w:sz="0" w:space="0" w:color="auto"/>
        <w:left w:val="none" w:sz="0" w:space="0" w:color="auto"/>
        <w:bottom w:val="none" w:sz="0" w:space="0" w:color="auto"/>
        <w:right w:val="none" w:sz="0" w:space="0" w:color="auto"/>
      </w:divBdr>
    </w:div>
    <w:div w:id="1249584612">
      <w:bodyDiv w:val="1"/>
      <w:marLeft w:val="0"/>
      <w:marRight w:val="0"/>
      <w:marTop w:val="0"/>
      <w:marBottom w:val="0"/>
      <w:divBdr>
        <w:top w:val="none" w:sz="0" w:space="0" w:color="auto"/>
        <w:left w:val="none" w:sz="0" w:space="0" w:color="auto"/>
        <w:bottom w:val="none" w:sz="0" w:space="0" w:color="auto"/>
        <w:right w:val="none" w:sz="0" w:space="0" w:color="auto"/>
      </w:divBdr>
    </w:div>
    <w:div w:id="1483280131">
      <w:bodyDiv w:val="1"/>
      <w:marLeft w:val="0"/>
      <w:marRight w:val="0"/>
      <w:marTop w:val="0"/>
      <w:marBottom w:val="0"/>
      <w:divBdr>
        <w:top w:val="none" w:sz="0" w:space="0" w:color="auto"/>
        <w:left w:val="none" w:sz="0" w:space="0" w:color="auto"/>
        <w:bottom w:val="none" w:sz="0" w:space="0" w:color="auto"/>
        <w:right w:val="none" w:sz="0" w:space="0" w:color="auto"/>
      </w:divBdr>
    </w:div>
    <w:div w:id="1547371322">
      <w:bodyDiv w:val="1"/>
      <w:marLeft w:val="0"/>
      <w:marRight w:val="0"/>
      <w:marTop w:val="0"/>
      <w:marBottom w:val="0"/>
      <w:divBdr>
        <w:top w:val="none" w:sz="0" w:space="0" w:color="auto"/>
        <w:left w:val="none" w:sz="0" w:space="0" w:color="auto"/>
        <w:bottom w:val="none" w:sz="0" w:space="0" w:color="auto"/>
        <w:right w:val="none" w:sz="0" w:space="0" w:color="auto"/>
      </w:divBdr>
    </w:div>
    <w:div w:id="1868325957">
      <w:bodyDiv w:val="1"/>
      <w:marLeft w:val="0"/>
      <w:marRight w:val="0"/>
      <w:marTop w:val="0"/>
      <w:marBottom w:val="0"/>
      <w:divBdr>
        <w:top w:val="none" w:sz="0" w:space="0" w:color="auto"/>
        <w:left w:val="none" w:sz="0" w:space="0" w:color="auto"/>
        <w:bottom w:val="none" w:sz="0" w:space="0" w:color="auto"/>
        <w:right w:val="none" w:sz="0" w:space="0" w:color="auto"/>
      </w:divBdr>
    </w:div>
    <w:div w:id="1895314401">
      <w:bodyDiv w:val="1"/>
      <w:marLeft w:val="0"/>
      <w:marRight w:val="0"/>
      <w:marTop w:val="0"/>
      <w:marBottom w:val="0"/>
      <w:divBdr>
        <w:top w:val="none" w:sz="0" w:space="0" w:color="auto"/>
        <w:left w:val="none" w:sz="0" w:space="0" w:color="auto"/>
        <w:bottom w:val="none" w:sz="0" w:space="0" w:color="auto"/>
        <w:right w:val="none" w:sz="0" w:space="0" w:color="auto"/>
      </w:divBdr>
    </w:div>
    <w:div w:id="1921138887">
      <w:bodyDiv w:val="1"/>
      <w:marLeft w:val="0"/>
      <w:marRight w:val="0"/>
      <w:marTop w:val="0"/>
      <w:marBottom w:val="0"/>
      <w:divBdr>
        <w:top w:val="none" w:sz="0" w:space="0" w:color="auto"/>
        <w:left w:val="none" w:sz="0" w:space="0" w:color="auto"/>
        <w:bottom w:val="none" w:sz="0" w:space="0" w:color="auto"/>
        <w:right w:val="none" w:sz="0" w:space="0" w:color="auto"/>
      </w:divBdr>
    </w:div>
    <w:div w:id="20992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s://github.com/rails/rail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www.mastercard.com/gateway/implementation_guides/3D-Secure.htm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webopedia.com/TERM/P/payment_gateway.html" TargetMode="External"/><Relationship Id="rId20" Type="http://schemas.openxmlformats.org/officeDocument/2006/relationships/hyperlink" Target="https://www.tutorialspoint.com/mongod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www.2checkout.com/ecommerce-glossary/bank-identification-number/"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w3schools.com/php/php_mysql_intro.as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bukalapak.com/abou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Bins1</b:Tag>
    <b:SourceType>InternetSite</b:SourceType>
    <b:Guid>{9BAA71E3-335E-4201-9A61-ADB1D5B6F3B2}</b:Guid>
    <b:Title>Bank Identification Number - BIN</b:Title>
    <b:InternetSiteTitle>Investopedia</b:InternetSiteTitle>
    <b:URL>http://www.investopedia.com/terms/b/bank-identification-number.asp</b:URL>
    <b:LCID>id-ID</b:LCID>
    <b:YearAccessed>2016</b:YearAccessed>
    <b:MonthAccessed>November</b:MonthAccessed>
    <b:DayAccessed>15</b:DayAccessed>
    <b:RefOrder>1</b:RefOrder>
  </b:Source>
  <b:Source>
    <b:Tag>Bukalapak</b:Tag>
    <b:SourceType>InternetSite</b:SourceType>
    <b:Guid>{B80E4FDF-A20C-45A9-A94D-37F9B4196D54}</b:Guid>
    <b:Title>About Bukalapak</b:Title>
    <b:InternetSiteTitle>Bukalapak</b:InternetSiteTitle>
    <b:URL>https://www.bukalapak.com/about</b:URL>
    <b:YearAccessed>2016</b:YearAccessed>
    <b:MonthAccessed>November</b:MonthAccessed>
    <b:DayAccessed>1</b:DayAccessed>
    <b:LCID>id-ID</b:LCID>
    <b:RefOrder>2</b:RefOrder>
  </b:Source>
  <b:Source>
    <b:Tag>Bins2</b:Tag>
    <b:SourceType>InternetSite</b:SourceType>
    <b:Guid>{34BABDAC-19E0-40BB-9D70-555813B19F7D}</b:Guid>
    <b:Title>What is a BIN (Bank Identification Number)?</b:Title>
    <b:InternetSiteTitle>2checkout</b:InternetSiteTitle>
    <b:URL>https://www.2checkout.com/ecommerce-glossary/bank-identification-number/</b:URL>
    <b:LCID>id-ID</b:LCID>
    <b:YearAccessed>2016</b:YearAccessed>
    <b:MonthAccessed>November</b:MonthAccessed>
    <b:DayAccessed>15</b:DayAccessed>
    <b:RefOrder>3</b:RefOrder>
  </b:Source>
  <b:Source>
    <b:Tag>Pg</b:Tag>
    <b:SourceType>InternetSite</b:SourceType>
    <b:Guid>{DB254604-48C2-4506-8143-CF35BCAC48F2}</b:Guid>
    <b:Title>Payment Gateway</b:Title>
    <b:InternetSiteTitle>Webopedia</b:InternetSiteTitle>
    <b:URL>http://www.webopedia.com/TERM/P/payment_gateway.html</b:URL>
    <b:LCID>id-ID</b:LCID>
    <b:YearAccessed>2016</b:YearAccessed>
    <b:MonthAccessed>November</b:MonthAccessed>
    <b:DayAccessed>15</b:DayAccessed>
    <b:RefOrder>4</b:RefOrder>
  </b:Source>
  <b:Source>
    <b:Tag>3DS16</b:Tag>
    <b:SourceType>InternetSite</b:SourceType>
    <b:Guid>{50942326-9F3D-4657-96B4-2F7DDAE9FBA4}</b:Guid>
    <b:Title>3D Secure</b:Title>
    <b:InternetSiteTitle>MasterCard</b:InternetSiteTitle>
    <b:URL>https://www.mastercard.com/gateway/implementation_guides/3D-Secure.html</b:URL>
    <b:LCID>id-ID</b:LCID>
    <b:YearAccessed>2016</b:YearAccessed>
    <b:MonthAccessed>November</b:MonthAccessed>
    <b:DayAccessed>15</b:DayAccessed>
    <b:RefOrder>5</b:RefOrder>
  </b:Source>
</b:Sources>
</file>

<file path=customXml/itemProps1.xml><?xml version="1.0" encoding="utf-8"?>
<ds:datastoreItem xmlns:ds="http://schemas.openxmlformats.org/officeDocument/2006/customXml" ds:itemID="{D6A5B535-465E-4EFF-8B4D-DE2D0B5AC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3910</Words>
  <Characters>22290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 Kurniawan</dc:creator>
  <cp:lastModifiedBy>Owner</cp:lastModifiedBy>
  <cp:revision>44</cp:revision>
  <cp:lastPrinted>2017-12-11T12:09:00Z</cp:lastPrinted>
  <dcterms:created xsi:type="dcterms:W3CDTF">2016-12-22T14:50:00Z</dcterms:created>
  <dcterms:modified xsi:type="dcterms:W3CDTF">2017-12-11T12:09:00Z</dcterms:modified>
</cp:coreProperties>
</file>