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5C4A9" w14:textId="77777777" w:rsidR="001228FA" w:rsidRPr="00FF5FC8" w:rsidRDefault="001228FA" w:rsidP="00C467F7">
      <w:pPr>
        <w:spacing w:line="240" w:lineRule="auto"/>
        <w:jc w:val="center"/>
        <w:rPr>
          <w:rFonts w:cs="Times New Roman"/>
          <w:lang w:val="id-ID"/>
        </w:rPr>
      </w:pPr>
      <w:bookmarkStart w:id="0" w:name="_GoBack"/>
      <w:bookmarkEnd w:id="0"/>
      <w:r w:rsidRPr="00FF5FC8">
        <w:rPr>
          <w:rFonts w:cs="Times New Roman"/>
          <w:noProof/>
          <w:lang w:val="id-ID" w:eastAsia="ko-KR"/>
        </w:rPr>
        <w:drawing>
          <wp:inline distT="0" distB="0" distL="0" distR="0" wp14:anchorId="3C26D316" wp14:editId="387CC6EA">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14:paraId="171645D0" w14:textId="77777777" w:rsidR="001228FA" w:rsidRPr="00FF5FC8" w:rsidRDefault="001228FA" w:rsidP="00C467F7">
      <w:pPr>
        <w:spacing w:line="240" w:lineRule="auto"/>
        <w:jc w:val="center"/>
        <w:rPr>
          <w:rFonts w:cs="Times New Roman"/>
          <w:b/>
          <w:sz w:val="28"/>
          <w:szCs w:val="28"/>
          <w:lang w:val="id-ID"/>
        </w:rPr>
      </w:pPr>
      <w:r w:rsidRPr="00FF5FC8">
        <w:rPr>
          <w:rFonts w:cs="Times New Roman"/>
          <w:b/>
          <w:sz w:val="28"/>
          <w:szCs w:val="28"/>
          <w:lang w:val="id-ID"/>
        </w:rPr>
        <w:t>UNIVERSITAS INDONESIA</w:t>
      </w:r>
    </w:p>
    <w:p w14:paraId="4C80FBCD" w14:textId="77777777" w:rsidR="001228FA" w:rsidRPr="00FF5FC8" w:rsidRDefault="001228FA" w:rsidP="00C467F7">
      <w:pPr>
        <w:spacing w:line="240" w:lineRule="auto"/>
        <w:jc w:val="center"/>
        <w:rPr>
          <w:rFonts w:cs="Times New Roman"/>
          <w:b/>
          <w:sz w:val="28"/>
          <w:szCs w:val="28"/>
          <w:lang w:val="id-ID"/>
        </w:rPr>
      </w:pPr>
    </w:p>
    <w:p w14:paraId="0B48CD01" w14:textId="77777777" w:rsidR="00C467F7" w:rsidRPr="00FF5FC8" w:rsidRDefault="00C467F7" w:rsidP="00C467F7">
      <w:pPr>
        <w:spacing w:line="240" w:lineRule="auto"/>
        <w:jc w:val="center"/>
        <w:rPr>
          <w:rFonts w:cs="Times New Roman"/>
          <w:b/>
          <w:sz w:val="28"/>
          <w:szCs w:val="28"/>
          <w:lang w:val="id-ID"/>
        </w:rPr>
      </w:pPr>
    </w:p>
    <w:p w14:paraId="02ED5790" w14:textId="77777777" w:rsidR="00C467F7" w:rsidRPr="00FF5FC8" w:rsidRDefault="00C467F7" w:rsidP="00C467F7">
      <w:pPr>
        <w:spacing w:line="240" w:lineRule="auto"/>
        <w:jc w:val="center"/>
        <w:rPr>
          <w:rFonts w:cs="Times New Roman"/>
          <w:b/>
          <w:sz w:val="28"/>
          <w:szCs w:val="28"/>
          <w:lang w:val="id-ID"/>
        </w:rPr>
      </w:pPr>
    </w:p>
    <w:p w14:paraId="6644EBA1" w14:textId="77777777" w:rsidR="001228FA" w:rsidRPr="00572FA7" w:rsidRDefault="00FB6246" w:rsidP="00C467F7">
      <w:pPr>
        <w:spacing w:line="240" w:lineRule="auto"/>
        <w:jc w:val="center"/>
        <w:rPr>
          <w:rFonts w:cs="Times New Roman"/>
          <w:b/>
          <w:i/>
          <w:sz w:val="28"/>
          <w:szCs w:val="28"/>
          <w:lang w:val="id-ID"/>
        </w:rPr>
      </w:pPr>
      <w:r w:rsidRPr="00572FA7">
        <w:rPr>
          <w:rFonts w:cs="Times New Roman"/>
          <w:b/>
          <w:i/>
          <w:sz w:val="28"/>
          <w:szCs w:val="28"/>
          <w:lang w:val="id-ID"/>
        </w:rPr>
        <w:t>WEB FRONT-END DEVELOPER INTERN</w:t>
      </w:r>
    </w:p>
    <w:p w14:paraId="7D1061CB" w14:textId="77777777" w:rsidR="00C467F7" w:rsidRPr="00FF5FC8" w:rsidRDefault="00C467F7" w:rsidP="00B922F2">
      <w:pPr>
        <w:spacing w:line="240" w:lineRule="auto"/>
        <w:rPr>
          <w:rFonts w:cs="Times New Roman"/>
          <w:b/>
          <w:color w:val="0070C0"/>
          <w:sz w:val="28"/>
          <w:szCs w:val="28"/>
          <w:lang w:val="id-ID"/>
        </w:rPr>
      </w:pPr>
    </w:p>
    <w:p w14:paraId="7884A593" w14:textId="77777777" w:rsidR="001228FA" w:rsidRPr="00FF5FC8" w:rsidRDefault="001228FA" w:rsidP="00C467F7">
      <w:pPr>
        <w:spacing w:line="240" w:lineRule="auto"/>
        <w:jc w:val="center"/>
        <w:rPr>
          <w:rFonts w:cs="Times New Roman"/>
          <w:b/>
          <w:color w:val="0070C0"/>
          <w:sz w:val="28"/>
          <w:szCs w:val="28"/>
          <w:lang w:val="id-ID"/>
        </w:rPr>
      </w:pPr>
    </w:p>
    <w:p w14:paraId="13D0E9EC" w14:textId="77777777" w:rsidR="001228FA" w:rsidRPr="00FF5FC8" w:rsidRDefault="00791803" w:rsidP="00C467F7">
      <w:pPr>
        <w:spacing w:line="240" w:lineRule="auto"/>
        <w:jc w:val="center"/>
        <w:rPr>
          <w:rFonts w:cs="Times New Roman"/>
          <w:b/>
          <w:sz w:val="28"/>
          <w:szCs w:val="28"/>
          <w:lang w:val="id-ID"/>
        </w:rPr>
      </w:pPr>
      <w:r w:rsidRPr="00FF5FC8">
        <w:rPr>
          <w:rFonts w:cs="Times New Roman"/>
          <w:b/>
          <w:sz w:val="28"/>
          <w:szCs w:val="28"/>
          <w:lang w:val="id-ID"/>
        </w:rPr>
        <w:t>LAPORAN KERJA PRAKTIK</w:t>
      </w:r>
    </w:p>
    <w:p w14:paraId="50AABD67" w14:textId="77777777" w:rsidR="001228FA" w:rsidRPr="00FF5FC8" w:rsidRDefault="001228FA" w:rsidP="00C467F7">
      <w:pPr>
        <w:spacing w:line="240" w:lineRule="auto"/>
        <w:rPr>
          <w:rFonts w:cs="Times New Roman"/>
          <w:b/>
          <w:sz w:val="28"/>
          <w:szCs w:val="28"/>
          <w:lang w:val="id-ID"/>
        </w:rPr>
      </w:pPr>
    </w:p>
    <w:p w14:paraId="4130FAE0" w14:textId="77777777" w:rsidR="001228FA" w:rsidRPr="00FF5FC8" w:rsidRDefault="001228FA" w:rsidP="00C467F7">
      <w:pPr>
        <w:spacing w:line="240" w:lineRule="auto"/>
        <w:jc w:val="center"/>
        <w:rPr>
          <w:rFonts w:cs="Times New Roman"/>
          <w:b/>
          <w:sz w:val="28"/>
          <w:szCs w:val="28"/>
          <w:lang w:val="id-ID"/>
        </w:rPr>
      </w:pPr>
    </w:p>
    <w:p w14:paraId="0F1530C7" w14:textId="77777777" w:rsidR="001228FA" w:rsidRPr="00FF5FC8" w:rsidRDefault="001228FA" w:rsidP="00C467F7">
      <w:pPr>
        <w:spacing w:line="240" w:lineRule="auto"/>
        <w:jc w:val="center"/>
        <w:rPr>
          <w:rFonts w:cs="Times New Roman"/>
          <w:b/>
          <w:sz w:val="28"/>
          <w:szCs w:val="28"/>
          <w:lang w:val="id-ID"/>
        </w:rPr>
      </w:pPr>
    </w:p>
    <w:p w14:paraId="3AFD0E1F" w14:textId="77777777" w:rsidR="00B922F2" w:rsidRPr="00FF5FC8" w:rsidRDefault="00B922F2" w:rsidP="00C467F7">
      <w:pPr>
        <w:spacing w:line="240" w:lineRule="auto"/>
        <w:jc w:val="center"/>
        <w:rPr>
          <w:rFonts w:cs="Times New Roman"/>
          <w:b/>
          <w:sz w:val="28"/>
          <w:szCs w:val="28"/>
          <w:lang w:val="id-ID"/>
        </w:rPr>
      </w:pPr>
    </w:p>
    <w:p w14:paraId="19138E36" w14:textId="77777777" w:rsidR="00C467F7" w:rsidRPr="00FF5FC8" w:rsidRDefault="00C467F7" w:rsidP="00C467F7">
      <w:pPr>
        <w:spacing w:line="240" w:lineRule="auto"/>
        <w:jc w:val="center"/>
        <w:rPr>
          <w:rFonts w:cs="Times New Roman"/>
          <w:b/>
          <w:sz w:val="28"/>
          <w:szCs w:val="28"/>
          <w:lang w:val="id-ID"/>
        </w:rPr>
      </w:pPr>
    </w:p>
    <w:p w14:paraId="1E436404" w14:textId="77777777" w:rsidR="001228FA" w:rsidRPr="00FF5FC8" w:rsidRDefault="00FB6246" w:rsidP="00C467F7">
      <w:pPr>
        <w:spacing w:line="240" w:lineRule="auto"/>
        <w:jc w:val="center"/>
        <w:rPr>
          <w:rFonts w:cs="Times New Roman"/>
          <w:b/>
          <w:szCs w:val="24"/>
          <w:lang w:val="id-ID"/>
        </w:rPr>
      </w:pPr>
      <w:r w:rsidRPr="00FF5FC8">
        <w:rPr>
          <w:rFonts w:cs="Times New Roman"/>
          <w:b/>
          <w:szCs w:val="24"/>
          <w:lang w:val="id-ID"/>
        </w:rPr>
        <w:t>SITI FATIMAH</w:t>
      </w:r>
    </w:p>
    <w:p w14:paraId="1A60C259" w14:textId="77777777" w:rsidR="001228FA" w:rsidRPr="00FF5FC8" w:rsidRDefault="00FB6246" w:rsidP="00C467F7">
      <w:pPr>
        <w:spacing w:line="240" w:lineRule="auto"/>
        <w:jc w:val="center"/>
        <w:rPr>
          <w:rFonts w:cs="Times New Roman"/>
          <w:b/>
          <w:szCs w:val="24"/>
          <w:lang w:val="id-ID"/>
        </w:rPr>
      </w:pPr>
      <w:r w:rsidRPr="00FF5FC8">
        <w:rPr>
          <w:rFonts w:cs="Times New Roman"/>
          <w:b/>
          <w:szCs w:val="24"/>
          <w:lang w:val="id-ID"/>
        </w:rPr>
        <w:t>1306409482</w:t>
      </w:r>
    </w:p>
    <w:p w14:paraId="0D0CA275" w14:textId="77777777" w:rsidR="001228FA" w:rsidRPr="00FF5FC8" w:rsidRDefault="001228FA" w:rsidP="00C467F7">
      <w:pPr>
        <w:spacing w:line="240" w:lineRule="auto"/>
        <w:jc w:val="center"/>
        <w:rPr>
          <w:rFonts w:cs="Times New Roman"/>
          <w:b/>
          <w:szCs w:val="24"/>
          <w:lang w:val="id-ID"/>
        </w:rPr>
      </w:pPr>
    </w:p>
    <w:p w14:paraId="38C118FA" w14:textId="77777777" w:rsidR="001228FA" w:rsidRPr="00FF5FC8" w:rsidRDefault="001228FA" w:rsidP="00C467F7">
      <w:pPr>
        <w:spacing w:line="240" w:lineRule="auto"/>
        <w:rPr>
          <w:rFonts w:cs="Times New Roman"/>
          <w:b/>
          <w:szCs w:val="24"/>
          <w:lang w:val="id-ID"/>
        </w:rPr>
      </w:pPr>
    </w:p>
    <w:p w14:paraId="62E80AAE" w14:textId="77777777" w:rsidR="00691A93" w:rsidRPr="00FF5FC8" w:rsidRDefault="00691A93" w:rsidP="00C467F7">
      <w:pPr>
        <w:spacing w:line="240" w:lineRule="auto"/>
        <w:rPr>
          <w:rFonts w:cs="Times New Roman"/>
          <w:b/>
          <w:szCs w:val="24"/>
          <w:lang w:val="id-ID"/>
        </w:rPr>
      </w:pPr>
    </w:p>
    <w:p w14:paraId="7AEEA992" w14:textId="77777777" w:rsidR="001228FA" w:rsidRPr="00FF5FC8" w:rsidRDefault="001228FA" w:rsidP="00C467F7">
      <w:pPr>
        <w:spacing w:line="240" w:lineRule="auto"/>
        <w:jc w:val="center"/>
        <w:rPr>
          <w:rFonts w:cs="Times New Roman"/>
          <w:b/>
          <w:szCs w:val="24"/>
          <w:lang w:val="id-ID"/>
        </w:rPr>
      </w:pPr>
      <w:r w:rsidRPr="00FF5FC8">
        <w:rPr>
          <w:rFonts w:cs="Times New Roman"/>
          <w:b/>
          <w:szCs w:val="24"/>
          <w:lang w:val="id-ID"/>
        </w:rPr>
        <w:t>FAKULTAS ILMU KOMPUTER</w:t>
      </w:r>
    </w:p>
    <w:p w14:paraId="30EC499D" w14:textId="77777777" w:rsidR="00B922F2" w:rsidRPr="00FF5FC8" w:rsidRDefault="001228FA" w:rsidP="00691A93">
      <w:pPr>
        <w:spacing w:line="240" w:lineRule="auto"/>
        <w:jc w:val="center"/>
        <w:rPr>
          <w:rFonts w:cs="Times New Roman"/>
          <w:b/>
          <w:szCs w:val="24"/>
          <w:lang w:val="id-ID"/>
        </w:rPr>
      </w:pPr>
      <w:r w:rsidRPr="00FF5FC8">
        <w:rPr>
          <w:rFonts w:cs="Times New Roman"/>
          <w:b/>
          <w:szCs w:val="24"/>
          <w:lang w:val="id-ID"/>
        </w:rPr>
        <w:t>PROGRAM</w:t>
      </w:r>
      <w:r w:rsidR="00B922F2" w:rsidRPr="00FF5FC8">
        <w:rPr>
          <w:rFonts w:cs="Times New Roman"/>
          <w:b/>
          <w:szCs w:val="24"/>
          <w:lang w:val="id-ID"/>
        </w:rPr>
        <w:t xml:space="preserve"> STUDI</w:t>
      </w:r>
      <w:r w:rsidRPr="00FF5FC8">
        <w:rPr>
          <w:rFonts w:cs="Times New Roman"/>
          <w:b/>
          <w:szCs w:val="24"/>
          <w:lang w:val="id-ID"/>
        </w:rPr>
        <w:t xml:space="preserve"> </w:t>
      </w:r>
      <w:r w:rsidR="00FB6246" w:rsidRPr="00FF5FC8">
        <w:rPr>
          <w:rFonts w:cs="Times New Roman"/>
          <w:b/>
          <w:szCs w:val="24"/>
          <w:lang w:val="id-ID"/>
        </w:rPr>
        <w:t>ILMU KOMPUTER</w:t>
      </w:r>
    </w:p>
    <w:p w14:paraId="73D0E45F" w14:textId="77777777" w:rsidR="001228FA" w:rsidRPr="00FF5FC8" w:rsidRDefault="00B922F2" w:rsidP="00C467F7">
      <w:pPr>
        <w:spacing w:line="240" w:lineRule="auto"/>
        <w:jc w:val="center"/>
        <w:rPr>
          <w:rFonts w:cs="Times New Roman"/>
          <w:b/>
          <w:szCs w:val="24"/>
          <w:lang w:val="id-ID"/>
        </w:rPr>
      </w:pPr>
      <w:r w:rsidRPr="00FF5FC8">
        <w:rPr>
          <w:rFonts w:cs="Times New Roman"/>
          <w:b/>
          <w:szCs w:val="24"/>
          <w:lang w:val="id-ID"/>
        </w:rPr>
        <w:t>DEPOK</w:t>
      </w:r>
    </w:p>
    <w:p w14:paraId="2FD616A2" w14:textId="77777777" w:rsidR="001228FA" w:rsidRPr="00FF5FC8" w:rsidRDefault="000D017C" w:rsidP="00C467F7">
      <w:pPr>
        <w:spacing w:line="240" w:lineRule="auto"/>
        <w:jc w:val="center"/>
        <w:rPr>
          <w:rFonts w:cs="Times New Roman"/>
          <w:b/>
          <w:color w:val="0070C0"/>
          <w:szCs w:val="24"/>
          <w:lang w:val="id-ID"/>
        </w:rPr>
        <w:sectPr w:rsidR="001228FA" w:rsidRPr="00FF5FC8" w:rsidSect="001228FA">
          <w:pgSz w:w="12240" w:h="15840"/>
          <w:pgMar w:top="1701" w:right="1701" w:bottom="1701" w:left="2275" w:header="720" w:footer="720" w:gutter="0"/>
          <w:cols w:space="720"/>
          <w:docGrid w:linePitch="360"/>
        </w:sectPr>
      </w:pPr>
      <w:r w:rsidRPr="00FF5FC8">
        <w:rPr>
          <w:rFonts w:cs="Times New Roman"/>
          <w:b/>
          <w:szCs w:val="24"/>
          <w:lang w:val="id-ID"/>
        </w:rPr>
        <w:t>NOVEMBER</w:t>
      </w:r>
      <w:r w:rsidR="00FB6246" w:rsidRPr="00FF5FC8">
        <w:rPr>
          <w:rFonts w:cs="Times New Roman"/>
          <w:b/>
          <w:szCs w:val="24"/>
          <w:lang w:val="id-ID"/>
        </w:rPr>
        <w:t xml:space="preserve"> 2016</w:t>
      </w:r>
    </w:p>
    <w:p w14:paraId="432F2416" w14:textId="77777777" w:rsidR="009D38E7" w:rsidRPr="00FF5FC8" w:rsidRDefault="00C467F7" w:rsidP="00C467F7">
      <w:pPr>
        <w:pStyle w:val="Heading1"/>
        <w:rPr>
          <w:rFonts w:cs="Times New Roman"/>
          <w:lang w:val="id-ID"/>
        </w:rPr>
      </w:pPr>
      <w:bookmarkStart w:id="1" w:name="_Toc462055213"/>
      <w:r w:rsidRPr="00FF5FC8">
        <w:rPr>
          <w:rFonts w:cs="Times New Roman"/>
          <w:lang w:val="id-ID"/>
        </w:rPr>
        <w:lastRenderedPageBreak/>
        <w:t xml:space="preserve">HALAMAN PERSETUJUAN </w:t>
      </w:r>
      <w:r w:rsidR="005E5FFC" w:rsidRPr="00FF5FC8">
        <w:rPr>
          <w:rFonts w:cs="Times New Roman"/>
          <w:lang w:val="id-ID"/>
        </w:rPr>
        <w:t>DOSEN MATA KULIAH KERJA PRAKTIK</w:t>
      </w:r>
      <w:bookmarkEnd w:id="1"/>
    </w:p>
    <w:p w14:paraId="028834AA" w14:textId="77777777" w:rsidR="00C467F7" w:rsidRPr="00FF5FC8" w:rsidRDefault="00C467F7" w:rsidP="00C467F7">
      <w:pPr>
        <w:rPr>
          <w:rFonts w:cs="Times New Roman"/>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FF5FC8" w14:paraId="5808A494" w14:textId="77777777" w:rsidTr="00C467F7">
        <w:tc>
          <w:tcPr>
            <w:tcW w:w="2818" w:type="dxa"/>
          </w:tcPr>
          <w:p w14:paraId="3E591AFA" w14:textId="77777777" w:rsidR="00C467F7" w:rsidRPr="00FF5FC8" w:rsidRDefault="00C467F7" w:rsidP="00C467F7">
            <w:pPr>
              <w:rPr>
                <w:rFonts w:cs="Times New Roman"/>
                <w:szCs w:val="24"/>
                <w:lang w:val="id-ID"/>
              </w:rPr>
            </w:pPr>
            <w:r w:rsidRPr="00FF5FC8">
              <w:rPr>
                <w:rFonts w:cs="Times New Roman"/>
                <w:szCs w:val="24"/>
                <w:lang w:val="id-ID"/>
              </w:rPr>
              <w:t>Laporan ini diajukan oleh</w:t>
            </w:r>
          </w:p>
        </w:tc>
        <w:tc>
          <w:tcPr>
            <w:tcW w:w="283" w:type="dxa"/>
          </w:tcPr>
          <w:p w14:paraId="7B6CABA8" w14:textId="77777777" w:rsidR="00C467F7" w:rsidRPr="00FF5FC8" w:rsidRDefault="00C467F7" w:rsidP="00C467F7">
            <w:pPr>
              <w:rPr>
                <w:rFonts w:cs="Times New Roman"/>
                <w:szCs w:val="24"/>
                <w:lang w:val="id-ID"/>
              </w:rPr>
            </w:pPr>
          </w:p>
        </w:tc>
        <w:tc>
          <w:tcPr>
            <w:tcW w:w="5379" w:type="dxa"/>
          </w:tcPr>
          <w:p w14:paraId="13023DC7" w14:textId="77777777" w:rsidR="00C467F7" w:rsidRPr="00FF5FC8" w:rsidRDefault="00C467F7" w:rsidP="00C467F7">
            <w:pPr>
              <w:rPr>
                <w:rFonts w:cs="Times New Roman"/>
                <w:szCs w:val="24"/>
                <w:lang w:val="id-ID"/>
              </w:rPr>
            </w:pPr>
          </w:p>
        </w:tc>
      </w:tr>
      <w:tr w:rsidR="00C467F7" w:rsidRPr="00FF5FC8" w14:paraId="2B69D659" w14:textId="77777777" w:rsidTr="00C467F7">
        <w:tc>
          <w:tcPr>
            <w:tcW w:w="2818" w:type="dxa"/>
          </w:tcPr>
          <w:p w14:paraId="5E9E9ED3" w14:textId="77777777" w:rsidR="00C467F7" w:rsidRPr="00FF5FC8" w:rsidRDefault="00C467F7" w:rsidP="00C467F7">
            <w:pPr>
              <w:rPr>
                <w:rFonts w:cs="Times New Roman"/>
                <w:szCs w:val="24"/>
                <w:lang w:val="id-ID"/>
              </w:rPr>
            </w:pPr>
            <w:r w:rsidRPr="00FF5FC8">
              <w:rPr>
                <w:rFonts w:cs="Times New Roman"/>
                <w:szCs w:val="24"/>
                <w:lang w:val="id-ID"/>
              </w:rPr>
              <w:t>Nama</w:t>
            </w:r>
          </w:p>
        </w:tc>
        <w:tc>
          <w:tcPr>
            <w:tcW w:w="283" w:type="dxa"/>
          </w:tcPr>
          <w:p w14:paraId="063FF56C"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5EB6F1DF" w14:textId="77777777" w:rsidR="00C467F7" w:rsidRPr="00FF5FC8" w:rsidRDefault="00FB6246" w:rsidP="00C467F7">
            <w:pPr>
              <w:rPr>
                <w:rFonts w:cs="Times New Roman"/>
                <w:szCs w:val="24"/>
                <w:lang w:val="id-ID"/>
              </w:rPr>
            </w:pPr>
            <w:r w:rsidRPr="00FF5FC8">
              <w:rPr>
                <w:rFonts w:cs="Times New Roman"/>
                <w:szCs w:val="24"/>
                <w:lang w:val="id-ID"/>
              </w:rPr>
              <w:t>Siti Fatimah</w:t>
            </w:r>
          </w:p>
        </w:tc>
      </w:tr>
      <w:tr w:rsidR="00C467F7" w:rsidRPr="00FF5FC8" w14:paraId="4B19D1D0" w14:textId="77777777" w:rsidTr="00C467F7">
        <w:tc>
          <w:tcPr>
            <w:tcW w:w="2818" w:type="dxa"/>
          </w:tcPr>
          <w:p w14:paraId="1650E21C" w14:textId="77777777" w:rsidR="00C467F7" w:rsidRPr="00FF5FC8" w:rsidRDefault="00C467F7" w:rsidP="00C467F7">
            <w:pPr>
              <w:rPr>
                <w:rFonts w:cs="Times New Roman"/>
                <w:szCs w:val="24"/>
                <w:lang w:val="id-ID"/>
              </w:rPr>
            </w:pPr>
            <w:r w:rsidRPr="00FF5FC8">
              <w:rPr>
                <w:rFonts w:cs="Times New Roman"/>
                <w:szCs w:val="24"/>
                <w:lang w:val="id-ID"/>
              </w:rPr>
              <w:t>NPM</w:t>
            </w:r>
          </w:p>
        </w:tc>
        <w:tc>
          <w:tcPr>
            <w:tcW w:w="283" w:type="dxa"/>
          </w:tcPr>
          <w:p w14:paraId="37FF147A"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4FC17106" w14:textId="77777777" w:rsidR="00C467F7" w:rsidRPr="00FF5FC8" w:rsidRDefault="00FB6246" w:rsidP="00C467F7">
            <w:pPr>
              <w:rPr>
                <w:rFonts w:cs="Times New Roman"/>
                <w:szCs w:val="24"/>
                <w:lang w:val="id-ID"/>
              </w:rPr>
            </w:pPr>
            <w:r w:rsidRPr="00FF5FC8">
              <w:rPr>
                <w:rFonts w:cs="Times New Roman"/>
                <w:szCs w:val="24"/>
                <w:lang w:val="id-ID"/>
              </w:rPr>
              <w:t>1306409482</w:t>
            </w:r>
          </w:p>
        </w:tc>
      </w:tr>
      <w:tr w:rsidR="00C467F7" w:rsidRPr="00FF5FC8" w14:paraId="15378A66" w14:textId="77777777" w:rsidTr="00C467F7">
        <w:tc>
          <w:tcPr>
            <w:tcW w:w="2818" w:type="dxa"/>
          </w:tcPr>
          <w:p w14:paraId="38930236" w14:textId="77777777" w:rsidR="00C467F7" w:rsidRPr="00FF5FC8" w:rsidRDefault="00C467F7" w:rsidP="00C467F7">
            <w:pPr>
              <w:rPr>
                <w:rFonts w:cs="Times New Roman"/>
                <w:szCs w:val="24"/>
                <w:lang w:val="id-ID"/>
              </w:rPr>
            </w:pPr>
            <w:r w:rsidRPr="00FF5FC8">
              <w:rPr>
                <w:rFonts w:cs="Times New Roman"/>
                <w:szCs w:val="24"/>
                <w:lang w:val="id-ID"/>
              </w:rPr>
              <w:t>Program Studi</w:t>
            </w:r>
          </w:p>
        </w:tc>
        <w:tc>
          <w:tcPr>
            <w:tcW w:w="283" w:type="dxa"/>
          </w:tcPr>
          <w:p w14:paraId="7AC8AFCC"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000D31AE" w14:textId="77777777" w:rsidR="00C467F7" w:rsidRPr="00FF5FC8" w:rsidRDefault="00FB6246" w:rsidP="00C467F7">
            <w:pPr>
              <w:rPr>
                <w:rFonts w:cs="Times New Roman"/>
                <w:szCs w:val="24"/>
                <w:lang w:val="id-ID"/>
              </w:rPr>
            </w:pPr>
            <w:r w:rsidRPr="00FF5FC8">
              <w:rPr>
                <w:rFonts w:cs="Times New Roman"/>
                <w:szCs w:val="24"/>
                <w:lang w:val="id-ID"/>
              </w:rPr>
              <w:t>Ilmu Komputer</w:t>
            </w:r>
          </w:p>
        </w:tc>
      </w:tr>
      <w:tr w:rsidR="00572FA7" w:rsidRPr="00572FA7" w14:paraId="68D8422F" w14:textId="77777777" w:rsidTr="00C467F7">
        <w:tc>
          <w:tcPr>
            <w:tcW w:w="2818" w:type="dxa"/>
          </w:tcPr>
          <w:p w14:paraId="0EC528A7" w14:textId="77777777" w:rsidR="00C467F7" w:rsidRPr="00FF5FC8" w:rsidRDefault="00C467F7" w:rsidP="00C467F7">
            <w:pPr>
              <w:rPr>
                <w:rFonts w:cs="Times New Roman"/>
                <w:szCs w:val="24"/>
                <w:lang w:val="id-ID"/>
              </w:rPr>
            </w:pPr>
            <w:r w:rsidRPr="00FF5FC8">
              <w:rPr>
                <w:rFonts w:cs="Times New Roman"/>
                <w:szCs w:val="24"/>
                <w:lang w:val="id-ID"/>
              </w:rPr>
              <w:t>Judul Kerja Praktik</w:t>
            </w:r>
          </w:p>
        </w:tc>
        <w:tc>
          <w:tcPr>
            <w:tcW w:w="283" w:type="dxa"/>
          </w:tcPr>
          <w:p w14:paraId="3CB53546" w14:textId="77777777" w:rsidR="00C467F7" w:rsidRPr="00FF5FC8" w:rsidRDefault="00C467F7">
            <w:pPr>
              <w:rPr>
                <w:rFonts w:cs="Times New Roman"/>
                <w:lang w:val="id-ID"/>
              </w:rPr>
            </w:pPr>
            <w:r w:rsidRPr="00FF5FC8">
              <w:rPr>
                <w:rFonts w:cs="Times New Roman"/>
                <w:szCs w:val="24"/>
                <w:lang w:val="id-ID"/>
              </w:rPr>
              <w:t>:</w:t>
            </w:r>
          </w:p>
        </w:tc>
        <w:tc>
          <w:tcPr>
            <w:tcW w:w="5379" w:type="dxa"/>
          </w:tcPr>
          <w:p w14:paraId="0EC9A554" w14:textId="77777777" w:rsidR="00C467F7" w:rsidRPr="00572FA7" w:rsidRDefault="00FB6246" w:rsidP="00C467F7">
            <w:pPr>
              <w:rPr>
                <w:rFonts w:cs="Times New Roman"/>
                <w:i/>
                <w:szCs w:val="24"/>
                <w:lang w:val="id-ID"/>
              </w:rPr>
            </w:pPr>
            <w:r w:rsidRPr="00572FA7">
              <w:rPr>
                <w:rFonts w:cs="Times New Roman"/>
                <w:i/>
                <w:szCs w:val="24"/>
                <w:lang w:val="id-ID"/>
              </w:rPr>
              <w:t>Web Front-end Developer Intern</w:t>
            </w:r>
          </w:p>
        </w:tc>
      </w:tr>
    </w:tbl>
    <w:p w14:paraId="4B6FE788" w14:textId="77777777" w:rsidR="00C467F7" w:rsidRPr="00FF5FC8" w:rsidRDefault="00C467F7" w:rsidP="00C467F7">
      <w:pPr>
        <w:rPr>
          <w:rFonts w:cs="Times New Roman"/>
          <w:lang w:val="id-ID"/>
        </w:rPr>
      </w:pPr>
    </w:p>
    <w:p w14:paraId="1F1219CF" w14:textId="77777777" w:rsidR="00C467F7" w:rsidRPr="00FF5FC8" w:rsidRDefault="00C467F7" w:rsidP="00C467F7">
      <w:pPr>
        <w:rPr>
          <w:rFonts w:cs="Times New Roman"/>
          <w:b/>
          <w:lang w:val="id-ID"/>
        </w:rPr>
      </w:pPr>
      <w:r w:rsidRPr="00FF5FC8">
        <w:rPr>
          <w:rFonts w:cs="Times New Roman"/>
          <w:b/>
          <w:lang w:val="id-ID"/>
        </w:rPr>
        <w:t xml:space="preserve">Telah berhasil diselesaikan </w:t>
      </w:r>
      <w:r w:rsidR="005E5FFC" w:rsidRPr="00FF5FC8">
        <w:rPr>
          <w:rFonts w:cs="Times New Roman"/>
          <w:b/>
          <w:lang w:val="id-ID"/>
        </w:rPr>
        <w:t xml:space="preserve">laporan kerja praktik untuk fakultas dan dipresentasikan hasil kerja praktiknya dalam forum seminar kerja </w:t>
      </w:r>
      <w:r w:rsidR="005153F8" w:rsidRPr="00FF5FC8">
        <w:rPr>
          <w:rFonts w:cs="Times New Roman"/>
          <w:b/>
          <w:lang w:val="id-ID"/>
        </w:rPr>
        <w:t xml:space="preserve">praktik </w:t>
      </w:r>
      <w:r w:rsidRPr="00FF5FC8">
        <w:rPr>
          <w:rFonts w:cs="Times New Roman"/>
          <w:b/>
          <w:lang w:val="id-ID"/>
        </w:rPr>
        <w:t>sebagai persyaratan yang harus dipenuhi dalam mata kuliah Kerja Praktik.</w:t>
      </w:r>
    </w:p>
    <w:p w14:paraId="1474E608" w14:textId="77777777" w:rsidR="00CD1185" w:rsidRPr="00FF5FC8" w:rsidRDefault="00CD1185" w:rsidP="00C467F7">
      <w:pPr>
        <w:rPr>
          <w:rFonts w:cs="Times New Roman"/>
          <w:b/>
          <w:lang w:val="id-ID"/>
        </w:rPr>
      </w:pPr>
    </w:p>
    <w:p w14:paraId="63A96D7D" w14:textId="77777777" w:rsidR="00CD1185" w:rsidRPr="00FF5FC8" w:rsidRDefault="005153F8" w:rsidP="00CD1185">
      <w:pPr>
        <w:jc w:val="center"/>
        <w:rPr>
          <w:rFonts w:cs="Times New Roman"/>
          <w:b/>
          <w:lang w:val="id-ID"/>
        </w:rPr>
      </w:pPr>
      <w:r w:rsidRPr="00FF5FC8">
        <w:rPr>
          <w:rFonts w:cs="Times New Roman"/>
          <w:b/>
          <w:lang w:val="id-ID"/>
        </w:rPr>
        <w:t>DOSEN MATA KULIAH</w:t>
      </w:r>
      <w:r w:rsidR="00CD1185" w:rsidRPr="00FF5FC8">
        <w:rPr>
          <w:rFonts w:cs="Times New Roman"/>
          <w:b/>
          <w:lang w:val="id-ID"/>
        </w:rPr>
        <w:t xml:space="preserve"> KERJA PRAKTIK,</w:t>
      </w:r>
    </w:p>
    <w:p w14:paraId="75DA312B" w14:textId="77777777" w:rsidR="00CD1185" w:rsidRPr="00FF5FC8" w:rsidRDefault="00CD1185" w:rsidP="00CD1185">
      <w:pPr>
        <w:jc w:val="center"/>
        <w:rPr>
          <w:rFonts w:cs="Times New Roman"/>
          <w:b/>
          <w:lang w:val="id-ID"/>
        </w:rPr>
      </w:pPr>
    </w:p>
    <w:p w14:paraId="4E9D39E1" w14:textId="77777777" w:rsidR="00CD1185" w:rsidRPr="00FF5FC8" w:rsidRDefault="00CD1185" w:rsidP="00CD1185">
      <w:pPr>
        <w:jc w:val="center"/>
        <w:rPr>
          <w:rFonts w:cs="Times New Roman"/>
          <w:b/>
          <w:lang w:val="id-ID"/>
        </w:rPr>
      </w:pPr>
    </w:p>
    <w:p w14:paraId="00C23EF0" w14:textId="77777777" w:rsidR="00CD1185" w:rsidRPr="00FF5FC8" w:rsidRDefault="00CD1185" w:rsidP="00CD1185">
      <w:pPr>
        <w:jc w:val="center"/>
        <w:rPr>
          <w:rFonts w:cs="Times New Roman"/>
          <w:b/>
          <w:lang w:val="id-ID"/>
        </w:rPr>
      </w:pPr>
      <w:r w:rsidRPr="00FF5FC8">
        <w:rPr>
          <w:rFonts w:cs="Times New Roman"/>
          <w:b/>
          <w:lang w:val="id-ID"/>
        </w:rPr>
        <w:t>(</w:t>
      </w:r>
      <w:r w:rsidR="00FB6246" w:rsidRPr="00FF5FC8">
        <w:rPr>
          <w:rFonts w:cs="Times New Roman"/>
          <w:b/>
          <w:lang w:val="id-ID"/>
        </w:rPr>
        <w:t>Rahmad Mahendra, S.Kom., M.Sc.</w:t>
      </w:r>
      <w:r w:rsidRPr="00FF5FC8">
        <w:rPr>
          <w:rFonts w:cs="Times New Roman"/>
          <w:b/>
          <w:lang w:val="id-ID"/>
        </w:rPr>
        <w:t>)</w:t>
      </w:r>
    </w:p>
    <w:p w14:paraId="36F53AA1" w14:textId="77777777" w:rsidR="00CD1185" w:rsidRPr="00FF5FC8" w:rsidRDefault="00CD1185" w:rsidP="00CD1185">
      <w:pPr>
        <w:jc w:val="center"/>
        <w:rPr>
          <w:rFonts w:cs="Times New Roman"/>
          <w:b/>
          <w:lang w:val="id-ID"/>
        </w:rPr>
      </w:pPr>
    </w:p>
    <w:p w14:paraId="78D70A3A" w14:textId="77777777" w:rsidR="00CD1185" w:rsidRPr="00FF5FC8" w:rsidRDefault="00CD1185" w:rsidP="00CD1185">
      <w:pPr>
        <w:rPr>
          <w:rFonts w:cs="Times New Roman"/>
          <w:lang w:val="id-ID"/>
        </w:rPr>
      </w:pPr>
      <w:r w:rsidRPr="00FF5FC8">
        <w:rPr>
          <w:rFonts w:cs="Times New Roman"/>
          <w:lang w:val="id-ID"/>
        </w:rPr>
        <w:t>Ditetapkan di</w:t>
      </w:r>
      <w:r w:rsidRPr="00FF5FC8">
        <w:rPr>
          <w:rFonts w:cs="Times New Roman"/>
          <w:lang w:val="id-ID"/>
        </w:rPr>
        <w:tab/>
        <w:t xml:space="preserve">:  </w:t>
      </w:r>
      <w:r w:rsidR="00CB56E0" w:rsidRPr="00FF5FC8">
        <w:rPr>
          <w:rFonts w:cs="Times New Roman"/>
          <w:color w:val="4F81BD" w:themeColor="accent1"/>
          <w:lang w:val="id-ID"/>
        </w:rPr>
        <w:t>[NAMA TEMPAT]</w:t>
      </w:r>
    </w:p>
    <w:p w14:paraId="6CB05345" w14:textId="77777777" w:rsidR="00CD1185" w:rsidRPr="00FF5FC8" w:rsidRDefault="00CD1185" w:rsidP="00CD1185">
      <w:pPr>
        <w:rPr>
          <w:rFonts w:cs="Times New Roman"/>
          <w:lang w:val="id-ID"/>
        </w:rPr>
      </w:pPr>
      <w:r w:rsidRPr="00FF5FC8">
        <w:rPr>
          <w:rFonts w:cs="Times New Roman"/>
          <w:lang w:val="id-ID"/>
        </w:rPr>
        <w:t>Tanggal</w:t>
      </w:r>
      <w:r w:rsidRPr="00FF5FC8">
        <w:rPr>
          <w:rFonts w:cs="Times New Roman"/>
          <w:lang w:val="id-ID"/>
        </w:rPr>
        <w:tab/>
        <w:t xml:space="preserve">:  </w:t>
      </w:r>
      <w:r w:rsidR="00CB56E0" w:rsidRPr="00FF5FC8">
        <w:rPr>
          <w:rFonts w:cs="Times New Roman"/>
          <w:color w:val="4F81BD" w:themeColor="accent1"/>
          <w:lang w:val="id-ID"/>
        </w:rPr>
        <w:t>[TANGGAL]</w:t>
      </w:r>
    </w:p>
    <w:p w14:paraId="4377762D" w14:textId="77777777" w:rsidR="00E402F5" w:rsidRPr="00FF5FC8" w:rsidRDefault="007D5C3C">
      <w:pPr>
        <w:spacing w:line="276" w:lineRule="auto"/>
        <w:jc w:val="left"/>
        <w:rPr>
          <w:rFonts w:cs="Times New Roman"/>
          <w:lang w:val="id-ID"/>
        </w:rPr>
      </w:pPr>
      <w:r w:rsidRPr="00FF5FC8">
        <w:rPr>
          <w:rFonts w:cs="Times New Roman"/>
          <w:lang w:val="id-ID"/>
        </w:rPr>
        <w:br w:type="page"/>
      </w:r>
    </w:p>
    <w:p w14:paraId="58FD7CC7" w14:textId="77777777" w:rsidR="007D5C3C" w:rsidRPr="00FF5FC8" w:rsidRDefault="00E402F5" w:rsidP="00E402F5">
      <w:pPr>
        <w:pStyle w:val="Heading1"/>
        <w:rPr>
          <w:rFonts w:cs="Times New Roman"/>
          <w:lang w:val="id-ID"/>
        </w:rPr>
      </w:pPr>
      <w:bookmarkStart w:id="2" w:name="_Toc462055214"/>
      <w:r w:rsidRPr="00FF5FC8">
        <w:rPr>
          <w:rFonts w:cs="Times New Roman"/>
          <w:lang w:val="id-ID"/>
        </w:rPr>
        <w:lastRenderedPageBreak/>
        <w:t>ABSTRAK</w:t>
      </w:r>
      <w:bookmarkEnd w:id="2"/>
    </w:p>
    <w:p w14:paraId="0FA8D5BB" w14:textId="77777777" w:rsidR="00E402F5" w:rsidRPr="00FF5FC8" w:rsidRDefault="00E2666A" w:rsidP="00E402F5">
      <w:pPr>
        <w:rPr>
          <w:rFonts w:cs="Times New Roman"/>
          <w:lang w:val="id-ID"/>
        </w:rPr>
      </w:pPr>
      <w:ins w:id="3" w:author="RMahendra" w:date="2016-12-09T08:29:00Z">
        <w:r>
          <w:rPr>
            <w:rFonts w:cs="Times New Roman"/>
            <w:lang w:val="id-ID"/>
          </w:rPr>
          <w:t>Untuk memenuhi</w:t>
        </w:r>
      </w:ins>
      <w:del w:id="4" w:author="RMahendra" w:date="2016-12-09T08:29:00Z">
        <w:r w:rsidR="0033794E" w:rsidRPr="00FF5FC8" w:rsidDel="00E2666A">
          <w:rPr>
            <w:rFonts w:cs="Times New Roman"/>
            <w:lang w:val="id-ID"/>
          </w:rPr>
          <w:delText xml:space="preserve">Sehubungan dengan </w:delText>
        </w:r>
      </w:del>
      <w:r w:rsidR="0033794E" w:rsidRPr="00FF5FC8">
        <w:rPr>
          <w:rFonts w:cs="Times New Roman"/>
          <w:lang w:val="id-ID"/>
        </w:rPr>
        <w:t xml:space="preserve">mata kuliah wajib Fakultas Ilmu Komputer, </w:t>
      </w:r>
      <w:del w:id="5" w:author="RMahendra" w:date="2016-12-09T08:29:00Z">
        <w:r w:rsidR="0033794E" w:rsidRPr="00FF5FC8" w:rsidDel="00E2666A">
          <w:rPr>
            <w:rFonts w:cs="Times New Roman"/>
            <w:lang w:val="id-ID"/>
          </w:rPr>
          <w:delText xml:space="preserve">Kerja Praktik, </w:delText>
        </w:r>
      </w:del>
      <w:r w:rsidR="0033794E" w:rsidRPr="00FF5FC8">
        <w:rPr>
          <w:rFonts w:cs="Times New Roman"/>
          <w:lang w:val="id-ID"/>
        </w:rPr>
        <w:t>penulis telah melaksanakan kerja praktik di Kudo Teknologi Indonesia. Kerja praktik dilaksanakan selama kurang lebih 9 minggu, terhitung dari tanggal 13 Juni 2016 sampai 19 Agustus 2016. Penuli</w:t>
      </w:r>
      <w:r w:rsidR="00513B7B" w:rsidRPr="00FF5FC8">
        <w:rPr>
          <w:rFonts w:cs="Times New Roman"/>
          <w:lang w:val="id-ID"/>
        </w:rPr>
        <w:t>s ditempatkan pada</w:t>
      </w:r>
      <w:r w:rsidR="0033794E" w:rsidRPr="00FF5FC8">
        <w:rPr>
          <w:rFonts w:cs="Times New Roman"/>
          <w:lang w:val="id-ID"/>
        </w:rPr>
        <w:t xml:space="preserve"> bagian </w:t>
      </w:r>
      <w:r w:rsidR="00513B7B" w:rsidRPr="00FF5FC8">
        <w:rPr>
          <w:rFonts w:cs="Times New Roman"/>
          <w:i/>
          <w:lang w:val="id-ID"/>
        </w:rPr>
        <w:t>Web Development</w:t>
      </w:r>
      <w:r w:rsidR="00513B7B" w:rsidRPr="00FF5FC8">
        <w:rPr>
          <w:rFonts w:cs="Times New Roman"/>
          <w:lang w:val="id-ID"/>
        </w:rPr>
        <w:t xml:space="preserve"> sebagai </w:t>
      </w:r>
      <w:r w:rsidR="00572FA7">
        <w:rPr>
          <w:rFonts w:cs="Times New Roman"/>
          <w:i/>
        </w:rPr>
        <w:t xml:space="preserve">Web </w:t>
      </w:r>
      <w:r w:rsidR="003A1049" w:rsidRPr="00FF5FC8">
        <w:rPr>
          <w:rFonts w:cs="Times New Roman"/>
          <w:i/>
          <w:lang w:val="id-ID"/>
        </w:rPr>
        <w:t>Front-end Developer I</w:t>
      </w:r>
      <w:r w:rsidR="00513B7B" w:rsidRPr="00FF5FC8">
        <w:rPr>
          <w:rFonts w:cs="Times New Roman"/>
          <w:i/>
          <w:lang w:val="id-ID"/>
        </w:rPr>
        <w:t>ntern</w:t>
      </w:r>
      <w:r w:rsidR="00513B7B" w:rsidRPr="00FF5FC8">
        <w:rPr>
          <w:rFonts w:cs="Times New Roman"/>
          <w:lang w:val="id-ID"/>
        </w:rPr>
        <w:t xml:space="preserve"> dan tergabung dalam tim </w:t>
      </w:r>
      <w:r w:rsidR="00513B7B" w:rsidRPr="00FF5FC8">
        <w:rPr>
          <w:rFonts w:cs="Times New Roman"/>
          <w:i/>
          <w:lang w:val="id-ID"/>
        </w:rPr>
        <w:t>Frequently Asked Question</w:t>
      </w:r>
      <w:r w:rsidR="00513B7B" w:rsidRPr="00FF5FC8">
        <w:rPr>
          <w:rFonts w:cs="Times New Roman"/>
          <w:lang w:val="id-ID"/>
        </w:rPr>
        <w:t xml:space="preserve"> (FAQ) dan </w:t>
      </w:r>
      <w:r w:rsidR="00513B7B" w:rsidRPr="00FF5FC8">
        <w:rPr>
          <w:rFonts w:cs="Times New Roman"/>
          <w:i/>
          <w:lang w:val="id-ID"/>
        </w:rPr>
        <w:t>Feedback</w:t>
      </w:r>
      <w:r w:rsidR="00513B7B" w:rsidRPr="00FF5FC8">
        <w:rPr>
          <w:rFonts w:cs="Times New Roman"/>
          <w:lang w:val="id-ID"/>
        </w:rPr>
        <w:t xml:space="preserve">. Penulis dipercaya untuk mengerjakan fitur FAQ dan </w:t>
      </w:r>
      <w:r w:rsidR="00513B7B" w:rsidRPr="00FF5FC8">
        <w:rPr>
          <w:rFonts w:cs="Times New Roman"/>
          <w:i/>
          <w:lang w:val="id-ID"/>
        </w:rPr>
        <w:t>Feedback</w:t>
      </w:r>
      <w:r w:rsidR="00513B7B" w:rsidRPr="00FF5FC8">
        <w:rPr>
          <w:rFonts w:cs="Times New Roman"/>
          <w:lang w:val="id-ID"/>
        </w:rPr>
        <w:t xml:space="preserve"> pada Kudo</w:t>
      </w:r>
      <w:r w:rsidR="00513B7B" w:rsidRPr="00FF5FC8">
        <w:rPr>
          <w:rFonts w:cs="Times New Roman"/>
          <w:i/>
          <w:lang w:val="id-ID"/>
        </w:rPr>
        <w:t xml:space="preserve"> Mobile Agent Web</w:t>
      </w:r>
      <w:r w:rsidR="00513B7B" w:rsidRPr="00FF5FC8">
        <w:rPr>
          <w:rFonts w:cs="Times New Roman"/>
          <w:lang w:val="id-ID"/>
        </w:rPr>
        <w:t xml:space="preserve">. Penulis juga dipercaya untuk membuat </w:t>
      </w:r>
      <w:r w:rsidR="00513B7B" w:rsidRPr="00FF5FC8">
        <w:rPr>
          <w:rFonts w:cs="Times New Roman"/>
          <w:i/>
          <w:lang w:val="id-ID"/>
        </w:rPr>
        <w:t>Content Management System</w:t>
      </w:r>
      <w:r w:rsidR="00513B7B" w:rsidRPr="00FF5FC8">
        <w:rPr>
          <w:rFonts w:cs="Times New Roman"/>
          <w:lang w:val="id-ID"/>
        </w:rPr>
        <w:t xml:space="preserve"> (CMS) untuk FAQ dan </w:t>
      </w:r>
      <w:r w:rsidR="00513B7B" w:rsidRPr="00FF5FC8">
        <w:rPr>
          <w:rFonts w:cs="Times New Roman"/>
          <w:i/>
          <w:lang w:val="id-ID"/>
        </w:rPr>
        <w:t>Feedback</w:t>
      </w:r>
      <w:r w:rsidR="00513B7B" w:rsidRPr="00FF5FC8">
        <w:rPr>
          <w:rFonts w:cs="Times New Roman"/>
          <w:lang w:val="id-ID"/>
        </w:rPr>
        <w:t xml:space="preserve">. Dalam kerja praktik ini, penulis belajar </w:t>
      </w:r>
      <w:r w:rsidR="00782145" w:rsidRPr="00FF5FC8">
        <w:rPr>
          <w:rFonts w:cs="Times New Roman"/>
          <w:lang w:val="id-ID"/>
        </w:rPr>
        <w:t xml:space="preserve">beberapa teknologi dalam pengembangan </w:t>
      </w:r>
      <w:r w:rsidR="00782145" w:rsidRPr="00FF5FC8">
        <w:rPr>
          <w:rFonts w:cs="Times New Roman"/>
          <w:i/>
          <w:lang w:val="id-ID"/>
        </w:rPr>
        <w:t>website</w:t>
      </w:r>
      <w:r w:rsidR="00782145" w:rsidRPr="00FF5FC8">
        <w:rPr>
          <w:rFonts w:cs="Times New Roman"/>
          <w:lang w:val="id-ID"/>
        </w:rPr>
        <w:t xml:space="preserve"> dan belajar berbagai </w:t>
      </w:r>
      <w:r w:rsidR="00513B7B" w:rsidRPr="00FF5FC8">
        <w:rPr>
          <w:rFonts w:cs="Times New Roman"/>
          <w:lang w:val="id-ID"/>
        </w:rPr>
        <w:t>pengalaman baru dalam dunia kerja</w:t>
      </w:r>
      <w:r w:rsidR="00782145" w:rsidRPr="00FF5FC8">
        <w:rPr>
          <w:rFonts w:cs="Times New Roman"/>
          <w:lang w:val="id-ID"/>
        </w:rPr>
        <w:t>.</w:t>
      </w:r>
      <w:r w:rsidR="00513B7B" w:rsidRPr="00FF5FC8">
        <w:rPr>
          <w:rFonts w:cs="Times New Roman"/>
          <w:lang w:val="id-ID"/>
        </w:rPr>
        <w:t xml:space="preserve"> </w:t>
      </w:r>
    </w:p>
    <w:p w14:paraId="5B1C2EF0" w14:textId="77777777" w:rsidR="00E402F5" w:rsidRPr="00FF5FC8" w:rsidRDefault="00014FE2" w:rsidP="00E402F5">
      <w:pPr>
        <w:rPr>
          <w:rFonts w:cs="Times New Roman"/>
          <w:lang w:val="id-ID"/>
        </w:rPr>
      </w:pPr>
      <w:r w:rsidRPr="00FF5FC8">
        <w:rPr>
          <w:rFonts w:cs="Times New Roman"/>
          <w:lang w:val="id-ID"/>
        </w:rPr>
        <w:t xml:space="preserve">Kata kunci: </w:t>
      </w:r>
      <w:r w:rsidR="00782145" w:rsidRPr="00FF5FC8">
        <w:rPr>
          <w:rFonts w:cs="Times New Roman"/>
          <w:lang w:val="id-ID"/>
        </w:rPr>
        <w:t>Kudo</w:t>
      </w:r>
      <w:r w:rsidR="00782145" w:rsidRPr="00FF5FC8">
        <w:rPr>
          <w:rFonts w:cs="Times New Roman"/>
          <w:i/>
          <w:lang w:val="id-ID"/>
        </w:rPr>
        <w:t>, FAQ, Feedback, Web Development</w:t>
      </w:r>
    </w:p>
    <w:p w14:paraId="63419C61" w14:textId="77777777" w:rsidR="00E402F5" w:rsidRPr="00FF5FC8" w:rsidRDefault="00E402F5" w:rsidP="00E402F5">
      <w:pPr>
        <w:spacing w:line="276" w:lineRule="auto"/>
        <w:jc w:val="left"/>
        <w:rPr>
          <w:rFonts w:cs="Times New Roman"/>
          <w:lang w:val="id-ID"/>
        </w:rPr>
      </w:pPr>
      <w:r w:rsidRPr="00FF5FC8">
        <w:rPr>
          <w:rFonts w:cs="Times New Roman"/>
          <w:lang w:val="id-ID"/>
        </w:rPr>
        <w:br w:type="page"/>
      </w:r>
    </w:p>
    <w:p w14:paraId="6719245B" w14:textId="77777777" w:rsidR="007D5C3C" w:rsidRPr="00FF5FC8" w:rsidRDefault="007D5C3C" w:rsidP="007D5C3C">
      <w:pPr>
        <w:pStyle w:val="Heading1"/>
        <w:rPr>
          <w:rFonts w:cs="Times New Roman"/>
          <w:lang w:val="id-ID"/>
        </w:rPr>
      </w:pPr>
      <w:bookmarkStart w:id="6" w:name="_Toc462055215"/>
      <w:r w:rsidRPr="00FF5FC8">
        <w:rPr>
          <w:rFonts w:cs="Times New Roman"/>
          <w:lang w:val="id-ID"/>
        </w:rPr>
        <w:lastRenderedPageBreak/>
        <w:t>DAFTAR ISI</w:t>
      </w:r>
      <w:bookmarkEnd w:id="6"/>
    </w:p>
    <w:p w14:paraId="4A949F35" w14:textId="77777777" w:rsidR="007D5C3C" w:rsidRPr="00FF5FC8" w:rsidRDefault="007D5C3C" w:rsidP="007D5C3C">
      <w:pPr>
        <w:rPr>
          <w:rFonts w:cs="Times New Roman"/>
          <w:lang w:val="id-ID"/>
        </w:rPr>
      </w:pPr>
    </w:p>
    <w:p w14:paraId="42ACA087" w14:textId="77777777" w:rsidR="006E7460" w:rsidRPr="00FF5FC8" w:rsidRDefault="0095075A">
      <w:pPr>
        <w:pStyle w:val="TOC1"/>
        <w:rPr>
          <w:rFonts w:eastAsiaTheme="minorEastAsia" w:cs="Times New Roman"/>
          <w:szCs w:val="24"/>
          <w:lang w:val="id-ID"/>
        </w:rPr>
      </w:pPr>
      <w:r w:rsidRPr="00FF5FC8">
        <w:rPr>
          <w:rFonts w:cs="Times New Roman"/>
          <w:lang w:val="id-ID"/>
        </w:rPr>
        <w:fldChar w:fldCharType="begin"/>
      </w:r>
      <w:r w:rsidR="00DE2543" w:rsidRPr="00FF5FC8">
        <w:rPr>
          <w:rFonts w:cs="Times New Roman"/>
          <w:lang w:val="id-ID"/>
        </w:rPr>
        <w:instrText xml:space="preserve"> TOC \o "1-3" \h \z \u </w:instrText>
      </w:r>
      <w:r w:rsidRPr="00FF5FC8">
        <w:rPr>
          <w:rFonts w:cs="Times New Roman"/>
          <w:lang w:val="id-ID"/>
        </w:rPr>
        <w:fldChar w:fldCharType="separate"/>
      </w:r>
      <w:hyperlink w:anchor="_Toc462055213" w:history="1">
        <w:r w:rsidR="006E7460" w:rsidRPr="00FF5FC8">
          <w:rPr>
            <w:rStyle w:val="Hyperlink"/>
            <w:rFonts w:cs="Times New Roman"/>
            <w:lang w:val="id-ID"/>
          </w:rPr>
          <w:t>HALAMAN PERSETUJUAN DOSEN MATA KULIAH KERJA PRAKTIK</w:t>
        </w:r>
        <w:r w:rsidR="006E7460" w:rsidRPr="00FF5FC8">
          <w:rPr>
            <w:rFonts w:cs="Times New Roman"/>
            <w:webHidden/>
            <w:lang w:val="id-ID"/>
          </w:rPr>
          <w:tab/>
        </w:r>
        <w:r w:rsidRPr="00FF5FC8">
          <w:rPr>
            <w:rFonts w:cs="Times New Roman"/>
            <w:webHidden/>
            <w:lang w:val="id-ID"/>
          </w:rPr>
          <w:fldChar w:fldCharType="begin"/>
        </w:r>
        <w:r w:rsidR="006E7460" w:rsidRPr="00FF5FC8">
          <w:rPr>
            <w:rFonts w:cs="Times New Roman"/>
            <w:webHidden/>
            <w:lang w:val="id-ID"/>
          </w:rPr>
          <w:instrText xml:space="preserve"> PAGEREF _Toc462055213 \h </w:instrText>
        </w:r>
        <w:r w:rsidRPr="00FF5FC8">
          <w:rPr>
            <w:rFonts w:cs="Times New Roman"/>
            <w:webHidden/>
            <w:lang w:val="id-ID"/>
          </w:rPr>
        </w:r>
        <w:r w:rsidRPr="00FF5FC8">
          <w:rPr>
            <w:rFonts w:cs="Times New Roman"/>
            <w:webHidden/>
            <w:lang w:val="id-ID"/>
          </w:rPr>
          <w:fldChar w:fldCharType="separate"/>
        </w:r>
        <w:r w:rsidR="00B00FD8">
          <w:rPr>
            <w:rFonts w:cs="Times New Roman"/>
            <w:noProof/>
            <w:webHidden/>
            <w:lang w:val="id-ID"/>
          </w:rPr>
          <w:t>i</w:t>
        </w:r>
        <w:r w:rsidRPr="00FF5FC8">
          <w:rPr>
            <w:rFonts w:cs="Times New Roman"/>
            <w:webHidden/>
            <w:lang w:val="id-ID"/>
          </w:rPr>
          <w:fldChar w:fldCharType="end"/>
        </w:r>
      </w:hyperlink>
    </w:p>
    <w:p w14:paraId="73972093" w14:textId="77777777" w:rsidR="006E7460" w:rsidRPr="00FF5FC8" w:rsidRDefault="008659FD">
      <w:pPr>
        <w:pStyle w:val="TOC1"/>
        <w:rPr>
          <w:rFonts w:eastAsiaTheme="minorEastAsia" w:cs="Times New Roman"/>
          <w:szCs w:val="24"/>
          <w:lang w:val="id-ID"/>
        </w:rPr>
      </w:pPr>
      <w:hyperlink w:anchor="_Toc462055214" w:history="1">
        <w:r w:rsidR="006E7460" w:rsidRPr="00FF5FC8">
          <w:rPr>
            <w:rStyle w:val="Hyperlink"/>
            <w:rFonts w:cs="Times New Roman"/>
            <w:lang w:val="id-ID"/>
          </w:rPr>
          <w:t>ABSTRAK</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_Toc462055214 \h </w:instrText>
        </w:r>
        <w:r w:rsidR="0095075A" w:rsidRPr="00FF5FC8">
          <w:rPr>
            <w:rFonts w:cs="Times New Roman"/>
            <w:webHidden/>
            <w:lang w:val="id-ID"/>
          </w:rPr>
        </w:r>
        <w:r w:rsidR="0095075A" w:rsidRPr="00FF5FC8">
          <w:rPr>
            <w:rFonts w:cs="Times New Roman"/>
            <w:webHidden/>
            <w:lang w:val="id-ID"/>
          </w:rPr>
          <w:fldChar w:fldCharType="separate"/>
        </w:r>
        <w:r w:rsidR="00B00FD8">
          <w:rPr>
            <w:rFonts w:cs="Times New Roman"/>
            <w:noProof/>
            <w:webHidden/>
            <w:lang w:val="id-ID"/>
          </w:rPr>
          <w:t>ii</w:t>
        </w:r>
        <w:r w:rsidR="0095075A" w:rsidRPr="00FF5FC8">
          <w:rPr>
            <w:rFonts w:cs="Times New Roman"/>
            <w:webHidden/>
            <w:lang w:val="id-ID"/>
          </w:rPr>
          <w:fldChar w:fldCharType="end"/>
        </w:r>
      </w:hyperlink>
    </w:p>
    <w:p w14:paraId="07C996D3" w14:textId="77777777" w:rsidR="006E7460" w:rsidRPr="00FF5FC8" w:rsidRDefault="008659FD">
      <w:pPr>
        <w:pStyle w:val="TOC1"/>
        <w:rPr>
          <w:rFonts w:eastAsiaTheme="minorEastAsia" w:cs="Times New Roman"/>
          <w:szCs w:val="24"/>
          <w:lang w:val="id-ID"/>
        </w:rPr>
      </w:pPr>
      <w:hyperlink w:anchor="_Toc462055215" w:history="1">
        <w:r w:rsidR="006E7460" w:rsidRPr="00FF5FC8">
          <w:rPr>
            <w:rStyle w:val="Hyperlink"/>
            <w:rFonts w:cs="Times New Roman"/>
            <w:lang w:val="id-ID"/>
          </w:rPr>
          <w:t>DAFTAR ISI</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_Toc462055215 \h </w:instrText>
        </w:r>
        <w:r w:rsidR="0095075A" w:rsidRPr="00FF5FC8">
          <w:rPr>
            <w:rFonts w:cs="Times New Roman"/>
            <w:webHidden/>
            <w:lang w:val="id-ID"/>
          </w:rPr>
        </w:r>
        <w:r w:rsidR="0095075A" w:rsidRPr="00FF5FC8">
          <w:rPr>
            <w:rFonts w:cs="Times New Roman"/>
            <w:webHidden/>
            <w:lang w:val="id-ID"/>
          </w:rPr>
          <w:fldChar w:fldCharType="separate"/>
        </w:r>
        <w:r w:rsidR="00B00FD8">
          <w:rPr>
            <w:rFonts w:cs="Times New Roman"/>
            <w:noProof/>
            <w:webHidden/>
            <w:lang w:val="id-ID"/>
          </w:rPr>
          <w:t>iii</w:t>
        </w:r>
        <w:r w:rsidR="0095075A" w:rsidRPr="00FF5FC8">
          <w:rPr>
            <w:rFonts w:cs="Times New Roman"/>
            <w:webHidden/>
            <w:lang w:val="id-ID"/>
          </w:rPr>
          <w:fldChar w:fldCharType="end"/>
        </w:r>
      </w:hyperlink>
    </w:p>
    <w:p w14:paraId="5BABD406" w14:textId="77777777" w:rsidR="006E7460" w:rsidRPr="00FF5FC8" w:rsidRDefault="008659FD">
      <w:pPr>
        <w:pStyle w:val="TOC1"/>
        <w:rPr>
          <w:rFonts w:eastAsiaTheme="minorEastAsia" w:cs="Times New Roman"/>
          <w:szCs w:val="24"/>
          <w:lang w:val="id-ID"/>
        </w:rPr>
      </w:pPr>
      <w:hyperlink w:anchor="_Toc462055216" w:history="1">
        <w:r w:rsidR="006E7460" w:rsidRPr="00FF5FC8">
          <w:rPr>
            <w:rStyle w:val="Hyperlink"/>
            <w:rFonts w:cs="Times New Roman"/>
            <w:lang w:val="id-ID"/>
          </w:rPr>
          <w:t>DAFTAR GAMBAR</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_Toc462055216 \h </w:instrText>
        </w:r>
        <w:r w:rsidR="0095075A" w:rsidRPr="00FF5FC8">
          <w:rPr>
            <w:rFonts w:cs="Times New Roman"/>
            <w:webHidden/>
            <w:lang w:val="id-ID"/>
          </w:rPr>
        </w:r>
        <w:r w:rsidR="0095075A" w:rsidRPr="00FF5FC8">
          <w:rPr>
            <w:rFonts w:cs="Times New Roman"/>
            <w:webHidden/>
            <w:lang w:val="id-ID"/>
          </w:rPr>
          <w:fldChar w:fldCharType="separate"/>
        </w:r>
        <w:r w:rsidR="00B00FD8">
          <w:rPr>
            <w:rFonts w:cs="Times New Roman"/>
            <w:noProof/>
            <w:webHidden/>
            <w:lang w:val="id-ID"/>
          </w:rPr>
          <w:t>v</w:t>
        </w:r>
        <w:r w:rsidR="0095075A" w:rsidRPr="00FF5FC8">
          <w:rPr>
            <w:rFonts w:cs="Times New Roman"/>
            <w:webHidden/>
            <w:lang w:val="id-ID"/>
          </w:rPr>
          <w:fldChar w:fldCharType="end"/>
        </w:r>
      </w:hyperlink>
    </w:p>
    <w:p w14:paraId="69F1CCEF" w14:textId="77777777" w:rsidR="006E7460" w:rsidRPr="00FF5FC8" w:rsidRDefault="008659FD">
      <w:pPr>
        <w:pStyle w:val="TOC1"/>
        <w:rPr>
          <w:rFonts w:eastAsiaTheme="minorEastAsia" w:cs="Times New Roman"/>
          <w:szCs w:val="24"/>
          <w:lang w:val="id-ID"/>
        </w:rPr>
      </w:pPr>
      <w:r>
        <w:fldChar w:fldCharType="begin"/>
      </w:r>
      <w:r>
        <w:instrText xml:space="preserve"> HYPERLINK \l "_Toc462055218" </w:instrText>
      </w:r>
      <w:r>
        <w:fldChar w:fldCharType="separate"/>
      </w:r>
      <w:r w:rsidR="006E7460" w:rsidRPr="00FF5FC8">
        <w:rPr>
          <w:rStyle w:val="Hyperlink"/>
          <w:rFonts w:cs="Times New Roman"/>
          <w:lang w:val="id-ID"/>
        </w:rPr>
        <w:t>DAFTAR LAMPIRAN</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_Toc462055218 \h </w:instrText>
      </w:r>
      <w:r w:rsidR="0095075A" w:rsidRPr="00FF5FC8">
        <w:rPr>
          <w:rFonts w:cs="Times New Roman"/>
          <w:webHidden/>
          <w:lang w:val="id-ID"/>
        </w:rPr>
      </w:r>
      <w:r w:rsidR="0095075A" w:rsidRPr="00FF5FC8">
        <w:rPr>
          <w:rFonts w:cs="Times New Roman"/>
          <w:webHidden/>
          <w:lang w:val="id-ID"/>
        </w:rPr>
        <w:fldChar w:fldCharType="separate"/>
      </w:r>
      <w:ins w:id="7" w:author="Owner" w:date="2017-12-11T19:13:00Z">
        <w:r w:rsidR="00B00FD8">
          <w:rPr>
            <w:rFonts w:cs="Times New Roman"/>
            <w:noProof/>
            <w:webHidden/>
            <w:lang w:val="id-ID"/>
          </w:rPr>
          <w:t>vi</w:t>
        </w:r>
      </w:ins>
      <w:del w:id="8" w:author="Owner" w:date="2017-12-11T19:13:00Z">
        <w:r w:rsidR="008F1607" w:rsidRPr="00FF5FC8" w:rsidDel="00B00FD8">
          <w:rPr>
            <w:rFonts w:cs="Times New Roman"/>
            <w:noProof/>
            <w:webHidden/>
            <w:lang w:val="id-ID"/>
          </w:rPr>
          <w:delText>v</w:delText>
        </w:r>
        <w:r w:rsidR="006E7460" w:rsidRPr="00FF5FC8" w:rsidDel="00B00FD8">
          <w:rPr>
            <w:rFonts w:cs="Times New Roman"/>
            <w:noProof/>
            <w:webHidden/>
            <w:lang w:val="id-ID"/>
          </w:rPr>
          <w:delText>i</w:delText>
        </w:r>
      </w:del>
      <w:r w:rsidR="0095075A" w:rsidRPr="00FF5FC8">
        <w:rPr>
          <w:rFonts w:cs="Times New Roman"/>
          <w:webHidden/>
          <w:lang w:val="id-ID"/>
        </w:rPr>
        <w:fldChar w:fldCharType="end"/>
      </w:r>
      <w:r>
        <w:rPr>
          <w:rFonts w:cs="Times New Roman"/>
          <w:lang w:val="id-ID"/>
        </w:rPr>
        <w:fldChar w:fldCharType="end"/>
      </w:r>
    </w:p>
    <w:p w14:paraId="7C4FD618" w14:textId="77777777" w:rsidR="006E7460" w:rsidRPr="00FF5FC8" w:rsidRDefault="008659FD">
      <w:pPr>
        <w:pStyle w:val="TOC1"/>
        <w:rPr>
          <w:rFonts w:eastAsiaTheme="minorEastAsia" w:cs="Times New Roman"/>
          <w:szCs w:val="24"/>
          <w:lang w:val="id-ID"/>
        </w:rPr>
      </w:pPr>
      <w:r>
        <w:fldChar w:fldCharType="begin"/>
      </w:r>
      <w:r>
        <w:instrText xml:space="preserve"> HYPERLINK \l "_Toc462055219" </w:instrText>
      </w:r>
      <w:r>
        <w:fldChar w:fldCharType="separate"/>
      </w:r>
      <w:r w:rsidR="006E7460" w:rsidRPr="00FF5FC8">
        <w:rPr>
          <w:rStyle w:val="Hyperlink"/>
          <w:rFonts w:cs="Times New Roman"/>
          <w:lang w:val="id-ID"/>
        </w:rPr>
        <w:t>BAB 1</w:t>
      </w:r>
      <w:r w:rsidR="006E7460" w:rsidRPr="00FF5FC8">
        <w:rPr>
          <w:rFonts w:eastAsiaTheme="minorEastAsia" w:cs="Times New Roman"/>
          <w:szCs w:val="24"/>
          <w:lang w:val="id-ID"/>
        </w:rPr>
        <w:tab/>
      </w:r>
      <w:r w:rsidR="006E7460" w:rsidRPr="00FF5FC8">
        <w:rPr>
          <w:rStyle w:val="Hyperlink"/>
          <w:rFonts w:cs="Times New Roman"/>
          <w:lang w:val="id-ID"/>
        </w:rPr>
        <w:t>PENDAHULUAN</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_Toc462055219 \h </w:instrText>
      </w:r>
      <w:r w:rsidR="0095075A" w:rsidRPr="00FF5FC8">
        <w:rPr>
          <w:rFonts w:cs="Times New Roman"/>
          <w:webHidden/>
          <w:lang w:val="id-ID"/>
        </w:rPr>
      </w:r>
      <w:r w:rsidR="0095075A" w:rsidRPr="00FF5FC8">
        <w:rPr>
          <w:rFonts w:cs="Times New Roman"/>
          <w:webHidden/>
          <w:lang w:val="id-ID"/>
        </w:rPr>
        <w:fldChar w:fldCharType="separate"/>
      </w:r>
      <w:ins w:id="9" w:author="Owner" w:date="2017-12-11T19:13:00Z">
        <w:r w:rsidR="00B00FD8">
          <w:rPr>
            <w:rFonts w:cs="Times New Roman"/>
            <w:noProof/>
            <w:webHidden/>
            <w:lang w:val="id-ID"/>
          </w:rPr>
          <w:t>vii</w:t>
        </w:r>
      </w:ins>
      <w:del w:id="10" w:author="Owner" w:date="2017-12-11T19:13:00Z">
        <w:r w:rsidR="006E7460" w:rsidRPr="00FF5FC8" w:rsidDel="00B00FD8">
          <w:rPr>
            <w:rFonts w:cs="Times New Roman"/>
            <w:noProof/>
            <w:webHidden/>
            <w:lang w:val="id-ID"/>
          </w:rPr>
          <w:delText>1</w:delText>
        </w:r>
      </w:del>
      <w:r w:rsidR="0095075A" w:rsidRPr="00FF5FC8">
        <w:rPr>
          <w:rFonts w:cs="Times New Roman"/>
          <w:webHidden/>
          <w:lang w:val="id-ID"/>
        </w:rPr>
        <w:fldChar w:fldCharType="end"/>
      </w:r>
      <w:r>
        <w:rPr>
          <w:rFonts w:cs="Times New Roman"/>
          <w:lang w:val="id-ID"/>
        </w:rPr>
        <w:fldChar w:fldCharType="end"/>
      </w:r>
    </w:p>
    <w:p w14:paraId="1DD55ECA" w14:textId="77777777" w:rsidR="006E7460" w:rsidRPr="00FF5FC8" w:rsidRDefault="008659FD">
      <w:pPr>
        <w:pStyle w:val="TOC2"/>
        <w:rPr>
          <w:rFonts w:eastAsiaTheme="minorEastAsia" w:cs="Times New Roman"/>
          <w:szCs w:val="24"/>
          <w:lang w:val="id-ID"/>
        </w:rPr>
      </w:pPr>
      <w:r>
        <w:fldChar w:fldCharType="begin"/>
      </w:r>
      <w:r>
        <w:instrText xml:space="preserve"> HYPERLINK \l "_Toc462055220" </w:instrText>
      </w:r>
      <w:r>
        <w:fldChar w:fldCharType="separate"/>
      </w:r>
      <w:r w:rsidR="006E7460" w:rsidRPr="00FF5FC8">
        <w:rPr>
          <w:rStyle w:val="Hyperlink"/>
          <w:rFonts w:cs="Times New Roman"/>
          <w:lang w:val="id-ID"/>
        </w:rPr>
        <w:t>1.1.</w:t>
      </w:r>
      <w:r w:rsidR="006E7460" w:rsidRPr="00FF5FC8">
        <w:rPr>
          <w:rFonts w:eastAsiaTheme="minorEastAsia" w:cs="Times New Roman"/>
          <w:szCs w:val="24"/>
          <w:lang w:val="id-ID"/>
        </w:rPr>
        <w:tab/>
      </w:r>
      <w:r w:rsidR="006E7460" w:rsidRPr="00FF5FC8">
        <w:rPr>
          <w:rStyle w:val="Hyperlink"/>
          <w:rFonts w:cs="Times New Roman"/>
          <w:lang w:val="id-ID"/>
        </w:rPr>
        <w:t>Proses Pencarian Kerja Praktik</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_Toc462055220 \h </w:instrText>
      </w:r>
      <w:r w:rsidR="0095075A" w:rsidRPr="00FF5FC8">
        <w:rPr>
          <w:rFonts w:cs="Times New Roman"/>
          <w:webHidden/>
          <w:lang w:val="id-ID"/>
        </w:rPr>
      </w:r>
      <w:r w:rsidR="0095075A" w:rsidRPr="00FF5FC8">
        <w:rPr>
          <w:rFonts w:cs="Times New Roman"/>
          <w:webHidden/>
          <w:lang w:val="id-ID"/>
        </w:rPr>
        <w:fldChar w:fldCharType="separate"/>
      </w:r>
      <w:ins w:id="11" w:author="Owner" w:date="2017-12-11T19:13:00Z">
        <w:r w:rsidR="00B00FD8">
          <w:rPr>
            <w:rFonts w:cs="Times New Roman"/>
            <w:noProof/>
            <w:webHidden/>
            <w:lang w:val="id-ID"/>
          </w:rPr>
          <w:t>vii</w:t>
        </w:r>
      </w:ins>
      <w:del w:id="12" w:author="Owner" w:date="2017-12-11T19:13:00Z">
        <w:r w:rsidR="006E7460" w:rsidRPr="00FF5FC8" w:rsidDel="00B00FD8">
          <w:rPr>
            <w:rFonts w:cs="Times New Roman"/>
            <w:noProof/>
            <w:webHidden/>
            <w:lang w:val="id-ID"/>
          </w:rPr>
          <w:delText>1</w:delText>
        </w:r>
      </w:del>
      <w:r w:rsidR="0095075A" w:rsidRPr="00FF5FC8">
        <w:rPr>
          <w:rFonts w:cs="Times New Roman"/>
          <w:webHidden/>
          <w:lang w:val="id-ID"/>
        </w:rPr>
        <w:fldChar w:fldCharType="end"/>
      </w:r>
      <w:r>
        <w:rPr>
          <w:rFonts w:cs="Times New Roman"/>
          <w:lang w:val="id-ID"/>
        </w:rPr>
        <w:fldChar w:fldCharType="end"/>
      </w:r>
    </w:p>
    <w:p w14:paraId="1DA23FD4" w14:textId="77777777" w:rsidR="006E7460" w:rsidRPr="00FF5FC8" w:rsidRDefault="008659FD">
      <w:pPr>
        <w:pStyle w:val="TOC2"/>
        <w:rPr>
          <w:rFonts w:eastAsiaTheme="minorEastAsia" w:cs="Times New Roman"/>
          <w:szCs w:val="24"/>
          <w:lang w:val="id-ID"/>
        </w:rPr>
      </w:pPr>
      <w:hyperlink w:anchor="_Toc462055221" w:history="1">
        <w:r w:rsidR="006E7460" w:rsidRPr="00FF5FC8">
          <w:rPr>
            <w:rStyle w:val="Hyperlink"/>
            <w:rFonts w:cs="Times New Roman"/>
            <w:lang w:val="id-ID"/>
          </w:rPr>
          <w:t>1.2.</w:t>
        </w:r>
        <w:r w:rsidR="006E7460" w:rsidRPr="00FF5FC8">
          <w:rPr>
            <w:rFonts w:eastAsiaTheme="minorEastAsia" w:cs="Times New Roman"/>
            <w:szCs w:val="24"/>
            <w:lang w:val="id-ID"/>
          </w:rPr>
          <w:tab/>
        </w:r>
        <w:r w:rsidR="006E7460" w:rsidRPr="00FF5FC8">
          <w:rPr>
            <w:rStyle w:val="Hyperlink"/>
            <w:rFonts w:cs="Times New Roman"/>
            <w:lang w:val="id-ID"/>
          </w:rPr>
          <w:t>Tempat Kerja Praktik</w:t>
        </w:r>
        <w:r w:rsidR="006E7460" w:rsidRPr="00FF5FC8">
          <w:rPr>
            <w:rFonts w:cs="Times New Roman"/>
            <w:webHidden/>
            <w:lang w:val="id-ID"/>
          </w:rPr>
          <w:tab/>
        </w:r>
      </w:hyperlink>
      <w:r w:rsidR="008F1607" w:rsidRPr="00FF5FC8">
        <w:rPr>
          <w:rFonts w:cs="Times New Roman"/>
          <w:lang w:val="id-ID"/>
        </w:rPr>
        <w:t>4</w:t>
      </w:r>
    </w:p>
    <w:p w14:paraId="747776B0" w14:textId="77777777" w:rsidR="006E7460" w:rsidRPr="00FF5FC8" w:rsidRDefault="008659FD">
      <w:pPr>
        <w:pStyle w:val="TOC3"/>
        <w:rPr>
          <w:rFonts w:eastAsiaTheme="minorEastAsia" w:cs="Times New Roman"/>
          <w:szCs w:val="24"/>
          <w:lang w:val="id-ID"/>
        </w:rPr>
      </w:pPr>
      <w:hyperlink w:anchor="_Toc462055222" w:history="1">
        <w:r w:rsidR="006E7460" w:rsidRPr="00FF5FC8">
          <w:rPr>
            <w:rStyle w:val="Hyperlink"/>
            <w:rFonts w:cs="Times New Roman"/>
            <w:lang w:val="id-ID"/>
          </w:rPr>
          <w:t>1.2.1.</w:t>
        </w:r>
        <w:r w:rsidR="006E7460" w:rsidRPr="00FF5FC8">
          <w:rPr>
            <w:rFonts w:eastAsiaTheme="minorEastAsia" w:cs="Times New Roman"/>
            <w:szCs w:val="24"/>
            <w:lang w:val="id-ID"/>
          </w:rPr>
          <w:tab/>
        </w:r>
        <w:r w:rsidR="006E7460" w:rsidRPr="00FF5FC8">
          <w:rPr>
            <w:rStyle w:val="Hyperlink"/>
            <w:rFonts w:cs="Times New Roman"/>
            <w:lang w:val="id-ID"/>
          </w:rPr>
          <w:t>Profil Tempat Kerja Praktik</w:t>
        </w:r>
        <w:r w:rsidR="006E7460" w:rsidRPr="00FF5FC8">
          <w:rPr>
            <w:rFonts w:cs="Times New Roman"/>
            <w:webHidden/>
            <w:lang w:val="id-ID"/>
          </w:rPr>
          <w:tab/>
        </w:r>
        <w:r w:rsidR="008F1607" w:rsidRPr="00FF5FC8">
          <w:rPr>
            <w:rFonts w:cs="Times New Roman"/>
            <w:webHidden/>
            <w:lang w:val="id-ID"/>
          </w:rPr>
          <w:t>4</w:t>
        </w:r>
      </w:hyperlink>
    </w:p>
    <w:p w14:paraId="26113380" w14:textId="77777777" w:rsidR="006E7460" w:rsidRPr="00FF5FC8" w:rsidRDefault="008659FD">
      <w:pPr>
        <w:pStyle w:val="TOC3"/>
        <w:rPr>
          <w:rFonts w:eastAsiaTheme="minorEastAsia" w:cs="Times New Roman"/>
          <w:szCs w:val="24"/>
          <w:lang w:val="id-ID"/>
        </w:rPr>
      </w:pPr>
      <w:hyperlink w:anchor="_Toc462055223" w:history="1">
        <w:r w:rsidR="006E7460" w:rsidRPr="00FF5FC8">
          <w:rPr>
            <w:rStyle w:val="Hyperlink"/>
            <w:rFonts w:cs="Times New Roman"/>
            <w:lang w:val="id-ID"/>
          </w:rPr>
          <w:t>1.2.2.</w:t>
        </w:r>
        <w:r w:rsidR="006E7460" w:rsidRPr="00FF5FC8">
          <w:rPr>
            <w:rFonts w:eastAsiaTheme="minorEastAsia" w:cs="Times New Roman"/>
            <w:szCs w:val="24"/>
            <w:lang w:val="id-ID"/>
          </w:rPr>
          <w:tab/>
        </w:r>
        <w:r w:rsidR="006E7460" w:rsidRPr="00FF5FC8">
          <w:rPr>
            <w:rStyle w:val="Hyperlink"/>
            <w:rFonts w:cs="Times New Roman"/>
            <w:lang w:val="id-ID"/>
          </w:rPr>
          <w:t>Posisi Penempatan Pelaksana Kerja Praktik dalam Struktur Organisasi</w:t>
        </w:r>
        <w:r w:rsidR="006E7460" w:rsidRPr="00FF5FC8">
          <w:rPr>
            <w:rFonts w:cs="Times New Roman"/>
            <w:webHidden/>
            <w:lang w:val="id-ID"/>
          </w:rPr>
          <w:tab/>
        </w:r>
        <w:r w:rsidR="008F1607" w:rsidRPr="00FF5FC8">
          <w:rPr>
            <w:rFonts w:cs="Times New Roman"/>
            <w:webHidden/>
            <w:lang w:val="id-ID"/>
          </w:rPr>
          <w:t>5</w:t>
        </w:r>
      </w:hyperlink>
    </w:p>
    <w:p w14:paraId="7CF18F30" w14:textId="77777777" w:rsidR="006E7460" w:rsidRPr="00FF5FC8" w:rsidRDefault="008659FD">
      <w:pPr>
        <w:pStyle w:val="TOC1"/>
        <w:rPr>
          <w:rFonts w:eastAsiaTheme="minorEastAsia" w:cs="Times New Roman"/>
          <w:szCs w:val="24"/>
          <w:lang w:val="id-ID"/>
        </w:rPr>
      </w:pPr>
      <w:hyperlink w:anchor="_Toc462055224" w:history="1">
        <w:r w:rsidR="006E7460" w:rsidRPr="00FF5FC8">
          <w:rPr>
            <w:rStyle w:val="Hyperlink"/>
            <w:rFonts w:cs="Times New Roman"/>
            <w:lang w:val="id-ID"/>
          </w:rPr>
          <w:t>BAB 2</w:t>
        </w:r>
        <w:r w:rsidR="006E7460" w:rsidRPr="00FF5FC8">
          <w:rPr>
            <w:rFonts w:eastAsiaTheme="minorEastAsia" w:cs="Times New Roman"/>
            <w:szCs w:val="24"/>
            <w:lang w:val="id-ID"/>
          </w:rPr>
          <w:tab/>
        </w:r>
        <w:r w:rsidR="006E7460" w:rsidRPr="00FF5FC8">
          <w:rPr>
            <w:rStyle w:val="Hyperlink"/>
            <w:rFonts w:cs="Times New Roman"/>
            <w:lang w:val="id-ID"/>
          </w:rPr>
          <w:t>ISI</w:t>
        </w:r>
        <w:r w:rsidR="006E7460" w:rsidRPr="00FF5FC8">
          <w:rPr>
            <w:rFonts w:cs="Times New Roman"/>
            <w:webHidden/>
            <w:lang w:val="id-ID"/>
          </w:rPr>
          <w:tab/>
        </w:r>
        <w:r w:rsidR="008F1607" w:rsidRPr="00FF5FC8">
          <w:rPr>
            <w:rFonts w:cs="Times New Roman"/>
            <w:webHidden/>
            <w:lang w:val="id-ID"/>
          </w:rPr>
          <w:t>6</w:t>
        </w:r>
      </w:hyperlink>
    </w:p>
    <w:p w14:paraId="5A0F0E89" w14:textId="77777777" w:rsidR="006E7460" w:rsidRPr="00FF5FC8" w:rsidRDefault="008659FD">
      <w:pPr>
        <w:pStyle w:val="TOC2"/>
        <w:rPr>
          <w:rFonts w:eastAsiaTheme="minorEastAsia" w:cs="Times New Roman"/>
          <w:szCs w:val="24"/>
          <w:lang w:val="id-ID"/>
        </w:rPr>
      </w:pPr>
      <w:hyperlink w:anchor="_Toc462055225" w:history="1">
        <w:r w:rsidR="006E7460" w:rsidRPr="00FF5FC8">
          <w:rPr>
            <w:rStyle w:val="Hyperlink"/>
            <w:rFonts w:cs="Times New Roman"/>
            <w:lang w:val="id-ID"/>
          </w:rPr>
          <w:t>2.1.</w:t>
        </w:r>
        <w:r w:rsidR="006E7460" w:rsidRPr="00FF5FC8">
          <w:rPr>
            <w:rFonts w:eastAsiaTheme="minorEastAsia" w:cs="Times New Roman"/>
            <w:szCs w:val="24"/>
            <w:lang w:val="id-ID"/>
          </w:rPr>
          <w:tab/>
        </w:r>
        <w:r w:rsidR="006E7460" w:rsidRPr="00FF5FC8">
          <w:rPr>
            <w:rStyle w:val="Hyperlink"/>
            <w:rFonts w:cs="Times New Roman"/>
            <w:lang w:val="id-ID"/>
          </w:rPr>
          <w:t>Pekerjaan dalam Kerja Praktik</w:t>
        </w:r>
        <w:r w:rsidR="006E7460" w:rsidRPr="00FF5FC8">
          <w:rPr>
            <w:rFonts w:cs="Times New Roman"/>
            <w:webHidden/>
            <w:lang w:val="id-ID"/>
          </w:rPr>
          <w:tab/>
        </w:r>
        <w:r w:rsidR="008F1607" w:rsidRPr="00FF5FC8">
          <w:rPr>
            <w:rFonts w:cs="Times New Roman"/>
            <w:webHidden/>
            <w:lang w:val="id-ID"/>
          </w:rPr>
          <w:t>6</w:t>
        </w:r>
      </w:hyperlink>
    </w:p>
    <w:p w14:paraId="0EAD7F68" w14:textId="77777777" w:rsidR="006E7460" w:rsidRPr="00FF5FC8" w:rsidRDefault="008659FD">
      <w:pPr>
        <w:pStyle w:val="TOC3"/>
        <w:rPr>
          <w:rFonts w:eastAsiaTheme="minorEastAsia" w:cs="Times New Roman"/>
          <w:szCs w:val="24"/>
          <w:lang w:val="id-ID"/>
        </w:rPr>
      </w:pPr>
      <w:hyperlink w:anchor="_Toc462055226" w:history="1">
        <w:r w:rsidR="006E7460" w:rsidRPr="00FF5FC8">
          <w:rPr>
            <w:rStyle w:val="Hyperlink"/>
            <w:rFonts w:cs="Times New Roman"/>
            <w:lang w:val="id-ID"/>
          </w:rPr>
          <w:t>2.1.1.</w:t>
        </w:r>
        <w:r w:rsidR="006E7460" w:rsidRPr="00FF5FC8">
          <w:rPr>
            <w:rFonts w:eastAsiaTheme="minorEastAsia" w:cs="Times New Roman"/>
            <w:szCs w:val="24"/>
            <w:lang w:val="id-ID"/>
          </w:rPr>
          <w:tab/>
        </w:r>
        <w:r w:rsidR="00FE3A29" w:rsidRPr="00FF5FC8">
          <w:rPr>
            <w:rStyle w:val="Hyperlink"/>
            <w:rFonts w:cs="Times New Roman"/>
            <w:lang w:val="id-ID"/>
          </w:rPr>
          <w:t>Latar Belakang Pekerjaan</w:t>
        </w:r>
        <w:r w:rsidR="006E7460" w:rsidRPr="00FF5FC8">
          <w:rPr>
            <w:rFonts w:cs="Times New Roman"/>
            <w:webHidden/>
            <w:lang w:val="id-ID"/>
          </w:rPr>
          <w:tab/>
        </w:r>
        <w:r w:rsidR="008F1607" w:rsidRPr="00FF5FC8">
          <w:rPr>
            <w:rFonts w:cs="Times New Roman"/>
            <w:webHidden/>
            <w:lang w:val="id-ID"/>
          </w:rPr>
          <w:t>6</w:t>
        </w:r>
      </w:hyperlink>
    </w:p>
    <w:p w14:paraId="30FD5FE5" w14:textId="77777777" w:rsidR="006E7460" w:rsidRPr="00FF5FC8" w:rsidRDefault="008659FD">
      <w:pPr>
        <w:pStyle w:val="TOC3"/>
        <w:rPr>
          <w:rFonts w:eastAsiaTheme="minorEastAsia" w:cs="Times New Roman"/>
          <w:szCs w:val="24"/>
          <w:lang w:val="id-ID"/>
        </w:rPr>
      </w:pPr>
      <w:hyperlink w:anchor="_Toc462055227" w:history="1">
        <w:r w:rsidR="006E7460" w:rsidRPr="00FF5FC8">
          <w:rPr>
            <w:rStyle w:val="Hyperlink"/>
            <w:rFonts w:cs="Times New Roman"/>
            <w:lang w:val="id-ID"/>
          </w:rPr>
          <w:t>2.1.2.</w:t>
        </w:r>
        <w:r w:rsidR="006E7460" w:rsidRPr="00FF5FC8">
          <w:rPr>
            <w:rFonts w:eastAsiaTheme="minorEastAsia" w:cs="Times New Roman"/>
            <w:szCs w:val="24"/>
            <w:lang w:val="id-ID"/>
          </w:rPr>
          <w:tab/>
        </w:r>
        <w:r w:rsidR="00FE3A29" w:rsidRPr="00FF5FC8">
          <w:rPr>
            <w:rStyle w:val="Hyperlink"/>
            <w:rFonts w:cs="Times New Roman"/>
            <w:lang w:val="id-ID"/>
          </w:rPr>
          <w:t>Tinjauan Pustaka</w:t>
        </w:r>
        <w:r w:rsidR="006E7460" w:rsidRPr="00FF5FC8">
          <w:rPr>
            <w:rFonts w:cs="Times New Roman"/>
            <w:webHidden/>
            <w:lang w:val="id-ID"/>
          </w:rPr>
          <w:tab/>
        </w:r>
        <w:r w:rsidR="008F1607" w:rsidRPr="00FF5FC8">
          <w:rPr>
            <w:rFonts w:cs="Times New Roman"/>
            <w:webHidden/>
            <w:lang w:val="id-ID"/>
          </w:rPr>
          <w:t>8</w:t>
        </w:r>
      </w:hyperlink>
    </w:p>
    <w:p w14:paraId="0354A6FE"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7" w:history="1">
        <w:r w:rsidR="00FE3A29" w:rsidRPr="00FF5FC8">
          <w:rPr>
            <w:rStyle w:val="Hyperlink"/>
            <w:rFonts w:cs="Times New Roman"/>
            <w:lang w:val="id-ID"/>
          </w:rPr>
          <w:t>2.1.2.1.</w:t>
        </w:r>
        <w:r w:rsidR="00FE3A29" w:rsidRPr="00FF5FC8">
          <w:rPr>
            <w:rFonts w:eastAsiaTheme="minorEastAsia" w:cs="Times New Roman"/>
            <w:szCs w:val="24"/>
            <w:lang w:val="id-ID"/>
          </w:rPr>
          <w:tab/>
        </w:r>
        <w:r w:rsidR="00FE3A29" w:rsidRPr="00FF5FC8">
          <w:rPr>
            <w:rStyle w:val="Hyperlink"/>
            <w:rFonts w:cs="Times New Roman"/>
            <w:lang w:val="id-ID"/>
          </w:rPr>
          <w:t>Sass</w:t>
        </w:r>
        <w:r w:rsidR="00FE3A29" w:rsidRPr="00FF5FC8">
          <w:rPr>
            <w:rFonts w:cs="Times New Roman"/>
            <w:webHidden/>
            <w:lang w:val="id-ID"/>
          </w:rPr>
          <w:tab/>
        </w:r>
        <w:r w:rsidR="008F1607" w:rsidRPr="00FF5FC8">
          <w:rPr>
            <w:rFonts w:cs="Times New Roman"/>
            <w:webHidden/>
            <w:lang w:val="id-ID"/>
          </w:rPr>
          <w:t>8</w:t>
        </w:r>
      </w:hyperlink>
    </w:p>
    <w:p w14:paraId="619706BC"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7" w:history="1">
        <w:r w:rsidR="00FE3A29" w:rsidRPr="00FF5FC8">
          <w:rPr>
            <w:rStyle w:val="Hyperlink"/>
            <w:rFonts w:cs="Times New Roman"/>
            <w:lang w:val="id-ID"/>
          </w:rPr>
          <w:t>2.1.2.2.</w:t>
        </w:r>
        <w:r w:rsidR="00FE3A29" w:rsidRPr="00FF5FC8">
          <w:rPr>
            <w:rFonts w:eastAsiaTheme="minorEastAsia" w:cs="Times New Roman"/>
            <w:szCs w:val="24"/>
            <w:lang w:val="id-ID"/>
          </w:rPr>
          <w:tab/>
        </w:r>
        <w:r w:rsidR="00FE3A29" w:rsidRPr="00FF5FC8">
          <w:rPr>
            <w:rStyle w:val="Hyperlink"/>
            <w:rFonts w:cs="Times New Roman"/>
            <w:lang w:val="id-ID"/>
          </w:rPr>
          <w:t>MUI</w:t>
        </w:r>
        <w:r w:rsidR="00FE3A29" w:rsidRPr="00FF5FC8">
          <w:rPr>
            <w:rFonts w:cs="Times New Roman"/>
            <w:webHidden/>
            <w:lang w:val="id-ID"/>
          </w:rPr>
          <w:tab/>
        </w:r>
        <w:r w:rsidR="008F1607" w:rsidRPr="00FF5FC8">
          <w:rPr>
            <w:rFonts w:cs="Times New Roman"/>
            <w:webHidden/>
            <w:lang w:val="id-ID"/>
          </w:rPr>
          <w:t>8</w:t>
        </w:r>
      </w:hyperlink>
    </w:p>
    <w:p w14:paraId="79EA376F"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7" w:history="1">
        <w:r w:rsidR="00FE3A29" w:rsidRPr="00FF5FC8">
          <w:rPr>
            <w:rStyle w:val="Hyperlink"/>
            <w:rFonts w:cs="Times New Roman"/>
            <w:lang w:val="id-ID"/>
          </w:rPr>
          <w:t>2.1.2.3.</w:t>
        </w:r>
        <w:r w:rsidR="00FE3A29" w:rsidRPr="00FF5FC8">
          <w:rPr>
            <w:rFonts w:eastAsiaTheme="minorEastAsia" w:cs="Times New Roman"/>
            <w:szCs w:val="24"/>
            <w:lang w:val="id-ID"/>
          </w:rPr>
          <w:tab/>
        </w:r>
        <w:r w:rsidR="00FE3A29" w:rsidRPr="00FF5FC8">
          <w:rPr>
            <w:rStyle w:val="Hyperlink"/>
            <w:rFonts w:cs="Times New Roman"/>
            <w:i/>
            <w:lang w:val="id-ID"/>
          </w:rPr>
          <w:t>Responsive Web Design</w:t>
        </w:r>
        <w:r w:rsidR="00FE3A29" w:rsidRPr="00FF5FC8">
          <w:rPr>
            <w:rFonts w:cs="Times New Roman"/>
            <w:webHidden/>
            <w:lang w:val="id-ID"/>
          </w:rPr>
          <w:tab/>
        </w:r>
        <w:r w:rsidR="008F1607" w:rsidRPr="00FF5FC8">
          <w:rPr>
            <w:rFonts w:cs="Times New Roman"/>
            <w:webHidden/>
            <w:lang w:val="id-ID"/>
          </w:rPr>
          <w:t>8</w:t>
        </w:r>
      </w:hyperlink>
    </w:p>
    <w:p w14:paraId="295D85B3" w14:textId="77777777" w:rsidR="006E7460" w:rsidRPr="00FF5FC8" w:rsidRDefault="008659FD">
      <w:pPr>
        <w:pStyle w:val="TOC3"/>
        <w:rPr>
          <w:rFonts w:eastAsiaTheme="minorEastAsia" w:cs="Times New Roman"/>
          <w:szCs w:val="24"/>
          <w:lang w:val="id-ID"/>
        </w:rPr>
      </w:pPr>
      <w:hyperlink w:anchor="_Toc462055228" w:history="1">
        <w:r w:rsidR="006E7460" w:rsidRPr="00FF5FC8">
          <w:rPr>
            <w:rStyle w:val="Hyperlink"/>
            <w:rFonts w:cs="Times New Roman"/>
            <w:lang w:val="id-ID"/>
          </w:rPr>
          <w:t>2.1.3.</w:t>
        </w:r>
        <w:r w:rsidR="006E7460" w:rsidRPr="00FF5FC8">
          <w:rPr>
            <w:rFonts w:eastAsiaTheme="minorEastAsia" w:cs="Times New Roman"/>
            <w:szCs w:val="24"/>
            <w:lang w:val="id-ID"/>
          </w:rPr>
          <w:tab/>
        </w:r>
        <w:r w:rsidR="00FE3A29" w:rsidRPr="00FF5FC8">
          <w:rPr>
            <w:rStyle w:val="Hyperlink"/>
            <w:rFonts w:cs="Times New Roman"/>
            <w:lang w:val="id-ID"/>
          </w:rPr>
          <w:t>Metodologi</w:t>
        </w:r>
        <w:r w:rsidR="006E7460" w:rsidRPr="00FF5FC8">
          <w:rPr>
            <w:rFonts w:cs="Times New Roman"/>
            <w:webHidden/>
            <w:lang w:val="id-ID"/>
          </w:rPr>
          <w:tab/>
        </w:r>
        <w:r w:rsidR="008F1607" w:rsidRPr="00FF5FC8">
          <w:rPr>
            <w:rFonts w:cs="Times New Roman"/>
            <w:webHidden/>
            <w:lang w:val="id-ID"/>
          </w:rPr>
          <w:t>9</w:t>
        </w:r>
      </w:hyperlink>
    </w:p>
    <w:p w14:paraId="03DEFEEB" w14:textId="77777777" w:rsidR="006E7460" w:rsidRPr="00FF5FC8" w:rsidRDefault="008659FD">
      <w:pPr>
        <w:pStyle w:val="TOC3"/>
        <w:rPr>
          <w:rFonts w:eastAsiaTheme="minorEastAsia" w:cs="Times New Roman"/>
          <w:szCs w:val="24"/>
          <w:lang w:val="id-ID"/>
        </w:rPr>
      </w:pPr>
      <w:hyperlink w:anchor="_Toc462055229" w:history="1">
        <w:r w:rsidR="006E7460" w:rsidRPr="00FF5FC8">
          <w:rPr>
            <w:rStyle w:val="Hyperlink"/>
            <w:rFonts w:cs="Times New Roman"/>
            <w:lang w:val="id-ID"/>
          </w:rPr>
          <w:t>2.1.4.</w:t>
        </w:r>
        <w:r w:rsidR="006E7460" w:rsidRPr="00FF5FC8">
          <w:rPr>
            <w:rFonts w:eastAsiaTheme="minorEastAsia" w:cs="Times New Roman"/>
            <w:szCs w:val="24"/>
            <w:lang w:val="id-ID"/>
          </w:rPr>
          <w:tab/>
        </w:r>
        <w:r w:rsidR="00FE3A29" w:rsidRPr="00FF5FC8">
          <w:rPr>
            <w:rStyle w:val="Hyperlink"/>
            <w:rFonts w:cs="Times New Roman"/>
            <w:lang w:val="id-ID"/>
          </w:rPr>
          <w:t xml:space="preserve">Teknologi dan </w:t>
        </w:r>
        <w:r w:rsidR="00FE3A29" w:rsidRPr="00FF5FC8">
          <w:rPr>
            <w:rStyle w:val="Hyperlink"/>
            <w:rFonts w:cs="Times New Roman"/>
            <w:i/>
            <w:lang w:val="id-ID"/>
          </w:rPr>
          <w:t>Tools</w:t>
        </w:r>
        <w:r w:rsidR="006E7460" w:rsidRPr="00FF5FC8">
          <w:rPr>
            <w:rFonts w:cs="Times New Roman"/>
            <w:webHidden/>
            <w:lang w:val="id-ID"/>
          </w:rPr>
          <w:tab/>
        </w:r>
        <w:r w:rsidR="008F1607" w:rsidRPr="00FF5FC8">
          <w:rPr>
            <w:rFonts w:cs="Times New Roman"/>
            <w:webHidden/>
            <w:lang w:val="id-ID"/>
          </w:rPr>
          <w:t>10</w:t>
        </w:r>
      </w:hyperlink>
    </w:p>
    <w:p w14:paraId="1CE63D83"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2.1.4.1.</w:t>
        </w:r>
        <w:r w:rsidR="00FE3A29" w:rsidRPr="00FF5FC8">
          <w:rPr>
            <w:rFonts w:eastAsiaTheme="minorEastAsia" w:cs="Times New Roman"/>
            <w:szCs w:val="24"/>
            <w:lang w:val="id-ID"/>
          </w:rPr>
          <w:tab/>
        </w:r>
        <w:r w:rsidR="00FE3A29" w:rsidRPr="00FF5FC8">
          <w:rPr>
            <w:rStyle w:val="Hyperlink"/>
            <w:rFonts w:cs="Times New Roman"/>
            <w:lang w:val="id-ID"/>
          </w:rPr>
          <w:t>Bitbucket</w:t>
        </w:r>
        <w:r w:rsidR="00FE3A29" w:rsidRPr="00FF5FC8">
          <w:rPr>
            <w:rFonts w:cs="Times New Roman"/>
            <w:webHidden/>
            <w:lang w:val="id-ID"/>
          </w:rPr>
          <w:tab/>
        </w:r>
        <w:r w:rsidR="008F1607" w:rsidRPr="00FF5FC8">
          <w:rPr>
            <w:rFonts w:cs="Times New Roman"/>
            <w:webHidden/>
            <w:lang w:val="id-ID"/>
          </w:rPr>
          <w:t>10</w:t>
        </w:r>
      </w:hyperlink>
    </w:p>
    <w:p w14:paraId="47D290A6"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2.1.4.2.</w:t>
        </w:r>
        <w:r w:rsidR="00FE3A29" w:rsidRPr="00FF5FC8">
          <w:rPr>
            <w:rFonts w:eastAsiaTheme="minorEastAsia" w:cs="Times New Roman"/>
            <w:szCs w:val="24"/>
            <w:lang w:val="id-ID"/>
          </w:rPr>
          <w:tab/>
        </w:r>
        <w:r w:rsidR="00FE3A29" w:rsidRPr="00FF5FC8">
          <w:rPr>
            <w:rStyle w:val="Hyperlink"/>
            <w:rFonts w:cs="Times New Roman"/>
            <w:lang w:val="id-ID"/>
          </w:rPr>
          <w:t>SourceTree</w:t>
        </w:r>
        <w:r w:rsidR="00FE3A29" w:rsidRPr="00FF5FC8">
          <w:rPr>
            <w:rFonts w:cs="Times New Roman"/>
            <w:webHidden/>
            <w:lang w:val="id-ID"/>
          </w:rPr>
          <w:tab/>
        </w:r>
        <w:r w:rsidR="008F1607" w:rsidRPr="00FF5FC8">
          <w:rPr>
            <w:rFonts w:cs="Times New Roman"/>
            <w:webHidden/>
            <w:lang w:val="id-ID"/>
          </w:rPr>
          <w:t>10</w:t>
        </w:r>
      </w:hyperlink>
    </w:p>
    <w:p w14:paraId="740403C6"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2.1.4.3.</w:t>
        </w:r>
        <w:r w:rsidR="00FE3A29" w:rsidRPr="00FF5FC8">
          <w:rPr>
            <w:rFonts w:eastAsiaTheme="minorEastAsia" w:cs="Times New Roman"/>
            <w:szCs w:val="24"/>
            <w:lang w:val="id-ID"/>
          </w:rPr>
          <w:tab/>
        </w:r>
        <w:r w:rsidR="00FE3A29" w:rsidRPr="00FF5FC8">
          <w:rPr>
            <w:rStyle w:val="Hyperlink"/>
            <w:rFonts w:cs="Times New Roman"/>
            <w:lang w:val="id-ID"/>
          </w:rPr>
          <w:t>JIRA</w:t>
        </w:r>
        <w:r w:rsidR="00FE3A29" w:rsidRPr="00FF5FC8">
          <w:rPr>
            <w:rFonts w:cs="Times New Roman"/>
            <w:webHidden/>
            <w:lang w:val="id-ID"/>
          </w:rPr>
          <w:tab/>
        </w:r>
        <w:r w:rsidR="008F1607" w:rsidRPr="00FF5FC8">
          <w:rPr>
            <w:rFonts w:cs="Times New Roman"/>
            <w:webHidden/>
            <w:lang w:val="id-ID"/>
          </w:rPr>
          <w:t>10</w:t>
        </w:r>
      </w:hyperlink>
    </w:p>
    <w:p w14:paraId="5911AA1B"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2.1.4.4.</w:t>
        </w:r>
        <w:r w:rsidR="00FE3A29" w:rsidRPr="00FF5FC8">
          <w:rPr>
            <w:rFonts w:eastAsiaTheme="minorEastAsia" w:cs="Times New Roman"/>
            <w:szCs w:val="24"/>
            <w:lang w:val="id-ID"/>
          </w:rPr>
          <w:tab/>
        </w:r>
        <w:r w:rsidR="00FE3A29" w:rsidRPr="00FF5FC8">
          <w:rPr>
            <w:rStyle w:val="Hyperlink"/>
            <w:rFonts w:cs="Times New Roman"/>
            <w:lang w:val="id-ID"/>
          </w:rPr>
          <w:t>Blisk</w:t>
        </w:r>
        <w:r w:rsidR="00FE3A29" w:rsidRPr="00FF5FC8">
          <w:rPr>
            <w:rFonts w:cs="Times New Roman"/>
            <w:webHidden/>
            <w:lang w:val="id-ID"/>
          </w:rPr>
          <w:tab/>
        </w:r>
        <w:r w:rsidR="008F1607" w:rsidRPr="00FF5FC8">
          <w:rPr>
            <w:rFonts w:cs="Times New Roman"/>
            <w:webHidden/>
            <w:lang w:val="id-ID"/>
          </w:rPr>
          <w:t>10</w:t>
        </w:r>
      </w:hyperlink>
    </w:p>
    <w:p w14:paraId="15B7AC4C"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2.1.4.5.</w:t>
        </w:r>
        <w:r w:rsidR="00FE3A29" w:rsidRPr="00FF5FC8">
          <w:rPr>
            <w:rFonts w:eastAsiaTheme="minorEastAsia" w:cs="Times New Roman"/>
            <w:szCs w:val="24"/>
            <w:lang w:val="id-ID"/>
          </w:rPr>
          <w:tab/>
        </w:r>
        <w:r w:rsidR="00FE3A29" w:rsidRPr="00FF5FC8">
          <w:rPr>
            <w:rStyle w:val="Hyperlink"/>
            <w:rFonts w:cs="Times New Roman"/>
            <w:lang w:val="id-ID"/>
          </w:rPr>
          <w:t>CKEditor dan CKFinder</w:t>
        </w:r>
        <w:r w:rsidR="00FE3A29" w:rsidRPr="00FF5FC8">
          <w:rPr>
            <w:rFonts w:cs="Times New Roman"/>
            <w:webHidden/>
            <w:lang w:val="id-ID"/>
          </w:rPr>
          <w:tab/>
        </w:r>
        <w:r w:rsidR="008F1607" w:rsidRPr="00FF5FC8">
          <w:rPr>
            <w:rFonts w:cs="Times New Roman"/>
            <w:webHidden/>
            <w:lang w:val="id-ID"/>
          </w:rPr>
          <w:t>11</w:t>
        </w:r>
      </w:hyperlink>
    </w:p>
    <w:p w14:paraId="425994F5" w14:textId="77777777" w:rsidR="00FE3A29" w:rsidRPr="00FF5FC8" w:rsidRDefault="008659FD" w:rsidP="00FE3A29">
      <w:pPr>
        <w:pStyle w:val="TOC3"/>
        <w:tabs>
          <w:tab w:val="clear" w:pos="1202"/>
          <w:tab w:val="left" w:pos="1620"/>
        </w:tabs>
        <w:ind w:left="720"/>
        <w:rPr>
          <w:rFonts w:eastAsiaTheme="minorEastAsia" w:cs="Times New Roman"/>
          <w:szCs w:val="24"/>
          <w:lang w:val="id-ID"/>
        </w:rPr>
      </w:pPr>
      <w:hyperlink w:anchor="_Toc462055229" w:history="1">
        <w:r w:rsidR="00FE3A29" w:rsidRPr="00FF5FC8">
          <w:rPr>
            <w:rStyle w:val="Hyperlink"/>
            <w:rFonts w:cs="Times New Roman"/>
            <w:lang w:val="id-ID"/>
          </w:rPr>
          <w:t>2.1.4.6.</w:t>
        </w:r>
        <w:r w:rsidR="00FE3A29" w:rsidRPr="00FF5FC8">
          <w:rPr>
            <w:rFonts w:eastAsiaTheme="minorEastAsia" w:cs="Times New Roman"/>
            <w:szCs w:val="24"/>
            <w:lang w:val="id-ID"/>
          </w:rPr>
          <w:tab/>
        </w:r>
        <w:r w:rsidR="00FE3A29" w:rsidRPr="00FF5FC8">
          <w:rPr>
            <w:rStyle w:val="Hyperlink"/>
            <w:rFonts w:cs="Times New Roman"/>
            <w:lang w:val="id-ID"/>
          </w:rPr>
          <w:t>Slack</w:t>
        </w:r>
        <w:r w:rsidR="00FE3A29" w:rsidRPr="00FF5FC8">
          <w:rPr>
            <w:rFonts w:cs="Times New Roman"/>
            <w:webHidden/>
            <w:lang w:val="id-ID"/>
          </w:rPr>
          <w:tab/>
        </w:r>
        <w:r w:rsidR="008F1607" w:rsidRPr="00FF5FC8">
          <w:rPr>
            <w:rFonts w:cs="Times New Roman"/>
            <w:webHidden/>
            <w:lang w:val="id-ID"/>
          </w:rPr>
          <w:t>11</w:t>
        </w:r>
      </w:hyperlink>
    </w:p>
    <w:p w14:paraId="01B4616F" w14:textId="77777777" w:rsidR="006E7460" w:rsidRPr="00FF5FC8" w:rsidRDefault="008659FD">
      <w:pPr>
        <w:pStyle w:val="TOC3"/>
        <w:rPr>
          <w:rFonts w:eastAsiaTheme="minorEastAsia" w:cs="Times New Roman"/>
          <w:szCs w:val="24"/>
          <w:lang w:val="id-ID"/>
        </w:rPr>
      </w:pPr>
      <w:r>
        <w:fldChar w:fldCharType="begin"/>
      </w:r>
      <w:r>
        <w:instrText xml:space="preserve"> HYPERLINK \l "_Toc462055230" </w:instrText>
      </w:r>
      <w:r>
        <w:fldChar w:fldCharType="separate"/>
      </w:r>
      <w:r w:rsidR="006E7460" w:rsidRPr="00FF5FC8">
        <w:rPr>
          <w:rStyle w:val="Hyperlink"/>
          <w:rFonts w:cs="Times New Roman"/>
          <w:lang w:val="id-ID"/>
        </w:rPr>
        <w:t>2.1.5.</w:t>
      </w:r>
      <w:r w:rsidR="006E7460" w:rsidRPr="00FF5FC8">
        <w:rPr>
          <w:rFonts w:eastAsiaTheme="minorEastAsia" w:cs="Times New Roman"/>
          <w:szCs w:val="24"/>
          <w:lang w:val="id-ID"/>
        </w:rPr>
        <w:tab/>
      </w:r>
      <w:r w:rsidR="00FE3A29" w:rsidRPr="00FF5FC8">
        <w:rPr>
          <w:rStyle w:val="Hyperlink"/>
          <w:rFonts w:cs="Times New Roman"/>
          <w:lang w:val="id-ID"/>
        </w:rPr>
        <w:t>Pelaksanaan Kerja Praktik</w:t>
      </w:r>
      <w:r w:rsidR="006E7460" w:rsidRPr="00FF5FC8">
        <w:rPr>
          <w:rFonts w:cs="Times New Roman"/>
          <w:webHidden/>
          <w:lang w:val="id-ID"/>
        </w:rPr>
        <w:tab/>
      </w:r>
      <w:r w:rsidR="008F1607" w:rsidRPr="00FF5FC8">
        <w:rPr>
          <w:rFonts w:cs="Times New Roman"/>
          <w:webHidden/>
          <w:lang w:val="id-ID"/>
        </w:rPr>
        <w:t>1</w:t>
      </w:r>
      <w:r w:rsidR="0095075A" w:rsidRPr="00FF5FC8">
        <w:rPr>
          <w:rFonts w:cs="Times New Roman"/>
          <w:webHidden/>
          <w:lang w:val="id-ID"/>
        </w:rPr>
        <w:fldChar w:fldCharType="begin"/>
      </w:r>
      <w:r w:rsidR="006E7460" w:rsidRPr="00FF5FC8">
        <w:rPr>
          <w:rFonts w:cs="Times New Roman"/>
          <w:webHidden/>
          <w:lang w:val="id-ID"/>
        </w:rPr>
        <w:instrText xml:space="preserve"> PAGEREF _Toc462055230 \h </w:instrText>
      </w:r>
      <w:r w:rsidR="0095075A" w:rsidRPr="00FF5FC8">
        <w:rPr>
          <w:rFonts w:cs="Times New Roman"/>
          <w:webHidden/>
          <w:lang w:val="id-ID"/>
        </w:rPr>
        <w:fldChar w:fldCharType="separate"/>
      </w:r>
      <w:ins w:id="13" w:author="Owner" w:date="2017-12-11T19:13:00Z">
        <w:r w:rsidR="00B00FD8">
          <w:rPr>
            <w:rFonts w:cs="Times New Roman"/>
            <w:b/>
            <w:bCs/>
            <w:noProof/>
            <w:webHidden/>
          </w:rPr>
          <w:t>Error! Bookmark not defined.</w:t>
        </w:r>
      </w:ins>
      <w:del w:id="14" w:author="Owner" w:date="2017-12-11T19:13:00Z">
        <w:r w:rsidR="006E7460" w:rsidRPr="00FF5FC8" w:rsidDel="00B00FD8">
          <w:rPr>
            <w:rFonts w:cs="Times New Roman"/>
            <w:noProof/>
            <w:webHidden/>
            <w:lang w:val="id-ID"/>
          </w:rPr>
          <w:delText>2</w:delText>
        </w:r>
      </w:del>
      <w:r w:rsidR="0095075A" w:rsidRPr="00FF5FC8">
        <w:rPr>
          <w:rFonts w:cs="Times New Roman"/>
          <w:webHidden/>
          <w:lang w:val="id-ID"/>
        </w:rPr>
        <w:fldChar w:fldCharType="end"/>
      </w:r>
      <w:r>
        <w:rPr>
          <w:rFonts w:cs="Times New Roman"/>
          <w:lang w:val="id-ID"/>
        </w:rPr>
        <w:fldChar w:fldCharType="end"/>
      </w:r>
    </w:p>
    <w:p w14:paraId="000A9E6B" w14:textId="77777777" w:rsidR="006E7460" w:rsidRPr="00FF5FC8" w:rsidRDefault="008659FD">
      <w:pPr>
        <w:pStyle w:val="TOC2"/>
        <w:rPr>
          <w:rFonts w:eastAsiaTheme="minorEastAsia" w:cs="Times New Roman"/>
          <w:szCs w:val="24"/>
          <w:lang w:val="id-ID"/>
        </w:rPr>
      </w:pPr>
      <w:hyperlink w:anchor="_Toc462055231" w:history="1">
        <w:r w:rsidR="006E7460" w:rsidRPr="00FF5FC8">
          <w:rPr>
            <w:rStyle w:val="Hyperlink"/>
            <w:rFonts w:cs="Times New Roman"/>
            <w:lang w:val="id-ID"/>
          </w:rPr>
          <w:t>2.2.</w:t>
        </w:r>
        <w:r w:rsidR="006E7460" w:rsidRPr="00FF5FC8">
          <w:rPr>
            <w:rFonts w:eastAsiaTheme="minorEastAsia" w:cs="Times New Roman"/>
            <w:szCs w:val="24"/>
            <w:lang w:val="id-ID"/>
          </w:rPr>
          <w:tab/>
        </w:r>
        <w:r w:rsidR="006E7460" w:rsidRPr="00FF5FC8">
          <w:rPr>
            <w:rStyle w:val="Hyperlink"/>
            <w:rFonts w:cs="Times New Roman"/>
            <w:lang w:val="id-ID"/>
          </w:rPr>
          <w:t>Analisis</w:t>
        </w:r>
        <w:r w:rsidR="006E7460" w:rsidRPr="00FF5FC8">
          <w:rPr>
            <w:rFonts w:cs="Times New Roman"/>
            <w:webHidden/>
            <w:lang w:val="id-ID"/>
          </w:rPr>
          <w:tab/>
        </w:r>
        <w:r w:rsidR="008F1607" w:rsidRPr="00FF5FC8">
          <w:rPr>
            <w:rFonts w:cs="Times New Roman"/>
            <w:webHidden/>
            <w:lang w:val="id-ID"/>
          </w:rPr>
          <w:t>14</w:t>
        </w:r>
      </w:hyperlink>
    </w:p>
    <w:p w14:paraId="326C201A" w14:textId="77777777" w:rsidR="00FE3A29" w:rsidRPr="00FF5FC8" w:rsidRDefault="008659FD" w:rsidP="00FE3A29">
      <w:pPr>
        <w:pStyle w:val="TOC3"/>
        <w:rPr>
          <w:rFonts w:cs="Times New Roman"/>
          <w:lang w:val="id-ID"/>
        </w:rPr>
      </w:pPr>
      <w:hyperlink w:anchor="_Toc462055232" w:history="1">
        <w:r w:rsidR="006E7460" w:rsidRPr="00FF5FC8">
          <w:rPr>
            <w:rStyle w:val="Hyperlink"/>
            <w:rFonts w:cs="Times New Roman"/>
            <w:lang w:val="id-ID"/>
          </w:rPr>
          <w:t>2.2.1.</w:t>
        </w:r>
        <w:r w:rsidR="006E7460" w:rsidRPr="00FF5FC8">
          <w:rPr>
            <w:rFonts w:eastAsiaTheme="minorEastAsia" w:cs="Times New Roman"/>
            <w:szCs w:val="24"/>
            <w:lang w:val="id-ID"/>
          </w:rPr>
          <w:tab/>
        </w:r>
        <w:r w:rsidR="00FE3A29" w:rsidRPr="00FF5FC8">
          <w:rPr>
            <w:rStyle w:val="Hyperlink"/>
            <w:rFonts w:cs="Times New Roman"/>
            <w:lang w:val="id-ID"/>
          </w:rPr>
          <w:t>Kesesuaian dan Perbedaan dengan KAKP</w:t>
        </w:r>
        <w:r w:rsidR="006E7460" w:rsidRPr="00FF5FC8">
          <w:rPr>
            <w:rFonts w:cs="Times New Roman"/>
            <w:webHidden/>
            <w:lang w:val="id-ID"/>
          </w:rPr>
          <w:tab/>
        </w:r>
        <w:r w:rsidR="008F1607" w:rsidRPr="00FF5FC8">
          <w:rPr>
            <w:rFonts w:cs="Times New Roman"/>
            <w:webHidden/>
            <w:lang w:val="id-ID"/>
          </w:rPr>
          <w:t>14</w:t>
        </w:r>
      </w:hyperlink>
    </w:p>
    <w:p w14:paraId="79185CE1" w14:textId="77777777" w:rsidR="00FE3A29" w:rsidRPr="00FF5FC8" w:rsidRDefault="008659FD" w:rsidP="00FE3A29">
      <w:pPr>
        <w:pStyle w:val="TOC3"/>
        <w:rPr>
          <w:rFonts w:cs="Times New Roman"/>
          <w:lang w:val="id-ID"/>
        </w:rPr>
      </w:pPr>
      <w:hyperlink w:anchor="_Toc462055232" w:history="1">
        <w:r w:rsidR="00FE3A29" w:rsidRPr="00FF5FC8">
          <w:rPr>
            <w:rStyle w:val="Hyperlink"/>
            <w:rFonts w:cs="Times New Roman"/>
            <w:lang w:val="id-ID"/>
          </w:rPr>
          <w:t>2.2.2.</w:t>
        </w:r>
        <w:r w:rsidR="00FE3A29" w:rsidRPr="00FF5FC8">
          <w:rPr>
            <w:rFonts w:eastAsiaTheme="minorEastAsia" w:cs="Times New Roman"/>
            <w:szCs w:val="24"/>
            <w:lang w:val="id-ID"/>
          </w:rPr>
          <w:tab/>
        </w:r>
        <w:r w:rsidR="00FE3A29" w:rsidRPr="00FF5FC8">
          <w:rPr>
            <w:rStyle w:val="Hyperlink"/>
            <w:rFonts w:cs="Times New Roman"/>
            <w:lang w:val="id-ID"/>
          </w:rPr>
          <w:t>Kendala dalam Kerja Praktik</w:t>
        </w:r>
        <w:r w:rsidR="00FE3A29" w:rsidRPr="00FF5FC8">
          <w:rPr>
            <w:rFonts w:cs="Times New Roman"/>
            <w:webHidden/>
            <w:lang w:val="id-ID"/>
          </w:rPr>
          <w:tab/>
        </w:r>
        <w:r w:rsidR="008F1607" w:rsidRPr="00FF5FC8">
          <w:rPr>
            <w:rFonts w:cs="Times New Roman"/>
            <w:webHidden/>
            <w:lang w:val="id-ID"/>
          </w:rPr>
          <w:t>15</w:t>
        </w:r>
      </w:hyperlink>
    </w:p>
    <w:p w14:paraId="36B011FF" w14:textId="77777777" w:rsidR="00FE3A29" w:rsidRPr="00FF5FC8" w:rsidRDefault="008659FD" w:rsidP="00FE3A29">
      <w:pPr>
        <w:pStyle w:val="TOC3"/>
        <w:rPr>
          <w:rFonts w:cs="Times New Roman"/>
          <w:lang w:val="id-ID"/>
        </w:rPr>
      </w:pPr>
      <w:hyperlink w:anchor="_Toc462055232" w:history="1">
        <w:r w:rsidR="00FE3A29" w:rsidRPr="00FF5FC8">
          <w:rPr>
            <w:rStyle w:val="Hyperlink"/>
            <w:rFonts w:cs="Times New Roman"/>
            <w:lang w:val="id-ID"/>
          </w:rPr>
          <w:t>2.2.3.</w:t>
        </w:r>
        <w:r w:rsidR="00FE3A29" w:rsidRPr="00FF5FC8">
          <w:rPr>
            <w:rFonts w:eastAsiaTheme="minorEastAsia" w:cs="Times New Roman"/>
            <w:szCs w:val="24"/>
            <w:lang w:val="id-ID"/>
          </w:rPr>
          <w:tab/>
        </w:r>
        <w:r w:rsidR="00FE3A29" w:rsidRPr="00FF5FC8">
          <w:rPr>
            <w:rStyle w:val="Hyperlink"/>
            <w:rFonts w:cs="Times New Roman"/>
            <w:lang w:val="id-ID"/>
          </w:rPr>
          <w:t xml:space="preserve">Pembelajaran </w:t>
        </w:r>
        <w:r w:rsidR="00FE3A29" w:rsidRPr="00FF5FC8">
          <w:rPr>
            <w:rStyle w:val="Hyperlink"/>
            <w:rFonts w:cs="Times New Roman"/>
            <w:i/>
            <w:lang w:val="id-ID"/>
          </w:rPr>
          <w:t>Softskill</w:t>
        </w:r>
        <w:r w:rsidR="00FE3A29" w:rsidRPr="00FF5FC8">
          <w:rPr>
            <w:rStyle w:val="Hyperlink"/>
            <w:rFonts w:cs="Times New Roman"/>
            <w:lang w:val="id-ID"/>
          </w:rPr>
          <w:t xml:space="preserve"> dalam Kerja Praktik</w:t>
        </w:r>
        <w:r w:rsidR="00FE3A29" w:rsidRPr="00FF5FC8">
          <w:rPr>
            <w:rFonts w:cs="Times New Roman"/>
            <w:webHidden/>
            <w:lang w:val="id-ID"/>
          </w:rPr>
          <w:tab/>
        </w:r>
        <w:r w:rsidR="008F1607" w:rsidRPr="00FF5FC8">
          <w:rPr>
            <w:rFonts w:cs="Times New Roman"/>
            <w:webHidden/>
            <w:lang w:val="id-ID"/>
          </w:rPr>
          <w:t>15</w:t>
        </w:r>
      </w:hyperlink>
    </w:p>
    <w:p w14:paraId="1BAF353C" w14:textId="77777777" w:rsidR="00FE3A29" w:rsidRPr="00FF5FC8" w:rsidRDefault="008659FD" w:rsidP="00FE3A29">
      <w:pPr>
        <w:pStyle w:val="TOC3"/>
        <w:rPr>
          <w:rFonts w:cs="Times New Roman"/>
          <w:lang w:val="id-ID"/>
        </w:rPr>
      </w:pPr>
      <w:hyperlink w:anchor="_Toc462055232" w:history="1">
        <w:r w:rsidR="00FE3A29" w:rsidRPr="00FF5FC8">
          <w:rPr>
            <w:rStyle w:val="Hyperlink"/>
            <w:rFonts w:cs="Times New Roman"/>
            <w:lang w:val="id-ID"/>
          </w:rPr>
          <w:t>2.2.4.</w:t>
        </w:r>
        <w:r w:rsidR="00FE3A29" w:rsidRPr="00FF5FC8">
          <w:rPr>
            <w:rFonts w:eastAsiaTheme="minorEastAsia" w:cs="Times New Roman"/>
            <w:szCs w:val="24"/>
            <w:lang w:val="id-ID"/>
          </w:rPr>
          <w:tab/>
        </w:r>
        <w:r w:rsidR="00FE3A29" w:rsidRPr="00FF5FC8">
          <w:rPr>
            <w:rStyle w:val="Hyperlink"/>
            <w:rFonts w:cs="Times New Roman"/>
            <w:lang w:val="id-ID"/>
          </w:rPr>
          <w:t>Penilaian Individu terhadap Tempat Kerja Praktik</w:t>
        </w:r>
        <w:r w:rsidR="00FE3A29" w:rsidRPr="00FF5FC8">
          <w:rPr>
            <w:rFonts w:cs="Times New Roman"/>
            <w:webHidden/>
            <w:lang w:val="id-ID"/>
          </w:rPr>
          <w:tab/>
        </w:r>
        <w:r w:rsidR="008F1607" w:rsidRPr="00FF5FC8">
          <w:rPr>
            <w:rFonts w:cs="Times New Roman"/>
            <w:webHidden/>
            <w:lang w:val="id-ID"/>
          </w:rPr>
          <w:t>16</w:t>
        </w:r>
      </w:hyperlink>
    </w:p>
    <w:p w14:paraId="2B9A1138" w14:textId="77777777" w:rsidR="006E7460" w:rsidRPr="00FF5FC8" w:rsidRDefault="008659FD">
      <w:pPr>
        <w:pStyle w:val="TOC3"/>
        <w:rPr>
          <w:rFonts w:eastAsiaTheme="minorEastAsia" w:cs="Times New Roman"/>
          <w:szCs w:val="24"/>
          <w:lang w:val="id-ID"/>
        </w:rPr>
      </w:pPr>
      <w:hyperlink w:anchor="_Toc462055233" w:history="1">
        <w:r w:rsidR="00FE3A29" w:rsidRPr="00FF5FC8">
          <w:rPr>
            <w:rStyle w:val="Hyperlink"/>
            <w:rFonts w:cs="Times New Roman"/>
            <w:lang w:val="id-ID"/>
          </w:rPr>
          <w:t>2.2.5</w:t>
        </w:r>
        <w:r w:rsidR="006E7460" w:rsidRPr="00FF5FC8">
          <w:rPr>
            <w:rStyle w:val="Hyperlink"/>
            <w:rFonts w:cs="Times New Roman"/>
            <w:lang w:val="id-ID"/>
          </w:rPr>
          <w:t>.</w:t>
        </w:r>
        <w:r w:rsidR="006E7460" w:rsidRPr="00FF5FC8">
          <w:rPr>
            <w:rFonts w:eastAsiaTheme="minorEastAsia" w:cs="Times New Roman"/>
            <w:szCs w:val="24"/>
            <w:lang w:val="id-ID"/>
          </w:rPr>
          <w:tab/>
        </w:r>
        <w:r w:rsidR="006E7460" w:rsidRPr="00FF5FC8">
          <w:rPr>
            <w:rStyle w:val="Hyperlink"/>
            <w:rFonts w:cs="Times New Roman"/>
            <w:lang w:val="id-ID"/>
          </w:rPr>
          <w:t>Relevansi dengan Perkuliahan di Fasilkom UI</w:t>
        </w:r>
        <w:r w:rsidR="006E7460" w:rsidRPr="00FF5FC8">
          <w:rPr>
            <w:rFonts w:cs="Times New Roman"/>
            <w:webHidden/>
            <w:lang w:val="id-ID"/>
          </w:rPr>
          <w:tab/>
        </w:r>
        <w:r w:rsidR="008F1607" w:rsidRPr="00FF5FC8">
          <w:rPr>
            <w:rFonts w:cs="Times New Roman"/>
            <w:webHidden/>
            <w:lang w:val="id-ID"/>
          </w:rPr>
          <w:t>17</w:t>
        </w:r>
      </w:hyperlink>
    </w:p>
    <w:p w14:paraId="509363B0" w14:textId="77777777" w:rsidR="006E7460" w:rsidRPr="00FF5FC8" w:rsidRDefault="008659FD">
      <w:pPr>
        <w:pStyle w:val="TOC1"/>
        <w:rPr>
          <w:rFonts w:eastAsiaTheme="minorEastAsia" w:cs="Times New Roman"/>
          <w:szCs w:val="24"/>
          <w:lang w:val="id-ID"/>
        </w:rPr>
      </w:pPr>
      <w:hyperlink w:anchor="_Toc462055234" w:history="1">
        <w:r w:rsidR="006E7460" w:rsidRPr="00FF5FC8">
          <w:rPr>
            <w:rStyle w:val="Hyperlink"/>
            <w:rFonts w:cs="Times New Roman"/>
            <w:lang w:val="id-ID"/>
          </w:rPr>
          <w:t>BAB 3</w:t>
        </w:r>
        <w:r w:rsidR="006E7460" w:rsidRPr="00FF5FC8">
          <w:rPr>
            <w:rFonts w:eastAsiaTheme="minorEastAsia" w:cs="Times New Roman"/>
            <w:szCs w:val="24"/>
            <w:lang w:val="id-ID"/>
          </w:rPr>
          <w:tab/>
        </w:r>
        <w:r w:rsidR="006E7460" w:rsidRPr="00FF5FC8">
          <w:rPr>
            <w:rStyle w:val="Hyperlink"/>
            <w:rFonts w:cs="Times New Roman"/>
            <w:lang w:val="id-ID"/>
          </w:rPr>
          <w:t>PENUTUP</w:t>
        </w:r>
        <w:r w:rsidR="006E7460" w:rsidRPr="00FF5FC8">
          <w:rPr>
            <w:rFonts w:cs="Times New Roman"/>
            <w:webHidden/>
            <w:lang w:val="id-ID"/>
          </w:rPr>
          <w:tab/>
        </w:r>
        <w:r w:rsidR="008F1607" w:rsidRPr="00FF5FC8">
          <w:rPr>
            <w:rFonts w:cs="Times New Roman"/>
            <w:webHidden/>
            <w:lang w:val="id-ID"/>
          </w:rPr>
          <w:t>18</w:t>
        </w:r>
      </w:hyperlink>
    </w:p>
    <w:p w14:paraId="416448AE" w14:textId="77777777" w:rsidR="006E7460" w:rsidRPr="00FF5FC8" w:rsidRDefault="008659FD">
      <w:pPr>
        <w:pStyle w:val="TOC2"/>
        <w:rPr>
          <w:rFonts w:eastAsiaTheme="minorEastAsia" w:cs="Times New Roman"/>
          <w:szCs w:val="24"/>
          <w:lang w:val="id-ID"/>
        </w:rPr>
      </w:pPr>
      <w:hyperlink w:anchor="_Toc462055235" w:history="1">
        <w:r w:rsidR="006E7460" w:rsidRPr="00FF5FC8">
          <w:rPr>
            <w:rStyle w:val="Hyperlink"/>
            <w:rFonts w:cs="Times New Roman"/>
            <w:lang w:val="id-ID"/>
          </w:rPr>
          <w:t>3.1.</w:t>
        </w:r>
        <w:r w:rsidR="006E7460" w:rsidRPr="00FF5FC8">
          <w:rPr>
            <w:rFonts w:eastAsiaTheme="minorEastAsia" w:cs="Times New Roman"/>
            <w:szCs w:val="24"/>
            <w:lang w:val="id-ID"/>
          </w:rPr>
          <w:tab/>
        </w:r>
        <w:r w:rsidR="006E7460" w:rsidRPr="00FF5FC8">
          <w:rPr>
            <w:rStyle w:val="Hyperlink"/>
            <w:rFonts w:cs="Times New Roman"/>
            <w:lang w:val="id-ID"/>
          </w:rPr>
          <w:t>Kesimpulan</w:t>
        </w:r>
        <w:r w:rsidR="006E7460" w:rsidRPr="00FF5FC8">
          <w:rPr>
            <w:rFonts w:cs="Times New Roman"/>
            <w:webHidden/>
            <w:lang w:val="id-ID"/>
          </w:rPr>
          <w:tab/>
        </w:r>
        <w:r w:rsidR="008F1607" w:rsidRPr="00FF5FC8">
          <w:rPr>
            <w:rFonts w:cs="Times New Roman"/>
            <w:webHidden/>
            <w:lang w:val="id-ID"/>
          </w:rPr>
          <w:t>18</w:t>
        </w:r>
      </w:hyperlink>
    </w:p>
    <w:p w14:paraId="3F450AB6" w14:textId="77777777" w:rsidR="006E7460" w:rsidRPr="00FF5FC8" w:rsidRDefault="008659FD">
      <w:pPr>
        <w:pStyle w:val="TOC2"/>
        <w:rPr>
          <w:rFonts w:eastAsiaTheme="minorEastAsia" w:cs="Times New Roman"/>
          <w:szCs w:val="24"/>
          <w:lang w:val="id-ID"/>
        </w:rPr>
      </w:pPr>
      <w:hyperlink w:anchor="_Toc462055236" w:history="1">
        <w:r w:rsidR="006E7460" w:rsidRPr="00FF5FC8">
          <w:rPr>
            <w:rStyle w:val="Hyperlink"/>
            <w:rFonts w:cs="Times New Roman"/>
            <w:lang w:val="id-ID"/>
          </w:rPr>
          <w:t>3.2.</w:t>
        </w:r>
        <w:r w:rsidR="006E7460" w:rsidRPr="00FF5FC8">
          <w:rPr>
            <w:rFonts w:eastAsiaTheme="minorEastAsia" w:cs="Times New Roman"/>
            <w:szCs w:val="24"/>
            <w:lang w:val="id-ID"/>
          </w:rPr>
          <w:tab/>
        </w:r>
        <w:r w:rsidR="006E7460" w:rsidRPr="00FF5FC8">
          <w:rPr>
            <w:rStyle w:val="Hyperlink"/>
            <w:rFonts w:cs="Times New Roman"/>
            <w:lang w:val="id-ID"/>
          </w:rPr>
          <w:t>Saran</w:t>
        </w:r>
        <w:r w:rsidR="006E7460" w:rsidRPr="00FF5FC8">
          <w:rPr>
            <w:rFonts w:cs="Times New Roman"/>
            <w:webHidden/>
            <w:lang w:val="id-ID"/>
          </w:rPr>
          <w:tab/>
        </w:r>
        <w:r w:rsidR="00FF5FC8" w:rsidRPr="00FF5FC8">
          <w:rPr>
            <w:rFonts w:cs="Times New Roman"/>
            <w:webHidden/>
            <w:lang w:val="id-ID"/>
          </w:rPr>
          <w:t>18</w:t>
        </w:r>
      </w:hyperlink>
    </w:p>
    <w:p w14:paraId="56B8B73E" w14:textId="77777777" w:rsidR="006E7460" w:rsidRPr="00FF5FC8" w:rsidRDefault="008659FD">
      <w:pPr>
        <w:pStyle w:val="TOC1"/>
        <w:rPr>
          <w:rFonts w:eastAsiaTheme="minorEastAsia" w:cs="Times New Roman"/>
          <w:szCs w:val="24"/>
          <w:lang w:val="id-ID"/>
        </w:rPr>
      </w:pPr>
      <w:hyperlink w:anchor="_Toc462055237" w:history="1">
        <w:r w:rsidR="006E7460" w:rsidRPr="00FF5FC8">
          <w:rPr>
            <w:rStyle w:val="Hyperlink"/>
            <w:rFonts w:cs="Times New Roman"/>
            <w:lang w:val="id-ID"/>
          </w:rPr>
          <w:t>DAFTAR REFERENSI</w:t>
        </w:r>
        <w:r w:rsidR="006E7460" w:rsidRPr="00FF5FC8">
          <w:rPr>
            <w:rFonts w:cs="Times New Roman"/>
            <w:webHidden/>
            <w:lang w:val="id-ID"/>
          </w:rPr>
          <w:tab/>
        </w:r>
        <w:r w:rsidR="00FF5FC8" w:rsidRPr="00FF5FC8">
          <w:rPr>
            <w:rFonts w:cs="Times New Roman"/>
            <w:webHidden/>
            <w:lang w:val="id-ID"/>
          </w:rPr>
          <w:t>19</w:t>
        </w:r>
      </w:hyperlink>
    </w:p>
    <w:p w14:paraId="075A982C" w14:textId="77777777" w:rsidR="006E7460" w:rsidRPr="00FF5FC8" w:rsidRDefault="008659FD">
      <w:pPr>
        <w:pStyle w:val="TOC1"/>
        <w:rPr>
          <w:rFonts w:eastAsiaTheme="minorEastAsia" w:cs="Times New Roman"/>
          <w:szCs w:val="24"/>
          <w:lang w:val="id-ID"/>
        </w:rPr>
      </w:pPr>
      <w:r>
        <w:fldChar w:fldCharType="begin"/>
      </w:r>
      <w:r>
        <w:instrText xml:space="preserve"> HYPERLINK \l "_Toc462055238" </w:instrText>
      </w:r>
      <w:r>
        <w:fldChar w:fldCharType="separate"/>
      </w:r>
      <w:r w:rsidR="006E7460" w:rsidRPr="00FF5FC8">
        <w:rPr>
          <w:rStyle w:val="Hyperlink"/>
          <w:rFonts w:cs="Times New Roman"/>
          <w:lang w:val="id-ID"/>
        </w:rPr>
        <w:t>LAMPIRAN 1 KERANGKA ACUAN KERJA PRAKTIK</w:t>
      </w:r>
      <w:r w:rsidR="006E7460" w:rsidRPr="00FF5FC8">
        <w:rPr>
          <w:rFonts w:cs="Times New Roman"/>
          <w:webHidden/>
          <w:lang w:val="id-ID"/>
        </w:rPr>
        <w:tab/>
      </w:r>
      <w:r w:rsidR="0095075A" w:rsidRPr="00FF5FC8">
        <w:rPr>
          <w:rFonts w:cs="Times New Roman"/>
          <w:webHidden/>
          <w:lang w:val="id-ID"/>
        </w:rPr>
        <w:fldChar w:fldCharType="begin"/>
      </w:r>
      <w:r w:rsidR="006E7460" w:rsidRPr="00FF5FC8">
        <w:rPr>
          <w:rFonts w:cs="Times New Roman"/>
          <w:webHidden/>
          <w:lang w:val="id-ID"/>
        </w:rPr>
        <w:instrText xml:space="preserve"> PAGEREF _Toc462055238 \h </w:instrText>
      </w:r>
      <w:r w:rsidR="0095075A" w:rsidRPr="00FF5FC8">
        <w:rPr>
          <w:rFonts w:cs="Times New Roman"/>
          <w:webHidden/>
          <w:lang w:val="id-ID"/>
        </w:rPr>
      </w:r>
      <w:r w:rsidR="0095075A" w:rsidRPr="00FF5FC8">
        <w:rPr>
          <w:rFonts w:cs="Times New Roman"/>
          <w:webHidden/>
          <w:lang w:val="id-ID"/>
        </w:rPr>
        <w:fldChar w:fldCharType="separate"/>
      </w:r>
      <w:ins w:id="15" w:author="Owner" w:date="2017-12-11T19:13:00Z">
        <w:r w:rsidR="00B00FD8">
          <w:rPr>
            <w:rFonts w:cs="Times New Roman"/>
            <w:noProof/>
            <w:webHidden/>
            <w:lang w:val="id-ID"/>
          </w:rPr>
          <w:t>xxv</w:t>
        </w:r>
      </w:ins>
      <w:del w:id="16" w:author="Owner" w:date="2017-12-11T19:13:00Z">
        <w:r w:rsidR="00FF5FC8" w:rsidRPr="00FF5FC8" w:rsidDel="00B00FD8">
          <w:rPr>
            <w:rFonts w:cs="Times New Roman"/>
            <w:noProof/>
            <w:webHidden/>
            <w:lang w:val="id-ID"/>
          </w:rPr>
          <w:delText>vi</w:delText>
        </w:r>
        <w:r w:rsidR="006E7460" w:rsidRPr="00FF5FC8" w:rsidDel="00B00FD8">
          <w:rPr>
            <w:rFonts w:cs="Times New Roman"/>
            <w:noProof/>
            <w:webHidden/>
            <w:lang w:val="id-ID"/>
          </w:rPr>
          <w:delText>i</w:delText>
        </w:r>
      </w:del>
      <w:r w:rsidR="0095075A" w:rsidRPr="00FF5FC8">
        <w:rPr>
          <w:rFonts w:cs="Times New Roman"/>
          <w:webHidden/>
          <w:lang w:val="id-ID"/>
        </w:rPr>
        <w:fldChar w:fldCharType="end"/>
      </w:r>
      <w:r>
        <w:rPr>
          <w:rFonts w:cs="Times New Roman"/>
          <w:lang w:val="id-ID"/>
        </w:rPr>
        <w:fldChar w:fldCharType="end"/>
      </w:r>
    </w:p>
    <w:p w14:paraId="398C90DF" w14:textId="77777777" w:rsidR="006E7460" w:rsidRPr="00FF5FC8" w:rsidRDefault="008659FD">
      <w:pPr>
        <w:pStyle w:val="TOC1"/>
        <w:rPr>
          <w:rFonts w:eastAsiaTheme="minorEastAsia" w:cs="Times New Roman"/>
          <w:szCs w:val="24"/>
          <w:lang w:val="id-ID"/>
        </w:rPr>
      </w:pPr>
      <w:r>
        <w:fldChar w:fldCharType="begin"/>
      </w:r>
      <w:r>
        <w:instrText xml:space="preserve"> HYPERLINK \l "_Toc462055239" </w:instrText>
      </w:r>
      <w:r>
        <w:fldChar w:fldCharType="separate"/>
      </w:r>
      <w:r w:rsidR="006E7460" w:rsidRPr="00FF5FC8">
        <w:rPr>
          <w:rStyle w:val="Hyperlink"/>
          <w:rFonts w:cs="Times New Roman"/>
          <w:lang w:val="id-ID"/>
        </w:rPr>
        <w:t>LAMPIRAN 2 LOG KERJA PRAKTIK</w:t>
      </w:r>
      <w:r w:rsidR="006E7460" w:rsidRPr="00FF5FC8">
        <w:rPr>
          <w:rFonts w:cs="Times New Roman"/>
          <w:webHidden/>
          <w:lang w:val="id-ID"/>
        </w:rPr>
        <w:tab/>
      </w:r>
      <w:r w:rsidR="00FF5FC8" w:rsidRPr="00FF5FC8">
        <w:rPr>
          <w:rFonts w:cs="Times New Roman"/>
          <w:webHidden/>
          <w:lang w:val="id-ID"/>
        </w:rPr>
        <w:t>vi</w:t>
      </w:r>
      <w:r w:rsidR="0095075A" w:rsidRPr="00FF5FC8">
        <w:rPr>
          <w:rFonts w:cs="Times New Roman"/>
          <w:webHidden/>
          <w:lang w:val="id-ID"/>
        </w:rPr>
        <w:fldChar w:fldCharType="begin"/>
      </w:r>
      <w:r w:rsidR="006E7460" w:rsidRPr="00FF5FC8">
        <w:rPr>
          <w:rFonts w:cs="Times New Roman"/>
          <w:webHidden/>
          <w:lang w:val="id-ID"/>
        </w:rPr>
        <w:instrText xml:space="preserve"> PAGEREF _Toc462055239 \h </w:instrText>
      </w:r>
      <w:r w:rsidR="0095075A" w:rsidRPr="00FF5FC8">
        <w:rPr>
          <w:rFonts w:cs="Times New Roman"/>
          <w:webHidden/>
          <w:lang w:val="id-ID"/>
        </w:rPr>
      </w:r>
      <w:r w:rsidR="0095075A" w:rsidRPr="00FF5FC8">
        <w:rPr>
          <w:rFonts w:cs="Times New Roman"/>
          <w:webHidden/>
          <w:lang w:val="id-ID"/>
        </w:rPr>
        <w:fldChar w:fldCharType="separate"/>
      </w:r>
      <w:ins w:id="17" w:author="Owner" w:date="2017-12-11T19:13:00Z">
        <w:r w:rsidR="00B00FD8">
          <w:rPr>
            <w:rFonts w:cs="Times New Roman"/>
            <w:noProof/>
            <w:webHidden/>
            <w:lang w:val="id-ID"/>
          </w:rPr>
          <w:t>xxvi</w:t>
        </w:r>
      </w:ins>
      <w:del w:id="18" w:author="Owner" w:date="2017-12-11T19:13:00Z">
        <w:r w:rsidR="006E7460" w:rsidRPr="00FF5FC8" w:rsidDel="00B00FD8">
          <w:rPr>
            <w:rFonts w:cs="Times New Roman"/>
            <w:noProof/>
            <w:webHidden/>
            <w:lang w:val="id-ID"/>
          </w:rPr>
          <w:delText>i</w:delText>
        </w:r>
      </w:del>
      <w:r w:rsidR="0095075A" w:rsidRPr="00FF5FC8">
        <w:rPr>
          <w:rFonts w:cs="Times New Roman"/>
          <w:webHidden/>
          <w:lang w:val="id-ID"/>
        </w:rPr>
        <w:fldChar w:fldCharType="end"/>
      </w:r>
      <w:r>
        <w:rPr>
          <w:rFonts w:cs="Times New Roman"/>
          <w:lang w:val="id-ID"/>
        </w:rPr>
        <w:fldChar w:fldCharType="end"/>
      </w:r>
    </w:p>
    <w:p w14:paraId="609EA063" w14:textId="77777777" w:rsidR="007D5C3C" w:rsidRPr="00FF5FC8" w:rsidRDefault="0095075A" w:rsidP="006E7460">
      <w:pPr>
        <w:rPr>
          <w:rFonts w:cs="Times New Roman"/>
          <w:lang w:val="id-ID"/>
        </w:rPr>
      </w:pPr>
      <w:r w:rsidRPr="00FF5FC8">
        <w:rPr>
          <w:rFonts w:cs="Times New Roman"/>
          <w:lang w:val="id-ID"/>
        </w:rPr>
        <w:fldChar w:fldCharType="end"/>
      </w:r>
      <w:r w:rsidR="007D5C3C" w:rsidRPr="00FF5FC8">
        <w:rPr>
          <w:rFonts w:cs="Times New Roman"/>
          <w:lang w:val="id-ID"/>
        </w:rPr>
        <w:br w:type="page"/>
      </w:r>
    </w:p>
    <w:p w14:paraId="407BECF4" w14:textId="77777777" w:rsidR="007D5C3C" w:rsidRPr="00FF5FC8" w:rsidRDefault="007D5C3C" w:rsidP="007D5C3C">
      <w:pPr>
        <w:pStyle w:val="Heading1"/>
        <w:rPr>
          <w:rFonts w:cs="Times New Roman"/>
          <w:lang w:val="id-ID"/>
        </w:rPr>
      </w:pPr>
      <w:bookmarkStart w:id="19" w:name="_Toc462055216"/>
      <w:r w:rsidRPr="00FF5FC8">
        <w:rPr>
          <w:rFonts w:cs="Times New Roman"/>
          <w:lang w:val="id-ID"/>
        </w:rPr>
        <w:lastRenderedPageBreak/>
        <w:t>DAFTAR GAMBAR</w:t>
      </w:r>
      <w:bookmarkEnd w:id="19"/>
    </w:p>
    <w:p w14:paraId="6D3E1133" w14:textId="77777777" w:rsidR="00754DCD" w:rsidRPr="00FF5FC8" w:rsidRDefault="00754DCD" w:rsidP="007D5C3C">
      <w:pPr>
        <w:rPr>
          <w:rFonts w:cs="Times New Roman"/>
          <w:szCs w:val="24"/>
          <w:lang w:val="id-ID"/>
        </w:rPr>
      </w:pPr>
      <w:r w:rsidRPr="00FF5FC8">
        <w:rPr>
          <w:rFonts w:cs="Times New Roman"/>
          <w:szCs w:val="24"/>
          <w:lang w:val="id-ID"/>
        </w:rPr>
        <w:t>Gambar 1. Posisi Penulis dalam Struktur Organisasi Kudo</w:t>
      </w:r>
      <w:r w:rsidR="008F1607" w:rsidRPr="00FF5FC8">
        <w:rPr>
          <w:rFonts w:cs="Times New Roman"/>
          <w:szCs w:val="24"/>
          <w:lang w:val="id-ID"/>
        </w:rPr>
        <w:t xml:space="preserve"> …………………………. 5</w:t>
      </w:r>
    </w:p>
    <w:p w14:paraId="0126B317" w14:textId="77777777" w:rsidR="007D5C3C" w:rsidRPr="00FF5FC8" w:rsidRDefault="007D5C3C" w:rsidP="007D5C3C">
      <w:pPr>
        <w:rPr>
          <w:rFonts w:cs="Times New Roman"/>
          <w:color w:val="4F81BD" w:themeColor="accent1"/>
          <w:lang w:val="id-ID"/>
        </w:rPr>
      </w:pPr>
    </w:p>
    <w:p w14:paraId="44B119A6" w14:textId="77777777" w:rsidR="007D5C3C" w:rsidRPr="00FF5FC8" w:rsidRDefault="007D5C3C" w:rsidP="007D5C3C">
      <w:pPr>
        <w:rPr>
          <w:rFonts w:cs="Times New Roman"/>
          <w:lang w:val="id-ID"/>
        </w:rPr>
      </w:pPr>
    </w:p>
    <w:p w14:paraId="5931DA28" w14:textId="77777777" w:rsidR="007D5C3C" w:rsidRPr="00FF5FC8" w:rsidRDefault="007D5C3C">
      <w:pPr>
        <w:spacing w:line="276" w:lineRule="auto"/>
        <w:jc w:val="left"/>
        <w:rPr>
          <w:rFonts w:cs="Times New Roman"/>
          <w:lang w:val="id-ID"/>
        </w:rPr>
      </w:pPr>
      <w:r w:rsidRPr="00FF5FC8">
        <w:rPr>
          <w:rFonts w:cs="Times New Roman"/>
          <w:lang w:val="id-ID"/>
        </w:rPr>
        <w:br w:type="page"/>
      </w:r>
    </w:p>
    <w:p w14:paraId="688B2890" w14:textId="77777777" w:rsidR="007D5C3C" w:rsidRPr="00FF5FC8" w:rsidRDefault="007D5C3C" w:rsidP="007D5C3C">
      <w:pPr>
        <w:pStyle w:val="Heading1"/>
        <w:rPr>
          <w:rFonts w:cs="Times New Roman"/>
          <w:lang w:val="id-ID"/>
        </w:rPr>
      </w:pPr>
      <w:bookmarkStart w:id="20" w:name="_Toc462055218"/>
      <w:r w:rsidRPr="00FF5FC8">
        <w:rPr>
          <w:rFonts w:cs="Times New Roman"/>
          <w:lang w:val="id-ID"/>
        </w:rPr>
        <w:lastRenderedPageBreak/>
        <w:t>DAFTAR LAMPIRAN</w:t>
      </w:r>
      <w:bookmarkEnd w:id="20"/>
    </w:p>
    <w:p w14:paraId="3DA01C11" w14:textId="77777777" w:rsidR="00B70EA6" w:rsidRPr="00FF5FC8" w:rsidRDefault="008F1607" w:rsidP="003C2F4F">
      <w:pPr>
        <w:rPr>
          <w:rFonts w:cs="Times New Roman"/>
          <w:lang w:val="id-ID"/>
        </w:rPr>
      </w:pPr>
      <w:r w:rsidRPr="00FF5FC8">
        <w:rPr>
          <w:rFonts w:cs="Times New Roman"/>
          <w:lang w:val="id-ID"/>
        </w:rPr>
        <w:t>Lampiran 1. Kerangka Acuan Kerja Praktik ………………………………………..</w:t>
      </w:r>
      <w:r w:rsidR="003C2F4F" w:rsidRPr="00FF5FC8">
        <w:rPr>
          <w:rFonts w:cs="Times New Roman"/>
          <w:lang w:val="id-ID"/>
        </w:rPr>
        <w:t xml:space="preserve"> vii</w:t>
      </w:r>
    </w:p>
    <w:p w14:paraId="42618667" w14:textId="77777777" w:rsidR="008F1607" w:rsidRPr="00FF5FC8" w:rsidRDefault="008F1607" w:rsidP="003C2F4F">
      <w:pPr>
        <w:rPr>
          <w:rFonts w:cs="Times New Roman"/>
          <w:lang w:val="id-ID"/>
        </w:rPr>
      </w:pPr>
      <w:r w:rsidRPr="00FF5FC8">
        <w:rPr>
          <w:rFonts w:cs="Times New Roman"/>
          <w:lang w:val="id-ID"/>
        </w:rPr>
        <w:t>Lampiran 2. Log Kerja Praktik ……………………………………………………</w:t>
      </w:r>
      <w:r w:rsidR="003C2F4F" w:rsidRPr="00FF5FC8">
        <w:rPr>
          <w:rFonts w:cs="Times New Roman"/>
          <w:lang w:val="id-ID"/>
        </w:rPr>
        <w:t>.. viii</w:t>
      </w:r>
    </w:p>
    <w:p w14:paraId="326DE92C" w14:textId="77777777" w:rsidR="007D5C3C" w:rsidRPr="00FF5FC8" w:rsidRDefault="007D5C3C" w:rsidP="007D5C3C">
      <w:pPr>
        <w:rPr>
          <w:rFonts w:cs="Times New Roman"/>
          <w:lang w:val="id-ID"/>
        </w:rPr>
      </w:pPr>
    </w:p>
    <w:p w14:paraId="3D9708F6" w14:textId="77777777" w:rsidR="007D5C3C" w:rsidRPr="00FF5FC8" w:rsidRDefault="007D5C3C" w:rsidP="007D5C3C">
      <w:pPr>
        <w:rPr>
          <w:rFonts w:cs="Times New Roman"/>
          <w:lang w:val="id-ID"/>
        </w:rPr>
      </w:pPr>
    </w:p>
    <w:p w14:paraId="663FA63F" w14:textId="77777777" w:rsidR="007D5C3C" w:rsidRPr="00FF5FC8" w:rsidRDefault="007D5C3C" w:rsidP="007D5C3C">
      <w:pPr>
        <w:rPr>
          <w:rFonts w:cs="Times New Roman"/>
          <w:lang w:val="id-ID"/>
        </w:rPr>
        <w:sectPr w:rsidR="007D5C3C" w:rsidRPr="00FF5FC8"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14:paraId="32D9B9C5" w14:textId="77777777" w:rsidR="007D5C3C" w:rsidRPr="00FF5FC8" w:rsidRDefault="009050AD" w:rsidP="009050AD">
      <w:pPr>
        <w:pStyle w:val="Heading1"/>
        <w:numPr>
          <w:ilvl w:val="0"/>
          <w:numId w:val="1"/>
        </w:numPr>
        <w:ind w:left="0" w:firstLine="0"/>
        <w:rPr>
          <w:rFonts w:cs="Times New Roman"/>
          <w:lang w:val="id-ID"/>
        </w:rPr>
      </w:pPr>
      <w:r w:rsidRPr="00FF5FC8">
        <w:rPr>
          <w:rFonts w:cs="Times New Roman"/>
          <w:lang w:val="id-ID"/>
        </w:rPr>
        <w:lastRenderedPageBreak/>
        <w:br/>
      </w:r>
      <w:bookmarkStart w:id="21" w:name="_Toc462055219"/>
      <w:r w:rsidR="00DE2543" w:rsidRPr="00FF5FC8">
        <w:rPr>
          <w:rFonts w:cs="Times New Roman"/>
          <w:lang w:val="id-ID"/>
        </w:rPr>
        <w:t>PENDAHULUAN</w:t>
      </w:r>
      <w:bookmarkEnd w:id="21"/>
    </w:p>
    <w:p w14:paraId="65B89035" w14:textId="77777777" w:rsidR="00DE2543" w:rsidRPr="00FF5FC8" w:rsidRDefault="00DE2543" w:rsidP="00DE2543">
      <w:pPr>
        <w:rPr>
          <w:rFonts w:cs="Times New Roman"/>
          <w:lang w:val="id-ID"/>
        </w:rPr>
      </w:pPr>
    </w:p>
    <w:p w14:paraId="748132B1" w14:textId="77777777" w:rsidR="00BE0F27" w:rsidRPr="00FF5FC8" w:rsidRDefault="00BE0F27" w:rsidP="002177BB">
      <w:pPr>
        <w:pStyle w:val="Heading2"/>
        <w:numPr>
          <w:ilvl w:val="1"/>
          <w:numId w:val="2"/>
        </w:numPr>
        <w:ind w:left="567" w:hanging="567"/>
        <w:rPr>
          <w:rFonts w:cs="Times New Roman"/>
          <w:lang w:val="id-ID"/>
        </w:rPr>
      </w:pPr>
      <w:bookmarkStart w:id="22" w:name="_Toc462055220"/>
      <w:r w:rsidRPr="00FF5FC8">
        <w:rPr>
          <w:rFonts w:cs="Times New Roman"/>
          <w:lang w:val="id-ID"/>
        </w:rPr>
        <w:t>Proses Pencarian Kerja Praktik</w:t>
      </w:r>
      <w:bookmarkEnd w:id="22"/>
    </w:p>
    <w:p w14:paraId="1B82B0A8" w14:textId="77777777" w:rsidR="00DE3404" w:rsidRPr="00FF5FC8" w:rsidRDefault="00DE3404" w:rsidP="00BE0F27">
      <w:pPr>
        <w:rPr>
          <w:rFonts w:cs="Times New Roman"/>
          <w:color w:val="000000" w:themeColor="text1"/>
          <w:lang w:val="id-ID"/>
        </w:rPr>
      </w:pPr>
      <w:r w:rsidRPr="00FF5FC8">
        <w:rPr>
          <w:rFonts w:cs="Times New Roman"/>
          <w:color w:val="000000" w:themeColor="text1"/>
          <w:lang w:val="id-ID"/>
        </w:rPr>
        <w:t>Penulis memulai proses pencarian tempat kerja praktik agak telat dibandingkan dengan mahasiswa lainnya. Beberapa mahasiswa sudah mencari tempat</w:t>
      </w:r>
      <w:r w:rsidR="0000143E" w:rsidRPr="00FF5FC8">
        <w:rPr>
          <w:rFonts w:cs="Times New Roman"/>
          <w:color w:val="000000" w:themeColor="text1"/>
          <w:lang w:val="id-ID"/>
        </w:rPr>
        <w:t xml:space="preserve"> kerja praktik dari awal s</w:t>
      </w:r>
      <w:r w:rsidRPr="00FF5FC8">
        <w:rPr>
          <w:rFonts w:cs="Times New Roman"/>
          <w:color w:val="000000" w:themeColor="text1"/>
          <w:lang w:val="id-ID"/>
        </w:rPr>
        <w:t xml:space="preserve">emester </w:t>
      </w:r>
      <w:r w:rsidR="0000143E" w:rsidRPr="00FF5FC8">
        <w:rPr>
          <w:rFonts w:cs="Times New Roman"/>
          <w:color w:val="000000" w:themeColor="text1"/>
          <w:lang w:val="id-ID"/>
        </w:rPr>
        <w:t>g</w:t>
      </w:r>
      <w:r w:rsidRPr="00FF5FC8">
        <w:rPr>
          <w:rFonts w:cs="Times New Roman"/>
          <w:color w:val="000000" w:themeColor="text1"/>
          <w:lang w:val="id-ID"/>
        </w:rPr>
        <w:t xml:space="preserve">enap 2015/2016. Sedangkan penulis mulai mencari tempat kerja praktik pada pertengahan </w:t>
      </w:r>
      <w:r w:rsidR="0000143E" w:rsidRPr="00FF5FC8">
        <w:rPr>
          <w:rFonts w:cs="Times New Roman"/>
          <w:color w:val="000000" w:themeColor="text1"/>
          <w:lang w:val="id-ID"/>
        </w:rPr>
        <w:t>s</w:t>
      </w:r>
      <w:r w:rsidRPr="00FF5FC8">
        <w:rPr>
          <w:rFonts w:cs="Times New Roman"/>
          <w:color w:val="000000" w:themeColor="text1"/>
          <w:lang w:val="id-ID"/>
        </w:rPr>
        <w:t xml:space="preserve">emester </w:t>
      </w:r>
      <w:r w:rsidR="0000143E" w:rsidRPr="00FF5FC8">
        <w:rPr>
          <w:rFonts w:cs="Times New Roman"/>
          <w:color w:val="000000" w:themeColor="text1"/>
          <w:lang w:val="id-ID"/>
        </w:rPr>
        <w:t>g</w:t>
      </w:r>
      <w:r w:rsidRPr="00FF5FC8">
        <w:rPr>
          <w:rFonts w:cs="Times New Roman"/>
          <w:color w:val="000000" w:themeColor="text1"/>
          <w:lang w:val="id-ID"/>
        </w:rPr>
        <w:t>enap 2015/2016</w:t>
      </w:r>
      <w:r w:rsidR="0000143E" w:rsidRPr="00FF5FC8">
        <w:rPr>
          <w:rFonts w:cs="Times New Roman"/>
          <w:color w:val="000000" w:themeColor="text1"/>
          <w:lang w:val="id-ID"/>
        </w:rPr>
        <w:t>, sekitar akhir Maret 2016</w:t>
      </w:r>
      <w:r w:rsidRPr="00FF5FC8">
        <w:rPr>
          <w:rFonts w:cs="Times New Roman"/>
          <w:color w:val="000000" w:themeColor="text1"/>
          <w:lang w:val="id-ID"/>
        </w:rPr>
        <w:t>. Penulis baru tersadarkan dengan beberapa teman yang sudah dapat tempat kerja praktik.</w:t>
      </w:r>
    </w:p>
    <w:p w14:paraId="7FBFD659" w14:textId="77777777" w:rsidR="00DE3404" w:rsidRPr="00FF5FC8" w:rsidRDefault="009A6576" w:rsidP="00BE0F27">
      <w:pPr>
        <w:rPr>
          <w:rFonts w:cs="Times New Roman"/>
          <w:color w:val="000000" w:themeColor="text1"/>
          <w:lang w:val="id-ID"/>
        </w:rPr>
      </w:pPr>
      <w:r w:rsidRPr="00FF5FC8">
        <w:rPr>
          <w:rFonts w:cs="Times New Roman"/>
          <w:color w:val="000000" w:themeColor="text1"/>
          <w:lang w:val="id-ID"/>
        </w:rPr>
        <w:t xml:space="preserve">Pada awalnya penulis masih sangat buta dan bingung harus melamar ke </w:t>
      </w:r>
      <w:r w:rsidR="00CD5E6E" w:rsidRPr="00FF5FC8">
        <w:rPr>
          <w:rFonts w:cs="Times New Roman"/>
          <w:color w:val="000000" w:themeColor="text1"/>
          <w:lang w:val="id-ID"/>
        </w:rPr>
        <w:t xml:space="preserve">perusahaan </w:t>
      </w:r>
      <w:r w:rsidRPr="00FF5FC8">
        <w:rPr>
          <w:rFonts w:cs="Times New Roman"/>
          <w:color w:val="000000" w:themeColor="text1"/>
          <w:lang w:val="id-ID"/>
        </w:rPr>
        <w:t>mana</w:t>
      </w:r>
      <w:r w:rsidR="00CD5E6E" w:rsidRPr="00FF5FC8">
        <w:rPr>
          <w:rFonts w:cs="Times New Roman"/>
          <w:color w:val="000000" w:themeColor="text1"/>
          <w:lang w:val="id-ID"/>
        </w:rPr>
        <w:t xml:space="preserve"> dan </w:t>
      </w:r>
      <w:r w:rsidR="00A73763" w:rsidRPr="00FF5FC8">
        <w:rPr>
          <w:rFonts w:cs="Times New Roman"/>
          <w:color w:val="000000" w:themeColor="text1"/>
          <w:lang w:val="id-ID"/>
        </w:rPr>
        <w:t>dengan</w:t>
      </w:r>
      <w:r w:rsidR="00CD5E6E" w:rsidRPr="00FF5FC8">
        <w:rPr>
          <w:rFonts w:cs="Times New Roman"/>
          <w:color w:val="000000" w:themeColor="text1"/>
          <w:lang w:val="id-ID"/>
        </w:rPr>
        <w:t xml:space="preserve"> posisi apa</w:t>
      </w:r>
      <w:r w:rsidRPr="00FF5FC8">
        <w:rPr>
          <w:rFonts w:cs="Times New Roman"/>
          <w:color w:val="000000" w:themeColor="text1"/>
          <w:lang w:val="id-ID"/>
        </w:rPr>
        <w:t xml:space="preserve">. </w:t>
      </w:r>
      <w:r w:rsidR="00CD5E6E" w:rsidRPr="00FF5FC8">
        <w:rPr>
          <w:rFonts w:cs="Times New Roman"/>
          <w:color w:val="000000" w:themeColor="text1"/>
          <w:lang w:val="id-ID"/>
        </w:rPr>
        <w:t xml:space="preserve">Setelah berpikir lebih jauh, penulis memutuskan untuk melamar </w:t>
      </w:r>
      <w:r w:rsidR="00A73763" w:rsidRPr="00FF5FC8">
        <w:rPr>
          <w:rFonts w:cs="Times New Roman"/>
          <w:color w:val="000000" w:themeColor="text1"/>
          <w:lang w:val="id-ID"/>
        </w:rPr>
        <w:t>dengan posisi</w:t>
      </w:r>
      <w:r w:rsidR="00CD5E6E" w:rsidRPr="00FF5FC8">
        <w:rPr>
          <w:rFonts w:cs="Times New Roman"/>
          <w:color w:val="000000" w:themeColor="text1"/>
          <w:lang w:val="id-ID"/>
        </w:rPr>
        <w:t xml:space="preserve"> </w:t>
      </w:r>
      <w:r w:rsidR="003A1049" w:rsidRPr="00FF5FC8">
        <w:rPr>
          <w:rFonts w:cs="Times New Roman"/>
          <w:i/>
          <w:color w:val="000000" w:themeColor="text1"/>
          <w:lang w:val="id-ID"/>
        </w:rPr>
        <w:t>F</w:t>
      </w:r>
      <w:r w:rsidR="00CD5E6E" w:rsidRPr="00FF5FC8">
        <w:rPr>
          <w:rFonts w:cs="Times New Roman"/>
          <w:i/>
          <w:color w:val="000000" w:themeColor="text1"/>
          <w:lang w:val="id-ID"/>
        </w:rPr>
        <w:t xml:space="preserve">ront-end </w:t>
      </w:r>
      <w:r w:rsidR="003A1049" w:rsidRPr="00FF5FC8">
        <w:rPr>
          <w:rFonts w:cs="Times New Roman"/>
          <w:i/>
          <w:color w:val="000000" w:themeColor="text1"/>
          <w:lang w:val="id-ID"/>
        </w:rPr>
        <w:t>W</w:t>
      </w:r>
      <w:r w:rsidR="00CD5E6E" w:rsidRPr="00FF5FC8">
        <w:rPr>
          <w:rFonts w:cs="Times New Roman"/>
          <w:i/>
          <w:color w:val="000000" w:themeColor="text1"/>
          <w:lang w:val="id-ID"/>
        </w:rPr>
        <w:t xml:space="preserve">eb </w:t>
      </w:r>
      <w:r w:rsidR="003A1049" w:rsidRPr="00FF5FC8">
        <w:rPr>
          <w:rFonts w:cs="Times New Roman"/>
          <w:i/>
          <w:color w:val="000000" w:themeColor="text1"/>
          <w:lang w:val="id-ID"/>
        </w:rPr>
        <w:t>D</w:t>
      </w:r>
      <w:r w:rsidR="00CD5E6E" w:rsidRPr="00FF5FC8">
        <w:rPr>
          <w:rFonts w:cs="Times New Roman"/>
          <w:i/>
          <w:color w:val="000000" w:themeColor="text1"/>
          <w:lang w:val="id-ID"/>
        </w:rPr>
        <w:t>eveloper</w:t>
      </w:r>
      <w:r w:rsidR="00CD5E6E" w:rsidRPr="00FF5FC8">
        <w:rPr>
          <w:rFonts w:cs="Times New Roman"/>
          <w:color w:val="000000" w:themeColor="text1"/>
          <w:lang w:val="id-ID"/>
        </w:rPr>
        <w:t xml:space="preserve"> atau </w:t>
      </w:r>
      <w:r w:rsidR="003A1049" w:rsidRPr="00FF5FC8">
        <w:rPr>
          <w:rFonts w:cs="Times New Roman"/>
          <w:i/>
          <w:color w:val="000000" w:themeColor="text1"/>
          <w:lang w:val="id-ID"/>
        </w:rPr>
        <w:t>S</w:t>
      </w:r>
      <w:r w:rsidR="00CD5E6E" w:rsidRPr="00FF5FC8">
        <w:rPr>
          <w:rFonts w:cs="Times New Roman"/>
          <w:i/>
          <w:color w:val="000000" w:themeColor="text1"/>
          <w:lang w:val="id-ID"/>
        </w:rPr>
        <w:t xml:space="preserve">oftware </w:t>
      </w:r>
      <w:r w:rsidR="003A1049" w:rsidRPr="00FF5FC8">
        <w:rPr>
          <w:rFonts w:cs="Times New Roman"/>
          <w:i/>
          <w:color w:val="000000" w:themeColor="text1"/>
          <w:lang w:val="id-ID"/>
        </w:rPr>
        <w:t>E</w:t>
      </w:r>
      <w:r w:rsidR="00513634" w:rsidRPr="00FF5FC8">
        <w:rPr>
          <w:rFonts w:cs="Times New Roman"/>
          <w:i/>
          <w:color w:val="000000" w:themeColor="text1"/>
          <w:lang w:val="id-ID"/>
        </w:rPr>
        <w:t xml:space="preserve">ngineer </w:t>
      </w:r>
      <w:r w:rsidR="003A1049" w:rsidRPr="00FF5FC8">
        <w:rPr>
          <w:rFonts w:cs="Times New Roman"/>
          <w:i/>
          <w:color w:val="000000" w:themeColor="text1"/>
          <w:lang w:val="id-ID"/>
        </w:rPr>
        <w:t>I</w:t>
      </w:r>
      <w:r w:rsidR="00513634" w:rsidRPr="00FF5FC8">
        <w:rPr>
          <w:rFonts w:cs="Times New Roman"/>
          <w:i/>
          <w:color w:val="000000" w:themeColor="text1"/>
          <w:lang w:val="id-ID"/>
        </w:rPr>
        <w:t>ntern</w:t>
      </w:r>
      <w:r w:rsidR="00513634" w:rsidRPr="00FF5FC8">
        <w:rPr>
          <w:rFonts w:cs="Times New Roman"/>
          <w:color w:val="000000" w:themeColor="text1"/>
          <w:lang w:val="id-ID"/>
        </w:rPr>
        <w:t xml:space="preserve"> agar mengasah kemampuan teknis penulis.</w:t>
      </w:r>
      <w:r w:rsidR="00513634" w:rsidRPr="00FF5FC8">
        <w:rPr>
          <w:rFonts w:cs="Times New Roman"/>
          <w:i/>
          <w:color w:val="000000" w:themeColor="text1"/>
          <w:lang w:val="id-ID"/>
        </w:rPr>
        <w:t xml:space="preserve"> </w:t>
      </w:r>
      <w:r w:rsidR="00513634" w:rsidRPr="00FF5FC8">
        <w:rPr>
          <w:rFonts w:cs="Times New Roman"/>
          <w:color w:val="000000" w:themeColor="text1"/>
          <w:lang w:val="id-ID"/>
        </w:rPr>
        <w:t xml:space="preserve">Setelah menentukan posisi yang diinginkan, penulis harus menentukan perusahaan yang ingin dituju. </w:t>
      </w:r>
      <w:r w:rsidRPr="00FF5FC8">
        <w:rPr>
          <w:rFonts w:cs="Times New Roman"/>
          <w:color w:val="000000" w:themeColor="text1"/>
          <w:lang w:val="id-ID"/>
        </w:rPr>
        <w:t xml:space="preserve">Penulis mulai mengikuti acara </w:t>
      </w:r>
      <w:r w:rsidRPr="00FF5FC8">
        <w:rPr>
          <w:rFonts w:cs="Times New Roman"/>
          <w:i/>
          <w:color w:val="000000" w:themeColor="text1"/>
          <w:lang w:val="id-ID"/>
        </w:rPr>
        <w:t>job fair</w:t>
      </w:r>
      <w:r w:rsidR="00A73763" w:rsidRPr="00FF5FC8">
        <w:rPr>
          <w:rFonts w:cs="Times New Roman"/>
          <w:i/>
          <w:color w:val="000000" w:themeColor="text1"/>
          <w:lang w:val="id-ID"/>
        </w:rPr>
        <w:t>,</w:t>
      </w:r>
      <w:r w:rsidRPr="00FF5FC8">
        <w:rPr>
          <w:rFonts w:cs="Times New Roman"/>
          <w:color w:val="000000" w:themeColor="text1"/>
          <w:lang w:val="id-ID"/>
        </w:rPr>
        <w:t xml:space="preserve"> berharap ada sedikit gambaran mengenai tempat kerja praktik mana yang sebenarnya diinginkan penulis. Penulis juga mencari</w:t>
      </w:r>
      <w:ins w:id="23" w:author="RMahendra" w:date="2016-12-09T08:31:00Z">
        <w:r w:rsidR="00E2666A">
          <w:rPr>
            <w:rFonts w:cs="Times New Roman"/>
            <w:color w:val="000000" w:themeColor="text1"/>
            <w:lang w:val="id-ID"/>
          </w:rPr>
          <w:t xml:space="preserve"> informasi</w:t>
        </w:r>
      </w:ins>
      <w:r w:rsidRPr="00FF5FC8">
        <w:rPr>
          <w:rFonts w:cs="Times New Roman"/>
          <w:color w:val="000000" w:themeColor="text1"/>
          <w:lang w:val="id-ID"/>
        </w:rPr>
        <w:t xml:space="preserve"> dengan bertanya ke beberapa senior dan mengunjungi situs beberapa perusahaan. Akhirnya penulis memutuskan untuk membuat </w:t>
      </w:r>
      <w:r w:rsidR="00E24960" w:rsidRPr="00FF5FC8">
        <w:rPr>
          <w:rFonts w:cs="Times New Roman"/>
          <w:color w:val="000000" w:themeColor="text1"/>
          <w:lang w:val="id-ID"/>
        </w:rPr>
        <w:t>target</w:t>
      </w:r>
      <w:r w:rsidRPr="00FF5FC8">
        <w:rPr>
          <w:rFonts w:cs="Times New Roman"/>
          <w:color w:val="000000" w:themeColor="text1"/>
          <w:lang w:val="id-ID"/>
        </w:rPr>
        <w:t xml:space="preserve"> perusahaan yang </w:t>
      </w:r>
      <w:r w:rsidR="00E24960" w:rsidRPr="00FF5FC8">
        <w:rPr>
          <w:rFonts w:cs="Times New Roman"/>
          <w:color w:val="000000" w:themeColor="text1"/>
          <w:lang w:val="id-ID"/>
        </w:rPr>
        <w:t xml:space="preserve">akan </w:t>
      </w:r>
      <w:r w:rsidRPr="00FF5FC8">
        <w:rPr>
          <w:rFonts w:cs="Times New Roman"/>
          <w:color w:val="000000" w:themeColor="text1"/>
          <w:lang w:val="id-ID"/>
        </w:rPr>
        <w:t>dijadik</w:t>
      </w:r>
      <w:r w:rsidR="00701228" w:rsidRPr="00FF5FC8">
        <w:rPr>
          <w:rFonts w:cs="Times New Roman"/>
          <w:color w:val="000000" w:themeColor="text1"/>
          <w:lang w:val="id-ID"/>
        </w:rPr>
        <w:t xml:space="preserve">an tempat kerja praktik. </w:t>
      </w:r>
      <w:r w:rsidR="00E24960" w:rsidRPr="00FF5FC8">
        <w:rPr>
          <w:rFonts w:cs="Times New Roman"/>
          <w:color w:val="000000" w:themeColor="text1"/>
          <w:lang w:val="id-ID"/>
        </w:rPr>
        <w:t xml:space="preserve">Target </w:t>
      </w:r>
      <w:r w:rsidR="00701228" w:rsidRPr="00FF5FC8">
        <w:rPr>
          <w:rFonts w:cs="Times New Roman"/>
          <w:color w:val="000000" w:themeColor="text1"/>
          <w:lang w:val="id-ID"/>
        </w:rPr>
        <w:t xml:space="preserve">perusahaan yang </w:t>
      </w:r>
      <w:r w:rsidR="00E24960" w:rsidRPr="00FF5FC8">
        <w:rPr>
          <w:rFonts w:cs="Times New Roman"/>
          <w:color w:val="000000" w:themeColor="text1"/>
          <w:lang w:val="id-ID"/>
        </w:rPr>
        <w:t xml:space="preserve">diinginkan </w:t>
      </w:r>
      <w:r w:rsidR="006E66E8" w:rsidRPr="00FF5FC8">
        <w:rPr>
          <w:rFonts w:cs="Times New Roman"/>
          <w:color w:val="000000" w:themeColor="text1"/>
          <w:lang w:val="id-ID"/>
        </w:rPr>
        <w:t xml:space="preserve">penulis adalah Bukalapak, Kudo, dan </w:t>
      </w:r>
      <w:r w:rsidR="00701228" w:rsidRPr="00FF5FC8">
        <w:rPr>
          <w:rFonts w:cs="Times New Roman"/>
          <w:color w:val="000000" w:themeColor="text1"/>
          <w:lang w:val="id-ID"/>
        </w:rPr>
        <w:t>Veritrans</w:t>
      </w:r>
      <w:r w:rsidR="006E66E8" w:rsidRPr="00FF5FC8">
        <w:rPr>
          <w:rFonts w:cs="Times New Roman"/>
          <w:color w:val="000000" w:themeColor="text1"/>
          <w:lang w:val="id-ID"/>
        </w:rPr>
        <w:t xml:space="preserve">. </w:t>
      </w:r>
      <w:r w:rsidR="00701228" w:rsidRPr="00FF5FC8">
        <w:rPr>
          <w:rFonts w:cs="Times New Roman"/>
          <w:color w:val="000000" w:themeColor="text1"/>
          <w:lang w:val="id-ID"/>
        </w:rPr>
        <w:t>Namun</w:t>
      </w:r>
      <w:ins w:id="24" w:author="Siti Fatimah" w:date="2016-12-17T17:49:00Z">
        <w:r w:rsidR="006002CA">
          <w:rPr>
            <w:rFonts w:cs="Times New Roman"/>
            <w:color w:val="000000" w:themeColor="text1"/>
          </w:rPr>
          <w:t>,</w:t>
        </w:r>
      </w:ins>
      <w:commentRangeStart w:id="25"/>
      <w:r w:rsidR="00701228" w:rsidRPr="00FF5FC8">
        <w:rPr>
          <w:rFonts w:cs="Times New Roman"/>
          <w:color w:val="000000" w:themeColor="text1"/>
          <w:lang w:val="id-ID"/>
        </w:rPr>
        <w:t xml:space="preserve"> </w:t>
      </w:r>
      <w:commentRangeEnd w:id="25"/>
      <w:r w:rsidR="00E2666A">
        <w:rPr>
          <w:rStyle w:val="CommentReference"/>
        </w:rPr>
        <w:commentReference w:id="25"/>
      </w:r>
      <w:r w:rsidR="00701228" w:rsidRPr="00FF5FC8">
        <w:rPr>
          <w:rFonts w:cs="Times New Roman"/>
          <w:color w:val="000000" w:themeColor="text1"/>
          <w:lang w:val="id-ID"/>
        </w:rPr>
        <w:t xml:space="preserve">penulis juga </w:t>
      </w:r>
      <w:r w:rsidR="00A73763" w:rsidRPr="00FF5FC8">
        <w:rPr>
          <w:rFonts w:cs="Times New Roman"/>
          <w:color w:val="000000" w:themeColor="text1"/>
          <w:lang w:val="id-ID"/>
        </w:rPr>
        <w:t xml:space="preserve">mencoba </w:t>
      </w:r>
      <w:r w:rsidR="00701228" w:rsidRPr="00FF5FC8">
        <w:rPr>
          <w:rFonts w:cs="Times New Roman"/>
          <w:color w:val="000000" w:themeColor="text1"/>
          <w:lang w:val="id-ID"/>
        </w:rPr>
        <w:t>melamar di perusahaan lain ya</w:t>
      </w:r>
      <w:r w:rsidR="00E24960" w:rsidRPr="00FF5FC8">
        <w:rPr>
          <w:rFonts w:cs="Times New Roman"/>
          <w:color w:val="000000" w:themeColor="text1"/>
          <w:lang w:val="id-ID"/>
        </w:rPr>
        <w:t xml:space="preserve">ng tidak </w:t>
      </w:r>
      <w:r w:rsidR="00A73763" w:rsidRPr="00FF5FC8">
        <w:rPr>
          <w:rFonts w:cs="Times New Roman"/>
          <w:color w:val="000000" w:themeColor="text1"/>
          <w:lang w:val="id-ID"/>
        </w:rPr>
        <w:t xml:space="preserve">ada pada </w:t>
      </w:r>
      <w:r w:rsidR="002C18E2" w:rsidRPr="00FF5FC8">
        <w:rPr>
          <w:rFonts w:cs="Times New Roman"/>
          <w:color w:val="000000" w:themeColor="text1"/>
          <w:lang w:val="id-ID"/>
        </w:rPr>
        <w:t>daftar tersebut</w:t>
      </w:r>
      <w:r w:rsidR="00E24960" w:rsidRPr="00FF5FC8">
        <w:rPr>
          <w:rFonts w:cs="Times New Roman"/>
          <w:color w:val="000000" w:themeColor="text1"/>
          <w:lang w:val="id-ID"/>
        </w:rPr>
        <w:t>.</w:t>
      </w:r>
    </w:p>
    <w:p w14:paraId="7D8F12CF" w14:textId="77777777" w:rsidR="00484B67" w:rsidRPr="00FF5FC8" w:rsidRDefault="00E24960" w:rsidP="00BE0F27">
      <w:pPr>
        <w:rPr>
          <w:rFonts w:cs="Times New Roman"/>
          <w:i/>
          <w:color w:val="000000" w:themeColor="text1"/>
          <w:lang w:val="id-ID"/>
        </w:rPr>
      </w:pPr>
      <w:r w:rsidRPr="00FF5FC8">
        <w:rPr>
          <w:rFonts w:cs="Times New Roman"/>
          <w:color w:val="000000" w:themeColor="text1"/>
          <w:lang w:val="id-ID"/>
        </w:rPr>
        <w:t xml:space="preserve">Setelah mencari tahu bagaimana cara mendaftar </w:t>
      </w:r>
      <w:ins w:id="26" w:author="RMahendra" w:date="2016-12-09T08:32:00Z">
        <w:r w:rsidR="00E2666A">
          <w:rPr>
            <w:rFonts w:cs="Times New Roman"/>
            <w:color w:val="000000" w:themeColor="text1"/>
            <w:lang w:val="id-ID"/>
          </w:rPr>
          <w:t>ke</w:t>
        </w:r>
      </w:ins>
      <w:del w:id="27" w:author="RMahendra" w:date="2016-12-09T08:31:00Z">
        <w:r w:rsidRPr="00FF5FC8" w:rsidDel="00E2666A">
          <w:rPr>
            <w:rFonts w:cs="Times New Roman"/>
            <w:color w:val="000000" w:themeColor="text1"/>
            <w:lang w:val="id-ID"/>
          </w:rPr>
          <w:delText xml:space="preserve">di </w:delText>
        </w:r>
      </w:del>
      <w:r w:rsidRPr="00FF5FC8">
        <w:rPr>
          <w:rFonts w:cs="Times New Roman"/>
          <w:color w:val="000000" w:themeColor="text1"/>
          <w:lang w:val="id-ID"/>
        </w:rPr>
        <w:t xml:space="preserve">perusahaan-perusahaan tersebut, penulis </w:t>
      </w:r>
      <w:r w:rsidR="006E66E8" w:rsidRPr="00FF5FC8">
        <w:rPr>
          <w:rFonts w:cs="Times New Roman"/>
          <w:color w:val="000000" w:themeColor="text1"/>
          <w:lang w:val="id-ID"/>
        </w:rPr>
        <w:t>mendaftark</w:t>
      </w:r>
      <w:r w:rsidR="0000143E" w:rsidRPr="00FF5FC8">
        <w:rPr>
          <w:rFonts w:cs="Times New Roman"/>
          <w:color w:val="000000" w:themeColor="text1"/>
          <w:lang w:val="id-ID"/>
        </w:rPr>
        <w:t>an diri untuk pertama kalinya ke</w:t>
      </w:r>
      <w:r w:rsidR="006E66E8" w:rsidRPr="00FF5FC8">
        <w:rPr>
          <w:rFonts w:cs="Times New Roman"/>
          <w:color w:val="000000" w:themeColor="text1"/>
          <w:lang w:val="id-ID"/>
        </w:rPr>
        <w:t xml:space="preserve"> Bukalapak sebagai </w:t>
      </w:r>
      <w:r w:rsidR="006E66E8" w:rsidRPr="00FF5FC8">
        <w:rPr>
          <w:rFonts w:cs="Times New Roman"/>
          <w:i/>
          <w:color w:val="000000" w:themeColor="text1"/>
          <w:lang w:val="id-ID"/>
        </w:rPr>
        <w:t xml:space="preserve">Front-end Web Developer </w:t>
      </w:r>
      <w:r w:rsidR="003A1049" w:rsidRPr="00FF5FC8">
        <w:rPr>
          <w:rFonts w:cs="Times New Roman"/>
          <w:i/>
          <w:color w:val="000000" w:themeColor="text1"/>
          <w:lang w:val="id-ID"/>
        </w:rPr>
        <w:t>I</w:t>
      </w:r>
      <w:r w:rsidR="006E66E8" w:rsidRPr="00FF5FC8">
        <w:rPr>
          <w:rFonts w:cs="Times New Roman"/>
          <w:i/>
          <w:color w:val="000000" w:themeColor="text1"/>
          <w:lang w:val="id-ID"/>
        </w:rPr>
        <w:t xml:space="preserve">ntern </w:t>
      </w:r>
      <w:r w:rsidR="006E66E8" w:rsidRPr="00FF5FC8">
        <w:rPr>
          <w:rFonts w:cs="Times New Roman"/>
          <w:color w:val="000000" w:themeColor="text1"/>
          <w:lang w:val="id-ID"/>
        </w:rPr>
        <w:t xml:space="preserve">melalui halaman karir di situs </w:t>
      </w:r>
      <w:ins w:id="28" w:author="RMahendra" w:date="2016-12-09T08:34:00Z">
        <w:r w:rsidR="00E2666A">
          <w:rPr>
            <w:rFonts w:cs="Times New Roman"/>
            <w:color w:val="000000" w:themeColor="text1"/>
            <w:lang w:val="id-ID"/>
          </w:rPr>
          <w:t xml:space="preserve">web </w:t>
        </w:r>
      </w:ins>
      <w:r w:rsidR="006E66E8" w:rsidRPr="00FF5FC8">
        <w:rPr>
          <w:rFonts w:cs="Times New Roman"/>
          <w:color w:val="000000" w:themeColor="text1"/>
          <w:lang w:val="id-ID"/>
        </w:rPr>
        <w:t xml:space="preserve">Bukalapak. Pada halaman tersebut, pendaftar diwajibkan untuk mengisi data diri dan melampirkan CV serta </w:t>
      </w:r>
      <w:r w:rsidR="006E66E8" w:rsidRPr="00FF5FC8">
        <w:rPr>
          <w:rFonts w:cs="Times New Roman"/>
          <w:i/>
          <w:color w:val="000000" w:themeColor="text1"/>
          <w:lang w:val="id-ID"/>
        </w:rPr>
        <w:t>cover letter</w:t>
      </w:r>
      <w:r w:rsidR="006E66E8" w:rsidRPr="00FF5FC8">
        <w:rPr>
          <w:rFonts w:cs="Times New Roman"/>
          <w:color w:val="000000" w:themeColor="text1"/>
          <w:lang w:val="id-ID"/>
        </w:rPr>
        <w:t xml:space="preserve">. Penulis cukup lama menunggu </w:t>
      </w:r>
      <w:ins w:id="29" w:author="RMahendra" w:date="2016-12-09T08:32:00Z">
        <w:r w:rsidR="00E2666A">
          <w:rPr>
            <w:rFonts w:cs="Times New Roman"/>
            <w:color w:val="000000" w:themeColor="text1"/>
            <w:lang w:val="id-ID"/>
          </w:rPr>
          <w:t>respons balik</w:t>
        </w:r>
      </w:ins>
      <w:del w:id="30" w:author="RMahendra" w:date="2016-12-09T08:32:00Z">
        <w:r w:rsidR="003F2A14" w:rsidRPr="00FF5FC8" w:rsidDel="00E2666A">
          <w:rPr>
            <w:rFonts w:cs="Times New Roman"/>
            <w:color w:val="000000" w:themeColor="text1"/>
            <w:lang w:val="id-ID"/>
          </w:rPr>
          <w:delText>kabar</w:delText>
        </w:r>
        <w:r w:rsidR="006E66E8" w:rsidRPr="00FF5FC8" w:rsidDel="00E2666A">
          <w:rPr>
            <w:rFonts w:cs="Times New Roman"/>
            <w:color w:val="000000" w:themeColor="text1"/>
            <w:lang w:val="id-ID"/>
          </w:rPr>
          <w:delText xml:space="preserve"> </w:delText>
        </w:r>
      </w:del>
      <w:r w:rsidR="006E66E8" w:rsidRPr="00FF5FC8">
        <w:rPr>
          <w:rFonts w:cs="Times New Roman"/>
          <w:color w:val="000000" w:themeColor="text1"/>
          <w:lang w:val="id-ID"/>
        </w:rPr>
        <w:t>dari Bukalapak.</w:t>
      </w:r>
      <w:del w:id="31" w:author="RMahendra" w:date="2016-12-09T08:33:00Z">
        <w:r w:rsidR="006E66E8" w:rsidRPr="00FF5FC8" w:rsidDel="00E2666A">
          <w:rPr>
            <w:rFonts w:cs="Times New Roman"/>
            <w:color w:val="000000" w:themeColor="text1"/>
            <w:lang w:val="id-ID"/>
          </w:rPr>
          <w:delText xml:space="preserve"> </w:delText>
        </w:r>
      </w:del>
      <w:ins w:id="32" w:author="RMahendra" w:date="2016-12-09T08:33:00Z">
        <w:r w:rsidR="00E2666A">
          <w:rPr>
            <w:rFonts w:cs="Times New Roman"/>
            <w:color w:val="000000" w:themeColor="text1"/>
            <w:lang w:val="id-ID"/>
          </w:rPr>
          <w:t>Sementara waktu</w:t>
        </w:r>
      </w:ins>
      <w:del w:id="33" w:author="RMahendra" w:date="2016-12-09T08:33:00Z">
        <w:r w:rsidR="006E66E8" w:rsidRPr="00FF5FC8" w:rsidDel="00E2666A">
          <w:rPr>
            <w:rFonts w:cs="Times New Roman"/>
            <w:color w:val="000000" w:themeColor="text1"/>
            <w:lang w:val="id-ID"/>
          </w:rPr>
          <w:delText xml:space="preserve">Sambil menunggu </w:delText>
        </w:r>
        <w:r w:rsidR="003F2A14" w:rsidRPr="00FF5FC8" w:rsidDel="00E2666A">
          <w:rPr>
            <w:rFonts w:cs="Times New Roman"/>
            <w:color w:val="000000" w:themeColor="text1"/>
            <w:lang w:val="id-ID"/>
          </w:rPr>
          <w:delText>kabar</w:delText>
        </w:r>
      </w:del>
      <w:r w:rsidR="006E66E8" w:rsidRPr="00FF5FC8">
        <w:rPr>
          <w:rFonts w:cs="Times New Roman"/>
          <w:color w:val="000000" w:themeColor="text1"/>
          <w:lang w:val="id-ID"/>
        </w:rPr>
        <w:t xml:space="preserve">, penulis mencoba daftar ke Veritrans sebagai </w:t>
      </w:r>
      <w:r w:rsidR="006E66E8" w:rsidRPr="00FF5FC8">
        <w:rPr>
          <w:rFonts w:cs="Times New Roman"/>
          <w:i/>
          <w:color w:val="000000" w:themeColor="text1"/>
          <w:lang w:val="id-ID"/>
        </w:rPr>
        <w:t xml:space="preserve">Software Engineer </w:t>
      </w:r>
      <w:r w:rsidR="003A1049" w:rsidRPr="00FF5FC8">
        <w:rPr>
          <w:rFonts w:cs="Times New Roman"/>
          <w:i/>
          <w:color w:val="000000" w:themeColor="text1"/>
          <w:lang w:val="id-ID"/>
        </w:rPr>
        <w:t>I</w:t>
      </w:r>
      <w:r w:rsidR="006E66E8" w:rsidRPr="00FF5FC8">
        <w:rPr>
          <w:rFonts w:cs="Times New Roman"/>
          <w:i/>
          <w:color w:val="000000" w:themeColor="text1"/>
          <w:lang w:val="id-ID"/>
        </w:rPr>
        <w:t xml:space="preserve">ntern </w:t>
      </w:r>
      <w:r w:rsidR="006E66E8" w:rsidRPr="00FF5FC8">
        <w:rPr>
          <w:rFonts w:cs="Times New Roman"/>
          <w:color w:val="000000" w:themeColor="text1"/>
          <w:lang w:val="id-ID"/>
        </w:rPr>
        <w:t xml:space="preserve">dan </w:t>
      </w:r>
      <w:r w:rsidR="0000143E" w:rsidRPr="00FF5FC8">
        <w:rPr>
          <w:rFonts w:cs="Times New Roman"/>
          <w:color w:val="000000" w:themeColor="text1"/>
          <w:lang w:val="id-ID"/>
        </w:rPr>
        <w:lastRenderedPageBreak/>
        <w:t>Kudo sebagai</w:t>
      </w:r>
      <w:r w:rsidR="006E66E8" w:rsidRPr="00FF5FC8">
        <w:rPr>
          <w:rFonts w:cs="Times New Roman"/>
          <w:color w:val="000000" w:themeColor="text1"/>
          <w:lang w:val="id-ID"/>
        </w:rPr>
        <w:t xml:space="preserve"> </w:t>
      </w:r>
      <w:r w:rsidR="003A1049" w:rsidRPr="00FF5FC8">
        <w:rPr>
          <w:rFonts w:cs="Times New Roman"/>
          <w:i/>
          <w:color w:val="000000" w:themeColor="text1"/>
          <w:lang w:val="id-ID"/>
        </w:rPr>
        <w:t>Front-end Web Developer I</w:t>
      </w:r>
      <w:r w:rsidR="006E66E8" w:rsidRPr="00FF5FC8">
        <w:rPr>
          <w:rFonts w:cs="Times New Roman"/>
          <w:i/>
          <w:color w:val="000000" w:themeColor="text1"/>
          <w:lang w:val="id-ID"/>
        </w:rPr>
        <w:t>ntern</w:t>
      </w:r>
      <w:r w:rsidR="00484B67" w:rsidRPr="00FF5FC8">
        <w:rPr>
          <w:rFonts w:cs="Times New Roman"/>
          <w:color w:val="000000" w:themeColor="text1"/>
          <w:lang w:val="id-ID"/>
        </w:rPr>
        <w:t>.</w:t>
      </w:r>
      <w:r w:rsidR="0000143E" w:rsidRPr="00FF5FC8">
        <w:rPr>
          <w:rFonts w:cs="Times New Roman"/>
          <w:color w:val="000000" w:themeColor="text1"/>
          <w:lang w:val="id-ID"/>
        </w:rPr>
        <w:t xml:space="preserve"> </w:t>
      </w:r>
      <w:del w:id="34" w:author="RMahendra" w:date="2016-12-09T08:33:00Z">
        <w:r w:rsidR="0000143E" w:rsidRPr="00FF5FC8" w:rsidDel="00E2666A">
          <w:rPr>
            <w:rFonts w:cs="Times New Roman"/>
            <w:color w:val="000000" w:themeColor="text1"/>
            <w:lang w:val="id-ID"/>
          </w:rPr>
          <w:delText xml:space="preserve">Ternyata </w:delText>
        </w:r>
        <w:r w:rsidR="00A73763" w:rsidRPr="00FF5FC8" w:rsidDel="00E2666A">
          <w:rPr>
            <w:rFonts w:cs="Times New Roman"/>
            <w:color w:val="000000" w:themeColor="text1"/>
            <w:lang w:val="id-ID"/>
          </w:rPr>
          <w:delText>p</w:delText>
        </w:r>
      </w:del>
      <w:ins w:id="35" w:author="RMahendra" w:date="2016-12-09T08:33:00Z">
        <w:r w:rsidR="00E2666A">
          <w:rPr>
            <w:rFonts w:cs="Times New Roman"/>
            <w:color w:val="000000" w:themeColor="text1"/>
            <w:lang w:val="id-ID"/>
          </w:rPr>
          <w:t>P</w:t>
        </w:r>
      </w:ins>
      <w:r w:rsidR="00A73763" w:rsidRPr="00FF5FC8">
        <w:rPr>
          <w:rFonts w:cs="Times New Roman"/>
          <w:color w:val="000000" w:themeColor="text1"/>
          <w:lang w:val="id-ID"/>
        </w:rPr>
        <w:t xml:space="preserve">enulis </w:t>
      </w:r>
      <w:del w:id="36" w:author="RMahendra" w:date="2016-12-09T08:33:00Z">
        <w:r w:rsidR="00A73763" w:rsidRPr="00FF5FC8" w:rsidDel="00E2666A">
          <w:rPr>
            <w:rFonts w:cs="Times New Roman"/>
            <w:color w:val="000000" w:themeColor="text1"/>
            <w:lang w:val="id-ID"/>
          </w:rPr>
          <w:delText xml:space="preserve">merasa </w:delText>
        </w:r>
        <w:r w:rsidR="003F2A14" w:rsidRPr="00FF5FC8" w:rsidDel="00E2666A">
          <w:rPr>
            <w:rFonts w:cs="Times New Roman"/>
            <w:color w:val="000000" w:themeColor="text1"/>
            <w:lang w:val="id-ID"/>
          </w:rPr>
          <w:delText>kabar</w:delText>
        </w:r>
        <w:r w:rsidR="0000143E" w:rsidRPr="00FF5FC8" w:rsidDel="00E2666A">
          <w:rPr>
            <w:rFonts w:cs="Times New Roman"/>
            <w:color w:val="000000" w:themeColor="text1"/>
            <w:lang w:val="id-ID"/>
          </w:rPr>
          <w:delText xml:space="preserve"> dari</w:delText>
        </w:r>
      </w:del>
      <w:ins w:id="37" w:author="RMahendra" w:date="2016-12-09T08:33:00Z">
        <w:r w:rsidR="00E2666A">
          <w:rPr>
            <w:rFonts w:cs="Times New Roman"/>
            <w:color w:val="000000" w:themeColor="text1"/>
            <w:lang w:val="id-ID"/>
          </w:rPr>
          <w:t>juga belum menerima respons dari</w:t>
        </w:r>
      </w:ins>
      <w:r w:rsidR="0000143E" w:rsidRPr="00FF5FC8">
        <w:rPr>
          <w:rFonts w:cs="Times New Roman"/>
          <w:color w:val="000000" w:themeColor="text1"/>
          <w:lang w:val="id-ID"/>
        </w:rPr>
        <w:t xml:space="preserve"> Veritrans dan Kudo</w:t>
      </w:r>
      <w:del w:id="38" w:author="RMahendra" w:date="2016-12-09T08:34:00Z">
        <w:r w:rsidR="0000143E" w:rsidRPr="00FF5FC8" w:rsidDel="00E2666A">
          <w:rPr>
            <w:rFonts w:cs="Times New Roman"/>
            <w:color w:val="000000" w:themeColor="text1"/>
            <w:lang w:val="id-ID"/>
          </w:rPr>
          <w:delText xml:space="preserve"> juga lama, seperti Bukalapak. Akhirnya penulis</w:delText>
        </w:r>
      </w:del>
      <w:ins w:id="39" w:author="RMahendra" w:date="2016-12-09T08:34:00Z">
        <w:r w:rsidR="00E2666A">
          <w:rPr>
            <w:rFonts w:cs="Times New Roman"/>
            <w:color w:val="000000" w:themeColor="text1"/>
            <w:lang w:val="id-ID"/>
          </w:rPr>
          <w:t>, sehingga kemudian</w:t>
        </w:r>
      </w:ins>
      <w:r w:rsidR="0000143E" w:rsidRPr="00FF5FC8">
        <w:rPr>
          <w:rFonts w:cs="Times New Roman"/>
          <w:color w:val="000000" w:themeColor="text1"/>
          <w:lang w:val="id-ID"/>
        </w:rPr>
        <w:t xml:space="preserve"> mencoba daftar ke Suitmedia sebagai </w:t>
      </w:r>
      <w:r w:rsidR="003A1049" w:rsidRPr="00FF5FC8">
        <w:rPr>
          <w:rFonts w:cs="Times New Roman"/>
          <w:i/>
          <w:color w:val="000000" w:themeColor="text1"/>
          <w:lang w:val="id-ID"/>
        </w:rPr>
        <w:t>Front-end Web Developer I</w:t>
      </w:r>
      <w:r w:rsidR="0000143E" w:rsidRPr="00FF5FC8">
        <w:rPr>
          <w:rFonts w:cs="Times New Roman"/>
          <w:i/>
          <w:color w:val="000000" w:themeColor="text1"/>
          <w:lang w:val="id-ID"/>
        </w:rPr>
        <w:t>ntern.</w:t>
      </w:r>
    </w:p>
    <w:p w14:paraId="74D1806A" w14:textId="0EEEE600" w:rsidR="00513634" w:rsidRPr="00FF5FC8" w:rsidRDefault="00513634" w:rsidP="00CD5E6E">
      <w:pPr>
        <w:rPr>
          <w:rFonts w:cs="Times New Roman"/>
          <w:color w:val="000000" w:themeColor="text1"/>
          <w:lang w:val="id-ID"/>
        </w:rPr>
      </w:pPr>
      <w:r w:rsidRPr="00FF5FC8">
        <w:rPr>
          <w:rFonts w:cs="Times New Roman"/>
          <w:color w:val="000000" w:themeColor="text1"/>
          <w:lang w:val="id-ID"/>
        </w:rPr>
        <w:t xml:space="preserve">Penulis mengetahui Suitmedia dari salah </w:t>
      </w:r>
      <w:del w:id="40" w:author="Siti Fatimah" w:date="2016-12-17T17:49:00Z">
        <w:r w:rsidRPr="00FF5FC8" w:rsidDel="006002CA">
          <w:rPr>
            <w:rFonts w:cs="Times New Roman"/>
            <w:color w:val="000000" w:themeColor="text1"/>
            <w:lang w:val="id-ID"/>
          </w:rPr>
          <w:delText xml:space="preserve">satu </w:delText>
        </w:r>
      </w:del>
      <w:ins w:id="41" w:author="Siti Fatimah" w:date="2016-12-17T17:49:00Z">
        <w:r w:rsidR="006002CA">
          <w:rPr>
            <w:rFonts w:cs="Times New Roman"/>
            <w:color w:val="000000" w:themeColor="text1"/>
          </w:rPr>
          <w:t xml:space="preserve">seorang </w:t>
        </w:r>
      </w:ins>
      <w:commentRangeStart w:id="42"/>
      <w:r w:rsidRPr="00FF5FC8">
        <w:rPr>
          <w:rFonts w:cs="Times New Roman"/>
          <w:color w:val="000000" w:themeColor="text1"/>
          <w:lang w:val="id-ID"/>
        </w:rPr>
        <w:t>tema</w:t>
      </w:r>
      <w:ins w:id="43" w:author="Siti Fatimah" w:date="2016-12-17T17:49:00Z">
        <w:r w:rsidR="006002CA">
          <w:rPr>
            <w:rFonts w:cs="Times New Roman"/>
            <w:color w:val="000000" w:themeColor="text1"/>
          </w:rPr>
          <w:t>n</w:t>
        </w:r>
      </w:ins>
      <w:del w:id="44" w:author="Siti Fatimah" w:date="2016-12-17T17:49:00Z">
        <w:r w:rsidRPr="00FF5FC8" w:rsidDel="006002CA">
          <w:rPr>
            <w:rFonts w:cs="Times New Roman"/>
            <w:color w:val="000000" w:themeColor="text1"/>
            <w:lang w:val="id-ID"/>
          </w:rPr>
          <w:delText>nnya</w:delText>
        </w:r>
      </w:del>
      <w:commentRangeEnd w:id="42"/>
      <w:r w:rsidR="00E2666A">
        <w:rPr>
          <w:rStyle w:val="CommentReference"/>
        </w:rPr>
        <w:commentReference w:id="42"/>
      </w:r>
      <w:r w:rsidRPr="00FF5FC8">
        <w:rPr>
          <w:rFonts w:cs="Times New Roman"/>
          <w:color w:val="000000" w:themeColor="text1"/>
          <w:lang w:val="id-ID"/>
        </w:rPr>
        <w:t xml:space="preserve">. </w:t>
      </w:r>
      <w:del w:id="45" w:author="RMahendra" w:date="2016-12-09T08:35:00Z">
        <w:r w:rsidRPr="00FF5FC8" w:rsidDel="00E2666A">
          <w:rPr>
            <w:rFonts w:cs="Times New Roman"/>
            <w:color w:val="000000" w:themeColor="text1"/>
            <w:lang w:val="id-ID"/>
          </w:rPr>
          <w:delText>Ketika penulis mengunjungi situs Suitmedia, p</w:delText>
        </w:r>
      </w:del>
      <w:ins w:id="46" w:author="RMahendra" w:date="2016-12-09T08:35:00Z">
        <w:r w:rsidR="00E2666A">
          <w:rPr>
            <w:rFonts w:cs="Times New Roman"/>
            <w:color w:val="000000" w:themeColor="text1"/>
            <w:lang w:val="id-ID"/>
          </w:rPr>
          <w:t>P</w:t>
        </w:r>
      </w:ins>
      <w:r w:rsidRPr="00FF5FC8">
        <w:rPr>
          <w:rFonts w:cs="Times New Roman"/>
          <w:color w:val="000000" w:themeColor="text1"/>
          <w:lang w:val="id-ID"/>
        </w:rPr>
        <w:t xml:space="preserve">enulis tertarik untuk daftar karena situs </w:t>
      </w:r>
      <w:ins w:id="47" w:author="RMahendra" w:date="2016-12-09T08:35:00Z">
        <w:del w:id="48" w:author="Siti Fatimah" w:date="2016-12-20T20:18:00Z">
          <w:r w:rsidR="00E2666A" w:rsidDel="009C104B">
            <w:rPr>
              <w:rFonts w:cs="Times New Roman"/>
              <w:color w:val="000000" w:themeColor="text1"/>
              <w:lang w:val="id-ID"/>
            </w:rPr>
            <w:delText xml:space="preserve">web </w:delText>
          </w:r>
        </w:del>
      </w:ins>
      <w:r w:rsidRPr="00FF5FC8">
        <w:rPr>
          <w:rFonts w:cs="Times New Roman"/>
          <w:color w:val="000000" w:themeColor="text1"/>
          <w:lang w:val="id-ID"/>
        </w:rPr>
        <w:t xml:space="preserve">Suitmedia yang </w:t>
      </w:r>
      <w:commentRangeStart w:id="49"/>
      <w:del w:id="50" w:author="Siti Fatimah" w:date="2016-12-19T15:53:00Z">
        <w:r w:rsidRPr="00FF5FC8" w:rsidDel="00AC4021">
          <w:rPr>
            <w:rFonts w:cs="Times New Roman"/>
            <w:color w:val="000000" w:themeColor="text1"/>
            <w:lang w:val="id-ID"/>
          </w:rPr>
          <w:delText>b</w:delText>
        </w:r>
      </w:del>
      <w:ins w:id="51" w:author="Siti Fatimah" w:date="2016-12-19T15:53:00Z">
        <w:r w:rsidR="00AC4021">
          <w:rPr>
            <w:rFonts w:cs="Times New Roman"/>
            <w:color w:val="000000" w:themeColor="text1"/>
          </w:rPr>
          <w:t>men</w:t>
        </w:r>
      </w:ins>
      <w:r w:rsidRPr="00FF5FC8">
        <w:rPr>
          <w:rFonts w:cs="Times New Roman"/>
          <w:color w:val="000000" w:themeColor="text1"/>
          <w:lang w:val="id-ID"/>
        </w:rPr>
        <w:t>a</w:t>
      </w:r>
      <w:ins w:id="52" w:author="Siti Fatimah" w:date="2016-12-19T15:53:00Z">
        <w:r w:rsidR="00AC4021">
          <w:rPr>
            <w:rFonts w:cs="Times New Roman"/>
            <w:color w:val="000000" w:themeColor="text1"/>
          </w:rPr>
          <w:t>rik</w:t>
        </w:r>
      </w:ins>
      <w:del w:id="53" w:author="Siti Fatimah" w:date="2016-12-19T15:53:00Z">
        <w:r w:rsidRPr="00FF5FC8" w:rsidDel="00AC4021">
          <w:rPr>
            <w:rFonts w:cs="Times New Roman"/>
            <w:color w:val="000000" w:themeColor="text1"/>
            <w:lang w:val="id-ID"/>
          </w:rPr>
          <w:delText>gus</w:delText>
        </w:r>
      </w:del>
      <w:r w:rsidRPr="00FF5FC8">
        <w:rPr>
          <w:rFonts w:cs="Times New Roman"/>
          <w:color w:val="000000" w:themeColor="text1"/>
          <w:lang w:val="id-ID"/>
        </w:rPr>
        <w:t xml:space="preserve"> </w:t>
      </w:r>
      <w:commentRangeEnd w:id="49"/>
      <w:r w:rsidR="00E2666A">
        <w:rPr>
          <w:rStyle w:val="CommentReference"/>
        </w:rPr>
        <w:commentReference w:id="49"/>
      </w:r>
      <w:r w:rsidRPr="00FF5FC8">
        <w:rPr>
          <w:rFonts w:cs="Times New Roman"/>
          <w:color w:val="000000" w:themeColor="text1"/>
          <w:lang w:val="id-ID"/>
        </w:rPr>
        <w:t xml:space="preserve">dan Suitmedia memiliki beberapa </w:t>
      </w:r>
      <w:r w:rsidRPr="00FF5FC8">
        <w:rPr>
          <w:rFonts w:cs="Times New Roman"/>
          <w:i/>
          <w:color w:val="000000" w:themeColor="text1"/>
          <w:lang w:val="id-ID"/>
        </w:rPr>
        <w:t>partner</w:t>
      </w:r>
      <w:r w:rsidRPr="00FF5FC8">
        <w:rPr>
          <w:rFonts w:cs="Times New Roman"/>
          <w:color w:val="000000" w:themeColor="text1"/>
          <w:lang w:val="id-ID"/>
        </w:rPr>
        <w:t xml:space="preserve"> kerja yang terkenal. </w:t>
      </w:r>
      <w:r w:rsidR="00484B67" w:rsidRPr="00FF5FC8">
        <w:rPr>
          <w:rFonts w:cs="Times New Roman"/>
          <w:color w:val="000000" w:themeColor="text1"/>
          <w:lang w:val="id-ID"/>
        </w:rPr>
        <w:t xml:space="preserve">Suitmedia adalah perusahaan yang pertama kali memberikan </w:t>
      </w:r>
      <w:del w:id="54" w:author="Siti Fatimah" w:date="2016-12-20T20:33:00Z">
        <w:r w:rsidR="003F2A14" w:rsidRPr="00E2666A" w:rsidDel="00F12F42">
          <w:rPr>
            <w:rFonts w:cs="Times New Roman"/>
            <w:color w:val="000000" w:themeColor="text1"/>
            <w:highlight w:val="yellow"/>
            <w:lang w:val="id-ID"/>
            <w:rPrChange w:id="55" w:author="RMahendra" w:date="2016-12-09T08:36:00Z">
              <w:rPr>
                <w:rFonts w:cs="Times New Roman"/>
                <w:color w:val="000000" w:themeColor="text1"/>
                <w:lang w:val="id-ID"/>
              </w:rPr>
            </w:rPrChange>
          </w:rPr>
          <w:delText>kabar</w:delText>
        </w:r>
        <w:r w:rsidR="00484B67" w:rsidRPr="00FF5FC8" w:rsidDel="00F12F42">
          <w:rPr>
            <w:rFonts w:cs="Times New Roman"/>
            <w:color w:val="000000" w:themeColor="text1"/>
            <w:lang w:val="id-ID"/>
          </w:rPr>
          <w:delText xml:space="preserve"> </w:delText>
        </w:r>
      </w:del>
      <w:ins w:id="56" w:author="Siti Fatimah" w:date="2016-12-20T20:33:00Z">
        <w:r w:rsidR="00F12F42">
          <w:rPr>
            <w:rFonts w:cs="Times New Roman"/>
            <w:color w:val="000000" w:themeColor="text1"/>
          </w:rPr>
          <w:t>respon</w:t>
        </w:r>
      </w:ins>
      <w:ins w:id="57" w:author="Siti Fatimah" w:date="2016-12-20T20:34:00Z">
        <w:r w:rsidR="00F12F42">
          <w:rPr>
            <w:rFonts w:cs="Times New Roman"/>
            <w:color w:val="000000" w:themeColor="text1"/>
          </w:rPr>
          <w:t>s</w:t>
        </w:r>
      </w:ins>
      <w:ins w:id="58" w:author="Siti Fatimah" w:date="2016-12-20T20:33:00Z">
        <w:r w:rsidR="00F12F42" w:rsidRPr="00FF5FC8">
          <w:rPr>
            <w:rFonts w:cs="Times New Roman"/>
            <w:color w:val="000000" w:themeColor="text1"/>
            <w:lang w:val="id-ID"/>
          </w:rPr>
          <w:t xml:space="preserve"> </w:t>
        </w:r>
      </w:ins>
      <w:r w:rsidR="00484B67" w:rsidRPr="00FF5FC8">
        <w:rPr>
          <w:rFonts w:cs="Times New Roman"/>
          <w:color w:val="000000" w:themeColor="text1"/>
          <w:lang w:val="id-ID"/>
        </w:rPr>
        <w:t xml:space="preserve">kepada penulis dengan cepat. Suitmedia memberikan </w:t>
      </w:r>
      <w:r w:rsidR="00484B67" w:rsidRPr="00FF5FC8">
        <w:rPr>
          <w:rFonts w:cs="Times New Roman"/>
          <w:i/>
          <w:color w:val="000000" w:themeColor="text1"/>
          <w:lang w:val="id-ID"/>
        </w:rPr>
        <w:t>competency test</w:t>
      </w:r>
      <w:r w:rsidR="00484B67" w:rsidRPr="00FF5FC8">
        <w:rPr>
          <w:rFonts w:cs="Times New Roman"/>
          <w:color w:val="000000" w:themeColor="text1"/>
          <w:lang w:val="id-ID"/>
        </w:rPr>
        <w:t xml:space="preserve"> untuk </w:t>
      </w:r>
      <w:r w:rsidR="003A1049" w:rsidRPr="00FF5FC8">
        <w:rPr>
          <w:rFonts w:cs="Times New Roman"/>
          <w:i/>
          <w:color w:val="000000" w:themeColor="text1"/>
          <w:lang w:val="id-ID"/>
        </w:rPr>
        <w:t>F</w:t>
      </w:r>
      <w:r w:rsidR="00484B67" w:rsidRPr="00FF5FC8">
        <w:rPr>
          <w:rFonts w:cs="Times New Roman"/>
          <w:i/>
          <w:color w:val="000000" w:themeColor="text1"/>
          <w:lang w:val="id-ID"/>
        </w:rPr>
        <w:t>ront-end</w:t>
      </w:r>
      <w:r w:rsidR="00572FA7">
        <w:rPr>
          <w:rFonts w:cs="Times New Roman"/>
          <w:i/>
          <w:color w:val="000000" w:themeColor="text1"/>
        </w:rPr>
        <w:t xml:space="preserve"> Web</w:t>
      </w:r>
      <w:r w:rsidR="00484B67" w:rsidRPr="00FF5FC8">
        <w:rPr>
          <w:rFonts w:cs="Times New Roman"/>
          <w:i/>
          <w:color w:val="000000" w:themeColor="text1"/>
          <w:lang w:val="id-ID"/>
        </w:rPr>
        <w:t xml:space="preserve"> </w:t>
      </w:r>
      <w:r w:rsidR="003A1049" w:rsidRPr="00FF5FC8">
        <w:rPr>
          <w:rFonts w:cs="Times New Roman"/>
          <w:i/>
          <w:color w:val="000000" w:themeColor="text1"/>
          <w:lang w:val="id-ID"/>
        </w:rPr>
        <w:t>I</w:t>
      </w:r>
      <w:r w:rsidR="00484B67" w:rsidRPr="00FF5FC8">
        <w:rPr>
          <w:rFonts w:cs="Times New Roman"/>
          <w:i/>
          <w:color w:val="000000" w:themeColor="text1"/>
          <w:lang w:val="id-ID"/>
        </w:rPr>
        <w:t>ntern</w:t>
      </w:r>
      <w:r w:rsidR="00484B67" w:rsidRPr="00FF5FC8">
        <w:rPr>
          <w:rFonts w:cs="Times New Roman"/>
          <w:color w:val="000000" w:themeColor="text1"/>
          <w:lang w:val="id-ID"/>
        </w:rPr>
        <w:t xml:space="preserve"> yang harus diselesaikan dalam waktu </w:t>
      </w:r>
      <w:ins w:id="59" w:author="RMahendra" w:date="2016-12-09T08:36:00Z">
        <w:r w:rsidR="00E2666A">
          <w:rPr>
            <w:rFonts w:cs="Times New Roman"/>
            <w:color w:val="000000" w:themeColor="text1"/>
            <w:lang w:val="id-ID"/>
          </w:rPr>
          <w:t>lima</w:t>
        </w:r>
      </w:ins>
      <w:commentRangeStart w:id="60"/>
      <w:del w:id="61" w:author="RMahendra" w:date="2016-12-09T08:36:00Z">
        <w:r w:rsidR="00484B67" w:rsidRPr="00FF5FC8" w:rsidDel="00E2666A">
          <w:rPr>
            <w:rFonts w:cs="Times New Roman"/>
            <w:color w:val="000000" w:themeColor="text1"/>
            <w:lang w:val="id-ID"/>
          </w:rPr>
          <w:delText>5</w:delText>
        </w:r>
      </w:del>
      <w:commentRangeEnd w:id="60"/>
      <w:r w:rsidR="00E2666A">
        <w:rPr>
          <w:rStyle w:val="CommentReference"/>
        </w:rPr>
        <w:commentReference w:id="60"/>
      </w:r>
      <w:r w:rsidR="00484B67" w:rsidRPr="00FF5FC8">
        <w:rPr>
          <w:rFonts w:cs="Times New Roman"/>
          <w:color w:val="000000" w:themeColor="text1"/>
          <w:lang w:val="id-ID"/>
        </w:rPr>
        <w:t xml:space="preserve"> hari. Akhirnya penulis mengerjakan </w:t>
      </w:r>
      <w:r w:rsidR="00484B67" w:rsidRPr="00FF5FC8">
        <w:rPr>
          <w:rFonts w:cs="Times New Roman"/>
          <w:i/>
          <w:color w:val="000000" w:themeColor="text1"/>
          <w:lang w:val="id-ID"/>
        </w:rPr>
        <w:t>competency test</w:t>
      </w:r>
      <w:r w:rsidR="00484B67" w:rsidRPr="00FF5FC8">
        <w:rPr>
          <w:rFonts w:cs="Times New Roman"/>
          <w:color w:val="000000" w:themeColor="text1"/>
          <w:lang w:val="id-ID"/>
        </w:rPr>
        <w:t xml:space="preserve"> tersebut dan m</w:t>
      </w:r>
      <w:r w:rsidRPr="00FF5FC8">
        <w:rPr>
          <w:rFonts w:cs="Times New Roman"/>
          <w:color w:val="000000" w:themeColor="text1"/>
          <w:lang w:val="id-ID"/>
        </w:rPr>
        <w:t>engumpulkan dengan tepat waktu.</w:t>
      </w:r>
    </w:p>
    <w:p w14:paraId="24384E08" w14:textId="211680AE" w:rsidR="00CD5E6E" w:rsidRPr="00FF5FC8" w:rsidRDefault="00CB511F" w:rsidP="00CD5E6E">
      <w:pPr>
        <w:rPr>
          <w:rFonts w:cs="Times New Roman"/>
          <w:color w:val="000000" w:themeColor="text1"/>
          <w:lang w:val="id-ID"/>
        </w:rPr>
      </w:pPr>
      <w:r w:rsidRPr="00FF5FC8">
        <w:rPr>
          <w:rFonts w:cs="Times New Roman"/>
          <w:color w:val="000000" w:themeColor="text1"/>
          <w:lang w:val="id-ID"/>
        </w:rPr>
        <w:t xml:space="preserve">Setelah mengikuti </w:t>
      </w:r>
      <w:r w:rsidRPr="00FF5FC8">
        <w:rPr>
          <w:rFonts w:cs="Times New Roman"/>
          <w:i/>
          <w:color w:val="000000" w:themeColor="text1"/>
          <w:lang w:val="id-ID"/>
        </w:rPr>
        <w:t>competency test</w:t>
      </w:r>
      <w:r w:rsidRPr="00FF5FC8">
        <w:rPr>
          <w:rFonts w:cs="Times New Roman"/>
          <w:color w:val="000000" w:themeColor="text1"/>
          <w:lang w:val="id-ID"/>
        </w:rPr>
        <w:t xml:space="preserve"> dari Suitmedia, Bukalapak baru memberikan </w:t>
      </w:r>
      <w:del w:id="62" w:author="Siti Fatimah" w:date="2016-12-20T20:34:00Z">
        <w:r w:rsidR="003F2A14" w:rsidRPr="00E2666A" w:rsidDel="00F12F42">
          <w:rPr>
            <w:rFonts w:cs="Times New Roman"/>
            <w:color w:val="000000" w:themeColor="text1"/>
            <w:highlight w:val="yellow"/>
            <w:lang w:val="id-ID"/>
            <w:rPrChange w:id="63" w:author="RMahendra" w:date="2016-12-09T08:37:00Z">
              <w:rPr>
                <w:rFonts w:cs="Times New Roman"/>
                <w:color w:val="000000" w:themeColor="text1"/>
                <w:lang w:val="id-ID"/>
              </w:rPr>
            </w:rPrChange>
          </w:rPr>
          <w:delText xml:space="preserve">kabar </w:delText>
        </w:r>
      </w:del>
      <w:ins w:id="64" w:author="Siti Fatimah" w:date="2016-12-20T20:34:00Z">
        <w:r w:rsidR="00F12F42">
          <w:rPr>
            <w:rFonts w:cs="Times New Roman"/>
            <w:color w:val="000000" w:themeColor="text1"/>
            <w:highlight w:val="yellow"/>
          </w:rPr>
          <w:t>respons</w:t>
        </w:r>
        <w:r w:rsidR="00F12F42" w:rsidRPr="00E2666A">
          <w:rPr>
            <w:rFonts w:cs="Times New Roman"/>
            <w:color w:val="000000" w:themeColor="text1"/>
            <w:highlight w:val="yellow"/>
            <w:lang w:val="id-ID"/>
            <w:rPrChange w:id="65" w:author="RMahendra" w:date="2016-12-09T08:37:00Z">
              <w:rPr>
                <w:rFonts w:cs="Times New Roman"/>
                <w:color w:val="000000" w:themeColor="text1"/>
                <w:lang w:val="id-ID"/>
              </w:rPr>
            </w:rPrChange>
          </w:rPr>
          <w:t xml:space="preserve"> </w:t>
        </w:r>
      </w:ins>
      <w:r w:rsidR="00CD5E6E" w:rsidRPr="00E2666A">
        <w:rPr>
          <w:rFonts w:cs="Times New Roman"/>
          <w:color w:val="000000" w:themeColor="text1"/>
          <w:highlight w:val="yellow"/>
          <w:lang w:val="id-ID"/>
          <w:rPrChange w:id="66" w:author="RMahendra" w:date="2016-12-09T08:37:00Z">
            <w:rPr>
              <w:rFonts w:cs="Times New Roman"/>
              <w:color w:val="000000" w:themeColor="text1"/>
              <w:lang w:val="id-ID"/>
            </w:rPr>
          </w:rPrChange>
        </w:rPr>
        <w:t xml:space="preserve">yang </w:t>
      </w:r>
      <w:del w:id="67" w:author="Siti Fatimah" w:date="2016-12-20T20:45:00Z">
        <w:r w:rsidR="00CD5E6E" w:rsidRPr="00E2666A" w:rsidDel="00DC1D44">
          <w:rPr>
            <w:rFonts w:cs="Times New Roman"/>
            <w:color w:val="000000" w:themeColor="text1"/>
            <w:highlight w:val="yellow"/>
            <w:lang w:val="id-ID"/>
            <w:rPrChange w:id="68" w:author="RMahendra" w:date="2016-12-09T08:37:00Z">
              <w:rPr>
                <w:rFonts w:cs="Times New Roman"/>
                <w:color w:val="000000" w:themeColor="text1"/>
                <w:lang w:val="id-ID"/>
              </w:rPr>
            </w:rPrChange>
          </w:rPr>
          <w:delText>hampir sama</w:delText>
        </w:r>
        <w:r w:rsidR="00CD5E6E" w:rsidRPr="00FF5FC8" w:rsidDel="00DC1D44">
          <w:rPr>
            <w:rFonts w:cs="Times New Roman"/>
            <w:color w:val="000000" w:themeColor="text1"/>
            <w:lang w:val="id-ID"/>
          </w:rPr>
          <w:delText xml:space="preserve"> </w:delText>
        </w:r>
      </w:del>
      <w:ins w:id="69" w:author="Siti Fatimah" w:date="2016-12-20T20:45:00Z">
        <w:r w:rsidR="00DC1D44">
          <w:rPr>
            <w:rFonts w:cs="Times New Roman"/>
            <w:color w:val="000000" w:themeColor="text1"/>
          </w:rPr>
          <w:t xml:space="preserve">mirip </w:t>
        </w:r>
      </w:ins>
      <w:r w:rsidR="00CD5E6E" w:rsidRPr="00FF5FC8">
        <w:rPr>
          <w:rFonts w:cs="Times New Roman"/>
          <w:color w:val="000000" w:themeColor="text1"/>
          <w:lang w:val="id-ID"/>
        </w:rPr>
        <w:t xml:space="preserve">dengan Suitmedia, yaitu tugas individu untuk </w:t>
      </w:r>
      <w:r w:rsidR="003A1049" w:rsidRPr="00FF5FC8">
        <w:rPr>
          <w:rFonts w:cs="Times New Roman"/>
          <w:i/>
          <w:color w:val="000000" w:themeColor="text1"/>
          <w:lang w:val="id-ID"/>
        </w:rPr>
        <w:t>F</w:t>
      </w:r>
      <w:r w:rsidR="00CD5E6E" w:rsidRPr="00FF5FC8">
        <w:rPr>
          <w:rFonts w:cs="Times New Roman"/>
          <w:i/>
          <w:color w:val="000000" w:themeColor="text1"/>
          <w:lang w:val="id-ID"/>
        </w:rPr>
        <w:t xml:space="preserve">ront-end </w:t>
      </w:r>
      <w:r w:rsidR="00572FA7">
        <w:rPr>
          <w:rFonts w:cs="Times New Roman"/>
          <w:i/>
          <w:color w:val="000000" w:themeColor="text1"/>
        </w:rPr>
        <w:t xml:space="preserve">Web </w:t>
      </w:r>
      <w:r w:rsidR="003A1049" w:rsidRPr="00FF5FC8">
        <w:rPr>
          <w:rFonts w:cs="Times New Roman"/>
          <w:i/>
          <w:color w:val="000000" w:themeColor="text1"/>
          <w:lang w:val="id-ID"/>
        </w:rPr>
        <w:t>D</w:t>
      </w:r>
      <w:r w:rsidR="00CD5E6E" w:rsidRPr="00FF5FC8">
        <w:rPr>
          <w:rFonts w:cs="Times New Roman"/>
          <w:i/>
          <w:color w:val="000000" w:themeColor="text1"/>
          <w:lang w:val="id-ID"/>
        </w:rPr>
        <w:t xml:space="preserve">eveloper </w:t>
      </w:r>
      <w:r w:rsidR="003A1049" w:rsidRPr="00FF5FC8">
        <w:rPr>
          <w:rFonts w:cs="Times New Roman"/>
          <w:i/>
          <w:color w:val="000000" w:themeColor="text1"/>
          <w:lang w:val="id-ID"/>
        </w:rPr>
        <w:t>I</w:t>
      </w:r>
      <w:r w:rsidR="00CD5E6E" w:rsidRPr="00FF5FC8">
        <w:rPr>
          <w:rFonts w:cs="Times New Roman"/>
          <w:i/>
          <w:color w:val="000000" w:themeColor="text1"/>
          <w:lang w:val="id-ID"/>
        </w:rPr>
        <w:t>ntern</w:t>
      </w:r>
      <w:r w:rsidR="00CD5E6E" w:rsidRPr="00FF5FC8">
        <w:rPr>
          <w:rFonts w:cs="Times New Roman"/>
          <w:color w:val="000000" w:themeColor="text1"/>
          <w:lang w:val="id-ID"/>
        </w:rPr>
        <w:t>. Namun tugas yang diberikan Bukalapak harus diselesaikan dalam waktu 2 hari. Penulis juga berhasil menyelesaikan tugas tersebut.</w:t>
      </w:r>
      <w:r w:rsidR="00513634" w:rsidRPr="00FF5FC8">
        <w:rPr>
          <w:rFonts w:cs="Times New Roman"/>
          <w:color w:val="000000" w:themeColor="text1"/>
          <w:lang w:val="id-ID"/>
        </w:rPr>
        <w:t xml:space="preserve"> </w:t>
      </w:r>
      <w:r w:rsidR="00CD5E6E" w:rsidRPr="00FF5FC8">
        <w:rPr>
          <w:rFonts w:cs="Times New Roman"/>
          <w:color w:val="000000" w:themeColor="text1"/>
          <w:lang w:val="id-ID"/>
        </w:rPr>
        <w:t xml:space="preserve">Sambil menunggu </w:t>
      </w:r>
      <w:del w:id="70" w:author="Siti Fatimah" w:date="2016-12-20T20:34:00Z">
        <w:r w:rsidR="00CD5E6E" w:rsidRPr="00FF5FC8" w:rsidDel="00F12F42">
          <w:rPr>
            <w:rFonts w:cs="Times New Roman"/>
            <w:color w:val="000000" w:themeColor="text1"/>
            <w:lang w:val="id-ID"/>
          </w:rPr>
          <w:delText xml:space="preserve">kabar </w:delText>
        </w:r>
      </w:del>
      <w:ins w:id="71" w:author="Siti Fatimah" w:date="2016-12-20T20:34:00Z">
        <w:r w:rsidR="00F12F42">
          <w:rPr>
            <w:rFonts w:cs="Times New Roman"/>
            <w:color w:val="000000" w:themeColor="text1"/>
          </w:rPr>
          <w:t>respons</w:t>
        </w:r>
        <w:r w:rsidR="00F12F42" w:rsidRPr="00FF5FC8">
          <w:rPr>
            <w:rFonts w:cs="Times New Roman"/>
            <w:color w:val="000000" w:themeColor="text1"/>
            <w:lang w:val="id-ID"/>
          </w:rPr>
          <w:t xml:space="preserve"> </w:t>
        </w:r>
      </w:ins>
      <w:r w:rsidR="00CD5E6E" w:rsidRPr="00FF5FC8">
        <w:rPr>
          <w:rFonts w:cs="Times New Roman"/>
          <w:color w:val="000000" w:themeColor="text1"/>
          <w:lang w:val="id-ID"/>
        </w:rPr>
        <w:t xml:space="preserve">dari Suitmedia dan Bukalapak, Veritrans juga memberikan </w:t>
      </w:r>
      <w:del w:id="72" w:author="Siti Fatimah" w:date="2016-12-20T20:34:00Z">
        <w:r w:rsidR="003F2A14" w:rsidRPr="00FF5FC8" w:rsidDel="00F12F42">
          <w:rPr>
            <w:rFonts w:cs="Times New Roman"/>
            <w:color w:val="000000" w:themeColor="text1"/>
            <w:lang w:val="id-ID"/>
          </w:rPr>
          <w:delText>kabar</w:delText>
        </w:r>
      </w:del>
      <w:ins w:id="73" w:author="Siti Fatimah" w:date="2016-12-20T20:34:00Z">
        <w:r w:rsidR="00F12F42">
          <w:rPr>
            <w:rFonts w:cs="Times New Roman"/>
            <w:color w:val="000000" w:themeColor="text1"/>
          </w:rPr>
          <w:t>respons</w:t>
        </w:r>
      </w:ins>
      <w:r w:rsidR="00CD5E6E" w:rsidRPr="00FF5FC8">
        <w:rPr>
          <w:rFonts w:cs="Times New Roman"/>
          <w:color w:val="000000" w:themeColor="text1"/>
          <w:lang w:val="id-ID"/>
        </w:rPr>
        <w:t xml:space="preserve">. </w:t>
      </w:r>
      <w:commentRangeStart w:id="74"/>
      <w:r w:rsidR="00CD5E6E" w:rsidRPr="00FF5FC8">
        <w:rPr>
          <w:rFonts w:cs="Times New Roman"/>
          <w:color w:val="000000" w:themeColor="text1"/>
          <w:lang w:val="id-ID"/>
        </w:rPr>
        <w:t xml:space="preserve">Berbeda dengan Suitmedia dan Bukalapak yang hanya memberikan tugas </w:t>
      </w:r>
      <w:r w:rsidR="00513634" w:rsidRPr="00FF5FC8">
        <w:rPr>
          <w:rFonts w:cs="Times New Roman"/>
          <w:color w:val="000000" w:themeColor="text1"/>
          <w:lang w:val="id-ID"/>
        </w:rPr>
        <w:t xml:space="preserve">individu </w:t>
      </w:r>
      <w:r w:rsidR="00CD5E6E" w:rsidRPr="00FF5FC8">
        <w:rPr>
          <w:rFonts w:cs="Times New Roman"/>
          <w:color w:val="000000" w:themeColor="text1"/>
          <w:lang w:val="id-ID"/>
        </w:rPr>
        <w:t xml:space="preserve">melalui </w:t>
      </w:r>
      <w:r w:rsidR="00CD5E6E" w:rsidRPr="00FF5FC8">
        <w:rPr>
          <w:rFonts w:cs="Times New Roman"/>
          <w:i/>
          <w:color w:val="000000" w:themeColor="text1"/>
          <w:lang w:val="id-ID"/>
        </w:rPr>
        <w:t>email</w:t>
      </w:r>
      <w:r w:rsidR="00CD5E6E" w:rsidRPr="00FF5FC8">
        <w:rPr>
          <w:rFonts w:cs="Times New Roman"/>
          <w:color w:val="000000" w:themeColor="text1"/>
          <w:lang w:val="id-ID"/>
        </w:rPr>
        <w:t xml:space="preserve">, Veritrans mengadakan </w:t>
      </w:r>
      <w:r w:rsidR="00CD5E6E" w:rsidRPr="00FF5FC8">
        <w:rPr>
          <w:rFonts w:cs="Times New Roman"/>
          <w:i/>
          <w:color w:val="000000" w:themeColor="text1"/>
          <w:lang w:val="id-ID"/>
        </w:rPr>
        <w:t>Interns Selection Day</w:t>
      </w:r>
      <w:ins w:id="75" w:author="Siti Fatimah" w:date="2016-12-17T17:50:00Z">
        <w:r w:rsidR="006002CA">
          <w:rPr>
            <w:rFonts w:cs="Times New Roman"/>
            <w:color w:val="000000" w:themeColor="text1"/>
          </w:rPr>
          <w:t xml:space="preserve">. </w:t>
        </w:r>
        <w:r w:rsidR="006002CA">
          <w:rPr>
            <w:rFonts w:cs="Times New Roman"/>
            <w:i/>
            <w:color w:val="000000" w:themeColor="text1"/>
          </w:rPr>
          <w:t>Intern Selection Day</w:t>
        </w:r>
      </w:ins>
      <w:ins w:id="76" w:author="Siti Fatimah" w:date="2016-12-17T17:51:00Z">
        <w:r w:rsidR="006002CA">
          <w:rPr>
            <w:rFonts w:cs="Times New Roman"/>
            <w:color w:val="000000" w:themeColor="text1"/>
          </w:rPr>
          <w:t xml:space="preserve"> </w:t>
        </w:r>
      </w:ins>
      <w:del w:id="77" w:author="Siti Fatimah" w:date="2016-12-17T17:51:00Z">
        <w:r w:rsidR="00CD5E6E" w:rsidRPr="00FF5FC8" w:rsidDel="006002CA">
          <w:rPr>
            <w:rFonts w:cs="Times New Roman"/>
            <w:color w:val="000000" w:themeColor="text1"/>
            <w:lang w:val="id-ID"/>
          </w:rPr>
          <w:delText xml:space="preserve">, yaitu </w:delText>
        </w:r>
      </w:del>
      <w:ins w:id="78" w:author="Siti Fatimah" w:date="2016-12-17T17:51:00Z">
        <w:r w:rsidR="006002CA">
          <w:rPr>
            <w:rFonts w:cs="Times New Roman"/>
            <w:color w:val="000000" w:themeColor="text1"/>
          </w:rPr>
          <w:t xml:space="preserve">merupakan </w:t>
        </w:r>
      </w:ins>
      <w:r w:rsidR="00CD5E6E" w:rsidRPr="00FF5FC8">
        <w:rPr>
          <w:rFonts w:cs="Times New Roman"/>
          <w:color w:val="000000" w:themeColor="text1"/>
          <w:lang w:val="id-ID"/>
        </w:rPr>
        <w:t xml:space="preserve">satu hari dimana seluruh pendaftar </w:t>
      </w:r>
      <w:r w:rsidR="003A1049" w:rsidRPr="00FF5FC8">
        <w:rPr>
          <w:rFonts w:cs="Times New Roman"/>
          <w:i/>
          <w:color w:val="000000" w:themeColor="text1"/>
          <w:lang w:val="id-ID"/>
        </w:rPr>
        <w:t>S</w:t>
      </w:r>
      <w:r w:rsidR="00CD5E6E" w:rsidRPr="00FF5FC8">
        <w:rPr>
          <w:rFonts w:cs="Times New Roman"/>
          <w:i/>
          <w:color w:val="000000" w:themeColor="text1"/>
          <w:lang w:val="id-ID"/>
        </w:rPr>
        <w:t xml:space="preserve">oftware </w:t>
      </w:r>
      <w:r w:rsidR="003A1049" w:rsidRPr="00FF5FC8">
        <w:rPr>
          <w:rFonts w:cs="Times New Roman"/>
          <w:i/>
          <w:color w:val="000000" w:themeColor="text1"/>
          <w:lang w:val="id-ID"/>
        </w:rPr>
        <w:t>E</w:t>
      </w:r>
      <w:r w:rsidR="00CD5E6E" w:rsidRPr="00FF5FC8">
        <w:rPr>
          <w:rFonts w:cs="Times New Roman"/>
          <w:i/>
          <w:color w:val="000000" w:themeColor="text1"/>
          <w:lang w:val="id-ID"/>
        </w:rPr>
        <w:t xml:space="preserve">ngineer </w:t>
      </w:r>
      <w:r w:rsidR="003A1049" w:rsidRPr="00FF5FC8">
        <w:rPr>
          <w:rFonts w:cs="Times New Roman"/>
          <w:i/>
          <w:color w:val="000000" w:themeColor="text1"/>
          <w:lang w:val="id-ID"/>
        </w:rPr>
        <w:t>I</w:t>
      </w:r>
      <w:r w:rsidR="00CD5E6E" w:rsidRPr="00FF5FC8">
        <w:rPr>
          <w:rFonts w:cs="Times New Roman"/>
          <w:i/>
          <w:color w:val="000000" w:themeColor="text1"/>
          <w:lang w:val="id-ID"/>
        </w:rPr>
        <w:t>ntern</w:t>
      </w:r>
      <w:r w:rsidR="00CD5E6E" w:rsidRPr="00FF5FC8">
        <w:rPr>
          <w:rFonts w:cs="Times New Roman"/>
          <w:color w:val="000000" w:themeColor="text1"/>
          <w:lang w:val="id-ID"/>
        </w:rPr>
        <w:t xml:space="preserve"> akan diuji secara bersamaan dan diajak untuk melihat kantor Veritrans</w:t>
      </w:r>
      <w:r w:rsidR="002C18E2" w:rsidRPr="00FF5FC8">
        <w:rPr>
          <w:rFonts w:cs="Times New Roman"/>
          <w:color w:val="000000" w:themeColor="text1"/>
          <w:lang w:val="id-ID"/>
        </w:rPr>
        <w:t>.</w:t>
      </w:r>
      <w:commentRangeEnd w:id="74"/>
      <w:r w:rsidR="00E2666A">
        <w:rPr>
          <w:rStyle w:val="CommentReference"/>
        </w:rPr>
        <w:commentReference w:id="74"/>
      </w:r>
    </w:p>
    <w:p w14:paraId="1F16558F" w14:textId="1CD4A1BD" w:rsidR="00513634" w:rsidRPr="00FF5FC8" w:rsidRDefault="002C18E2" w:rsidP="00CD5E6E">
      <w:pPr>
        <w:rPr>
          <w:rFonts w:cs="Times New Roman"/>
          <w:color w:val="000000" w:themeColor="text1"/>
          <w:lang w:val="id-ID"/>
        </w:rPr>
      </w:pPr>
      <w:r w:rsidRPr="00FF5FC8">
        <w:rPr>
          <w:rFonts w:cs="Times New Roman"/>
          <w:color w:val="000000" w:themeColor="text1"/>
          <w:lang w:val="id-ID"/>
        </w:rPr>
        <w:t xml:space="preserve">Beberapa hari setelah mengikuti </w:t>
      </w:r>
      <w:r w:rsidRPr="00FF5FC8">
        <w:rPr>
          <w:rFonts w:cs="Times New Roman"/>
          <w:i/>
          <w:color w:val="000000" w:themeColor="text1"/>
          <w:lang w:val="id-ID"/>
        </w:rPr>
        <w:t>Interns Selection Day</w:t>
      </w:r>
      <w:r w:rsidRPr="00FF5FC8">
        <w:rPr>
          <w:rFonts w:cs="Times New Roman"/>
          <w:color w:val="000000" w:themeColor="text1"/>
          <w:lang w:val="id-ID"/>
        </w:rPr>
        <w:t xml:space="preserve">, penulis mendapatkan </w:t>
      </w:r>
      <w:r w:rsidRPr="00FF5FC8">
        <w:rPr>
          <w:rFonts w:cs="Times New Roman"/>
          <w:i/>
          <w:color w:val="000000" w:themeColor="text1"/>
          <w:lang w:val="id-ID"/>
        </w:rPr>
        <w:t>email</w:t>
      </w:r>
      <w:r w:rsidRPr="00FF5FC8">
        <w:rPr>
          <w:rFonts w:cs="Times New Roman"/>
          <w:color w:val="000000" w:themeColor="text1"/>
          <w:lang w:val="id-ID"/>
        </w:rPr>
        <w:t xml:space="preserve"> dari </w:t>
      </w:r>
      <w:r w:rsidR="00513634" w:rsidRPr="00FF5FC8">
        <w:rPr>
          <w:rFonts w:cs="Times New Roman"/>
          <w:color w:val="000000" w:themeColor="text1"/>
          <w:lang w:val="id-ID"/>
        </w:rPr>
        <w:t xml:space="preserve">Bukalapak </w:t>
      </w:r>
      <w:r w:rsidRPr="00FF5FC8">
        <w:rPr>
          <w:rFonts w:cs="Times New Roman"/>
          <w:color w:val="000000" w:themeColor="text1"/>
          <w:lang w:val="id-ID"/>
        </w:rPr>
        <w:t xml:space="preserve">yang berisi panggilan untuk mengikuti wawancara di kantor Bukalapak. Penulis diwawancarai oleh orang dari bagian </w:t>
      </w:r>
      <w:r w:rsidRPr="00FF5FC8">
        <w:rPr>
          <w:rFonts w:cs="Times New Roman"/>
          <w:i/>
          <w:color w:val="000000" w:themeColor="text1"/>
          <w:lang w:val="id-ID"/>
        </w:rPr>
        <w:t>Human Resources</w:t>
      </w:r>
      <w:r w:rsidRPr="00FF5FC8">
        <w:rPr>
          <w:rFonts w:cs="Times New Roman"/>
          <w:color w:val="000000" w:themeColor="text1"/>
          <w:lang w:val="id-ID"/>
        </w:rPr>
        <w:t xml:space="preserve"> yang menanyakan seputar pengalaman berorganisasi. </w:t>
      </w:r>
      <w:commentRangeStart w:id="79"/>
      <w:r w:rsidRPr="00FF5FC8">
        <w:rPr>
          <w:rFonts w:cs="Times New Roman"/>
          <w:color w:val="000000" w:themeColor="text1"/>
          <w:lang w:val="id-ID"/>
        </w:rPr>
        <w:t xml:space="preserve">Setelah itu penulis juga diwawancarai oleh orang dari bagian </w:t>
      </w:r>
      <w:r w:rsidRPr="00FF5FC8">
        <w:rPr>
          <w:rFonts w:cs="Times New Roman"/>
          <w:i/>
          <w:color w:val="000000" w:themeColor="text1"/>
          <w:lang w:val="id-ID"/>
        </w:rPr>
        <w:t>Front-end Web Developer</w:t>
      </w:r>
      <w:ins w:id="80" w:author="Siti Fatimah" w:date="2016-12-17T17:51:00Z">
        <w:r w:rsidR="006002CA">
          <w:rPr>
            <w:rFonts w:cs="Times New Roman"/>
            <w:i/>
            <w:color w:val="000000" w:themeColor="text1"/>
          </w:rPr>
          <w:t xml:space="preserve">. </w:t>
        </w:r>
        <w:r w:rsidR="006002CA">
          <w:rPr>
            <w:rFonts w:cs="Times New Roman"/>
            <w:color w:val="000000" w:themeColor="text1"/>
          </w:rPr>
          <w:t xml:space="preserve">Penulis </w:t>
        </w:r>
      </w:ins>
      <w:del w:id="81" w:author="Siti Fatimah" w:date="2016-12-17T17:51:00Z">
        <w:r w:rsidRPr="00FF5FC8" w:rsidDel="006002CA">
          <w:rPr>
            <w:rFonts w:cs="Times New Roman"/>
            <w:color w:val="000000" w:themeColor="text1"/>
            <w:lang w:val="id-ID"/>
          </w:rPr>
          <w:delText xml:space="preserve"> yang menanyakan </w:delText>
        </w:r>
      </w:del>
      <w:ins w:id="82" w:author="Siti Fatimah" w:date="2016-12-17T17:51:00Z">
        <w:r w:rsidR="006002CA">
          <w:rPr>
            <w:rFonts w:cs="Times New Roman"/>
            <w:color w:val="000000" w:themeColor="text1"/>
          </w:rPr>
          <w:t xml:space="preserve">diberikan </w:t>
        </w:r>
      </w:ins>
      <w:r w:rsidRPr="00FF5FC8">
        <w:rPr>
          <w:rFonts w:cs="Times New Roman"/>
          <w:color w:val="000000" w:themeColor="text1"/>
          <w:lang w:val="id-ID"/>
        </w:rPr>
        <w:t xml:space="preserve">beberapa pertanyaan seputar teknologi perkembangan </w:t>
      </w:r>
      <w:r w:rsidRPr="00FF5FC8">
        <w:rPr>
          <w:rFonts w:cs="Times New Roman"/>
          <w:i/>
          <w:color w:val="000000" w:themeColor="text1"/>
          <w:lang w:val="id-ID"/>
        </w:rPr>
        <w:t>website</w:t>
      </w:r>
      <w:ins w:id="83" w:author="Siti Fatimah" w:date="2016-12-17T17:52:00Z">
        <w:r w:rsidR="006002CA">
          <w:rPr>
            <w:rFonts w:cs="Times New Roman"/>
            <w:i/>
            <w:color w:val="000000" w:themeColor="text1"/>
          </w:rPr>
          <w:t xml:space="preserve">. </w:t>
        </w:r>
        <w:r w:rsidR="006002CA">
          <w:rPr>
            <w:rFonts w:cs="Times New Roman"/>
            <w:color w:val="000000" w:themeColor="text1"/>
          </w:rPr>
          <w:t>Penulis juga</w:t>
        </w:r>
      </w:ins>
      <w:del w:id="84" w:author="Siti Fatimah" w:date="2016-12-17T17:52:00Z">
        <w:r w:rsidRPr="00FF5FC8" w:rsidDel="006002CA">
          <w:rPr>
            <w:rFonts w:cs="Times New Roman"/>
            <w:color w:val="000000" w:themeColor="text1"/>
            <w:lang w:val="id-ID"/>
          </w:rPr>
          <w:delText xml:space="preserve"> dan</w:delText>
        </w:r>
      </w:del>
      <w:r w:rsidRPr="00FF5FC8">
        <w:rPr>
          <w:rFonts w:cs="Times New Roman"/>
          <w:color w:val="000000" w:themeColor="text1"/>
          <w:lang w:val="id-ID"/>
        </w:rPr>
        <w:t xml:space="preserve"> </w:t>
      </w:r>
      <w:del w:id="85" w:author="Siti Fatimah" w:date="2016-12-17T17:52:00Z">
        <w:r w:rsidRPr="00FF5FC8" w:rsidDel="006002CA">
          <w:rPr>
            <w:rFonts w:cs="Times New Roman"/>
            <w:color w:val="000000" w:themeColor="text1"/>
            <w:lang w:val="id-ID"/>
          </w:rPr>
          <w:delText xml:space="preserve">memberikan </w:delText>
        </w:r>
      </w:del>
      <w:ins w:id="86" w:author="Siti Fatimah" w:date="2016-12-17T17:52:00Z">
        <w:r w:rsidR="006002CA">
          <w:rPr>
            <w:rFonts w:cs="Times New Roman"/>
            <w:color w:val="000000" w:themeColor="text1"/>
          </w:rPr>
          <w:t xml:space="preserve">diberikan </w:t>
        </w:r>
      </w:ins>
      <w:r w:rsidRPr="00FF5FC8">
        <w:rPr>
          <w:rFonts w:cs="Times New Roman"/>
          <w:color w:val="000000" w:themeColor="text1"/>
          <w:lang w:val="id-ID"/>
        </w:rPr>
        <w:t xml:space="preserve">tugas untuk mengembangkan tugas yang telah penulis kumpulkan melalui </w:t>
      </w:r>
      <w:r w:rsidRPr="00FF5FC8">
        <w:rPr>
          <w:rFonts w:cs="Times New Roman"/>
          <w:i/>
          <w:color w:val="000000" w:themeColor="text1"/>
          <w:lang w:val="id-ID"/>
        </w:rPr>
        <w:t>email</w:t>
      </w:r>
      <w:r w:rsidRPr="00FF5FC8">
        <w:rPr>
          <w:rFonts w:cs="Times New Roman"/>
          <w:color w:val="000000" w:themeColor="text1"/>
          <w:lang w:val="id-ID"/>
        </w:rPr>
        <w:t xml:space="preserve"> dalam waktu 2 jam.</w:t>
      </w:r>
      <w:commentRangeEnd w:id="79"/>
      <w:r w:rsidR="00154154">
        <w:rPr>
          <w:rStyle w:val="CommentReference"/>
        </w:rPr>
        <w:commentReference w:id="79"/>
      </w:r>
      <w:r w:rsidRPr="00FF5FC8">
        <w:rPr>
          <w:rFonts w:cs="Times New Roman"/>
          <w:color w:val="000000" w:themeColor="text1"/>
          <w:lang w:val="id-ID"/>
        </w:rPr>
        <w:t xml:space="preserve"> Di akhir wawancara, penulis diberitahukan akan </w:t>
      </w:r>
      <w:del w:id="87" w:author="Siti Fatimah" w:date="2016-12-20T20:35:00Z">
        <w:r w:rsidRPr="00FF5FC8" w:rsidDel="00F12F42">
          <w:rPr>
            <w:rFonts w:cs="Times New Roman"/>
            <w:color w:val="000000" w:themeColor="text1"/>
            <w:lang w:val="id-ID"/>
          </w:rPr>
          <w:delText xml:space="preserve">dikabari </w:delText>
        </w:r>
      </w:del>
      <w:ins w:id="88" w:author="Siti Fatimah" w:date="2016-12-20T20:35:00Z">
        <w:r w:rsidR="00F12F42">
          <w:rPr>
            <w:rFonts w:cs="Times New Roman"/>
            <w:color w:val="000000" w:themeColor="text1"/>
          </w:rPr>
          <w:t>diberikan umpan balik</w:t>
        </w:r>
        <w:r w:rsidR="00F12F42" w:rsidRPr="00FF5FC8">
          <w:rPr>
            <w:rFonts w:cs="Times New Roman"/>
            <w:color w:val="000000" w:themeColor="text1"/>
            <w:lang w:val="id-ID"/>
          </w:rPr>
          <w:t xml:space="preserve"> </w:t>
        </w:r>
      </w:ins>
      <w:r w:rsidRPr="00FF5FC8">
        <w:rPr>
          <w:rFonts w:cs="Times New Roman"/>
          <w:color w:val="000000" w:themeColor="text1"/>
          <w:lang w:val="id-ID"/>
        </w:rPr>
        <w:t>sekitar seminggu setelahnya.</w:t>
      </w:r>
    </w:p>
    <w:p w14:paraId="36DD21D2" w14:textId="50A9AF8A" w:rsidR="00513634" w:rsidRPr="00FF5FC8" w:rsidRDefault="002C18E2" w:rsidP="0000143E">
      <w:pPr>
        <w:rPr>
          <w:rFonts w:cs="Times New Roman"/>
          <w:color w:val="000000" w:themeColor="text1"/>
          <w:lang w:val="id-ID"/>
        </w:rPr>
      </w:pPr>
      <w:r w:rsidRPr="00FF5FC8">
        <w:rPr>
          <w:rFonts w:cs="Times New Roman"/>
          <w:color w:val="000000" w:themeColor="text1"/>
          <w:lang w:val="id-ID"/>
        </w:rPr>
        <w:lastRenderedPageBreak/>
        <w:t xml:space="preserve">Sudah lebih dari seminggu, penulis belum dapat </w:t>
      </w:r>
      <w:del w:id="89" w:author="Siti Fatimah" w:date="2016-12-20T20:35:00Z">
        <w:r w:rsidRPr="00FF5FC8" w:rsidDel="00F12F42">
          <w:rPr>
            <w:rFonts w:cs="Times New Roman"/>
            <w:color w:val="000000" w:themeColor="text1"/>
            <w:lang w:val="id-ID"/>
          </w:rPr>
          <w:delText>kaba</w:delText>
        </w:r>
        <w:r w:rsidR="0000143E" w:rsidRPr="00FF5FC8" w:rsidDel="00F12F42">
          <w:rPr>
            <w:rFonts w:cs="Times New Roman"/>
            <w:color w:val="000000" w:themeColor="text1"/>
            <w:lang w:val="id-ID"/>
          </w:rPr>
          <w:delText xml:space="preserve">r </w:delText>
        </w:r>
      </w:del>
      <w:ins w:id="90" w:author="Siti Fatimah" w:date="2016-12-20T20:35:00Z">
        <w:r w:rsidR="00F12F42">
          <w:rPr>
            <w:rFonts w:cs="Times New Roman"/>
            <w:color w:val="000000" w:themeColor="text1"/>
          </w:rPr>
          <w:t>umpan balik</w:t>
        </w:r>
        <w:r w:rsidR="00F12F42" w:rsidRPr="00FF5FC8">
          <w:rPr>
            <w:rFonts w:cs="Times New Roman"/>
            <w:color w:val="000000" w:themeColor="text1"/>
            <w:lang w:val="id-ID"/>
          </w:rPr>
          <w:t xml:space="preserve"> </w:t>
        </w:r>
      </w:ins>
      <w:r w:rsidR="0000143E" w:rsidRPr="00FF5FC8">
        <w:rPr>
          <w:rFonts w:cs="Times New Roman"/>
          <w:color w:val="000000" w:themeColor="text1"/>
          <w:lang w:val="id-ID"/>
        </w:rPr>
        <w:t xml:space="preserve">dari Bukalapak. Penulis justru mendapatkan </w:t>
      </w:r>
      <w:del w:id="91" w:author="Siti Fatimah" w:date="2016-12-20T20:35:00Z">
        <w:r w:rsidR="003F2A14" w:rsidRPr="00FF5FC8" w:rsidDel="00F12F42">
          <w:rPr>
            <w:rFonts w:cs="Times New Roman"/>
            <w:color w:val="000000" w:themeColor="text1"/>
            <w:lang w:val="id-ID"/>
          </w:rPr>
          <w:delText>kabar</w:delText>
        </w:r>
        <w:r w:rsidR="0000143E" w:rsidRPr="00FF5FC8" w:rsidDel="00F12F42">
          <w:rPr>
            <w:rFonts w:cs="Times New Roman"/>
            <w:color w:val="000000" w:themeColor="text1"/>
            <w:lang w:val="id-ID"/>
          </w:rPr>
          <w:delText xml:space="preserve"> </w:delText>
        </w:r>
      </w:del>
      <w:ins w:id="92" w:author="Siti Fatimah" w:date="2016-12-20T20:35:00Z">
        <w:r w:rsidR="00F12F42">
          <w:rPr>
            <w:rFonts w:cs="Times New Roman"/>
            <w:color w:val="000000" w:themeColor="text1"/>
          </w:rPr>
          <w:t>respons</w:t>
        </w:r>
        <w:r w:rsidR="00F12F42" w:rsidRPr="00FF5FC8">
          <w:rPr>
            <w:rFonts w:cs="Times New Roman"/>
            <w:color w:val="000000" w:themeColor="text1"/>
            <w:lang w:val="id-ID"/>
          </w:rPr>
          <w:t xml:space="preserve"> </w:t>
        </w:r>
      </w:ins>
      <w:r w:rsidR="0000143E" w:rsidRPr="00FF5FC8">
        <w:rPr>
          <w:rFonts w:cs="Times New Roman"/>
          <w:color w:val="000000" w:themeColor="text1"/>
          <w:lang w:val="id-ID"/>
        </w:rPr>
        <w:t xml:space="preserve">dari Suitmedia. Pada akhir April 2016, Suitmedia menelepon penulis dan </w:t>
      </w:r>
      <w:del w:id="93" w:author="Siti Fatimah" w:date="2016-12-20T20:35:00Z">
        <w:r w:rsidR="0000143E" w:rsidRPr="00FF5FC8" w:rsidDel="00F12F42">
          <w:rPr>
            <w:rFonts w:cs="Times New Roman"/>
            <w:color w:val="000000" w:themeColor="text1"/>
            <w:lang w:val="id-ID"/>
          </w:rPr>
          <w:delText xml:space="preserve">memberikan kabar </w:delText>
        </w:r>
      </w:del>
      <w:ins w:id="94" w:author="Siti Fatimah" w:date="2016-12-20T20:35:00Z">
        <w:r w:rsidR="00F12F42">
          <w:rPr>
            <w:rFonts w:cs="Times New Roman"/>
            <w:color w:val="000000" w:themeColor="text1"/>
          </w:rPr>
          <w:t xml:space="preserve">menyatakan </w:t>
        </w:r>
      </w:ins>
      <w:r w:rsidR="0000143E" w:rsidRPr="00FF5FC8">
        <w:rPr>
          <w:rFonts w:cs="Times New Roman"/>
          <w:color w:val="000000" w:themeColor="text1"/>
          <w:lang w:val="id-ID"/>
        </w:rPr>
        <w:t xml:space="preserve">bahwa penulis diterima sebagai </w:t>
      </w:r>
      <w:r w:rsidR="00900014" w:rsidRPr="00FF5FC8">
        <w:rPr>
          <w:rFonts w:cs="Times New Roman"/>
          <w:i/>
          <w:color w:val="000000" w:themeColor="text1"/>
          <w:lang w:val="id-ID"/>
        </w:rPr>
        <w:t>Front-end Web I</w:t>
      </w:r>
      <w:r w:rsidR="0000143E" w:rsidRPr="00FF5FC8">
        <w:rPr>
          <w:rFonts w:cs="Times New Roman"/>
          <w:i/>
          <w:color w:val="000000" w:themeColor="text1"/>
          <w:lang w:val="id-ID"/>
        </w:rPr>
        <w:t>ntern</w:t>
      </w:r>
      <w:r w:rsidR="0000143E" w:rsidRPr="00FF5FC8">
        <w:rPr>
          <w:rFonts w:cs="Times New Roman"/>
          <w:color w:val="000000" w:themeColor="text1"/>
          <w:lang w:val="id-ID"/>
        </w:rPr>
        <w:t xml:space="preserve">. Penulis senang akhirnya ada perusahaan yang </w:t>
      </w:r>
      <w:r w:rsidR="003F2A14" w:rsidRPr="00FF5FC8">
        <w:rPr>
          <w:rFonts w:cs="Times New Roman"/>
          <w:color w:val="000000" w:themeColor="text1"/>
          <w:lang w:val="id-ID"/>
        </w:rPr>
        <w:t xml:space="preserve">memberikan </w:t>
      </w:r>
      <w:del w:id="95" w:author="Siti Fatimah" w:date="2016-12-20T20:37:00Z">
        <w:r w:rsidR="003F2A14" w:rsidRPr="00FF5FC8" w:rsidDel="00DC1D44">
          <w:rPr>
            <w:rFonts w:cs="Times New Roman"/>
            <w:color w:val="000000" w:themeColor="text1"/>
            <w:lang w:val="id-ID"/>
          </w:rPr>
          <w:delText>kabar</w:delText>
        </w:r>
        <w:r w:rsidR="0000143E" w:rsidRPr="00FF5FC8" w:rsidDel="00DC1D44">
          <w:rPr>
            <w:rFonts w:cs="Times New Roman"/>
            <w:color w:val="000000" w:themeColor="text1"/>
            <w:lang w:val="id-ID"/>
          </w:rPr>
          <w:delText xml:space="preserve"> </w:delText>
        </w:r>
      </w:del>
      <w:ins w:id="96" w:author="Siti Fatimah" w:date="2016-12-20T20:37:00Z">
        <w:r w:rsidR="00DC1D44">
          <w:rPr>
            <w:rFonts w:cs="Times New Roman"/>
            <w:color w:val="000000" w:themeColor="text1"/>
          </w:rPr>
          <w:t>umpan balik yang</w:t>
        </w:r>
        <w:r w:rsidR="00DC1D44" w:rsidRPr="00FF5FC8">
          <w:rPr>
            <w:rFonts w:cs="Times New Roman"/>
            <w:color w:val="000000" w:themeColor="text1"/>
            <w:lang w:val="id-ID"/>
          </w:rPr>
          <w:t xml:space="preserve"> </w:t>
        </w:r>
      </w:ins>
      <w:ins w:id="97" w:author="Siti Fatimah" w:date="2016-12-20T20:36:00Z">
        <w:r w:rsidR="00F12F42">
          <w:rPr>
            <w:rFonts w:cs="Times New Roman"/>
            <w:color w:val="000000" w:themeColor="text1"/>
          </w:rPr>
          <w:t xml:space="preserve">baik </w:t>
        </w:r>
      </w:ins>
      <w:r w:rsidR="0000143E" w:rsidRPr="00FF5FC8">
        <w:rPr>
          <w:rFonts w:cs="Times New Roman"/>
          <w:color w:val="000000" w:themeColor="text1"/>
          <w:lang w:val="id-ID"/>
        </w:rPr>
        <w:t xml:space="preserve">walaupun bukan perusahaan yang ditargetkan. Namun setelah diterima di Suitmedia, Kudo baru memanggil penulis untuk wawancara. Penulis menerima panggilan tersebut dan melakukan wawancara </w:t>
      </w:r>
      <w:r w:rsidR="0090353D" w:rsidRPr="00FF5FC8">
        <w:rPr>
          <w:rFonts w:cs="Times New Roman"/>
          <w:color w:val="000000" w:themeColor="text1"/>
          <w:lang w:val="id-ID"/>
        </w:rPr>
        <w:t xml:space="preserve">di Kudo. Di Kudo, penulis juga diwawancarai oleh orang dari bagian </w:t>
      </w:r>
      <w:r w:rsidR="0090353D" w:rsidRPr="00FF5FC8">
        <w:rPr>
          <w:rFonts w:cs="Times New Roman"/>
          <w:i/>
          <w:color w:val="000000" w:themeColor="text1"/>
          <w:lang w:val="id-ID"/>
        </w:rPr>
        <w:t>Human Resources</w:t>
      </w:r>
      <w:r w:rsidR="0090353D" w:rsidRPr="00FF5FC8">
        <w:rPr>
          <w:rFonts w:cs="Times New Roman"/>
          <w:color w:val="000000" w:themeColor="text1"/>
          <w:lang w:val="id-ID"/>
        </w:rPr>
        <w:t xml:space="preserve"> dan</w:t>
      </w:r>
      <w:r w:rsidR="00572FA7">
        <w:rPr>
          <w:rFonts w:cs="Times New Roman"/>
          <w:color w:val="000000" w:themeColor="text1"/>
        </w:rPr>
        <w:t xml:space="preserve"> </w:t>
      </w:r>
      <w:r w:rsidR="0090353D" w:rsidRPr="00FF5FC8">
        <w:rPr>
          <w:rFonts w:cs="Times New Roman"/>
          <w:i/>
          <w:color w:val="000000" w:themeColor="text1"/>
          <w:lang w:val="id-ID"/>
        </w:rPr>
        <w:t>Web Developer</w:t>
      </w:r>
      <w:r w:rsidR="0090353D" w:rsidRPr="00FF5FC8">
        <w:rPr>
          <w:rFonts w:cs="Times New Roman"/>
          <w:color w:val="000000" w:themeColor="text1"/>
          <w:lang w:val="id-ID"/>
        </w:rPr>
        <w:t>. Penulis tidak diberikan tugas teknis, tetap</w:t>
      </w:r>
      <w:r w:rsidR="00FF5FC8">
        <w:rPr>
          <w:rFonts w:cs="Times New Roman"/>
          <w:color w:val="000000" w:themeColor="text1"/>
          <w:lang w:val="id-ID"/>
        </w:rPr>
        <w:t>i lebih banyak pertanyaan menge</w:t>
      </w:r>
      <w:r w:rsidR="00FF5FC8">
        <w:rPr>
          <w:rFonts w:cs="Times New Roman"/>
          <w:color w:val="000000" w:themeColor="text1"/>
        </w:rPr>
        <w:t>n</w:t>
      </w:r>
      <w:r w:rsidR="0090353D" w:rsidRPr="00FF5FC8">
        <w:rPr>
          <w:rFonts w:cs="Times New Roman"/>
          <w:color w:val="000000" w:themeColor="text1"/>
          <w:lang w:val="id-ID"/>
        </w:rPr>
        <w:t>ai bagaimana penulis menyelesaikan suatu masalah.</w:t>
      </w:r>
    </w:p>
    <w:p w14:paraId="5C674B15" w14:textId="38CCF2E3" w:rsidR="002528D8" w:rsidRPr="00FF5FC8" w:rsidDel="00DC1D44" w:rsidRDefault="0090353D" w:rsidP="0090353D">
      <w:pPr>
        <w:rPr>
          <w:del w:id="98" w:author="Siti Fatimah" w:date="2016-12-20T20:42:00Z"/>
          <w:rFonts w:cs="Times New Roman"/>
          <w:color w:val="000000" w:themeColor="text1"/>
          <w:lang w:val="id-ID"/>
        </w:rPr>
      </w:pPr>
      <w:r w:rsidRPr="00FF5FC8">
        <w:rPr>
          <w:rFonts w:cs="Times New Roman"/>
          <w:color w:val="000000" w:themeColor="text1"/>
          <w:lang w:val="id-ID"/>
        </w:rPr>
        <w:t xml:space="preserve">Pada awal Mei 2016, Bukalapak dan Veritrans baru memberikan </w:t>
      </w:r>
      <w:del w:id="99" w:author="Siti Fatimah" w:date="2016-12-20T20:36:00Z">
        <w:r w:rsidRPr="00FF5FC8" w:rsidDel="00F12F42">
          <w:rPr>
            <w:rFonts w:cs="Times New Roman"/>
            <w:color w:val="000000" w:themeColor="text1"/>
            <w:lang w:val="id-ID"/>
          </w:rPr>
          <w:delText xml:space="preserve">kabar </w:delText>
        </w:r>
      </w:del>
      <w:ins w:id="100" w:author="Siti Fatimah" w:date="2016-12-20T20:36:00Z">
        <w:r w:rsidR="00F12F42">
          <w:rPr>
            <w:rFonts w:cs="Times New Roman"/>
            <w:color w:val="000000" w:themeColor="text1"/>
          </w:rPr>
          <w:t>umpan balik</w:t>
        </w:r>
        <w:r w:rsidR="00F12F42" w:rsidRPr="00FF5FC8">
          <w:rPr>
            <w:rFonts w:cs="Times New Roman"/>
            <w:color w:val="000000" w:themeColor="text1"/>
            <w:lang w:val="id-ID"/>
          </w:rPr>
          <w:t xml:space="preserve"> </w:t>
        </w:r>
      </w:ins>
      <w:r w:rsidRPr="00FF5FC8">
        <w:rPr>
          <w:rFonts w:cs="Times New Roman"/>
          <w:color w:val="000000" w:themeColor="text1"/>
          <w:lang w:val="id-ID"/>
        </w:rPr>
        <w:t xml:space="preserve">bahwa penulis tidak lolos menjadi </w:t>
      </w:r>
      <w:r w:rsidRPr="00FF5FC8">
        <w:rPr>
          <w:rFonts w:cs="Times New Roman"/>
          <w:i/>
          <w:color w:val="000000" w:themeColor="text1"/>
          <w:lang w:val="id-ID"/>
        </w:rPr>
        <w:t>intern</w:t>
      </w:r>
      <w:r w:rsidRPr="00FF5FC8">
        <w:rPr>
          <w:rFonts w:cs="Times New Roman"/>
          <w:color w:val="000000" w:themeColor="text1"/>
          <w:lang w:val="id-ID"/>
        </w:rPr>
        <w:t xml:space="preserve">. Penulis cukup kaget dan kecewa melihat </w:t>
      </w:r>
      <w:del w:id="101" w:author="Siti Fatimah" w:date="2016-12-20T20:36:00Z">
        <w:r w:rsidRPr="00FF5FC8" w:rsidDel="00F12F42">
          <w:rPr>
            <w:rFonts w:cs="Times New Roman"/>
            <w:color w:val="000000" w:themeColor="text1"/>
            <w:lang w:val="id-ID"/>
          </w:rPr>
          <w:delText xml:space="preserve">kabar </w:delText>
        </w:r>
      </w:del>
      <w:ins w:id="102" w:author="Siti Fatimah" w:date="2016-12-20T20:36:00Z">
        <w:r w:rsidR="00F12F42">
          <w:rPr>
            <w:rFonts w:cs="Times New Roman"/>
            <w:color w:val="000000" w:themeColor="text1"/>
          </w:rPr>
          <w:t xml:space="preserve">umpan balik </w:t>
        </w:r>
      </w:ins>
      <w:r w:rsidRPr="00FF5FC8">
        <w:rPr>
          <w:rFonts w:cs="Times New Roman"/>
          <w:color w:val="000000" w:themeColor="text1"/>
          <w:lang w:val="id-ID"/>
        </w:rPr>
        <w:t xml:space="preserve">tersebut, karena dua perusahaan tersebut adalah target awal penulis. Namun Kudo memberikan </w:t>
      </w:r>
      <w:del w:id="103" w:author="Siti Fatimah" w:date="2016-12-20T20:36:00Z">
        <w:r w:rsidRPr="00FF5FC8" w:rsidDel="00F12F42">
          <w:rPr>
            <w:rFonts w:cs="Times New Roman"/>
            <w:color w:val="000000" w:themeColor="text1"/>
            <w:lang w:val="id-ID"/>
          </w:rPr>
          <w:delText xml:space="preserve">kabar </w:delText>
        </w:r>
      </w:del>
      <w:ins w:id="104" w:author="Siti Fatimah" w:date="2016-12-20T20:36:00Z">
        <w:r w:rsidR="00DC1D44">
          <w:rPr>
            <w:rFonts w:cs="Times New Roman"/>
            <w:color w:val="000000" w:themeColor="text1"/>
          </w:rPr>
          <w:t xml:space="preserve">umpan balik yang </w:t>
        </w:r>
      </w:ins>
      <w:r w:rsidRPr="00FF5FC8">
        <w:rPr>
          <w:rFonts w:cs="Times New Roman"/>
          <w:color w:val="000000" w:themeColor="text1"/>
          <w:lang w:val="id-ID"/>
        </w:rPr>
        <w:t xml:space="preserve">baik kepada penulis. Penulis lolos menjadi </w:t>
      </w:r>
      <w:r w:rsidR="00572FA7">
        <w:rPr>
          <w:rFonts w:cs="Times New Roman"/>
          <w:i/>
          <w:color w:val="000000" w:themeColor="text1"/>
        </w:rPr>
        <w:t xml:space="preserve">Web </w:t>
      </w:r>
      <w:r w:rsidRPr="00FF5FC8">
        <w:rPr>
          <w:rFonts w:cs="Times New Roman"/>
          <w:i/>
          <w:color w:val="000000" w:themeColor="text1"/>
          <w:lang w:val="id-ID"/>
        </w:rPr>
        <w:t xml:space="preserve">Front-end </w:t>
      </w:r>
      <w:r w:rsidR="00900014" w:rsidRPr="00FF5FC8">
        <w:rPr>
          <w:rFonts w:cs="Times New Roman"/>
          <w:i/>
          <w:color w:val="000000" w:themeColor="text1"/>
          <w:lang w:val="id-ID"/>
        </w:rPr>
        <w:t>I</w:t>
      </w:r>
      <w:r w:rsidRPr="00FF5FC8">
        <w:rPr>
          <w:rFonts w:cs="Times New Roman"/>
          <w:i/>
          <w:color w:val="000000" w:themeColor="text1"/>
          <w:lang w:val="id-ID"/>
        </w:rPr>
        <w:t>ntern</w:t>
      </w:r>
      <w:r w:rsidRPr="00FF5FC8">
        <w:rPr>
          <w:rFonts w:cs="Times New Roman"/>
          <w:color w:val="000000" w:themeColor="text1"/>
          <w:lang w:val="id-ID"/>
        </w:rPr>
        <w:t xml:space="preserve"> di Kudo. Penulis merasa senang karena salah satu perusahaan yang ditargetkan memberikan </w:t>
      </w:r>
      <w:del w:id="105" w:author="Siti Fatimah" w:date="2016-12-20T20:37:00Z">
        <w:r w:rsidRPr="00FF5FC8" w:rsidDel="00DC1D44">
          <w:rPr>
            <w:rFonts w:cs="Times New Roman"/>
            <w:color w:val="000000" w:themeColor="text1"/>
            <w:lang w:val="id-ID"/>
          </w:rPr>
          <w:delText xml:space="preserve">kabar </w:delText>
        </w:r>
      </w:del>
      <w:ins w:id="106" w:author="Siti Fatimah" w:date="2016-12-20T20:37:00Z">
        <w:r w:rsidR="00DC1D44">
          <w:rPr>
            <w:rFonts w:cs="Times New Roman"/>
            <w:color w:val="000000" w:themeColor="text1"/>
          </w:rPr>
          <w:t>umpan balik yang</w:t>
        </w:r>
        <w:r w:rsidR="00DC1D44" w:rsidRPr="00FF5FC8">
          <w:rPr>
            <w:rFonts w:cs="Times New Roman"/>
            <w:color w:val="000000" w:themeColor="text1"/>
            <w:lang w:val="id-ID"/>
          </w:rPr>
          <w:t xml:space="preserve"> </w:t>
        </w:r>
      </w:ins>
      <w:r w:rsidRPr="00FF5FC8">
        <w:rPr>
          <w:rFonts w:cs="Times New Roman"/>
          <w:color w:val="000000" w:themeColor="text1"/>
          <w:lang w:val="id-ID"/>
        </w:rPr>
        <w:t xml:space="preserve">positif. Akhirnya penulis memutuskan untuk melewatkan kesempatan dari Suitmedia dan menerima kesempatan </w:t>
      </w:r>
      <w:r w:rsidRPr="00FF5FC8">
        <w:rPr>
          <w:rFonts w:cs="Times New Roman"/>
          <w:i/>
          <w:color w:val="000000" w:themeColor="text1"/>
          <w:lang w:val="id-ID"/>
        </w:rPr>
        <w:t>intern</w:t>
      </w:r>
      <w:r w:rsidRPr="00FF5FC8">
        <w:rPr>
          <w:rFonts w:cs="Times New Roman"/>
          <w:color w:val="000000" w:themeColor="text1"/>
          <w:lang w:val="id-ID"/>
        </w:rPr>
        <w:t xml:space="preserve"> di Kudo.</w:t>
      </w:r>
    </w:p>
    <w:p w14:paraId="01B83DA6" w14:textId="77777777" w:rsidR="002528D8" w:rsidRPr="00FF5FC8" w:rsidRDefault="002528D8">
      <w:pPr>
        <w:rPr>
          <w:rFonts w:cs="Times New Roman"/>
          <w:color w:val="000000" w:themeColor="text1"/>
          <w:lang w:val="id-ID"/>
        </w:rPr>
        <w:pPrChange w:id="107" w:author="Siti Fatimah" w:date="2016-12-20T20:42:00Z">
          <w:pPr>
            <w:spacing w:line="276" w:lineRule="auto"/>
            <w:jc w:val="left"/>
          </w:pPr>
        </w:pPrChange>
      </w:pPr>
      <w:del w:id="108" w:author="Siti Fatimah" w:date="2016-12-20T20:42:00Z">
        <w:r w:rsidRPr="00FF5FC8" w:rsidDel="00DC1D44">
          <w:rPr>
            <w:rFonts w:cs="Times New Roman"/>
            <w:color w:val="000000" w:themeColor="text1"/>
            <w:lang w:val="id-ID"/>
          </w:rPr>
          <w:br w:type="page"/>
        </w:r>
      </w:del>
    </w:p>
    <w:p w14:paraId="1421B4B1" w14:textId="77777777" w:rsidR="005E26B2" w:rsidRPr="00FF5FC8" w:rsidRDefault="00E24960" w:rsidP="002177BB">
      <w:pPr>
        <w:pStyle w:val="Heading2"/>
        <w:numPr>
          <w:ilvl w:val="1"/>
          <w:numId w:val="2"/>
        </w:numPr>
        <w:ind w:left="567" w:hanging="567"/>
        <w:rPr>
          <w:rFonts w:cs="Times New Roman"/>
          <w:lang w:val="id-ID"/>
        </w:rPr>
      </w:pPr>
      <w:bookmarkStart w:id="109" w:name="_Toc462055221"/>
      <w:r w:rsidRPr="00FF5FC8">
        <w:rPr>
          <w:rFonts w:cs="Times New Roman"/>
          <w:lang w:val="id-ID"/>
        </w:rPr>
        <w:t>T</w:t>
      </w:r>
      <w:r w:rsidR="008F6CF1" w:rsidRPr="00FF5FC8">
        <w:rPr>
          <w:rFonts w:cs="Times New Roman"/>
          <w:lang w:val="id-ID"/>
        </w:rPr>
        <w:t>empat Kerja Praktik</w:t>
      </w:r>
      <w:bookmarkEnd w:id="109"/>
    </w:p>
    <w:p w14:paraId="6C1DA44C" w14:textId="77777777" w:rsidR="003F2A14" w:rsidRPr="00FF5FC8" w:rsidRDefault="003F2A14" w:rsidP="003F2A14">
      <w:pPr>
        <w:rPr>
          <w:rFonts w:cs="Times New Roman"/>
          <w:lang w:val="id-ID"/>
        </w:rPr>
      </w:pPr>
      <w:r w:rsidRPr="00FF5FC8">
        <w:rPr>
          <w:rFonts w:cs="Times New Roman"/>
          <w:lang w:val="id-ID"/>
        </w:rPr>
        <w:t>Pada bagian ini, penulis akan menjelaskan tentang profil tempat kerja praktik, struktur organisasi tempat kerja praktik, dan posisi penulis dalam struktur organisasi tempat kerja praktik.</w:t>
      </w:r>
    </w:p>
    <w:p w14:paraId="4834D8B7" w14:textId="77777777" w:rsidR="005E26B2" w:rsidRPr="00FF5FC8" w:rsidRDefault="003355DD" w:rsidP="002177BB">
      <w:pPr>
        <w:pStyle w:val="Heading3"/>
        <w:numPr>
          <w:ilvl w:val="2"/>
          <w:numId w:val="2"/>
        </w:numPr>
        <w:ind w:left="709" w:hanging="709"/>
        <w:rPr>
          <w:rFonts w:cs="Times New Roman"/>
          <w:lang w:val="id-ID"/>
        </w:rPr>
      </w:pPr>
      <w:bookmarkStart w:id="110" w:name="_Toc462055222"/>
      <w:r w:rsidRPr="00FF5FC8">
        <w:rPr>
          <w:rFonts w:cs="Times New Roman"/>
          <w:lang w:val="id-ID"/>
        </w:rPr>
        <w:t>Profil Tempat Kerja Praktik</w:t>
      </w:r>
      <w:bookmarkEnd w:id="110"/>
    </w:p>
    <w:p w14:paraId="2E6ACDE8" w14:textId="77777777" w:rsidR="003F340E" w:rsidRPr="00FF5FC8" w:rsidRDefault="003F340E" w:rsidP="00201A6F">
      <w:pPr>
        <w:rPr>
          <w:rFonts w:cs="Times New Roman"/>
          <w:lang w:val="id-ID"/>
        </w:rPr>
      </w:pPr>
      <w:r w:rsidRPr="00FF5FC8">
        <w:rPr>
          <w:rFonts w:cs="Times New Roman"/>
          <w:lang w:val="id-ID"/>
        </w:rPr>
        <w:t xml:space="preserve">Kudo Teknologi Indonesia atau yang biasa dikenal dengan Kudo, Kios Untuk Dagang Online, merupakan </w:t>
      </w:r>
      <w:r w:rsidRPr="00FF5FC8">
        <w:rPr>
          <w:rFonts w:cs="Times New Roman"/>
          <w:i/>
          <w:lang w:val="id-ID"/>
        </w:rPr>
        <w:t>assisted e-Commerce</w:t>
      </w:r>
      <w:r w:rsidRPr="00FF5FC8">
        <w:rPr>
          <w:rFonts w:cs="Times New Roman"/>
          <w:lang w:val="id-ID"/>
        </w:rPr>
        <w:t xml:space="preserve"> yang menghubungkan </w:t>
      </w:r>
      <w:r w:rsidR="000423F6" w:rsidRPr="00FF5FC8">
        <w:rPr>
          <w:rFonts w:cs="Times New Roman"/>
          <w:lang w:val="id-ID"/>
        </w:rPr>
        <w:t xml:space="preserve">pedagang, baik </w:t>
      </w:r>
      <w:r w:rsidR="000423F6" w:rsidRPr="00FF5FC8">
        <w:rPr>
          <w:rFonts w:cs="Times New Roman"/>
          <w:i/>
          <w:lang w:val="id-ID"/>
        </w:rPr>
        <w:t>seller</w:t>
      </w:r>
      <w:r w:rsidR="000423F6" w:rsidRPr="00FF5FC8">
        <w:rPr>
          <w:rFonts w:cs="Times New Roman"/>
          <w:lang w:val="id-ID"/>
        </w:rPr>
        <w:t xml:space="preserve"> maupun </w:t>
      </w:r>
      <w:r w:rsidR="000423F6" w:rsidRPr="00FF5FC8">
        <w:rPr>
          <w:rFonts w:cs="Times New Roman"/>
          <w:i/>
          <w:lang w:val="id-ID"/>
        </w:rPr>
        <w:t>reseller</w:t>
      </w:r>
      <w:r w:rsidR="000423F6" w:rsidRPr="00FF5FC8">
        <w:rPr>
          <w:rFonts w:cs="Times New Roman"/>
          <w:lang w:val="id-ID"/>
        </w:rPr>
        <w:t xml:space="preserve"> produk</w:t>
      </w:r>
      <w:r w:rsidRPr="00FF5FC8">
        <w:rPr>
          <w:rFonts w:cs="Times New Roman"/>
          <w:lang w:val="id-ID"/>
        </w:rPr>
        <w:t>.</w:t>
      </w:r>
      <w:r w:rsidR="000423F6" w:rsidRPr="00FF5FC8">
        <w:rPr>
          <w:rFonts w:cs="Times New Roman"/>
          <w:lang w:val="id-ID"/>
        </w:rPr>
        <w:t xml:space="preserve"> Kudo memberikan kemudahan untuk masyarakat Indonesia yang tidak memiliki akses atau tidak ingin </w:t>
      </w:r>
      <w:r w:rsidR="00A73763" w:rsidRPr="00FF5FC8">
        <w:rPr>
          <w:rFonts w:cs="Times New Roman"/>
          <w:lang w:val="id-ID"/>
        </w:rPr>
        <w:t xml:space="preserve">melakukan </w:t>
      </w:r>
      <w:r w:rsidR="000423F6" w:rsidRPr="00FF5FC8">
        <w:rPr>
          <w:rFonts w:cs="Times New Roman"/>
          <w:lang w:val="id-ID"/>
        </w:rPr>
        <w:t xml:space="preserve">transaksi </w:t>
      </w:r>
      <w:r w:rsidR="000423F6" w:rsidRPr="00FF5FC8">
        <w:rPr>
          <w:rFonts w:cs="Times New Roman"/>
          <w:i/>
          <w:lang w:val="id-ID"/>
        </w:rPr>
        <w:t>online</w:t>
      </w:r>
      <w:r w:rsidR="000423F6" w:rsidRPr="00FF5FC8">
        <w:rPr>
          <w:rFonts w:cs="Times New Roman"/>
          <w:lang w:val="id-ID"/>
        </w:rPr>
        <w:t xml:space="preserve"> sehingga dapat melakukan pembelanjaan</w:t>
      </w:r>
      <w:r w:rsidRPr="00FF5FC8">
        <w:rPr>
          <w:rFonts w:cs="Times New Roman"/>
          <w:lang w:val="id-ID"/>
        </w:rPr>
        <w:t xml:space="preserve"> </w:t>
      </w:r>
      <w:r w:rsidR="000423F6" w:rsidRPr="00FF5FC8">
        <w:rPr>
          <w:rFonts w:cs="Times New Roman"/>
          <w:i/>
          <w:lang w:val="id-ID"/>
        </w:rPr>
        <w:t>e-Commerce</w:t>
      </w:r>
      <w:r w:rsidR="000423F6" w:rsidRPr="00FF5FC8">
        <w:rPr>
          <w:rFonts w:cs="Times New Roman"/>
          <w:lang w:val="id-ID"/>
        </w:rPr>
        <w:t xml:space="preserve"> secara tunai melalui agen </w:t>
      </w:r>
      <w:r w:rsidR="000423F6" w:rsidRPr="00FF5FC8">
        <w:rPr>
          <w:rFonts w:cs="Times New Roman"/>
          <w:lang w:val="id-ID"/>
        </w:rPr>
        <w:lastRenderedPageBreak/>
        <w:t>Kudo.</w:t>
      </w:r>
      <w:r w:rsidR="00BB5830" w:rsidRPr="00FF5FC8">
        <w:rPr>
          <w:rFonts w:cs="Times New Roman"/>
          <w:lang w:val="id-ID"/>
        </w:rPr>
        <w:t xml:space="preserve"> Agen Kudo memegang peran penting</w:t>
      </w:r>
      <w:del w:id="111" w:author="RMahendra" w:date="2016-12-09T08:44:00Z">
        <w:r w:rsidR="00BB5830" w:rsidRPr="00FF5FC8" w:rsidDel="00154154">
          <w:rPr>
            <w:rFonts w:cs="Times New Roman"/>
            <w:lang w:val="id-ID"/>
          </w:rPr>
          <w:delText>, karena</w:delText>
        </w:r>
      </w:del>
      <w:ins w:id="112" w:author="RMahendra" w:date="2016-12-09T08:44:00Z">
        <w:r w:rsidR="00154154">
          <w:rPr>
            <w:rFonts w:cs="Times New Roman"/>
            <w:lang w:val="id-ID"/>
          </w:rPr>
          <w:t>dalam mewujudkan</w:t>
        </w:r>
      </w:ins>
      <w:r w:rsidR="00BB5830" w:rsidRPr="00FF5FC8">
        <w:rPr>
          <w:rFonts w:cs="Times New Roman"/>
          <w:lang w:val="id-ID"/>
        </w:rPr>
        <w:t xml:space="preserve"> visi Kudo </w:t>
      </w:r>
      <w:ins w:id="113" w:author="RMahendra" w:date="2016-12-09T08:44:00Z">
        <w:r w:rsidR="00154154">
          <w:rPr>
            <w:rFonts w:cs="Times New Roman"/>
            <w:lang w:val="id-ID"/>
          </w:rPr>
          <w:t>untuk</w:t>
        </w:r>
      </w:ins>
      <w:del w:id="114" w:author="RMahendra" w:date="2016-12-09T08:44:00Z">
        <w:r w:rsidR="00BB5830" w:rsidRPr="00FF5FC8" w:rsidDel="00154154">
          <w:rPr>
            <w:rFonts w:cs="Times New Roman"/>
            <w:lang w:val="id-ID"/>
          </w:rPr>
          <w:delText xml:space="preserve">adalah </w:delText>
        </w:r>
      </w:del>
      <w:r w:rsidR="00BB5830" w:rsidRPr="00FF5FC8">
        <w:rPr>
          <w:rFonts w:cs="Times New Roman"/>
          <w:lang w:val="id-ID"/>
        </w:rPr>
        <w:t xml:space="preserve">memajukan Indonesia dengan melahirkan ribuan pengusaha digital. Agen Kudo bertugas untuk memasarkan produk yang tersedia </w:t>
      </w:r>
      <w:r w:rsidR="00BB5830" w:rsidRPr="00FF5FC8">
        <w:rPr>
          <w:rFonts w:cs="Times New Roman"/>
          <w:i/>
          <w:lang w:val="id-ID"/>
        </w:rPr>
        <w:t>online</w:t>
      </w:r>
      <w:r w:rsidR="00BB5830" w:rsidRPr="00FF5FC8">
        <w:rPr>
          <w:rFonts w:cs="Times New Roman"/>
          <w:lang w:val="id-ID"/>
        </w:rPr>
        <w:t xml:space="preserve">, yang berasal dari </w:t>
      </w:r>
      <w:r w:rsidR="00BB5830" w:rsidRPr="00FF5FC8">
        <w:rPr>
          <w:rFonts w:cs="Times New Roman"/>
          <w:i/>
          <w:lang w:val="id-ID"/>
        </w:rPr>
        <w:t>marketplace online</w:t>
      </w:r>
      <w:r w:rsidR="00BB5830" w:rsidRPr="00FF5FC8">
        <w:rPr>
          <w:rFonts w:cs="Times New Roman"/>
          <w:lang w:val="id-ID"/>
        </w:rPr>
        <w:t xml:space="preserve">, seperti Bukalapak, Elevenia, dan sebagainya, kepada masyarakat yang tidak memiliki akses atau tidak ingin </w:t>
      </w:r>
      <w:r w:rsidR="00FF5FC8">
        <w:rPr>
          <w:rFonts w:cs="Times New Roman"/>
        </w:rPr>
        <w:t>melakukan</w:t>
      </w:r>
      <w:r w:rsidR="00A73763" w:rsidRPr="00FF5FC8">
        <w:rPr>
          <w:rFonts w:cs="Times New Roman"/>
          <w:lang w:val="id-ID"/>
        </w:rPr>
        <w:t xml:space="preserve"> </w:t>
      </w:r>
      <w:r w:rsidR="00BB5830" w:rsidRPr="00FF5FC8">
        <w:rPr>
          <w:rFonts w:cs="Times New Roman"/>
          <w:lang w:val="id-ID"/>
        </w:rPr>
        <w:t xml:space="preserve">transaksi </w:t>
      </w:r>
      <w:r w:rsidR="00BB5830" w:rsidRPr="00FF5FC8">
        <w:rPr>
          <w:rFonts w:cs="Times New Roman"/>
          <w:i/>
          <w:lang w:val="id-ID"/>
        </w:rPr>
        <w:t>online.</w:t>
      </w:r>
      <w:r w:rsidR="00BB5830" w:rsidRPr="00FF5FC8">
        <w:rPr>
          <w:rFonts w:cs="Times New Roman"/>
          <w:lang w:val="id-ID"/>
        </w:rPr>
        <w:t xml:space="preserve"> </w:t>
      </w:r>
      <w:del w:id="115" w:author="RMahendra" w:date="2016-12-09T08:44:00Z">
        <w:r w:rsidR="00BB5830" w:rsidRPr="00FF5FC8" w:rsidDel="00154154">
          <w:rPr>
            <w:rFonts w:cs="Times New Roman"/>
            <w:lang w:val="id-ID"/>
          </w:rPr>
          <w:delText>Sehingga m</w:delText>
        </w:r>
      </w:del>
      <w:ins w:id="116" w:author="RMahendra" w:date="2016-12-09T08:44:00Z">
        <w:r w:rsidR="00154154">
          <w:rPr>
            <w:rFonts w:cs="Times New Roman"/>
            <w:lang w:val="id-ID"/>
          </w:rPr>
          <w:t>M</w:t>
        </w:r>
      </w:ins>
      <w:r w:rsidR="00BB5830" w:rsidRPr="00FF5FC8">
        <w:rPr>
          <w:rFonts w:cs="Times New Roman"/>
          <w:lang w:val="id-ID"/>
        </w:rPr>
        <w:t xml:space="preserve">asyarakat tersebut </w:t>
      </w:r>
      <w:ins w:id="117" w:author="RMahendra" w:date="2016-12-09T08:45:00Z">
        <w:r w:rsidR="00154154">
          <w:rPr>
            <w:rFonts w:cs="Times New Roman"/>
            <w:lang w:val="id-ID"/>
          </w:rPr>
          <w:t xml:space="preserve">dapat </w:t>
        </w:r>
      </w:ins>
      <w:r w:rsidR="00BB5830" w:rsidRPr="00FF5FC8">
        <w:rPr>
          <w:rFonts w:cs="Times New Roman"/>
          <w:lang w:val="id-ID"/>
        </w:rPr>
        <w:t>melakukan transaksi tunai dengan agen Kudo</w:t>
      </w:r>
      <w:r w:rsidR="0068553E" w:rsidRPr="00FF5FC8">
        <w:rPr>
          <w:rFonts w:cs="Times New Roman"/>
          <w:lang w:val="id-ID"/>
        </w:rPr>
        <w:t xml:space="preserve"> [1]</w:t>
      </w:r>
      <w:r w:rsidR="00BB5830" w:rsidRPr="00FF5FC8">
        <w:rPr>
          <w:rFonts w:cs="Times New Roman"/>
          <w:lang w:val="id-ID"/>
        </w:rPr>
        <w:t>.</w:t>
      </w:r>
    </w:p>
    <w:p w14:paraId="526A068F" w14:textId="0184CDC4" w:rsidR="00A73763" w:rsidRPr="00FF5FC8" w:rsidDel="00DC1D44" w:rsidRDefault="00AC4021" w:rsidP="00201A6F">
      <w:pPr>
        <w:rPr>
          <w:del w:id="118" w:author="Siti Fatimah" w:date="2016-12-20T20:42:00Z"/>
          <w:rFonts w:cs="Times New Roman"/>
          <w:lang w:val="id-ID"/>
        </w:rPr>
      </w:pPr>
      <w:ins w:id="119" w:author="Siti Fatimah" w:date="2016-12-19T15:56:00Z">
        <w:r>
          <w:rPr>
            <w:rFonts w:cs="Times New Roman"/>
          </w:rPr>
          <w:t>Aplik</w:t>
        </w:r>
        <w:r w:rsidRPr="00FF5FC8">
          <w:rPr>
            <w:rFonts w:cs="Times New Roman"/>
            <w:lang w:val="id-ID"/>
          </w:rPr>
          <w:t>a</w:t>
        </w:r>
        <w:r>
          <w:rPr>
            <w:rFonts w:cs="Times New Roman"/>
          </w:rPr>
          <w:t xml:space="preserve">si </w:t>
        </w:r>
      </w:ins>
      <w:commentRangeStart w:id="120"/>
      <w:r w:rsidR="00BB5830" w:rsidRPr="00FF5FC8">
        <w:rPr>
          <w:rFonts w:cs="Times New Roman"/>
          <w:lang w:val="id-ID"/>
        </w:rPr>
        <w:t>Kudo</w:t>
      </w:r>
      <w:commentRangeEnd w:id="120"/>
      <w:r w:rsidR="00154154">
        <w:rPr>
          <w:rStyle w:val="CommentReference"/>
        </w:rPr>
        <w:commentReference w:id="120"/>
      </w:r>
      <w:r w:rsidR="00BB5830" w:rsidRPr="00FF5FC8">
        <w:rPr>
          <w:rFonts w:cs="Times New Roman"/>
          <w:lang w:val="id-ID"/>
        </w:rPr>
        <w:t xml:space="preserve"> mulai diluncurkan pada Desember 2014 dengan aplikasi khusus pada tablet</w:t>
      </w:r>
      <w:r w:rsidR="008A5740" w:rsidRPr="00FF5FC8">
        <w:rPr>
          <w:rFonts w:cs="Times New Roman"/>
          <w:lang w:val="id-ID"/>
        </w:rPr>
        <w:t xml:space="preserve">, yang dikenal sebagai Kudobox, dengan konsep kerja sama B2B. Kudobox diletakkan di beberapa tempat umum, seperti perkantoran, </w:t>
      </w:r>
      <w:r w:rsidR="008A5740" w:rsidRPr="00FF5FC8">
        <w:rPr>
          <w:rFonts w:cs="Times New Roman"/>
          <w:i/>
          <w:lang w:val="id-ID"/>
        </w:rPr>
        <w:t>mini market</w:t>
      </w:r>
      <w:r w:rsidR="008A5740" w:rsidRPr="00FF5FC8">
        <w:rPr>
          <w:rFonts w:cs="Times New Roman"/>
          <w:lang w:val="id-ID"/>
        </w:rPr>
        <w:t xml:space="preserve">, dan </w:t>
      </w:r>
      <w:r w:rsidR="008A5740" w:rsidRPr="00FF5FC8">
        <w:rPr>
          <w:rFonts w:cs="Times New Roman"/>
          <w:i/>
          <w:lang w:val="id-ID"/>
        </w:rPr>
        <w:t>mall</w:t>
      </w:r>
      <w:r w:rsidR="008A5740" w:rsidRPr="00FF5FC8">
        <w:rPr>
          <w:rFonts w:cs="Times New Roman"/>
          <w:lang w:val="id-ID"/>
        </w:rPr>
        <w:t>. Pada Januari 2015, Kudobox diubah dengan konsep keagenan perorangan, yang disebut agen Kudo.</w:t>
      </w:r>
      <w:r w:rsidR="00BB5830" w:rsidRPr="00FF5FC8">
        <w:rPr>
          <w:rFonts w:cs="Times New Roman"/>
          <w:lang w:val="id-ID"/>
        </w:rPr>
        <w:t xml:space="preserve"> </w:t>
      </w:r>
      <w:r w:rsidR="008A5740" w:rsidRPr="00FF5FC8">
        <w:rPr>
          <w:rFonts w:cs="Times New Roman"/>
          <w:lang w:val="id-ID"/>
        </w:rPr>
        <w:t xml:space="preserve">Agen Kudo berjualan dengan tablet individu. Maret 2016, Kudo meninggalkan konsep tablet dan meluncurkan </w:t>
      </w:r>
      <w:r w:rsidR="008A5740" w:rsidRPr="00FF5FC8">
        <w:rPr>
          <w:rFonts w:cs="Times New Roman"/>
          <w:i/>
          <w:lang w:val="id-ID"/>
        </w:rPr>
        <w:t>mobile app</w:t>
      </w:r>
      <w:r w:rsidR="008A5740" w:rsidRPr="00FF5FC8">
        <w:rPr>
          <w:rFonts w:cs="Times New Roman"/>
          <w:lang w:val="id-ID"/>
        </w:rPr>
        <w:t xml:space="preserve">. Dengan konsep ini, jumlah pelanggan dan agen Kudo meningkat tanpa ada batasan wilayah. Setelah </w:t>
      </w:r>
      <w:r w:rsidR="008A5740" w:rsidRPr="00FF5FC8">
        <w:rPr>
          <w:rFonts w:cs="Times New Roman"/>
          <w:i/>
          <w:lang w:val="id-ID"/>
        </w:rPr>
        <w:t>mobile app,</w:t>
      </w:r>
      <w:r w:rsidR="008A5740" w:rsidRPr="00FF5FC8">
        <w:rPr>
          <w:rFonts w:cs="Times New Roman"/>
          <w:lang w:val="id-ID"/>
        </w:rPr>
        <w:t xml:space="preserve"> Kudo juga meluncurkan </w:t>
      </w:r>
      <w:r w:rsidR="008A5740" w:rsidRPr="00FF5FC8">
        <w:rPr>
          <w:rFonts w:cs="Times New Roman"/>
          <w:i/>
          <w:lang w:val="id-ID"/>
        </w:rPr>
        <w:t>web app</w:t>
      </w:r>
      <w:r w:rsidR="008A5740" w:rsidRPr="00FF5FC8">
        <w:rPr>
          <w:rFonts w:cs="Times New Roman"/>
          <w:lang w:val="id-ID"/>
        </w:rPr>
        <w:t xml:space="preserve"> sehingga agen Kudo dapat berjualan menggunakan PC tanpa harus meng-</w:t>
      </w:r>
      <w:r w:rsidR="008A5740" w:rsidRPr="00FF5FC8">
        <w:rPr>
          <w:rFonts w:cs="Times New Roman"/>
          <w:i/>
          <w:lang w:val="id-ID"/>
        </w:rPr>
        <w:t>install</w:t>
      </w:r>
      <w:r w:rsidR="0068553E" w:rsidRPr="00FF5FC8">
        <w:rPr>
          <w:rFonts w:cs="Times New Roman"/>
          <w:lang w:val="id-ID"/>
        </w:rPr>
        <w:t xml:space="preserve"> aplikasi Kudo [1].</w:t>
      </w:r>
    </w:p>
    <w:p w14:paraId="488A8E84" w14:textId="77777777" w:rsidR="00A73763" w:rsidRPr="00FF5FC8" w:rsidRDefault="00A73763">
      <w:pPr>
        <w:rPr>
          <w:rFonts w:cs="Times New Roman"/>
          <w:lang w:val="id-ID"/>
        </w:rPr>
        <w:pPrChange w:id="121" w:author="Siti Fatimah" w:date="2016-12-20T20:42:00Z">
          <w:pPr>
            <w:spacing w:line="276" w:lineRule="auto"/>
            <w:jc w:val="left"/>
          </w:pPr>
        </w:pPrChange>
      </w:pPr>
      <w:del w:id="122" w:author="Siti Fatimah" w:date="2016-12-20T20:42:00Z">
        <w:r w:rsidRPr="00FF5FC8" w:rsidDel="00DC1D44">
          <w:rPr>
            <w:rFonts w:cs="Times New Roman"/>
            <w:lang w:val="id-ID"/>
          </w:rPr>
          <w:br w:type="page"/>
        </w:r>
      </w:del>
    </w:p>
    <w:p w14:paraId="068A2D62" w14:textId="77777777" w:rsidR="005E26B2" w:rsidRPr="00FF5FC8" w:rsidRDefault="00971847" w:rsidP="002177BB">
      <w:pPr>
        <w:pStyle w:val="Heading3"/>
        <w:numPr>
          <w:ilvl w:val="2"/>
          <w:numId w:val="2"/>
        </w:numPr>
        <w:ind w:left="709" w:hanging="709"/>
        <w:rPr>
          <w:rFonts w:cs="Times New Roman"/>
          <w:lang w:val="id-ID"/>
        </w:rPr>
      </w:pPr>
      <w:bookmarkStart w:id="123" w:name="_Toc462055223"/>
      <w:r w:rsidRPr="00FF5FC8">
        <w:rPr>
          <w:rFonts w:cs="Times New Roman"/>
          <w:lang w:val="id-ID"/>
        </w:rPr>
        <w:t>Posisi Penempatan Pelaksana Kerja Praktik dalam Struktur Organisasi</w:t>
      </w:r>
      <w:bookmarkEnd w:id="123"/>
    </w:p>
    <w:p w14:paraId="7DFBAA64" w14:textId="77777777" w:rsidR="003F340E" w:rsidRPr="00FF5FC8" w:rsidRDefault="00A73763" w:rsidP="00784E5B">
      <w:pPr>
        <w:rPr>
          <w:rFonts w:cs="Times New Roman"/>
          <w:lang w:val="id-ID"/>
        </w:rPr>
      </w:pPr>
      <w:r w:rsidRPr="00FF5FC8">
        <w:rPr>
          <w:rFonts w:cs="Times New Roman"/>
          <w:lang w:val="id-ID"/>
        </w:rPr>
        <w:t xml:space="preserve">Penulis ditempatkan pada posisi </w:t>
      </w:r>
      <w:r w:rsidR="00572FA7">
        <w:rPr>
          <w:rFonts w:cs="Times New Roman"/>
          <w:i/>
        </w:rPr>
        <w:t xml:space="preserve">Web </w:t>
      </w:r>
      <w:r w:rsidRPr="00FF5FC8">
        <w:rPr>
          <w:rFonts w:cs="Times New Roman"/>
          <w:i/>
          <w:lang w:val="id-ID"/>
        </w:rPr>
        <w:t xml:space="preserve">Front-end Developer </w:t>
      </w:r>
      <w:r w:rsidR="00900014" w:rsidRPr="00FF5FC8">
        <w:rPr>
          <w:rFonts w:cs="Times New Roman"/>
          <w:i/>
          <w:lang w:val="id-ID"/>
        </w:rPr>
        <w:t>I</w:t>
      </w:r>
      <w:r w:rsidRPr="00FF5FC8">
        <w:rPr>
          <w:rFonts w:cs="Times New Roman"/>
          <w:i/>
          <w:lang w:val="id-ID"/>
        </w:rPr>
        <w:t>ntern</w:t>
      </w:r>
      <w:r w:rsidRPr="00FF5FC8">
        <w:rPr>
          <w:rFonts w:cs="Times New Roman"/>
          <w:lang w:val="id-ID"/>
        </w:rPr>
        <w:t xml:space="preserve"> yang termasuk dalam divisi </w:t>
      </w:r>
      <w:r w:rsidRPr="00FF5FC8">
        <w:rPr>
          <w:rFonts w:cs="Times New Roman"/>
          <w:i/>
          <w:lang w:val="id-ID"/>
        </w:rPr>
        <w:t>Web Development</w:t>
      </w:r>
      <w:r w:rsidR="00DF2281" w:rsidRPr="00FF5FC8">
        <w:rPr>
          <w:rFonts w:cs="Times New Roman"/>
          <w:lang w:val="id-ID"/>
        </w:rPr>
        <w:t xml:space="preserve">, di bawah tim </w:t>
      </w:r>
      <w:r w:rsidR="00DF2281" w:rsidRPr="00FF5FC8">
        <w:rPr>
          <w:rFonts w:cs="Times New Roman"/>
          <w:i/>
          <w:lang w:val="id-ID"/>
        </w:rPr>
        <w:t>Front-end</w:t>
      </w:r>
      <w:r w:rsidR="00DF2281" w:rsidRPr="00FF5FC8">
        <w:rPr>
          <w:rFonts w:cs="Times New Roman"/>
          <w:lang w:val="id-ID"/>
        </w:rPr>
        <w:t xml:space="preserve">. Divisi </w:t>
      </w:r>
      <w:r w:rsidR="00DF2281" w:rsidRPr="00FF5FC8">
        <w:rPr>
          <w:rFonts w:cs="Times New Roman"/>
          <w:i/>
          <w:lang w:val="id-ID"/>
        </w:rPr>
        <w:t>Web Development</w:t>
      </w:r>
      <w:r w:rsidR="00DF2281" w:rsidRPr="00FF5FC8">
        <w:rPr>
          <w:rFonts w:cs="Times New Roman"/>
          <w:lang w:val="id-ID"/>
        </w:rPr>
        <w:t xml:space="preserve"> sendiri terbagi lagi menjadi </w:t>
      </w:r>
      <w:r w:rsidR="00572FA7">
        <w:rPr>
          <w:rFonts w:cs="Times New Roman"/>
          <w:i/>
        </w:rPr>
        <w:t xml:space="preserve">Web </w:t>
      </w:r>
      <w:r w:rsidR="00DF2281" w:rsidRPr="00FF5FC8">
        <w:rPr>
          <w:rFonts w:cs="Times New Roman"/>
          <w:i/>
          <w:lang w:val="id-ID"/>
        </w:rPr>
        <w:t xml:space="preserve">Front-end </w:t>
      </w:r>
      <w:r w:rsidR="00DF2281" w:rsidRPr="00FF5FC8">
        <w:rPr>
          <w:rFonts w:cs="Times New Roman"/>
          <w:lang w:val="id-ID"/>
        </w:rPr>
        <w:t xml:space="preserve">dan </w:t>
      </w:r>
      <w:r w:rsidR="00572FA7">
        <w:rPr>
          <w:rFonts w:cs="Times New Roman"/>
          <w:i/>
        </w:rPr>
        <w:t xml:space="preserve">Web </w:t>
      </w:r>
      <w:r w:rsidR="00DF2281" w:rsidRPr="00FF5FC8">
        <w:rPr>
          <w:rFonts w:cs="Times New Roman"/>
          <w:i/>
          <w:lang w:val="id-ID"/>
        </w:rPr>
        <w:t xml:space="preserve">Back-end </w:t>
      </w:r>
      <w:r w:rsidR="00DF2281" w:rsidRPr="00FF5FC8">
        <w:rPr>
          <w:rFonts w:cs="Times New Roman"/>
          <w:lang w:val="id-ID"/>
        </w:rPr>
        <w:t>yang memiliki kepala masing-masing. Agar lebih jelas, posisi penempatan penulis dalam struktur organisasi Kudo dapat dilihat pada Gambar 1.</w:t>
      </w:r>
    </w:p>
    <w:p w14:paraId="3AC4BB76" w14:textId="77777777" w:rsidR="00DF2281" w:rsidRPr="00FF5FC8" w:rsidRDefault="003F340E" w:rsidP="003F340E">
      <w:pPr>
        <w:rPr>
          <w:rFonts w:cs="Times New Roman"/>
          <w:lang w:val="id-ID"/>
        </w:rPr>
      </w:pPr>
      <w:r w:rsidRPr="00FF5FC8">
        <w:rPr>
          <w:rFonts w:cs="Times New Roman"/>
          <w:noProof/>
          <w:color w:val="4F81BD" w:themeColor="accent1"/>
          <w:lang w:val="id-ID" w:eastAsia="ko-KR"/>
        </w:rPr>
        <w:lastRenderedPageBreak/>
        <w:drawing>
          <wp:inline distT="0" distB="0" distL="0" distR="0" wp14:anchorId="25E7C345" wp14:editId="473AF3C0">
            <wp:extent cx="5247640" cy="4380970"/>
            <wp:effectExtent l="0" t="0" r="0" b="635"/>
            <wp:docPr id="2" name="Gambar 2" descr="C:\Users\idea\AppData\Local\Microsoft\Windows\INetCacheContent.Word\kudo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dea\AppData\Local\Microsoft\Windows\INetCacheContent.Word\kudo struc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47640" cy="4380970"/>
                    </a:xfrm>
                    <a:prstGeom prst="rect">
                      <a:avLst/>
                    </a:prstGeom>
                    <a:noFill/>
                    <a:ln>
                      <a:noFill/>
                    </a:ln>
                  </pic:spPr>
                </pic:pic>
              </a:graphicData>
            </a:graphic>
          </wp:inline>
        </w:drawing>
      </w:r>
    </w:p>
    <w:p w14:paraId="28585E88" w14:textId="77777777" w:rsidR="00DE2543" w:rsidRPr="006002CA" w:rsidRDefault="00DF2281" w:rsidP="00DF2281">
      <w:pPr>
        <w:jc w:val="center"/>
        <w:rPr>
          <w:rFonts w:cs="Times New Roman"/>
          <w:color w:val="0070C0"/>
          <w:sz w:val="20"/>
          <w:szCs w:val="20"/>
          <w:lang w:val="id-ID"/>
          <w:rPrChange w:id="124" w:author="Siti Fatimah" w:date="2016-12-17T17:53:00Z">
            <w:rPr>
              <w:rFonts w:cs="Times New Roman"/>
              <w:i/>
              <w:color w:val="0070C0"/>
              <w:sz w:val="20"/>
              <w:szCs w:val="20"/>
              <w:lang w:val="id-ID"/>
            </w:rPr>
          </w:rPrChange>
        </w:rPr>
      </w:pPr>
      <w:commentRangeStart w:id="125"/>
      <w:r w:rsidRPr="006002CA">
        <w:rPr>
          <w:rFonts w:cs="Times New Roman"/>
          <w:sz w:val="20"/>
          <w:szCs w:val="20"/>
          <w:lang w:val="id-ID"/>
          <w:rPrChange w:id="126" w:author="Siti Fatimah" w:date="2016-12-17T17:53:00Z">
            <w:rPr>
              <w:rFonts w:cs="Times New Roman"/>
              <w:i/>
              <w:sz w:val="20"/>
              <w:szCs w:val="20"/>
              <w:lang w:val="id-ID"/>
            </w:rPr>
          </w:rPrChange>
        </w:rPr>
        <w:t>Gambar 1. Posisi Penulis dalam Struktur Organisasi Kudo</w:t>
      </w:r>
      <w:commentRangeEnd w:id="125"/>
      <w:r w:rsidR="00154154" w:rsidRPr="006002CA">
        <w:rPr>
          <w:rStyle w:val="CommentReference"/>
        </w:rPr>
        <w:commentReference w:id="125"/>
      </w:r>
      <w:r w:rsidR="00DE2543" w:rsidRPr="006002CA">
        <w:rPr>
          <w:rFonts w:cs="Times New Roman"/>
          <w:sz w:val="20"/>
          <w:szCs w:val="20"/>
          <w:lang w:val="id-ID"/>
          <w:rPrChange w:id="127" w:author="Siti Fatimah" w:date="2016-12-17T17:53:00Z">
            <w:rPr>
              <w:rFonts w:cs="Times New Roman"/>
              <w:i/>
              <w:sz w:val="20"/>
              <w:szCs w:val="20"/>
              <w:lang w:val="id-ID"/>
            </w:rPr>
          </w:rPrChange>
        </w:rPr>
        <w:br w:type="page"/>
      </w:r>
    </w:p>
    <w:p w14:paraId="612F57E1" w14:textId="77777777" w:rsidR="00DE2543" w:rsidRPr="00FF5FC8" w:rsidRDefault="003930C4" w:rsidP="003930C4">
      <w:pPr>
        <w:pStyle w:val="Heading1"/>
        <w:numPr>
          <w:ilvl w:val="0"/>
          <w:numId w:val="1"/>
        </w:numPr>
        <w:ind w:left="0" w:firstLine="0"/>
        <w:rPr>
          <w:rFonts w:cs="Times New Roman"/>
          <w:lang w:val="id-ID"/>
        </w:rPr>
      </w:pPr>
      <w:r w:rsidRPr="00FF5FC8">
        <w:rPr>
          <w:rFonts w:cs="Times New Roman"/>
          <w:lang w:val="id-ID"/>
        </w:rPr>
        <w:lastRenderedPageBreak/>
        <w:br/>
      </w:r>
      <w:bookmarkStart w:id="128" w:name="_Toc462055224"/>
      <w:r w:rsidR="00F91B06" w:rsidRPr="00FF5FC8">
        <w:rPr>
          <w:rFonts w:cs="Times New Roman"/>
          <w:lang w:val="id-ID"/>
        </w:rPr>
        <w:t>ISI</w:t>
      </w:r>
      <w:bookmarkEnd w:id="128"/>
    </w:p>
    <w:p w14:paraId="704B2FB9" w14:textId="77777777" w:rsidR="00DE2543" w:rsidRPr="00FF5FC8" w:rsidRDefault="00DE2543" w:rsidP="00DE2543">
      <w:pPr>
        <w:rPr>
          <w:rFonts w:cs="Times New Roman"/>
          <w:lang w:val="id-ID"/>
        </w:rPr>
      </w:pPr>
    </w:p>
    <w:p w14:paraId="0F72B602" w14:textId="77777777" w:rsidR="00DE2543" w:rsidRPr="00FF5FC8" w:rsidRDefault="002944CD" w:rsidP="007A2A9A">
      <w:pPr>
        <w:pStyle w:val="Heading2"/>
        <w:numPr>
          <w:ilvl w:val="1"/>
          <w:numId w:val="1"/>
        </w:numPr>
        <w:ind w:left="567" w:hanging="567"/>
        <w:rPr>
          <w:rFonts w:cs="Times New Roman"/>
          <w:lang w:val="id-ID"/>
        </w:rPr>
      </w:pPr>
      <w:bookmarkStart w:id="129" w:name="_Toc462055225"/>
      <w:r w:rsidRPr="00FF5FC8">
        <w:rPr>
          <w:rFonts w:cs="Times New Roman"/>
          <w:lang w:val="id-ID"/>
        </w:rPr>
        <w:t>Pekerjaan</w:t>
      </w:r>
      <w:r w:rsidR="00775ACD" w:rsidRPr="00FF5FC8">
        <w:rPr>
          <w:rFonts w:cs="Times New Roman"/>
          <w:lang w:val="id-ID"/>
        </w:rPr>
        <w:t xml:space="preserve"> dalam</w:t>
      </w:r>
      <w:r w:rsidR="009C7830" w:rsidRPr="00FF5FC8">
        <w:rPr>
          <w:rFonts w:cs="Times New Roman"/>
          <w:lang w:val="id-ID"/>
        </w:rPr>
        <w:t xml:space="preserve"> Kerja Praktik</w:t>
      </w:r>
      <w:bookmarkEnd w:id="129"/>
    </w:p>
    <w:p w14:paraId="3EBD307C" w14:textId="77777777" w:rsidR="00825A3F" w:rsidRPr="00FF5FC8" w:rsidRDefault="00825A3F" w:rsidP="00825A3F">
      <w:pPr>
        <w:rPr>
          <w:rFonts w:cs="Times New Roman"/>
          <w:lang w:val="id-ID"/>
        </w:rPr>
      </w:pPr>
      <w:r w:rsidRPr="00FF5FC8">
        <w:rPr>
          <w:rFonts w:cs="Times New Roman"/>
          <w:lang w:val="id-ID"/>
        </w:rPr>
        <w:t>Pada bagian ini, penulis akan menjelaskan tentang latar belakang pekerjaan, tinjauan pustaka, metodologi, teknologi yang digunakan, dan pelaksanaan kerja praktik penulis.</w:t>
      </w:r>
    </w:p>
    <w:p w14:paraId="7AF9E301" w14:textId="77777777" w:rsidR="0066072A" w:rsidRPr="00FF5FC8" w:rsidRDefault="00A856D8" w:rsidP="00DE2543">
      <w:pPr>
        <w:pStyle w:val="Heading3"/>
        <w:numPr>
          <w:ilvl w:val="2"/>
          <w:numId w:val="1"/>
        </w:numPr>
        <w:ind w:left="709" w:hanging="709"/>
        <w:rPr>
          <w:rFonts w:cs="Times New Roman"/>
          <w:lang w:val="id-ID"/>
        </w:rPr>
      </w:pPr>
      <w:r w:rsidRPr="00FF5FC8">
        <w:rPr>
          <w:rFonts w:cs="Times New Roman"/>
          <w:lang w:val="id-ID"/>
        </w:rPr>
        <w:t>Latar Belakang Pekerjaan</w:t>
      </w:r>
    </w:p>
    <w:p w14:paraId="5F869506" w14:textId="57A3D887" w:rsidR="00826EDA" w:rsidRPr="00FF5FC8" w:rsidRDefault="00826EDA" w:rsidP="00825A3F">
      <w:pPr>
        <w:rPr>
          <w:rFonts w:cs="Times New Roman"/>
          <w:lang w:val="id-ID"/>
        </w:rPr>
      </w:pPr>
      <w:r w:rsidRPr="00FF5FC8">
        <w:rPr>
          <w:rFonts w:cs="Times New Roman"/>
          <w:lang w:val="id-ID"/>
        </w:rPr>
        <w:t>Dari tahun 2014, Kudo terus maju dengan berbagai perubahan aplikasinya. Tahun 2016</w:t>
      </w:r>
      <w:ins w:id="130" w:author="Siti Fatimah" w:date="2016-12-20T20:46:00Z">
        <w:r w:rsidR="00DC1D44">
          <w:rPr>
            <w:rFonts w:cs="Times New Roman"/>
          </w:rPr>
          <w:t>, Kudo mengalami perkembangan yang sangat signifikan</w:t>
        </w:r>
      </w:ins>
      <w:del w:id="131" w:author="Siti Fatimah" w:date="2016-12-20T20:46:00Z">
        <w:r w:rsidRPr="00FF5FC8" w:rsidDel="00FD3A5B">
          <w:rPr>
            <w:rFonts w:cs="Times New Roman"/>
            <w:lang w:val="id-ID"/>
          </w:rPr>
          <w:delText xml:space="preserve"> merupakan tahun </w:delText>
        </w:r>
        <w:r w:rsidRPr="00154154" w:rsidDel="00FD3A5B">
          <w:rPr>
            <w:rFonts w:cs="Times New Roman"/>
            <w:highlight w:val="yellow"/>
            <w:lang w:val="id-ID"/>
            <w:rPrChange w:id="132" w:author="RMahendra" w:date="2016-12-09T08:47:00Z">
              <w:rPr>
                <w:rFonts w:cs="Times New Roman"/>
                <w:lang w:val="id-ID"/>
              </w:rPr>
            </w:rPrChange>
          </w:rPr>
          <w:delText>dimana</w:delText>
        </w:r>
        <w:r w:rsidRPr="00FF5FC8" w:rsidDel="00FD3A5B">
          <w:rPr>
            <w:rFonts w:cs="Times New Roman"/>
            <w:lang w:val="id-ID"/>
          </w:rPr>
          <w:delText xml:space="preserve"> Kudo berkembang pesat</w:delText>
        </w:r>
      </w:del>
      <w:r w:rsidRPr="00FF5FC8">
        <w:rPr>
          <w:rFonts w:cs="Times New Roman"/>
          <w:lang w:val="id-ID"/>
        </w:rPr>
        <w:t xml:space="preserve"> dengan Kudo </w:t>
      </w:r>
      <w:r w:rsidRPr="00FF5FC8">
        <w:rPr>
          <w:rFonts w:cs="Times New Roman"/>
          <w:i/>
          <w:lang w:val="id-ID"/>
        </w:rPr>
        <w:t>Mobile Apps</w:t>
      </w:r>
      <w:r w:rsidRPr="00FF5FC8">
        <w:rPr>
          <w:rFonts w:cs="Times New Roman"/>
          <w:lang w:val="id-ID"/>
        </w:rPr>
        <w:t xml:space="preserve"> dan Kudo </w:t>
      </w:r>
      <w:r w:rsidRPr="00FF5FC8">
        <w:rPr>
          <w:rFonts w:cs="Times New Roman"/>
          <w:i/>
          <w:lang w:val="id-ID"/>
        </w:rPr>
        <w:t>Mobile App Web</w:t>
      </w:r>
      <w:r w:rsidRPr="00FF5FC8">
        <w:rPr>
          <w:rFonts w:cs="Times New Roman"/>
          <w:lang w:val="id-ID"/>
        </w:rPr>
        <w:t xml:space="preserve">. Dengan kedua aplikasi tersebut, jumlah pelanggan dan agen Kudo terus meningkat tanpa batas daerah. Kudo melakukan upaya untuk mempertahankan pelanggan dan agen Kudo dengan menyediakan tim </w:t>
      </w:r>
      <w:r w:rsidRPr="00FF5FC8">
        <w:rPr>
          <w:rFonts w:cs="Times New Roman"/>
          <w:i/>
          <w:lang w:val="id-ID"/>
        </w:rPr>
        <w:t>Customer Service</w:t>
      </w:r>
      <w:r w:rsidRPr="00FF5FC8">
        <w:rPr>
          <w:rFonts w:cs="Times New Roman"/>
          <w:lang w:val="id-ID"/>
        </w:rPr>
        <w:t>. T</w:t>
      </w:r>
      <w:r w:rsidR="00486558" w:rsidRPr="00FF5FC8">
        <w:rPr>
          <w:rFonts w:cs="Times New Roman"/>
          <w:lang w:val="id-ID"/>
        </w:rPr>
        <w:t xml:space="preserve">im </w:t>
      </w:r>
      <w:r w:rsidRPr="00FF5FC8">
        <w:rPr>
          <w:rFonts w:cs="Times New Roman"/>
          <w:i/>
          <w:lang w:val="id-ID"/>
        </w:rPr>
        <w:t>Customer S</w:t>
      </w:r>
      <w:r w:rsidR="00486558" w:rsidRPr="00FF5FC8">
        <w:rPr>
          <w:rFonts w:cs="Times New Roman"/>
          <w:i/>
          <w:lang w:val="id-ID"/>
        </w:rPr>
        <w:t>ervice</w:t>
      </w:r>
      <w:r w:rsidRPr="00FF5FC8">
        <w:rPr>
          <w:rFonts w:cs="Times New Roman"/>
          <w:lang w:val="id-ID"/>
        </w:rPr>
        <w:t xml:space="preserve"> khusus disediakan sebagai bentuk pe</w:t>
      </w:r>
      <w:r w:rsidR="00486558" w:rsidRPr="00FF5FC8">
        <w:rPr>
          <w:rFonts w:cs="Times New Roman"/>
          <w:lang w:val="id-ID"/>
        </w:rPr>
        <w:t xml:space="preserve">layanan </w:t>
      </w:r>
      <w:r w:rsidRPr="00FF5FC8">
        <w:rPr>
          <w:rFonts w:cs="Times New Roman"/>
          <w:lang w:val="id-ID"/>
        </w:rPr>
        <w:t>Kudo kepada pelanggan dan agen Kudo.</w:t>
      </w:r>
    </w:p>
    <w:p w14:paraId="490FE42A" w14:textId="77777777" w:rsidR="00CC71AC" w:rsidRPr="00FF5FC8" w:rsidRDefault="00486558" w:rsidP="00825A3F">
      <w:pPr>
        <w:rPr>
          <w:rFonts w:cs="Times New Roman"/>
          <w:color w:val="4F81BD" w:themeColor="accent1"/>
          <w:lang w:val="id-ID"/>
        </w:rPr>
      </w:pPr>
      <w:r w:rsidRPr="00FF5FC8">
        <w:rPr>
          <w:rFonts w:cs="Times New Roman"/>
          <w:lang w:val="id-ID"/>
        </w:rPr>
        <w:t xml:space="preserve">Pelanggan dan agen Kudo dapat bertanya atau memberikan kritik dan saran melalui </w:t>
      </w:r>
      <w:r w:rsidRPr="00FF5FC8">
        <w:rPr>
          <w:rFonts w:cs="Times New Roman"/>
          <w:i/>
          <w:lang w:val="id-ID"/>
        </w:rPr>
        <w:t>customer service</w:t>
      </w:r>
      <w:r w:rsidRPr="00FF5FC8">
        <w:rPr>
          <w:rFonts w:cs="Times New Roman"/>
          <w:lang w:val="id-ID"/>
        </w:rPr>
        <w:t xml:space="preserve">. Namun, meningkatnya jumlah pelanggan dan agen Kudo, menyebabkan meningkatnya pula pertanyaan yang datang ke tim </w:t>
      </w:r>
      <w:r w:rsidR="009A5485">
        <w:rPr>
          <w:rFonts w:cs="Times New Roman"/>
          <w:i/>
        </w:rPr>
        <w:t>C</w:t>
      </w:r>
      <w:r w:rsidR="009A5485">
        <w:rPr>
          <w:rFonts w:cs="Times New Roman"/>
          <w:i/>
          <w:lang w:val="id-ID"/>
        </w:rPr>
        <w:t xml:space="preserve">ustomer </w:t>
      </w:r>
      <w:r w:rsidR="009A5485">
        <w:rPr>
          <w:rFonts w:cs="Times New Roman"/>
          <w:i/>
        </w:rPr>
        <w:t>S</w:t>
      </w:r>
      <w:r w:rsidRPr="00FF5FC8">
        <w:rPr>
          <w:rFonts w:cs="Times New Roman"/>
          <w:i/>
          <w:lang w:val="id-ID"/>
        </w:rPr>
        <w:t>ervice</w:t>
      </w:r>
      <w:r w:rsidRPr="00FF5FC8">
        <w:rPr>
          <w:rFonts w:cs="Times New Roman"/>
          <w:lang w:val="id-ID"/>
        </w:rPr>
        <w:t xml:space="preserve">. Sebagian besar pertanyaan adalah pertanyaan berulang yang sudah pernah ditanyakan </w:t>
      </w:r>
      <w:r w:rsidR="00CC71AC" w:rsidRPr="00FF5FC8">
        <w:rPr>
          <w:rFonts w:cs="Times New Roman"/>
          <w:lang w:val="id-ID"/>
        </w:rPr>
        <w:t xml:space="preserve">oleh </w:t>
      </w:r>
      <w:r w:rsidRPr="00FF5FC8">
        <w:rPr>
          <w:rFonts w:cs="Times New Roman"/>
          <w:lang w:val="id-ID"/>
        </w:rPr>
        <w:t>pelanggan atau agen Kudo lain</w:t>
      </w:r>
      <w:r w:rsidR="00CC71AC" w:rsidRPr="00FF5FC8">
        <w:rPr>
          <w:rFonts w:cs="Times New Roman"/>
          <w:lang w:val="id-ID"/>
        </w:rPr>
        <w:t>,</w:t>
      </w:r>
      <w:r w:rsidRPr="00FF5FC8">
        <w:rPr>
          <w:rFonts w:cs="Times New Roman"/>
          <w:lang w:val="id-ID"/>
        </w:rPr>
        <w:t xml:space="preserve"> </w:t>
      </w:r>
      <w:r w:rsidR="00CC71AC" w:rsidRPr="00FF5FC8">
        <w:rPr>
          <w:rFonts w:cs="Times New Roman"/>
          <w:lang w:val="id-ID"/>
        </w:rPr>
        <w:t xml:space="preserve">sehingga </w:t>
      </w:r>
      <w:r w:rsidR="00CC71AC" w:rsidRPr="00FF5FC8">
        <w:rPr>
          <w:rFonts w:cs="Times New Roman"/>
          <w:i/>
          <w:lang w:val="id-ID"/>
        </w:rPr>
        <w:t>customer service</w:t>
      </w:r>
      <w:r w:rsidR="00CC71AC" w:rsidRPr="00FF5FC8">
        <w:rPr>
          <w:rFonts w:cs="Times New Roman"/>
          <w:lang w:val="id-ID"/>
        </w:rPr>
        <w:t xml:space="preserve"> harus mengulang jawaban yang sama. Hal tersebut tidak efektif </w:t>
      </w:r>
      <w:del w:id="133" w:author="RMahendra" w:date="2016-12-09T08:47:00Z">
        <w:r w:rsidR="00CC71AC" w:rsidRPr="00FF5FC8" w:rsidDel="00154154">
          <w:rPr>
            <w:rFonts w:cs="Times New Roman"/>
            <w:lang w:val="id-ID"/>
          </w:rPr>
          <w:delText>untuk</w:delText>
        </w:r>
      </w:del>
      <w:ins w:id="134" w:author="RMahendra" w:date="2016-12-09T08:47:00Z">
        <w:r w:rsidR="00154154">
          <w:rPr>
            <w:rFonts w:cs="Times New Roman"/>
            <w:lang w:val="id-ID"/>
          </w:rPr>
          <w:t>bagi pekerjaan</w:t>
        </w:r>
      </w:ins>
      <w:r w:rsidR="00CC71AC" w:rsidRPr="00FF5FC8">
        <w:rPr>
          <w:rFonts w:cs="Times New Roman"/>
          <w:lang w:val="id-ID"/>
        </w:rPr>
        <w:t xml:space="preserve"> </w:t>
      </w:r>
      <w:r w:rsidR="00CC71AC" w:rsidRPr="00FF5FC8">
        <w:rPr>
          <w:rFonts w:cs="Times New Roman"/>
          <w:i/>
          <w:lang w:val="id-ID"/>
        </w:rPr>
        <w:t>customer service</w:t>
      </w:r>
      <w:r w:rsidR="00CC71AC" w:rsidRPr="00FF5FC8">
        <w:rPr>
          <w:rFonts w:cs="Times New Roman"/>
          <w:lang w:val="id-ID"/>
        </w:rPr>
        <w:t>.</w:t>
      </w:r>
    </w:p>
    <w:p w14:paraId="01B10910" w14:textId="77777777" w:rsidR="00486558" w:rsidRPr="00FF5FC8" w:rsidRDefault="00CC71AC" w:rsidP="00825A3F">
      <w:pPr>
        <w:rPr>
          <w:rFonts w:cs="Times New Roman"/>
          <w:lang w:val="id-ID"/>
        </w:rPr>
      </w:pPr>
      <w:r w:rsidRPr="00FF5FC8">
        <w:rPr>
          <w:rFonts w:cs="Times New Roman"/>
          <w:lang w:val="id-ID"/>
        </w:rPr>
        <w:t>Meningkatnya pelanggan dan agen Kudo juga mengharuskan Kudo menambah j</w:t>
      </w:r>
      <w:r w:rsidR="00486558" w:rsidRPr="00FF5FC8">
        <w:rPr>
          <w:rFonts w:cs="Times New Roman"/>
          <w:lang w:val="id-ID"/>
        </w:rPr>
        <w:t xml:space="preserve">umlah </w:t>
      </w:r>
      <w:r w:rsidR="00486558" w:rsidRPr="00FF5FC8">
        <w:rPr>
          <w:rFonts w:cs="Times New Roman"/>
          <w:i/>
          <w:lang w:val="id-ID"/>
        </w:rPr>
        <w:t>customer service</w:t>
      </w:r>
      <w:r w:rsidRPr="00FF5FC8">
        <w:rPr>
          <w:rFonts w:cs="Times New Roman"/>
          <w:i/>
          <w:lang w:val="id-ID"/>
        </w:rPr>
        <w:t>.</w:t>
      </w:r>
      <w:r w:rsidRPr="00FF5FC8">
        <w:rPr>
          <w:rFonts w:cs="Times New Roman"/>
          <w:lang w:val="id-ID"/>
        </w:rPr>
        <w:t xml:space="preserve"> Hal ini dikarenakan </w:t>
      </w:r>
      <w:r w:rsidRPr="00FF5FC8">
        <w:rPr>
          <w:rFonts w:cs="Times New Roman"/>
          <w:i/>
          <w:lang w:val="id-ID"/>
        </w:rPr>
        <w:t>customer service</w:t>
      </w:r>
      <w:r w:rsidRPr="00FF5FC8">
        <w:rPr>
          <w:rFonts w:cs="Times New Roman"/>
          <w:lang w:val="id-ID"/>
        </w:rPr>
        <w:t xml:space="preserve"> menjadi satu-satunya media yang menghubungkan pelanggan dan agen Kudo dengan Kudo.</w:t>
      </w:r>
      <w:r w:rsidR="00486558" w:rsidRPr="00FF5FC8">
        <w:rPr>
          <w:rFonts w:cs="Times New Roman"/>
          <w:lang w:val="id-ID"/>
        </w:rPr>
        <w:t xml:space="preserve"> </w:t>
      </w:r>
      <w:r w:rsidRPr="00FF5FC8">
        <w:rPr>
          <w:rFonts w:cs="Times New Roman"/>
          <w:lang w:val="id-ID"/>
        </w:rPr>
        <w:t>Jumlah</w:t>
      </w:r>
      <w:r w:rsidRPr="00FF5FC8">
        <w:rPr>
          <w:rFonts w:cs="Times New Roman"/>
          <w:i/>
          <w:lang w:val="id-ID"/>
        </w:rPr>
        <w:t xml:space="preserve"> customer service </w:t>
      </w:r>
      <w:r w:rsidR="00486558" w:rsidRPr="00FF5FC8">
        <w:rPr>
          <w:rFonts w:cs="Times New Roman"/>
          <w:lang w:val="id-ID"/>
        </w:rPr>
        <w:t xml:space="preserve">yang ada sekarang sudah lebih dari dua kali lipat jumlah </w:t>
      </w:r>
      <w:r w:rsidR="00486558" w:rsidRPr="00FF5FC8">
        <w:rPr>
          <w:rFonts w:cs="Times New Roman"/>
          <w:i/>
          <w:lang w:val="id-ID"/>
        </w:rPr>
        <w:t>customer service</w:t>
      </w:r>
      <w:r w:rsidRPr="00FF5FC8">
        <w:rPr>
          <w:rFonts w:cs="Times New Roman"/>
          <w:lang w:val="id-ID"/>
        </w:rPr>
        <w:t xml:space="preserve"> pada 6 bulan lalu. Bertambahnya </w:t>
      </w:r>
      <w:r w:rsidRPr="00FF5FC8">
        <w:rPr>
          <w:rFonts w:cs="Times New Roman"/>
          <w:i/>
          <w:lang w:val="id-ID"/>
        </w:rPr>
        <w:t>customer service</w:t>
      </w:r>
      <w:r w:rsidRPr="00FF5FC8">
        <w:rPr>
          <w:rFonts w:cs="Times New Roman"/>
          <w:lang w:val="id-ID"/>
        </w:rPr>
        <w:t xml:space="preserve"> tentu memakan biaya yang cukup banyak bagi Kudo. Jika pelanggan dan agen Kudo terus bertambah, maka jumlah </w:t>
      </w:r>
      <w:r w:rsidRPr="00FF5FC8">
        <w:rPr>
          <w:rFonts w:cs="Times New Roman"/>
          <w:i/>
          <w:lang w:val="id-ID"/>
        </w:rPr>
        <w:t>customer service</w:t>
      </w:r>
      <w:r w:rsidRPr="00FF5FC8">
        <w:rPr>
          <w:rFonts w:cs="Times New Roman"/>
          <w:lang w:val="id-ID"/>
        </w:rPr>
        <w:t xml:space="preserve"> juga harus ditambah untuk </w:t>
      </w:r>
      <w:ins w:id="135" w:author="RMahendra" w:date="2016-12-09T08:48:00Z">
        <w:r w:rsidR="00154154">
          <w:rPr>
            <w:rFonts w:cs="Times New Roman"/>
            <w:lang w:val="id-ID"/>
          </w:rPr>
          <w:t>mengimbangi</w:t>
        </w:r>
      </w:ins>
      <w:del w:id="136" w:author="RMahendra" w:date="2016-12-09T08:48:00Z">
        <w:r w:rsidRPr="00FF5FC8" w:rsidDel="00154154">
          <w:rPr>
            <w:rFonts w:cs="Times New Roman"/>
            <w:lang w:val="id-ID"/>
          </w:rPr>
          <w:delText xml:space="preserve">menyeimbangi </w:delText>
        </w:r>
      </w:del>
      <w:r w:rsidRPr="00FF5FC8">
        <w:rPr>
          <w:rFonts w:cs="Times New Roman"/>
          <w:lang w:val="id-ID"/>
        </w:rPr>
        <w:t xml:space="preserve">pertanyaan yang </w:t>
      </w:r>
      <w:r w:rsidRPr="00FF5FC8">
        <w:rPr>
          <w:rFonts w:cs="Times New Roman"/>
          <w:lang w:val="id-ID"/>
        </w:rPr>
        <w:lastRenderedPageBreak/>
        <w:t xml:space="preserve">akan masuk. Maka dari itu, </w:t>
      </w:r>
      <w:r w:rsidRPr="00FF5FC8">
        <w:rPr>
          <w:rFonts w:cs="Times New Roman"/>
          <w:i/>
          <w:lang w:val="id-ID"/>
        </w:rPr>
        <w:t>customer service</w:t>
      </w:r>
      <w:r w:rsidRPr="00FF5FC8">
        <w:rPr>
          <w:rFonts w:cs="Times New Roman"/>
          <w:lang w:val="id-ID"/>
        </w:rPr>
        <w:t xml:space="preserve"> tidak dapat menjadi satu-satunya media yang menghubungkan pelanggan dan agen Kudo dengan Kudo</w:t>
      </w:r>
      <w:del w:id="137" w:author="RMahendra" w:date="2016-12-09T08:48:00Z">
        <w:r w:rsidRPr="00FF5FC8" w:rsidDel="00154154">
          <w:rPr>
            <w:rFonts w:cs="Times New Roman"/>
            <w:lang w:val="id-ID"/>
          </w:rPr>
          <w:delText xml:space="preserve"> agar jumlah </w:delText>
        </w:r>
        <w:r w:rsidRPr="00FF5FC8" w:rsidDel="00154154">
          <w:rPr>
            <w:rFonts w:cs="Times New Roman"/>
            <w:i/>
            <w:lang w:val="id-ID"/>
          </w:rPr>
          <w:delText>customer service</w:delText>
        </w:r>
        <w:r w:rsidRPr="00FF5FC8" w:rsidDel="00154154">
          <w:rPr>
            <w:rFonts w:cs="Times New Roman"/>
            <w:lang w:val="id-ID"/>
          </w:rPr>
          <w:delText xml:space="preserve"> tidak bertambah lagi</w:delText>
        </w:r>
      </w:del>
      <w:r w:rsidRPr="00FF5FC8">
        <w:rPr>
          <w:rFonts w:cs="Times New Roman"/>
          <w:lang w:val="id-ID"/>
        </w:rPr>
        <w:t>.</w:t>
      </w:r>
    </w:p>
    <w:p w14:paraId="7FB54A34" w14:textId="77777777" w:rsidR="00CC71AC" w:rsidRPr="00FF5FC8" w:rsidRDefault="005A2ACE" w:rsidP="00825A3F">
      <w:pPr>
        <w:rPr>
          <w:rFonts w:cs="Times New Roman"/>
          <w:lang w:val="id-ID"/>
        </w:rPr>
      </w:pPr>
      <w:r w:rsidRPr="00FF5FC8">
        <w:rPr>
          <w:rFonts w:cs="Times New Roman"/>
          <w:i/>
          <w:lang w:val="id-ID"/>
        </w:rPr>
        <w:t xml:space="preserve">Customer service </w:t>
      </w:r>
      <w:r w:rsidRPr="00FF5FC8">
        <w:rPr>
          <w:rFonts w:cs="Times New Roman"/>
          <w:lang w:val="id-ID"/>
        </w:rPr>
        <w:t xml:space="preserve">biasa menerima pertanyaan yang sama, </w:t>
      </w:r>
      <w:ins w:id="138" w:author="RMahendra" w:date="2016-12-09T08:48:00Z">
        <w:r w:rsidR="00CA7F89">
          <w:rPr>
            <w:rFonts w:cs="Times New Roman"/>
            <w:lang w:val="id-ID"/>
          </w:rPr>
          <w:t>tetapi</w:t>
        </w:r>
      </w:ins>
      <w:del w:id="139" w:author="RMahendra" w:date="2016-12-09T08:48:00Z">
        <w:r w:rsidRPr="00FF5FC8" w:rsidDel="00CA7F89">
          <w:rPr>
            <w:rFonts w:cs="Times New Roman"/>
            <w:lang w:val="id-ID"/>
          </w:rPr>
          <w:delText xml:space="preserve">namun </w:delText>
        </w:r>
      </w:del>
      <w:r w:rsidRPr="00FF5FC8">
        <w:rPr>
          <w:rFonts w:cs="Times New Roman"/>
          <w:lang w:val="id-ID"/>
        </w:rPr>
        <w:t xml:space="preserve">Kudo tidak dapat menjamin jawaban yang diberikan juga sama. Hal ini dikarenakan penyampaian dan pemahaman tiap </w:t>
      </w:r>
      <w:r w:rsidRPr="00FF5FC8">
        <w:rPr>
          <w:rFonts w:cs="Times New Roman"/>
          <w:i/>
          <w:lang w:val="id-ID"/>
        </w:rPr>
        <w:t>customer service</w:t>
      </w:r>
      <w:r w:rsidRPr="00FF5FC8">
        <w:rPr>
          <w:rFonts w:cs="Times New Roman"/>
          <w:lang w:val="id-ID"/>
        </w:rPr>
        <w:t xml:space="preserve"> yang berbeda. Selain itu, Kudo juga tidak dapat menjamin kritik dan saran yang masuk tersampaikan seluruhnya. Oleh karena itu, dibutuhkan wadah yang dapat menjamin kritik dan saran tersebut tersimpan dan dapat dibaca, sehingga Kudo dapat melakukan perbaikan agar menjadi lebih baik lagi.</w:t>
      </w:r>
    </w:p>
    <w:p w14:paraId="68ECB137" w14:textId="77777777" w:rsidR="00902D14" w:rsidRPr="00FF5FC8" w:rsidDel="00DC1D44" w:rsidRDefault="005A2ACE" w:rsidP="00825A3F">
      <w:pPr>
        <w:rPr>
          <w:del w:id="140" w:author="Siti Fatimah" w:date="2016-12-20T20:43:00Z"/>
          <w:rFonts w:cs="Times New Roman"/>
          <w:lang w:val="id-ID"/>
        </w:rPr>
      </w:pPr>
      <w:r w:rsidRPr="00FF5FC8">
        <w:rPr>
          <w:rFonts w:cs="Times New Roman"/>
          <w:lang w:val="id-ID"/>
        </w:rPr>
        <w:t>Permasalahan yang telah dituliskan di atas</w:t>
      </w:r>
      <w:commentRangeStart w:id="141"/>
      <w:del w:id="142" w:author="Siti Fatimah" w:date="2016-12-17T17:53:00Z">
        <w:r w:rsidRPr="00FF5FC8" w:rsidDel="006002CA">
          <w:rPr>
            <w:rFonts w:cs="Times New Roman"/>
            <w:lang w:val="id-ID"/>
          </w:rPr>
          <w:delText>,</w:delText>
        </w:r>
      </w:del>
      <w:commentRangeEnd w:id="141"/>
      <w:r w:rsidR="00CA7F89">
        <w:rPr>
          <w:rStyle w:val="CommentReference"/>
        </w:rPr>
        <w:commentReference w:id="141"/>
      </w:r>
      <w:r w:rsidRPr="00FF5FC8">
        <w:rPr>
          <w:rFonts w:cs="Times New Roman"/>
          <w:lang w:val="id-ID"/>
        </w:rPr>
        <w:t xml:space="preserve"> dapat terselesaikan dengan membuat halaman </w:t>
      </w:r>
      <w:r w:rsidRPr="00FF5FC8">
        <w:rPr>
          <w:rFonts w:cs="Times New Roman"/>
          <w:i/>
          <w:lang w:val="id-ID"/>
        </w:rPr>
        <w:t xml:space="preserve">Frequently Asked Question </w:t>
      </w:r>
      <w:r w:rsidRPr="00FF5FC8">
        <w:rPr>
          <w:rFonts w:cs="Times New Roman"/>
          <w:lang w:val="id-ID"/>
        </w:rPr>
        <w:t xml:space="preserve">(FAQ) dan </w:t>
      </w:r>
      <w:r w:rsidRPr="00FF5FC8">
        <w:rPr>
          <w:rFonts w:cs="Times New Roman"/>
          <w:i/>
          <w:lang w:val="id-ID"/>
        </w:rPr>
        <w:t>Feedback</w:t>
      </w:r>
      <w:r w:rsidRPr="00FF5FC8">
        <w:rPr>
          <w:rFonts w:cs="Times New Roman"/>
          <w:lang w:val="id-ID"/>
        </w:rPr>
        <w:t xml:space="preserve">. Sesuai dengan namanya, halaman FAQ </w:t>
      </w:r>
      <w:r w:rsidR="00103673" w:rsidRPr="00FF5FC8">
        <w:rPr>
          <w:rFonts w:cs="Times New Roman"/>
          <w:lang w:val="id-ID"/>
        </w:rPr>
        <w:t xml:space="preserve">adalah halaman yang berisi kumpulan pertanyaan yang sering ditanyakan oleh pelanggan atau agen Kudo. Dengan begitu, pertanyaan berulang yang pelanggan atau agen Kudo tanyakan ke </w:t>
      </w:r>
      <w:r w:rsidR="00103673" w:rsidRPr="00FF5FC8">
        <w:rPr>
          <w:rFonts w:cs="Times New Roman"/>
          <w:i/>
          <w:lang w:val="id-ID"/>
        </w:rPr>
        <w:t>customer service</w:t>
      </w:r>
      <w:r w:rsidR="00103673" w:rsidRPr="00FF5FC8">
        <w:rPr>
          <w:rFonts w:cs="Times New Roman"/>
          <w:lang w:val="id-ID"/>
        </w:rPr>
        <w:t xml:space="preserve"> dapat berkurang. </w:t>
      </w:r>
      <w:r w:rsidR="00103673" w:rsidRPr="00FF5FC8">
        <w:rPr>
          <w:rFonts w:cs="Times New Roman"/>
          <w:i/>
          <w:lang w:val="id-ID"/>
        </w:rPr>
        <w:t>Customer service</w:t>
      </w:r>
      <w:r w:rsidR="00103673" w:rsidRPr="00FF5FC8">
        <w:rPr>
          <w:rFonts w:cs="Times New Roman"/>
          <w:lang w:val="id-ID"/>
        </w:rPr>
        <w:t xml:space="preserve"> juga tidak perlu bertambah lagi walaupun jumlah pelanggan dan agen Kudo bertambah. Halaman </w:t>
      </w:r>
      <w:r w:rsidR="00103673" w:rsidRPr="00FF5FC8">
        <w:rPr>
          <w:rFonts w:cs="Times New Roman"/>
          <w:i/>
          <w:lang w:val="id-ID"/>
        </w:rPr>
        <w:t>Feedback</w:t>
      </w:r>
      <w:r w:rsidR="00103673" w:rsidRPr="00FF5FC8">
        <w:rPr>
          <w:rFonts w:cs="Times New Roman"/>
          <w:lang w:val="id-ID"/>
        </w:rPr>
        <w:t xml:space="preserve"> adalah halaman yang akan menampung kritik dan saran dari pelanggan dan agen Kudo. Halaman ini akan otomatis menyimpan kritik dan saran yang diberikan, sehingga dapat dibaca dan dapat dijadikan bahan evaluasi Kudo agar menjadi lebih baik lagi kedepannya.</w:t>
      </w:r>
      <w:ins w:id="143" w:author="RMahendra" w:date="2016-12-09T08:50:00Z">
        <w:r w:rsidR="00CA7F89">
          <w:rPr>
            <w:rFonts w:cs="Times New Roman"/>
            <w:lang w:val="id-ID"/>
          </w:rPr>
          <w:t xml:space="preserve"> </w:t>
        </w:r>
      </w:ins>
    </w:p>
    <w:p w14:paraId="5B57735B" w14:textId="77777777" w:rsidR="00902D14" w:rsidRPr="00FF5FC8" w:rsidRDefault="00902D14">
      <w:pPr>
        <w:rPr>
          <w:rFonts w:cs="Times New Roman"/>
          <w:lang w:val="id-ID"/>
        </w:rPr>
        <w:pPrChange w:id="144" w:author="Siti Fatimah" w:date="2016-12-20T20:43:00Z">
          <w:pPr>
            <w:spacing w:line="276" w:lineRule="auto"/>
            <w:jc w:val="left"/>
          </w:pPr>
        </w:pPrChange>
      </w:pPr>
      <w:del w:id="145" w:author="Siti Fatimah" w:date="2016-12-20T20:43:00Z">
        <w:r w:rsidRPr="00FF5FC8" w:rsidDel="00DC1D44">
          <w:rPr>
            <w:rFonts w:cs="Times New Roman"/>
            <w:lang w:val="id-ID"/>
          </w:rPr>
          <w:br w:type="page"/>
        </w:r>
      </w:del>
    </w:p>
    <w:p w14:paraId="44F144DF" w14:textId="10BA2C22" w:rsidR="00B11BBA" w:rsidRDefault="00A856D8" w:rsidP="00B11BBA">
      <w:pPr>
        <w:pStyle w:val="Heading3"/>
        <w:numPr>
          <w:ilvl w:val="2"/>
          <w:numId w:val="1"/>
        </w:numPr>
        <w:ind w:left="709" w:hanging="709"/>
        <w:rPr>
          <w:ins w:id="146" w:author="Siti Fatimah" w:date="2016-12-20T20:23:00Z"/>
          <w:rFonts w:cs="Times New Roman"/>
          <w:lang w:val="id-ID"/>
        </w:rPr>
      </w:pPr>
      <w:r w:rsidRPr="00FF5FC8">
        <w:rPr>
          <w:rFonts w:cs="Times New Roman"/>
          <w:lang w:val="id-ID"/>
        </w:rPr>
        <w:t>Tinjauan Pustaka</w:t>
      </w:r>
      <w:commentRangeStart w:id="147"/>
      <w:ins w:id="148" w:author="RMahendra" w:date="2016-12-09T08:51:00Z">
        <w:r w:rsidR="00CA7F89">
          <w:rPr>
            <w:rFonts w:cs="Times New Roman"/>
            <w:lang w:val="id-ID"/>
          </w:rPr>
          <w:t xml:space="preserve"> </w:t>
        </w:r>
        <w:commentRangeEnd w:id="147"/>
        <w:r w:rsidR="00CA7F89">
          <w:rPr>
            <w:rStyle w:val="CommentReference"/>
            <w:rFonts w:eastAsiaTheme="minorHAnsi" w:cstheme="minorBidi"/>
            <w:b w:val="0"/>
            <w:bCs w:val="0"/>
          </w:rPr>
          <w:commentReference w:id="147"/>
        </w:r>
      </w:ins>
    </w:p>
    <w:p w14:paraId="513BDC0F" w14:textId="6F8D0064" w:rsidR="009C104B" w:rsidRPr="00F12F42" w:rsidRDefault="009C104B">
      <w:pPr>
        <w:rPr>
          <w:rPrChange w:id="149" w:author="Siti Fatimah" w:date="2016-12-20T20:31:00Z">
            <w:rPr>
              <w:rFonts w:cs="Times New Roman"/>
              <w:lang w:val="id-ID"/>
            </w:rPr>
          </w:rPrChange>
        </w:rPr>
        <w:pPrChange w:id="150" w:author="Siti Fatimah" w:date="2016-12-20T20:23:00Z">
          <w:pPr>
            <w:pStyle w:val="Heading3"/>
            <w:numPr>
              <w:ilvl w:val="2"/>
              <w:numId w:val="1"/>
            </w:numPr>
            <w:ind w:left="709" w:hanging="709"/>
          </w:pPr>
        </w:pPrChange>
      </w:pPr>
      <w:ins w:id="151" w:author="Siti Fatimah" w:date="2016-12-20T20:23:00Z">
        <w:r>
          <w:t xml:space="preserve">Dalam kerja praktik ini, </w:t>
        </w:r>
      </w:ins>
      <w:ins w:id="152" w:author="Siti Fatimah" w:date="2016-12-20T20:24:00Z">
        <w:r>
          <w:t xml:space="preserve">penulis mendapatkan </w:t>
        </w:r>
      </w:ins>
      <w:ins w:id="153" w:author="Siti Fatimah" w:date="2016-12-20T20:25:00Z">
        <w:r>
          <w:t>banyak pengetahuan</w:t>
        </w:r>
      </w:ins>
      <w:ins w:id="154" w:author="Siti Fatimah" w:date="2016-12-20T20:24:00Z">
        <w:r>
          <w:t xml:space="preserve"> baru</w:t>
        </w:r>
      </w:ins>
      <w:ins w:id="155" w:author="Siti Fatimah" w:date="2016-12-20T20:25:00Z">
        <w:r>
          <w:t xml:space="preserve">, baik bersifat teknis maupun non-teknis dari mentor dan </w:t>
        </w:r>
      </w:ins>
      <w:ins w:id="156" w:author="Siti Fatimah" w:date="2016-12-20T20:27:00Z">
        <w:r w:rsidR="00F12F42">
          <w:t xml:space="preserve">divisi </w:t>
        </w:r>
        <w:r w:rsidR="00F12F42">
          <w:rPr>
            <w:i/>
          </w:rPr>
          <w:t>Web Developer</w:t>
        </w:r>
        <w:r w:rsidR="00F12F42">
          <w:t xml:space="preserve">. </w:t>
        </w:r>
      </w:ins>
      <w:ins w:id="157" w:author="Siti Fatimah" w:date="2016-12-20T20:28:00Z">
        <w:r w:rsidR="00F12F42">
          <w:t xml:space="preserve">Pengetahuan teknis yang penulis dapatkan, biasanya disampaikan melalui </w:t>
        </w:r>
        <w:r w:rsidR="00F12F42">
          <w:rPr>
            <w:i/>
          </w:rPr>
          <w:t>sharing session</w:t>
        </w:r>
        <w:r w:rsidR="00F12F42">
          <w:t xml:space="preserve">. </w:t>
        </w:r>
        <w:r w:rsidR="00F12F42">
          <w:rPr>
            <w:i/>
          </w:rPr>
          <w:t>Sharing session</w:t>
        </w:r>
        <w:r w:rsidR="00F12F42">
          <w:t xml:space="preserve"> ini diadakan hari Jumat sore jika ada</w:t>
        </w:r>
      </w:ins>
      <w:ins w:id="158" w:author="Siti Fatimah" w:date="2016-12-20T20:29:00Z">
        <w:r w:rsidR="00F12F42">
          <w:t xml:space="preserve"> yang ingin berbagi pengetahuan baru yang didapatkan. Saat penulis </w:t>
        </w:r>
      </w:ins>
      <w:ins w:id="159" w:author="Siti Fatimah" w:date="2016-12-20T20:30:00Z">
        <w:r w:rsidR="00F12F42">
          <w:t>melaksanakan</w:t>
        </w:r>
      </w:ins>
      <w:ins w:id="160" w:author="Siti Fatimah" w:date="2016-12-20T20:29:00Z">
        <w:r w:rsidR="00F12F42">
          <w:t xml:space="preserve"> kerja praktik, </w:t>
        </w:r>
      </w:ins>
      <w:ins w:id="161" w:author="Siti Fatimah" w:date="2016-12-20T20:30:00Z">
        <w:r w:rsidR="00F12F42">
          <w:t xml:space="preserve">penulis juga mengikuti berapa </w:t>
        </w:r>
      </w:ins>
      <w:ins w:id="162" w:author="Siti Fatimah" w:date="2016-12-20T20:29:00Z">
        <w:r w:rsidR="00F12F42">
          <w:rPr>
            <w:i/>
          </w:rPr>
          <w:t>sharing session</w:t>
        </w:r>
        <w:r w:rsidR="00F12F42">
          <w:t xml:space="preserve"> </w:t>
        </w:r>
      </w:ins>
      <w:ins w:id="163" w:author="Siti Fatimah" w:date="2016-12-20T20:30:00Z">
        <w:r w:rsidR="00F12F42">
          <w:t xml:space="preserve">untuk dapat pengetahuan baru. </w:t>
        </w:r>
      </w:ins>
      <w:ins w:id="164" w:author="Siti Fatimah" w:date="2016-12-20T20:31:00Z">
        <w:r w:rsidR="00F12F42">
          <w:t xml:space="preserve">Beberapa </w:t>
        </w:r>
        <w:r w:rsidR="00F12F42">
          <w:rPr>
            <w:i/>
          </w:rPr>
          <w:t>sharing session</w:t>
        </w:r>
        <w:r w:rsidR="00F12F42">
          <w:t xml:space="preserve"> yang diikuti penulis, membahas mengenai teknologi baru pada </w:t>
        </w:r>
        <w:r w:rsidR="00F12F42">
          <w:rPr>
            <w:i/>
          </w:rPr>
          <w:t>web development</w:t>
        </w:r>
        <w:r w:rsidR="00F12F42">
          <w:t xml:space="preserve">, antara lain Sass, MUI, dan </w:t>
        </w:r>
        <w:r w:rsidR="00F12F42">
          <w:rPr>
            <w:i/>
          </w:rPr>
          <w:t>responsive web design</w:t>
        </w:r>
      </w:ins>
      <w:ins w:id="165" w:author="Siti Fatimah" w:date="2016-12-20T20:32:00Z">
        <w:r w:rsidR="00F12F42">
          <w:t>.</w:t>
        </w:r>
      </w:ins>
    </w:p>
    <w:p w14:paraId="76EBFE8B" w14:textId="77777777" w:rsidR="003A1049" w:rsidRPr="00FF5FC8" w:rsidRDefault="003A1049" w:rsidP="003A1049">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lastRenderedPageBreak/>
        <w:t>Sass</w:t>
      </w:r>
    </w:p>
    <w:p w14:paraId="56910B0A" w14:textId="77777777" w:rsidR="00C76B63" w:rsidRPr="00FF5FC8" w:rsidRDefault="00544AC1" w:rsidP="00544AC1">
      <w:pPr>
        <w:rPr>
          <w:rFonts w:cs="Times New Roman"/>
          <w:lang w:val="id-ID"/>
        </w:rPr>
      </w:pPr>
      <w:r w:rsidRPr="00FF5FC8">
        <w:rPr>
          <w:rFonts w:cs="Times New Roman"/>
          <w:lang w:val="id-ID"/>
        </w:rPr>
        <w:t>Sass</w:t>
      </w:r>
      <w:r w:rsidR="00026E8D" w:rsidRPr="00FF5FC8">
        <w:rPr>
          <w:rFonts w:cs="Times New Roman"/>
          <w:lang w:val="id-ID"/>
        </w:rPr>
        <w:t xml:space="preserve">, </w:t>
      </w:r>
      <w:r w:rsidR="00026E8D" w:rsidRPr="00FF5FC8">
        <w:rPr>
          <w:rFonts w:cs="Times New Roman"/>
          <w:i/>
          <w:lang w:val="id-ID"/>
        </w:rPr>
        <w:t>Syntactically Awesome Stylesheets</w:t>
      </w:r>
      <w:r w:rsidR="00026E8D" w:rsidRPr="00FF5FC8">
        <w:rPr>
          <w:rFonts w:cs="Times New Roman"/>
          <w:lang w:val="id-ID"/>
        </w:rPr>
        <w:t>,</w:t>
      </w:r>
      <w:r w:rsidRPr="00FF5FC8">
        <w:rPr>
          <w:rFonts w:cs="Times New Roman"/>
          <w:lang w:val="id-ID"/>
        </w:rPr>
        <w:t xml:space="preserve"> merupakan </w:t>
      </w:r>
      <w:r w:rsidRPr="00FF5FC8">
        <w:rPr>
          <w:rFonts w:cs="Times New Roman"/>
          <w:i/>
          <w:lang w:val="id-ID"/>
        </w:rPr>
        <w:t>stylesheet language</w:t>
      </w:r>
      <w:r w:rsidRPr="00FF5FC8">
        <w:rPr>
          <w:rFonts w:cs="Times New Roman"/>
          <w:lang w:val="id-ID"/>
        </w:rPr>
        <w:t xml:space="preserve"> yang</w:t>
      </w:r>
      <w:r w:rsidR="00026E8D" w:rsidRPr="00FF5FC8">
        <w:rPr>
          <w:rFonts w:cs="Times New Roman"/>
          <w:lang w:val="id-ID"/>
        </w:rPr>
        <w:t xml:space="preserve"> </w:t>
      </w:r>
      <w:r w:rsidR="00BA711A" w:rsidRPr="00FF5FC8">
        <w:rPr>
          <w:rFonts w:cs="Times New Roman"/>
          <w:lang w:val="id-ID"/>
        </w:rPr>
        <w:t xml:space="preserve">saat dijalankan akan otomatis </w:t>
      </w:r>
      <w:r w:rsidR="00026E8D" w:rsidRPr="00FF5FC8">
        <w:rPr>
          <w:rFonts w:cs="Times New Roman"/>
          <w:lang w:val="id-ID"/>
        </w:rPr>
        <w:t>diterjemahkan ke dalam CSS</w:t>
      </w:r>
      <w:r w:rsidR="0068553E" w:rsidRPr="00FF5FC8">
        <w:rPr>
          <w:rFonts w:cs="Times New Roman"/>
          <w:lang w:val="id-ID"/>
        </w:rPr>
        <w:t xml:space="preserve"> [2]. </w:t>
      </w:r>
      <w:r w:rsidR="008B444A" w:rsidRPr="00FF5FC8">
        <w:rPr>
          <w:rFonts w:cs="Times New Roman"/>
          <w:lang w:val="id-ID"/>
        </w:rPr>
        <w:t>Penulisan kode Sass lebih</w:t>
      </w:r>
      <w:r w:rsidR="00BA711A" w:rsidRPr="00FF5FC8">
        <w:rPr>
          <w:rFonts w:cs="Times New Roman"/>
          <w:lang w:val="id-ID"/>
        </w:rPr>
        <w:t xml:space="preserve"> dinamis dan modular [2]. Dengan Sass, dapat dibuat komponen-komponen yang nantinya dapat digunakan secara berulang dengan hanya memanggil nama komponen tersebut. Jadi jika ingin mengubah suatu elemen pada komponen, </w:t>
      </w:r>
      <w:r w:rsidR="00BA711A" w:rsidRPr="00FF5FC8">
        <w:rPr>
          <w:rFonts w:cs="Times New Roman"/>
          <w:i/>
          <w:lang w:val="id-ID"/>
        </w:rPr>
        <w:t>programmer</w:t>
      </w:r>
      <w:r w:rsidR="00BA711A" w:rsidRPr="00FF5FC8">
        <w:rPr>
          <w:rFonts w:cs="Times New Roman"/>
          <w:lang w:val="id-ID"/>
        </w:rPr>
        <w:t xml:space="preserve"> hanya perlu mengubah satu komponen saja, tidak perlu di seluruh bagian saat pemanggilan komponen tersebut.</w:t>
      </w:r>
      <w:r w:rsidR="000C17AA" w:rsidRPr="00FF5FC8">
        <w:rPr>
          <w:rFonts w:cs="Times New Roman"/>
          <w:lang w:val="id-ID"/>
        </w:rPr>
        <w:t xml:space="preserve"> Kudo baru mulai mengimplementasikan Sass di halaman baru dan halaman yang lama sedang diproses untuk pindah dari CSS biasa ke Sass.</w:t>
      </w:r>
    </w:p>
    <w:p w14:paraId="156151E2" w14:textId="77777777" w:rsidR="003A1049" w:rsidRPr="00FF5FC8" w:rsidRDefault="000C17AA" w:rsidP="003A1049">
      <w:pPr>
        <w:pStyle w:val="Heading4"/>
        <w:numPr>
          <w:ilvl w:val="3"/>
          <w:numId w:val="1"/>
        </w:numPr>
        <w:ind w:left="900" w:hanging="900"/>
        <w:rPr>
          <w:rFonts w:ascii="Times New Roman" w:hAnsi="Times New Roman" w:cs="Times New Roman"/>
          <w:b/>
          <w:color w:val="auto"/>
          <w:lang w:val="id-ID"/>
        </w:rPr>
      </w:pPr>
      <w:r w:rsidRPr="00FF5FC8">
        <w:rPr>
          <w:rFonts w:ascii="Times New Roman" w:hAnsi="Times New Roman" w:cs="Times New Roman"/>
          <w:b/>
          <w:i w:val="0"/>
          <w:color w:val="auto"/>
          <w:lang w:val="id-ID"/>
        </w:rPr>
        <w:t>MUI</w:t>
      </w:r>
    </w:p>
    <w:p w14:paraId="518EF702" w14:textId="77777777" w:rsidR="00C76B63" w:rsidRPr="00FF5FC8" w:rsidRDefault="000C17AA" w:rsidP="00C76B63">
      <w:pPr>
        <w:rPr>
          <w:rFonts w:cs="Times New Roman"/>
          <w:lang w:val="id-ID"/>
        </w:rPr>
      </w:pPr>
      <w:r w:rsidRPr="00FF5FC8">
        <w:rPr>
          <w:rFonts w:cs="Times New Roman"/>
          <w:lang w:val="id-ID"/>
        </w:rPr>
        <w:t xml:space="preserve">MUI adalah </w:t>
      </w:r>
      <w:r w:rsidRPr="00FF5FC8">
        <w:rPr>
          <w:rFonts w:cs="Times New Roman"/>
          <w:i/>
          <w:lang w:val="id-ID"/>
        </w:rPr>
        <w:t>framework</w:t>
      </w:r>
      <w:r w:rsidRPr="00FF5FC8">
        <w:rPr>
          <w:rFonts w:cs="Times New Roman"/>
          <w:lang w:val="id-ID"/>
        </w:rPr>
        <w:t xml:space="preserve"> CSS, seperti Bootstrap, yang mengikuti aturan dari </w:t>
      </w:r>
      <w:r w:rsidRPr="00FF5FC8">
        <w:rPr>
          <w:rFonts w:cs="Times New Roman"/>
          <w:i/>
          <w:lang w:val="id-ID"/>
        </w:rPr>
        <w:t>material design</w:t>
      </w:r>
      <w:r w:rsidR="00182810" w:rsidRPr="00FF5FC8">
        <w:rPr>
          <w:rFonts w:cs="Times New Roman"/>
          <w:lang w:val="id-ID"/>
        </w:rPr>
        <w:t xml:space="preserve"> Google. MUI menyediakan beberapa komponen yang dapat digunakan langsung secara </w:t>
      </w:r>
      <w:r w:rsidR="00182810" w:rsidRPr="00FF5FC8">
        <w:rPr>
          <w:rFonts w:cs="Times New Roman"/>
          <w:i/>
          <w:lang w:val="id-ID"/>
        </w:rPr>
        <w:t>front-end</w:t>
      </w:r>
      <w:r w:rsidR="00182810" w:rsidRPr="00FF5FC8">
        <w:rPr>
          <w:rFonts w:cs="Times New Roman"/>
          <w:lang w:val="id-ID"/>
        </w:rPr>
        <w:t xml:space="preserve">, seperti </w:t>
      </w:r>
      <w:r w:rsidR="00182810" w:rsidRPr="00FF5FC8">
        <w:rPr>
          <w:rFonts w:cs="Times New Roman"/>
          <w:i/>
          <w:lang w:val="id-ID"/>
        </w:rPr>
        <w:t>button, form</w:t>
      </w:r>
      <w:r w:rsidR="00182810" w:rsidRPr="00FF5FC8">
        <w:rPr>
          <w:rFonts w:cs="Times New Roman"/>
          <w:lang w:val="id-ID"/>
        </w:rPr>
        <w:t xml:space="preserve">, dan lain sebagainya. MUI juga menyediakan beberapa komponen yang telah tersinkronisasi dengan </w:t>
      </w:r>
      <w:r w:rsidR="00182810" w:rsidRPr="00FF5FC8">
        <w:rPr>
          <w:rFonts w:cs="Times New Roman"/>
          <w:i/>
          <w:lang w:val="id-ID"/>
        </w:rPr>
        <w:t>framework</w:t>
      </w:r>
      <w:r w:rsidR="00182810" w:rsidRPr="00FF5FC8">
        <w:rPr>
          <w:rFonts w:cs="Times New Roman"/>
          <w:lang w:val="id-ID"/>
        </w:rPr>
        <w:t xml:space="preserve"> JavaScript, seperti React JS dan Angular JS [3]. Kudo menggunakan MUI karena desain aplikasi Kudo juga mengikuti aturan dari </w:t>
      </w:r>
      <w:r w:rsidR="00182810" w:rsidRPr="00FF5FC8">
        <w:rPr>
          <w:rFonts w:cs="Times New Roman"/>
          <w:i/>
          <w:lang w:val="id-ID"/>
        </w:rPr>
        <w:t xml:space="preserve">material design </w:t>
      </w:r>
      <w:r w:rsidR="00182810" w:rsidRPr="00FF5FC8">
        <w:rPr>
          <w:rFonts w:cs="Times New Roman"/>
          <w:lang w:val="id-ID"/>
        </w:rPr>
        <w:t>Google. Kudo mengimplementasikan MUI dengan melakukan kombinasi penulisan kode menggunakan Sass.</w:t>
      </w:r>
    </w:p>
    <w:p w14:paraId="74A6F27F" w14:textId="77777777" w:rsidR="003A1049" w:rsidRPr="00FF5FC8" w:rsidRDefault="003A1049" w:rsidP="003A1049">
      <w:pPr>
        <w:pStyle w:val="Heading4"/>
        <w:numPr>
          <w:ilvl w:val="3"/>
          <w:numId w:val="1"/>
        </w:numPr>
        <w:ind w:left="900" w:hanging="900"/>
        <w:rPr>
          <w:rFonts w:ascii="Times New Roman" w:hAnsi="Times New Roman" w:cs="Times New Roman"/>
          <w:b/>
          <w:color w:val="auto"/>
          <w:lang w:val="id-ID"/>
        </w:rPr>
      </w:pPr>
      <w:r w:rsidRPr="00FF5FC8">
        <w:rPr>
          <w:rFonts w:ascii="Times New Roman" w:hAnsi="Times New Roman" w:cs="Times New Roman"/>
          <w:b/>
          <w:color w:val="auto"/>
          <w:lang w:val="id-ID"/>
        </w:rPr>
        <w:t>Responsive Web Design</w:t>
      </w:r>
    </w:p>
    <w:p w14:paraId="43B1EC1F" w14:textId="77777777" w:rsidR="00D35BC3" w:rsidRPr="00FF5FC8" w:rsidRDefault="00D35BC3" w:rsidP="00D35BC3">
      <w:pPr>
        <w:rPr>
          <w:rFonts w:cs="Times New Roman"/>
          <w:lang w:val="id-ID"/>
        </w:rPr>
      </w:pPr>
      <w:r w:rsidRPr="00FF5FC8">
        <w:rPr>
          <w:rFonts w:cs="Times New Roman"/>
          <w:i/>
          <w:lang w:val="id-ID"/>
        </w:rPr>
        <w:t xml:space="preserve">Responsive web design </w:t>
      </w:r>
      <w:r w:rsidRPr="00FF5FC8">
        <w:rPr>
          <w:rFonts w:cs="Times New Roman"/>
          <w:lang w:val="id-ID"/>
        </w:rPr>
        <w:t>adalah suatu pendekatan</w:t>
      </w:r>
      <w:r w:rsidR="00DA25A8" w:rsidRPr="00FF5FC8">
        <w:rPr>
          <w:rFonts w:cs="Times New Roman"/>
          <w:lang w:val="id-ID"/>
        </w:rPr>
        <w:t xml:space="preserve"> pengembangan </w:t>
      </w:r>
      <w:r w:rsidR="00DA25A8" w:rsidRPr="00FF5FC8">
        <w:rPr>
          <w:rFonts w:cs="Times New Roman"/>
          <w:i/>
          <w:lang w:val="id-ID"/>
        </w:rPr>
        <w:t>web</w:t>
      </w:r>
      <w:r w:rsidRPr="00FF5FC8">
        <w:rPr>
          <w:rFonts w:cs="Times New Roman"/>
          <w:lang w:val="id-ID"/>
        </w:rPr>
        <w:t xml:space="preserve"> </w:t>
      </w:r>
      <w:r w:rsidR="00767A81" w:rsidRPr="00FF5FC8">
        <w:rPr>
          <w:rFonts w:cs="Times New Roman"/>
          <w:lang w:val="id-ID"/>
        </w:rPr>
        <w:t>dengan desain dan pengembangan yang sesuai dengan tingkah laku dan ukuran layar.</w:t>
      </w:r>
      <w:r w:rsidR="00DA25A8" w:rsidRPr="00FF5FC8">
        <w:rPr>
          <w:rFonts w:cs="Times New Roman"/>
          <w:lang w:val="id-ID"/>
        </w:rPr>
        <w:t xml:space="preserve"> Desain tersebut dibuat dengan berbagai komponen yang ada di CSS, seperti kotak-kotak dan </w:t>
      </w:r>
      <w:r w:rsidR="00DA25A8" w:rsidRPr="00FF5FC8">
        <w:rPr>
          <w:rFonts w:cs="Times New Roman"/>
          <w:i/>
          <w:lang w:val="id-ID"/>
        </w:rPr>
        <w:t>layout</w:t>
      </w:r>
      <w:r w:rsidR="00DA25A8" w:rsidRPr="00FF5FC8">
        <w:rPr>
          <w:rFonts w:cs="Times New Roman"/>
          <w:lang w:val="id-ID"/>
        </w:rPr>
        <w:t xml:space="preserve"> yang fleksibel</w:t>
      </w:r>
      <w:r w:rsidR="008E2322" w:rsidRPr="00FF5FC8">
        <w:rPr>
          <w:rFonts w:cs="Times New Roman"/>
          <w:lang w:val="id-ID"/>
        </w:rPr>
        <w:t xml:space="preserve"> [4]</w:t>
      </w:r>
      <w:r w:rsidR="00DA25A8" w:rsidRPr="00FF5FC8">
        <w:rPr>
          <w:rFonts w:cs="Times New Roman"/>
          <w:lang w:val="id-ID"/>
        </w:rPr>
        <w:t>.</w:t>
      </w:r>
      <w:r w:rsidR="008E2322" w:rsidRPr="00FF5FC8">
        <w:rPr>
          <w:rFonts w:cs="Times New Roman"/>
          <w:lang w:val="id-ID"/>
        </w:rPr>
        <w:t xml:space="preserve"> </w:t>
      </w:r>
      <w:r w:rsidR="000C17AA" w:rsidRPr="00FF5FC8">
        <w:rPr>
          <w:rFonts w:cs="Times New Roman"/>
          <w:lang w:val="id-ID"/>
        </w:rPr>
        <w:t>Kudo menerapkan p</w:t>
      </w:r>
      <w:r w:rsidR="008E2322" w:rsidRPr="00FF5FC8">
        <w:rPr>
          <w:rFonts w:cs="Times New Roman"/>
          <w:lang w:val="id-ID"/>
        </w:rPr>
        <w:t xml:space="preserve">endekatan ini agar pengguna yang mengakses suatu </w:t>
      </w:r>
      <w:r w:rsidR="008E2322" w:rsidRPr="00FF5FC8">
        <w:rPr>
          <w:rFonts w:cs="Times New Roman"/>
          <w:i/>
          <w:lang w:val="id-ID"/>
        </w:rPr>
        <w:t>web</w:t>
      </w:r>
      <w:r w:rsidR="000C17AA" w:rsidRPr="00FF5FC8">
        <w:rPr>
          <w:rFonts w:cs="Times New Roman"/>
          <w:lang w:val="id-ID"/>
        </w:rPr>
        <w:t xml:space="preserve"> dapat melihat konten</w:t>
      </w:r>
      <w:r w:rsidR="008E2322" w:rsidRPr="00FF5FC8">
        <w:rPr>
          <w:rFonts w:cs="Times New Roman"/>
          <w:lang w:val="id-ID"/>
        </w:rPr>
        <w:t xml:space="preserve"> </w:t>
      </w:r>
      <w:r w:rsidR="008E2322" w:rsidRPr="00FF5FC8">
        <w:rPr>
          <w:rFonts w:cs="Times New Roman"/>
          <w:i/>
          <w:lang w:val="id-ID"/>
        </w:rPr>
        <w:t xml:space="preserve">web </w:t>
      </w:r>
      <w:r w:rsidR="008E2322" w:rsidRPr="00FF5FC8">
        <w:rPr>
          <w:rFonts w:cs="Times New Roman"/>
          <w:lang w:val="id-ID"/>
        </w:rPr>
        <w:t xml:space="preserve">tersebut dengan nyaman karena </w:t>
      </w:r>
      <w:r w:rsidR="000C17AA" w:rsidRPr="00FF5FC8">
        <w:rPr>
          <w:rFonts w:cs="Times New Roman"/>
          <w:lang w:val="id-ID"/>
        </w:rPr>
        <w:t xml:space="preserve">penempatan konten dan </w:t>
      </w:r>
      <w:r w:rsidR="000C17AA" w:rsidRPr="00FF5FC8">
        <w:rPr>
          <w:rFonts w:cs="Times New Roman"/>
          <w:i/>
          <w:lang w:val="id-ID"/>
        </w:rPr>
        <w:t>layouting</w:t>
      </w:r>
      <w:r w:rsidR="000C17AA" w:rsidRPr="00FF5FC8">
        <w:rPr>
          <w:rFonts w:cs="Times New Roman"/>
          <w:lang w:val="id-ID"/>
        </w:rPr>
        <w:t xml:space="preserve"> </w:t>
      </w:r>
      <w:r w:rsidR="000C17AA" w:rsidRPr="00FF5FC8">
        <w:rPr>
          <w:rFonts w:cs="Times New Roman"/>
          <w:i/>
          <w:lang w:val="id-ID"/>
        </w:rPr>
        <w:t xml:space="preserve">web </w:t>
      </w:r>
      <w:r w:rsidR="008E2322" w:rsidRPr="00FF5FC8">
        <w:rPr>
          <w:rFonts w:cs="Times New Roman"/>
          <w:lang w:val="id-ID"/>
        </w:rPr>
        <w:t>sudah</w:t>
      </w:r>
      <w:r w:rsidR="000C17AA" w:rsidRPr="00FF5FC8">
        <w:rPr>
          <w:rFonts w:cs="Times New Roman"/>
          <w:lang w:val="id-ID"/>
        </w:rPr>
        <w:t xml:space="preserve"> sesuai dengan laya</w:t>
      </w:r>
      <w:r w:rsidR="008E2322" w:rsidRPr="00FF5FC8">
        <w:rPr>
          <w:rFonts w:cs="Times New Roman"/>
          <w:lang w:val="id-ID"/>
        </w:rPr>
        <w:t>r akses.</w:t>
      </w:r>
    </w:p>
    <w:p w14:paraId="1BBC3004" w14:textId="77777777" w:rsidR="00105FFF" w:rsidRPr="00FF5FC8" w:rsidRDefault="00A856D8" w:rsidP="00105FFF">
      <w:pPr>
        <w:pStyle w:val="Heading3"/>
        <w:numPr>
          <w:ilvl w:val="2"/>
          <w:numId w:val="1"/>
        </w:numPr>
        <w:ind w:left="709" w:hanging="709"/>
        <w:rPr>
          <w:rFonts w:cs="Times New Roman"/>
          <w:lang w:val="id-ID"/>
        </w:rPr>
      </w:pPr>
      <w:r w:rsidRPr="00FF5FC8">
        <w:rPr>
          <w:rFonts w:cs="Times New Roman"/>
          <w:lang w:val="id-ID"/>
        </w:rPr>
        <w:t>Metodologi</w:t>
      </w:r>
    </w:p>
    <w:p w14:paraId="1D8AB943" w14:textId="77777777" w:rsidR="00454C24" w:rsidRPr="00FF5FC8" w:rsidRDefault="00454C24" w:rsidP="00105FFF">
      <w:pPr>
        <w:rPr>
          <w:rFonts w:cs="Times New Roman"/>
          <w:lang w:val="id-ID"/>
        </w:rPr>
      </w:pPr>
      <w:r w:rsidRPr="00FF5FC8">
        <w:rPr>
          <w:rFonts w:cs="Times New Roman"/>
          <w:lang w:val="id-ID"/>
        </w:rPr>
        <w:t xml:space="preserve">Tim </w:t>
      </w:r>
      <w:r w:rsidRPr="00FF5FC8">
        <w:rPr>
          <w:rFonts w:cs="Times New Roman"/>
          <w:i/>
          <w:lang w:val="id-ID"/>
        </w:rPr>
        <w:t xml:space="preserve">Technology </w:t>
      </w:r>
      <w:r w:rsidRPr="00FF5FC8">
        <w:rPr>
          <w:rFonts w:cs="Times New Roman"/>
          <w:lang w:val="id-ID"/>
        </w:rPr>
        <w:t xml:space="preserve">Kudo menggunakan </w:t>
      </w:r>
      <w:r w:rsidRPr="00FF5FC8">
        <w:rPr>
          <w:rFonts w:cs="Times New Roman"/>
          <w:i/>
          <w:lang w:val="id-ID"/>
        </w:rPr>
        <w:t>scrum</w:t>
      </w:r>
      <w:r w:rsidRPr="00FF5FC8">
        <w:rPr>
          <w:rFonts w:cs="Times New Roman"/>
          <w:lang w:val="id-ID"/>
        </w:rPr>
        <w:t xml:space="preserve"> sebagai </w:t>
      </w:r>
      <w:r w:rsidRPr="00FF5FC8">
        <w:rPr>
          <w:rFonts w:cs="Times New Roman"/>
          <w:i/>
          <w:lang w:val="id-ID"/>
        </w:rPr>
        <w:t>software development life cycle</w:t>
      </w:r>
      <w:r w:rsidRPr="00FF5FC8">
        <w:rPr>
          <w:rFonts w:cs="Times New Roman"/>
          <w:lang w:val="id-ID"/>
        </w:rPr>
        <w:t xml:space="preserve">. Divisi </w:t>
      </w:r>
      <w:r w:rsidRPr="00FF5FC8">
        <w:rPr>
          <w:rFonts w:cs="Times New Roman"/>
          <w:i/>
          <w:lang w:val="id-ID"/>
        </w:rPr>
        <w:t>Web Developer</w:t>
      </w:r>
      <w:r w:rsidRPr="00FF5FC8">
        <w:rPr>
          <w:rFonts w:cs="Times New Roman"/>
          <w:lang w:val="id-ID"/>
        </w:rPr>
        <w:t xml:space="preserve"> mengadakan </w:t>
      </w:r>
      <w:r w:rsidRPr="00FF5FC8">
        <w:rPr>
          <w:rFonts w:cs="Times New Roman"/>
          <w:i/>
          <w:lang w:val="id-ID"/>
        </w:rPr>
        <w:t>daily meeting</w:t>
      </w:r>
      <w:r w:rsidRPr="00FF5FC8">
        <w:rPr>
          <w:rFonts w:cs="Times New Roman"/>
          <w:lang w:val="id-ID"/>
        </w:rPr>
        <w:t xml:space="preserve"> untuk membahas apa yang sudah </w:t>
      </w:r>
      <w:r w:rsidRPr="00FF5FC8">
        <w:rPr>
          <w:rFonts w:cs="Times New Roman"/>
          <w:lang w:val="id-ID"/>
        </w:rPr>
        <w:lastRenderedPageBreak/>
        <w:t xml:space="preserve">dikerjakan, apa yang sedang dikerjakan, dan apa yang akan dikerjakan tiap individu. </w:t>
      </w:r>
      <w:r w:rsidR="00D10208" w:rsidRPr="00FF5FC8">
        <w:rPr>
          <w:rFonts w:cs="Times New Roman"/>
          <w:i/>
          <w:lang w:val="id-ID"/>
        </w:rPr>
        <w:t>D</w:t>
      </w:r>
      <w:r w:rsidRPr="00FF5FC8">
        <w:rPr>
          <w:rFonts w:cs="Times New Roman"/>
          <w:i/>
          <w:lang w:val="id-ID"/>
        </w:rPr>
        <w:t>aily meeting</w:t>
      </w:r>
      <w:r w:rsidRPr="00FF5FC8">
        <w:rPr>
          <w:rFonts w:cs="Times New Roman"/>
          <w:lang w:val="id-ID"/>
        </w:rPr>
        <w:t xml:space="preserve"> tersebut juga </w:t>
      </w:r>
      <w:r w:rsidR="00D10208" w:rsidRPr="00FF5FC8">
        <w:rPr>
          <w:rFonts w:cs="Times New Roman"/>
          <w:lang w:val="id-ID"/>
        </w:rPr>
        <w:t xml:space="preserve">sebagai wadah untuk </w:t>
      </w:r>
      <w:r w:rsidRPr="00FF5FC8">
        <w:rPr>
          <w:rFonts w:cs="Times New Roman"/>
          <w:lang w:val="id-ID"/>
        </w:rPr>
        <w:t>menyampaikan kesulit</w:t>
      </w:r>
      <w:r w:rsidR="00D10208" w:rsidRPr="00FF5FC8">
        <w:rPr>
          <w:rFonts w:cs="Times New Roman"/>
          <w:lang w:val="id-ID"/>
        </w:rPr>
        <w:t>an individu agar dicari jalan keluarnya bersama</w:t>
      </w:r>
      <w:r w:rsidRPr="00FF5FC8">
        <w:rPr>
          <w:rFonts w:cs="Times New Roman"/>
          <w:lang w:val="id-ID"/>
        </w:rPr>
        <w:t>.</w:t>
      </w:r>
      <w:r w:rsidR="00D10208" w:rsidRPr="00FF5FC8">
        <w:rPr>
          <w:rFonts w:cs="Times New Roman"/>
          <w:lang w:val="id-ID"/>
        </w:rPr>
        <w:t xml:space="preserve"> Setiap minggu</w:t>
      </w:r>
      <w:del w:id="166" w:author="RMahendra" w:date="2016-12-09T09:02:00Z">
        <w:r w:rsidR="00D10208" w:rsidRPr="00FF5FC8" w:rsidDel="00A30435">
          <w:rPr>
            <w:rFonts w:cs="Times New Roman"/>
            <w:lang w:val="id-ID"/>
          </w:rPr>
          <w:delText>nya</w:delText>
        </w:r>
      </w:del>
      <w:r w:rsidR="00D10208" w:rsidRPr="00FF5FC8">
        <w:rPr>
          <w:rFonts w:cs="Times New Roman"/>
          <w:lang w:val="id-ID"/>
        </w:rPr>
        <w:t xml:space="preserve">, tim </w:t>
      </w:r>
      <w:r w:rsidR="00D10208" w:rsidRPr="00FF5FC8">
        <w:rPr>
          <w:rFonts w:cs="Times New Roman"/>
          <w:i/>
          <w:lang w:val="id-ID"/>
        </w:rPr>
        <w:t>Technology</w:t>
      </w:r>
      <w:r w:rsidR="00D10208" w:rsidRPr="00FF5FC8">
        <w:rPr>
          <w:rFonts w:cs="Times New Roman"/>
          <w:lang w:val="id-ID"/>
        </w:rPr>
        <w:t xml:space="preserve"> mengadakan </w:t>
      </w:r>
      <w:r w:rsidR="00D10208" w:rsidRPr="00FF5FC8">
        <w:rPr>
          <w:rFonts w:cs="Times New Roman"/>
          <w:i/>
          <w:lang w:val="id-ID"/>
        </w:rPr>
        <w:t>weekly meeting</w:t>
      </w:r>
      <w:r w:rsidR="00D10208" w:rsidRPr="00FF5FC8">
        <w:rPr>
          <w:rFonts w:cs="Times New Roman"/>
          <w:lang w:val="id-ID"/>
        </w:rPr>
        <w:t xml:space="preserve"> yang fungsinya tidak jauh berbeda dengan </w:t>
      </w:r>
      <w:r w:rsidR="00D10208" w:rsidRPr="00FF5FC8">
        <w:rPr>
          <w:rFonts w:cs="Times New Roman"/>
          <w:i/>
          <w:lang w:val="id-ID"/>
        </w:rPr>
        <w:t>daily meeting</w:t>
      </w:r>
      <w:r w:rsidR="00D10208" w:rsidRPr="00FF5FC8">
        <w:rPr>
          <w:rFonts w:cs="Times New Roman"/>
          <w:lang w:val="id-ID"/>
        </w:rPr>
        <w:t xml:space="preserve"> </w:t>
      </w:r>
      <w:ins w:id="167" w:author="RMahendra" w:date="2016-12-09T09:03:00Z">
        <w:r w:rsidR="00A30435">
          <w:rPr>
            <w:rFonts w:cs="Times New Roman"/>
            <w:lang w:val="id-ID"/>
          </w:rPr>
          <w:t>tetapi</w:t>
        </w:r>
      </w:ins>
      <w:del w:id="168" w:author="RMahendra" w:date="2016-12-09T09:03:00Z">
        <w:r w:rsidR="00D10208" w:rsidRPr="00FF5FC8" w:rsidDel="00A30435">
          <w:rPr>
            <w:rFonts w:cs="Times New Roman"/>
            <w:lang w:val="id-ID"/>
          </w:rPr>
          <w:delText xml:space="preserve">namun </w:delText>
        </w:r>
      </w:del>
      <w:r w:rsidR="00D10208" w:rsidRPr="00FF5FC8">
        <w:rPr>
          <w:rFonts w:cs="Times New Roman"/>
          <w:lang w:val="id-ID"/>
        </w:rPr>
        <w:t xml:space="preserve">untuk tingkat keseluruhan </w:t>
      </w:r>
      <w:r w:rsidR="00D10208" w:rsidRPr="00FF5FC8">
        <w:rPr>
          <w:rFonts w:cs="Times New Roman"/>
          <w:i/>
          <w:lang w:val="id-ID"/>
        </w:rPr>
        <w:t>Technology</w:t>
      </w:r>
      <w:r w:rsidR="00D10208" w:rsidRPr="00FF5FC8">
        <w:rPr>
          <w:rFonts w:cs="Times New Roman"/>
          <w:lang w:val="id-ID"/>
        </w:rPr>
        <w:t>. Selain itu</w:t>
      </w:r>
      <w:ins w:id="169" w:author="Siti Fatimah" w:date="2016-12-17T17:54:00Z">
        <w:r w:rsidR="006002CA">
          <w:rPr>
            <w:rFonts w:cs="Times New Roman"/>
          </w:rPr>
          <w:t>,</w:t>
        </w:r>
      </w:ins>
      <w:commentRangeStart w:id="170"/>
      <w:r w:rsidR="00D10208" w:rsidRPr="00FF5FC8">
        <w:rPr>
          <w:rFonts w:cs="Times New Roman"/>
          <w:lang w:val="id-ID"/>
        </w:rPr>
        <w:t xml:space="preserve"> </w:t>
      </w:r>
      <w:commentRangeEnd w:id="170"/>
      <w:r w:rsidR="00A30435">
        <w:rPr>
          <w:rStyle w:val="CommentReference"/>
        </w:rPr>
        <w:commentReference w:id="170"/>
      </w:r>
      <w:r w:rsidR="00D10208" w:rsidRPr="00FF5FC8">
        <w:rPr>
          <w:rFonts w:cs="Times New Roman"/>
          <w:lang w:val="id-ID"/>
        </w:rPr>
        <w:t xml:space="preserve">juga ada </w:t>
      </w:r>
      <w:r w:rsidR="00D10208" w:rsidRPr="00FF5FC8">
        <w:rPr>
          <w:rFonts w:cs="Times New Roman"/>
          <w:i/>
          <w:lang w:val="id-ID"/>
        </w:rPr>
        <w:t>weekly meeting</w:t>
      </w:r>
      <w:r w:rsidR="00D10208" w:rsidRPr="00FF5FC8">
        <w:rPr>
          <w:rFonts w:cs="Times New Roman"/>
          <w:lang w:val="id-ID"/>
        </w:rPr>
        <w:t xml:space="preserve"> untuk tim FAQ dan </w:t>
      </w:r>
      <w:r w:rsidR="00D10208" w:rsidRPr="00FF5FC8">
        <w:rPr>
          <w:rFonts w:cs="Times New Roman"/>
          <w:i/>
          <w:lang w:val="id-ID"/>
        </w:rPr>
        <w:t>Feedback</w:t>
      </w:r>
      <w:r w:rsidR="00D10208" w:rsidRPr="00FF5FC8">
        <w:rPr>
          <w:rFonts w:cs="Times New Roman"/>
          <w:lang w:val="id-ID"/>
        </w:rPr>
        <w:t xml:space="preserve"> dengan </w:t>
      </w:r>
      <w:r w:rsidR="00D10208" w:rsidRPr="00FF5FC8">
        <w:rPr>
          <w:rFonts w:cs="Times New Roman"/>
          <w:i/>
          <w:lang w:val="id-ID"/>
        </w:rPr>
        <w:t>Product Manager</w:t>
      </w:r>
      <w:r w:rsidR="00D10208" w:rsidRPr="00FF5FC8">
        <w:rPr>
          <w:rFonts w:cs="Times New Roman"/>
          <w:lang w:val="id-ID"/>
        </w:rPr>
        <w:t xml:space="preserve"> untuk membahas perkembangan tim.</w:t>
      </w:r>
    </w:p>
    <w:p w14:paraId="6DF1EE78" w14:textId="21534394" w:rsidR="007861A2" w:rsidRPr="00FF5FC8" w:rsidDel="00DC1D44" w:rsidRDefault="00D10208" w:rsidP="00105FFF">
      <w:pPr>
        <w:rPr>
          <w:del w:id="171" w:author="Siti Fatimah" w:date="2016-12-20T20:43:00Z"/>
          <w:rFonts w:cs="Times New Roman"/>
          <w:i/>
          <w:lang w:val="id-ID"/>
        </w:rPr>
      </w:pPr>
      <w:r w:rsidRPr="00FF5FC8">
        <w:rPr>
          <w:rFonts w:cs="Times New Roman"/>
          <w:lang w:val="id-ID"/>
        </w:rPr>
        <w:t xml:space="preserve">Tim FAQ dan </w:t>
      </w:r>
      <w:r w:rsidRPr="00FF5FC8">
        <w:rPr>
          <w:rFonts w:cs="Times New Roman"/>
          <w:i/>
          <w:lang w:val="id-ID"/>
        </w:rPr>
        <w:t>Feedback</w:t>
      </w:r>
      <w:r w:rsidRPr="00FF5FC8">
        <w:rPr>
          <w:rFonts w:cs="Times New Roman"/>
          <w:lang w:val="id-ID"/>
        </w:rPr>
        <w:t xml:space="preserve"> memiliki tahapan pengerjaan berupa </w:t>
      </w:r>
      <w:r w:rsidRPr="00FF5FC8">
        <w:rPr>
          <w:rFonts w:cs="Times New Roman"/>
          <w:i/>
          <w:lang w:val="id-ID"/>
        </w:rPr>
        <w:t>sprint</w:t>
      </w:r>
      <w:r w:rsidRPr="00FF5FC8">
        <w:rPr>
          <w:rFonts w:cs="Times New Roman"/>
          <w:lang w:val="id-ID"/>
        </w:rPr>
        <w:t xml:space="preserve"> sebagai target proyek FAQ dan </w:t>
      </w:r>
      <w:r w:rsidRPr="00FF5FC8">
        <w:rPr>
          <w:rFonts w:cs="Times New Roman"/>
          <w:i/>
          <w:lang w:val="id-ID"/>
        </w:rPr>
        <w:t>Feedback</w:t>
      </w:r>
      <w:r w:rsidRPr="00FF5FC8">
        <w:rPr>
          <w:rFonts w:cs="Times New Roman"/>
          <w:lang w:val="id-ID"/>
        </w:rPr>
        <w:t xml:space="preserve">. </w:t>
      </w:r>
      <w:r w:rsidRPr="00FF5FC8">
        <w:rPr>
          <w:rFonts w:cs="Times New Roman"/>
          <w:i/>
          <w:lang w:val="id-ID"/>
        </w:rPr>
        <w:t>Sprint</w:t>
      </w:r>
      <w:r w:rsidRPr="00FF5FC8">
        <w:rPr>
          <w:rFonts w:cs="Times New Roman"/>
          <w:lang w:val="id-ID"/>
        </w:rPr>
        <w:t xml:space="preserve"> pertama, tim FAQ dan </w:t>
      </w:r>
      <w:r w:rsidRPr="00FF5FC8">
        <w:rPr>
          <w:rFonts w:cs="Times New Roman"/>
          <w:i/>
          <w:lang w:val="id-ID"/>
        </w:rPr>
        <w:t>Feedback</w:t>
      </w:r>
      <w:r w:rsidRPr="00FF5FC8">
        <w:rPr>
          <w:rFonts w:cs="Times New Roman"/>
          <w:lang w:val="id-ID"/>
        </w:rPr>
        <w:t xml:space="preserve"> melakukan perencanaan, seperti mencari </w:t>
      </w:r>
      <w:r w:rsidRPr="00FF5FC8">
        <w:rPr>
          <w:rFonts w:cs="Times New Roman"/>
          <w:i/>
          <w:lang w:val="id-ID"/>
        </w:rPr>
        <w:t>structure idea</w:t>
      </w:r>
      <w:r w:rsidRPr="00FF5FC8">
        <w:rPr>
          <w:rFonts w:cs="Times New Roman"/>
          <w:lang w:val="id-ID"/>
        </w:rPr>
        <w:t xml:space="preserve"> yang baik </w:t>
      </w:r>
      <w:r w:rsidR="00902D14" w:rsidRPr="00FF5FC8">
        <w:rPr>
          <w:rFonts w:cs="Times New Roman"/>
          <w:lang w:val="id-ID"/>
        </w:rPr>
        <w:t xml:space="preserve">dan melakukan </w:t>
      </w:r>
      <w:r w:rsidR="00902D14" w:rsidRPr="00FF5FC8">
        <w:rPr>
          <w:rFonts w:cs="Times New Roman"/>
          <w:i/>
          <w:lang w:val="id-ID"/>
        </w:rPr>
        <w:t>brainstorming</w:t>
      </w:r>
      <w:r w:rsidR="00902D14" w:rsidRPr="00FF5FC8">
        <w:rPr>
          <w:rFonts w:cs="Times New Roman"/>
          <w:lang w:val="id-ID"/>
        </w:rPr>
        <w:t xml:space="preserve"> untuk FAQ dan </w:t>
      </w:r>
      <w:r w:rsidR="00902D14" w:rsidRPr="00FF5FC8">
        <w:rPr>
          <w:rFonts w:cs="Times New Roman"/>
          <w:i/>
          <w:lang w:val="id-ID"/>
        </w:rPr>
        <w:t>Feedback</w:t>
      </w:r>
      <w:r w:rsidR="00902D14" w:rsidRPr="00FF5FC8">
        <w:rPr>
          <w:rFonts w:cs="Times New Roman"/>
          <w:lang w:val="id-ID"/>
        </w:rPr>
        <w:t xml:space="preserve"> serta CMS. </w:t>
      </w:r>
      <w:r w:rsidR="00902D14" w:rsidRPr="00FF5FC8">
        <w:rPr>
          <w:rFonts w:cs="Times New Roman"/>
          <w:i/>
          <w:lang w:val="id-ID"/>
        </w:rPr>
        <w:t>Sprint</w:t>
      </w:r>
      <w:r w:rsidR="00902D14" w:rsidRPr="00FF5FC8">
        <w:rPr>
          <w:rFonts w:cs="Times New Roman"/>
          <w:lang w:val="id-ID"/>
        </w:rPr>
        <w:t xml:space="preserve"> kedua, tim mulai </w:t>
      </w:r>
      <w:r w:rsidR="00902D14" w:rsidRPr="00A30435">
        <w:rPr>
          <w:rFonts w:cs="Times New Roman"/>
          <w:highlight w:val="yellow"/>
          <w:lang w:val="id-ID"/>
          <w:rPrChange w:id="172" w:author="RMahendra" w:date="2016-12-09T09:04:00Z">
            <w:rPr>
              <w:rFonts w:cs="Times New Roman"/>
              <w:lang w:val="id-ID"/>
            </w:rPr>
          </w:rPrChange>
        </w:rPr>
        <w:t>mengimplementasi</w:t>
      </w:r>
      <w:ins w:id="173" w:author="Siti Fatimah" w:date="2016-12-20T20:37:00Z">
        <w:r w:rsidR="00DC1D44">
          <w:rPr>
            <w:rFonts w:cs="Times New Roman"/>
          </w:rPr>
          <w:t>kan</w:t>
        </w:r>
      </w:ins>
      <w:r w:rsidR="00902D14" w:rsidRPr="00FF5FC8">
        <w:rPr>
          <w:rFonts w:cs="Times New Roman"/>
          <w:lang w:val="id-ID"/>
        </w:rPr>
        <w:t xml:space="preserve"> halaman FAQ dan </w:t>
      </w:r>
      <w:r w:rsidR="00902D14" w:rsidRPr="00FF5FC8">
        <w:rPr>
          <w:rFonts w:cs="Times New Roman"/>
          <w:i/>
          <w:lang w:val="id-ID"/>
        </w:rPr>
        <w:t>Feedback</w:t>
      </w:r>
      <w:r w:rsidR="00902D14" w:rsidRPr="00FF5FC8">
        <w:rPr>
          <w:rFonts w:cs="Times New Roman"/>
          <w:lang w:val="id-ID"/>
        </w:rPr>
        <w:t xml:space="preserve">. </w:t>
      </w:r>
      <w:r w:rsidR="00902D14" w:rsidRPr="00FF5FC8">
        <w:rPr>
          <w:rFonts w:cs="Times New Roman"/>
          <w:i/>
          <w:lang w:val="id-ID"/>
        </w:rPr>
        <w:t>Sprint</w:t>
      </w:r>
      <w:r w:rsidR="00902D14" w:rsidRPr="00FF5FC8">
        <w:rPr>
          <w:rFonts w:cs="Times New Roman"/>
          <w:lang w:val="id-ID"/>
        </w:rPr>
        <w:t xml:space="preserve"> ketiga, tim mulai </w:t>
      </w:r>
      <w:r w:rsidR="00902D14" w:rsidRPr="00A30435">
        <w:rPr>
          <w:rFonts w:cs="Times New Roman"/>
          <w:highlight w:val="yellow"/>
          <w:lang w:val="id-ID"/>
          <w:rPrChange w:id="174" w:author="RMahendra" w:date="2016-12-09T09:04:00Z">
            <w:rPr>
              <w:rFonts w:cs="Times New Roman"/>
              <w:lang w:val="id-ID"/>
            </w:rPr>
          </w:rPrChange>
        </w:rPr>
        <w:t>mengimplementasi</w:t>
      </w:r>
      <w:ins w:id="175" w:author="Siti Fatimah" w:date="2016-12-20T20:37:00Z">
        <w:r w:rsidR="00DC1D44">
          <w:rPr>
            <w:rFonts w:cs="Times New Roman"/>
          </w:rPr>
          <w:t>kan</w:t>
        </w:r>
      </w:ins>
      <w:r w:rsidR="00902D14" w:rsidRPr="00FF5FC8">
        <w:rPr>
          <w:rFonts w:cs="Times New Roman"/>
          <w:lang w:val="id-ID"/>
        </w:rPr>
        <w:t xml:space="preserve"> CMS untuk FAQ. Setelah </w:t>
      </w:r>
      <w:r w:rsidR="00902D14" w:rsidRPr="00FF5FC8">
        <w:rPr>
          <w:rFonts w:cs="Times New Roman"/>
          <w:i/>
          <w:lang w:val="id-ID"/>
        </w:rPr>
        <w:t>sprint</w:t>
      </w:r>
      <w:r w:rsidR="00902D14" w:rsidRPr="00FF5FC8">
        <w:rPr>
          <w:rFonts w:cs="Times New Roman"/>
          <w:lang w:val="id-ID"/>
        </w:rPr>
        <w:t xml:space="preserve"> ketiga, tim melaksanakan </w:t>
      </w:r>
      <w:r w:rsidR="00902D14" w:rsidRPr="00FF5FC8">
        <w:rPr>
          <w:rFonts w:cs="Times New Roman"/>
          <w:i/>
          <w:lang w:val="id-ID"/>
        </w:rPr>
        <w:t>mid presentation</w:t>
      </w:r>
      <w:r w:rsidR="00902D14" w:rsidRPr="00FF5FC8">
        <w:rPr>
          <w:rFonts w:cs="Times New Roman"/>
          <w:lang w:val="id-ID"/>
        </w:rPr>
        <w:t xml:space="preserve"> yang dihadiri oleh CEO, COO, </w:t>
      </w:r>
      <w:r w:rsidR="00902D14" w:rsidRPr="00FF5FC8">
        <w:rPr>
          <w:rFonts w:cs="Times New Roman"/>
          <w:i/>
          <w:lang w:val="id-ID"/>
        </w:rPr>
        <w:t>Head of Product,</w:t>
      </w:r>
      <w:r w:rsidR="00902D14" w:rsidRPr="00FF5FC8">
        <w:rPr>
          <w:rFonts w:cs="Times New Roman"/>
          <w:lang w:val="id-ID"/>
        </w:rPr>
        <w:t xml:space="preserve"> dan </w:t>
      </w:r>
      <w:r w:rsidR="00902D14" w:rsidRPr="00FF5FC8">
        <w:rPr>
          <w:rFonts w:cs="Times New Roman"/>
          <w:i/>
          <w:lang w:val="id-ID"/>
        </w:rPr>
        <w:t>lead</w:t>
      </w:r>
      <w:r w:rsidR="00902D14" w:rsidRPr="00FF5FC8">
        <w:rPr>
          <w:rFonts w:cs="Times New Roman"/>
          <w:lang w:val="id-ID"/>
        </w:rPr>
        <w:t xml:space="preserve"> divisi yang bersangkutan dengan proyek FAQ dan </w:t>
      </w:r>
      <w:r w:rsidR="00902D14" w:rsidRPr="00FF5FC8">
        <w:rPr>
          <w:rFonts w:cs="Times New Roman"/>
          <w:i/>
          <w:lang w:val="id-ID"/>
        </w:rPr>
        <w:t xml:space="preserve">Feedback. </w:t>
      </w:r>
      <w:r w:rsidR="00902D14" w:rsidRPr="00FF5FC8">
        <w:rPr>
          <w:rFonts w:cs="Times New Roman"/>
          <w:lang w:val="id-ID"/>
        </w:rPr>
        <w:t xml:space="preserve">Presentasi ini dilakukan untuk menyampaikan perkembangan yang telah tim kerjakan. Hasilnya diharapkan tim mendapatkan saran peserta presentasi agar proyek FAQ dan </w:t>
      </w:r>
      <w:r w:rsidR="00902D14" w:rsidRPr="00FF5FC8">
        <w:rPr>
          <w:rFonts w:cs="Times New Roman"/>
          <w:i/>
          <w:lang w:val="id-ID"/>
        </w:rPr>
        <w:t>Feedback</w:t>
      </w:r>
      <w:r w:rsidR="00902D14" w:rsidRPr="00FF5FC8">
        <w:rPr>
          <w:rFonts w:cs="Times New Roman"/>
          <w:lang w:val="id-ID"/>
        </w:rPr>
        <w:t xml:space="preserve"> nantinya dapat bermanfaat dan sesuai dengan kebutuhan. Setelah </w:t>
      </w:r>
      <w:r w:rsidR="00902D14" w:rsidRPr="00FF5FC8">
        <w:rPr>
          <w:rFonts w:cs="Times New Roman"/>
          <w:i/>
          <w:lang w:val="id-ID"/>
        </w:rPr>
        <w:t>mid presentation</w:t>
      </w:r>
      <w:r w:rsidR="00902D14" w:rsidRPr="00FF5FC8">
        <w:rPr>
          <w:rFonts w:cs="Times New Roman"/>
          <w:lang w:val="id-ID"/>
        </w:rPr>
        <w:t xml:space="preserve">, tim melanjutkan </w:t>
      </w:r>
      <w:r w:rsidR="00902D14" w:rsidRPr="00FF5FC8">
        <w:rPr>
          <w:rFonts w:cs="Times New Roman"/>
          <w:i/>
          <w:lang w:val="id-ID"/>
        </w:rPr>
        <w:t>sprint</w:t>
      </w:r>
      <w:r w:rsidR="00902D14" w:rsidRPr="00FF5FC8">
        <w:rPr>
          <w:rFonts w:cs="Times New Roman"/>
          <w:lang w:val="id-ID"/>
        </w:rPr>
        <w:t xml:space="preserve"> keempat, yaitu mengimplementasikan CMS untuk </w:t>
      </w:r>
      <w:r w:rsidR="00902D14" w:rsidRPr="00FF5FC8">
        <w:rPr>
          <w:rFonts w:cs="Times New Roman"/>
          <w:i/>
          <w:lang w:val="id-ID"/>
        </w:rPr>
        <w:t>Feedback.</w:t>
      </w:r>
      <w:r w:rsidR="00902D14" w:rsidRPr="00FF5FC8">
        <w:rPr>
          <w:rFonts w:cs="Times New Roman"/>
          <w:lang w:val="id-ID"/>
        </w:rPr>
        <w:t xml:space="preserve"> Proyek diakhiri dengan </w:t>
      </w:r>
      <w:r w:rsidR="00902D14" w:rsidRPr="00FF5FC8">
        <w:rPr>
          <w:rFonts w:cs="Times New Roman"/>
          <w:i/>
          <w:lang w:val="id-ID"/>
        </w:rPr>
        <w:t>final presentation</w:t>
      </w:r>
      <w:r w:rsidR="00902D14" w:rsidRPr="00FF5FC8">
        <w:rPr>
          <w:rFonts w:cs="Times New Roman"/>
          <w:lang w:val="id-ID"/>
        </w:rPr>
        <w:t xml:space="preserve"> yang dihadiri oleh CEO, COO, </w:t>
      </w:r>
      <w:r w:rsidR="00902D14" w:rsidRPr="00FF5FC8">
        <w:rPr>
          <w:rFonts w:cs="Times New Roman"/>
          <w:i/>
          <w:lang w:val="id-ID"/>
        </w:rPr>
        <w:t xml:space="preserve">Head of Product, lead </w:t>
      </w:r>
      <w:r w:rsidR="00902D14" w:rsidRPr="00FF5FC8">
        <w:rPr>
          <w:rFonts w:cs="Times New Roman"/>
          <w:lang w:val="id-ID"/>
        </w:rPr>
        <w:t xml:space="preserve">divisi seluruh tim </w:t>
      </w:r>
      <w:r w:rsidR="00902D14" w:rsidRPr="00FF5FC8">
        <w:rPr>
          <w:rFonts w:cs="Times New Roman"/>
          <w:i/>
          <w:lang w:val="id-ID"/>
        </w:rPr>
        <w:t>Technology</w:t>
      </w:r>
      <w:r w:rsidR="00902D14" w:rsidRPr="00FF5FC8">
        <w:rPr>
          <w:rFonts w:cs="Times New Roman"/>
          <w:lang w:val="id-ID"/>
        </w:rPr>
        <w:t>, dan perwakilan dari</w:t>
      </w:r>
      <w:r w:rsidR="009A5485">
        <w:rPr>
          <w:rFonts w:cs="Times New Roman"/>
        </w:rPr>
        <w:t xml:space="preserve"> tim</w:t>
      </w:r>
      <w:r w:rsidR="00902D14" w:rsidRPr="00FF5FC8">
        <w:rPr>
          <w:rFonts w:cs="Times New Roman"/>
          <w:lang w:val="id-ID"/>
        </w:rPr>
        <w:t xml:space="preserve"> </w:t>
      </w:r>
      <w:r w:rsidR="00902D14" w:rsidRPr="00FF5FC8">
        <w:rPr>
          <w:rFonts w:cs="Times New Roman"/>
          <w:i/>
          <w:lang w:val="id-ID"/>
        </w:rPr>
        <w:t>Customer Service.</w:t>
      </w:r>
    </w:p>
    <w:p w14:paraId="75565518" w14:textId="77777777" w:rsidR="007861A2" w:rsidRPr="00FF5FC8" w:rsidRDefault="007861A2">
      <w:pPr>
        <w:rPr>
          <w:rFonts w:cs="Times New Roman"/>
          <w:i/>
          <w:lang w:val="id-ID"/>
        </w:rPr>
        <w:pPrChange w:id="176" w:author="Siti Fatimah" w:date="2016-12-20T20:43:00Z">
          <w:pPr>
            <w:spacing w:line="276" w:lineRule="auto"/>
            <w:jc w:val="left"/>
          </w:pPr>
        </w:pPrChange>
      </w:pPr>
      <w:del w:id="177" w:author="Siti Fatimah" w:date="2016-12-20T20:43:00Z">
        <w:r w:rsidRPr="00FF5FC8" w:rsidDel="00DC1D44">
          <w:rPr>
            <w:rFonts w:cs="Times New Roman"/>
            <w:i/>
            <w:lang w:val="id-ID"/>
          </w:rPr>
          <w:br w:type="page"/>
        </w:r>
      </w:del>
    </w:p>
    <w:p w14:paraId="0C0B8251" w14:textId="77777777" w:rsidR="00105FFF" w:rsidRPr="00FF5FC8" w:rsidRDefault="00A856D8" w:rsidP="00105FFF">
      <w:pPr>
        <w:pStyle w:val="Heading3"/>
        <w:numPr>
          <w:ilvl w:val="2"/>
          <w:numId w:val="1"/>
        </w:numPr>
        <w:ind w:left="709" w:hanging="709"/>
        <w:rPr>
          <w:rFonts w:cs="Times New Roman"/>
          <w:lang w:val="id-ID"/>
        </w:rPr>
      </w:pPr>
      <w:r w:rsidRPr="00FF5FC8">
        <w:rPr>
          <w:rFonts w:cs="Times New Roman"/>
          <w:lang w:val="id-ID"/>
        </w:rPr>
        <w:t>Teknologi</w:t>
      </w:r>
      <w:r w:rsidR="00036574" w:rsidRPr="00FF5FC8">
        <w:rPr>
          <w:rFonts w:cs="Times New Roman"/>
          <w:lang w:val="id-ID"/>
        </w:rPr>
        <w:t xml:space="preserve"> dan </w:t>
      </w:r>
      <w:r w:rsidR="00036574" w:rsidRPr="00FF5FC8">
        <w:rPr>
          <w:rFonts w:cs="Times New Roman"/>
          <w:i/>
          <w:lang w:val="id-ID"/>
        </w:rPr>
        <w:t>Tools</w:t>
      </w:r>
    </w:p>
    <w:p w14:paraId="309315FF" w14:textId="77777777" w:rsidR="008B4AA0" w:rsidRPr="00FF5FC8" w:rsidRDefault="008B4AA0" w:rsidP="008B4AA0">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Bitbucket</w:t>
      </w:r>
    </w:p>
    <w:p w14:paraId="15BFB6CC" w14:textId="77777777" w:rsidR="008B4AA0" w:rsidRPr="00FF5FC8" w:rsidRDefault="008B4AA0" w:rsidP="008B4AA0">
      <w:pPr>
        <w:rPr>
          <w:lang w:val="id-ID"/>
        </w:rPr>
      </w:pPr>
      <w:r w:rsidRPr="00FF5FC8">
        <w:rPr>
          <w:lang w:val="id-ID"/>
        </w:rPr>
        <w:t xml:space="preserve">Bitbucket adalah sistem </w:t>
      </w:r>
      <w:r w:rsidRPr="00FF5FC8">
        <w:rPr>
          <w:i/>
          <w:lang w:val="id-ID"/>
        </w:rPr>
        <w:t>version control</w:t>
      </w:r>
      <w:r w:rsidRPr="00FF5FC8">
        <w:rPr>
          <w:lang w:val="id-ID"/>
        </w:rPr>
        <w:t xml:space="preserve"> Git yang digunakan Kudo agar tim </w:t>
      </w:r>
      <w:r w:rsidRPr="00FF5FC8">
        <w:rPr>
          <w:i/>
          <w:lang w:val="id-ID"/>
        </w:rPr>
        <w:t xml:space="preserve">Technology </w:t>
      </w:r>
      <w:r w:rsidRPr="00FF5FC8">
        <w:rPr>
          <w:lang w:val="id-ID"/>
        </w:rPr>
        <w:t>dapat berkolaborasi dengan mudah [</w:t>
      </w:r>
      <w:r w:rsidR="007E1635" w:rsidRPr="00FF5FC8">
        <w:rPr>
          <w:lang w:val="id-ID"/>
        </w:rPr>
        <w:t>5</w:t>
      </w:r>
      <w:r w:rsidRPr="00FF5FC8">
        <w:rPr>
          <w:lang w:val="id-ID"/>
        </w:rPr>
        <w:t xml:space="preserve">]. Bitbucket menyediakan </w:t>
      </w:r>
      <w:r w:rsidRPr="00FF5FC8">
        <w:rPr>
          <w:i/>
          <w:lang w:val="id-ID"/>
        </w:rPr>
        <w:t>repository</w:t>
      </w:r>
      <w:r w:rsidRPr="00FF5FC8">
        <w:rPr>
          <w:lang w:val="id-ID"/>
        </w:rPr>
        <w:t xml:space="preserve"> yang digunakan Kudo untuk setiap divisi dan produk. Selain kolaborasi, Bitbucket juga dapat digunakan untuk </w:t>
      </w:r>
      <w:r w:rsidRPr="00FF5FC8">
        <w:rPr>
          <w:i/>
          <w:lang w:val="id-ID"/>
        </w:rPr>
        <w:t>code review</w:t>
      </w:r>
      <w:r w:rsidRPr="00FF5FC8">
        <w:rPr>
          <w:lang w:val="id-ID"/>
        </w:rPr>
        <w:t>.</w:t>
      </w:r>
    </w:p>
    <w:p w14:paraId="76D47DCF" w14:textId="77777777" w:rsidR="00036574" w:rsidRPr="00FF5FC8" w:rsidRDefault="008B4AA0"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lastRenderedPageBreak/>
        <w:t>SourceTree</w:t>
      </w:r>
    </w:p>
    <w:p w14:paraId="50EB55E6" w14:textId="0C19F1E6" w:rsidR="00FA374D" w:rsidRPr="00FF5FC8" w:rsidRDefault="008B4AA0" w:rsidP="00FA374D">
      <w:pPr>
        <w:rPr>
          <w:lang w:val="id-ID"/>
        </w:rPr>
      </w:pPr>
      <w:r w:rsidRPr="00FF5FC8">
        <w:rPr>
          <w:lang w:val="id-ID"/>
        </w:rPr>
        <w:t xml:space="preserve">SourceTree dapat </w:t>
      </w:r>
      <w:del w:id="178" w:author="Siti Fatimah" w:date="2016-12-20T20:47:00Z">
        <w:r w:rsidRPr="00A672D1" w:rsidDel="00FD3A5B">
          <w:rPr>
            <w:highlight w:val="yellow"/>
            <w:lang w:val="id-ID"/>
            <w:rPrChange w:id="179" w:author="RMahendra" w:date="2016-12-09T09:14:00Z">
              <w:rPr>
                <w:lang w:val="id-ID"/>
              </w:rPr>
            </w:rPrChange>
          </w:rPr>
          <w:delText>dibilang</w:delText>
        </w:r>
        <w:r w:rsidRPr="00FF5FC8" w:rsidDel="00FD3A5B">
          <w:rPr>
            <w:lang w:val="id-ID"/>
          </w:rPr>
          <w:delText xml:space="preserve"> </w:delText>
        </w:r>
      </w:del>
      <w:ins w:id="180" w:author="Siti Fatimah" w:date="2016-12-20T20:47:00Z">
        <w:r w:rsidR="00FD3A5B">
          <w:t>dikatakan</w:t>
        </w:r>
        <w:r w:rsidR="00FD3A5B" w:rsidRPr="00FF5FC8">
          <w:rPr>
            <w:lang w:val="id-ID"/>
          </w:rPr>
          <w:t xml:space="preserve"> </w:t>
        </w:r>
      </w:ins>
      <w:r w:rsidRPr="00FF5FC8">
        <w:rPr>
          <w:lang w:val="id-ID"/>
        </w:rPr>
        <w:t xml:space="preserve">sebagai </w:t>
      </w:r>
      <w:r w:rsidR="007E1635" w:rsidRPr="00FF5FC8">
        <w:rPr>
          <w:i/>
          <w:lang w:val="id-ID"/>
        </w:rPr>
        <w:t xml:space="preserve">tool </w:t>
      </w:r>
      <w:r w:rsidRPr="00FF5FC8">
        <w:rPr>
          <w:lang w:val="id-ID"/>
        </w:rPr>
        <w:t xml:space="preserve">pendukung Bitbucket versi </w:t>
      </w:r>
      <w:r w:rsidRPr="00FF5FC8">
        <w:rPr>
          <w:i/>
          <w:lang w:val="id-ID"/>
        </w:rPr>
        <w:t>desktop</w:t>
      </w:r>
      <w:r w:rsidRPr="00FF5FC8">
        <w:rPr>
          <w:lang w:val="id-ID"/>
        </w:rPr>
        <w:t xml:space="preserve">. </w:t>
      </w:r>
      <w:r w:rsidR="007E1635" w:rsidRPr="00FF5FC8">
        <w:rPr>
          <w:lang w:val="id-ID"/>
        </w:rPr>
        <w:t xml:space="preserve">SourceTree mempermudah interaksi dengan Git dan lebih fokus dengan </w:t>
      </w:r>
      <w:r w:rsidR="007E1635" w:rsidRPr="00FF5FC8">
        <w:rPr>
          <w:i/>
          <w:lang w:val="id-ID"/>
        </w:rPr>
        <w:t>repository</w:t>
      </w:r>
      <w:r w:rsidR="007E1635" w:rsidRPr="00FF5FC8">
        <w:rPr>
          <w:lang w:val="id-ID"/>
        </w:rPr>
        <w:t xml:space="preserve"> yang sedang dikerjakan [6]. Kudo menggunakan SourceTree agar lebih mudah mengelola dokumen dan </w:t>
      </w:r>
      <w:r w:rsidR="007E1635" w:rsidRPr="00FF5FC8">
        <w:rPr>
          <w:i/>
          <w:lang w:val="id-ID"/>
        </w:rPr>
        <w:t>repository</w:t>
      </w:r>
      <w:r w:rsidR="007E1635" w:rsidRPr="00FF5FC8">
        <w:rPr>
          <w:lang w:val="id-ID"/>
        </w:rPr>
        <w:t xml:space="preserve"> yang sedang dalam pengerjaan. SourceTree juga mencatat riwayat perubahan dokumen, sehingga jika ada kesalahan dapat ditemukan dengan mudah. </w:t>
      </w:r>
    </w:p>
    <w:p w14:paraId="6F4B4160" w14:textId="77777777" w:rsidR="00036574" w:rsidRPr="00FF5FC8" w:rsidRDefault="00036574"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JIRA</w:t>
      </w:r>
    </w:p>
    <w:p w14:paraId="35180480" w14:textId="77777777" w:rsidR="007E1635" w:rsidRPr="00FF5FC8" w:rsidRDefault="007E1635" w:rsidP="007E1635">
      <w:pPr>
        <w:rPr>
          <w:i/>
          <w:lang w:val="id-ID"/>
        </w:rPr>
      </w:pPr>
      <w:r w:rsidRPr="00FF5FC8">
        <w:rPr>
          <w:lang w:val="id-ID"/>
        </w:rPr>
        <w:t xml:space="preserve">JIRA adalah </w:t>
      </w:r>
      <w:r w:rsidRPr="00FF5FC8">
        <w:rPr>
          <w:i/>
          <w:lang w:val="id-ID"/>
        </w:rPr>
        <w:t>software development tool</w:t>
      </w:r>
      <w:r w:rsidRPr="00FF5FC8">
        <w:rPr>
          <w:lang w:val="id-ID"/>
        </w:rPr>
        <w:t xml:space="preserve"> yang dapat digunakan untuk mengelola suatu proyek atau </w:t>
      </w:r>
      <w:r w:rsidR="00BB4CB8" w:rsidRPr="00FF5FC8">
        <w:rPr>
          <w:lang w:val="id-ID"/>
        </w:rPr>
        <w:t>fitur</w:t>
      </w:r>
      <w:r w:rsidRPr="00FF5FC8">
        <w:rPr>
          <w:lang w:val="id-ID"/>
        </w:rPr>
        <w:t xml:space="preserve">. </w:t>
      </w:r>
      <w:r w:rsidR="00BB4CB8" w:rsidRPr="00FF5FC8">
        <w:rPr>
          <w:lang w:val="id-ID"/>
        </w:rPr>
        <w:t xml:space="preserve">Seluruh proyek atau fitur yang dikerjakan tim </w:t>
      </w:r>
      <w:r w:rsidR="00BB4CB8" w:rsidRPr="00FF5FC8">
        <w:rPr>
          <w:i/>
          <w:lang w:val="id-ID"/>
        </w:rPr>
        <w:t>Technology</w:t>
      </w:r>
      <w:r w:rsidR="00BB4CB8" w:rsidRPr="00FF5FC8">
        <w:rPr>
          <w:lang w:val="id-ID"/>
        </w:rPr>
        <w:t xml:space="preserve"> Kudo dapat dikelola melalui JIRA, dari mulai perencanaan, pembuatan, </w:t>
      </w:r>
      <w:r w:rsidR="00BB4CB8" w:rsidRPr="00FF5FC8">
        <w:rPr>
          <w:i/>
          <w:lang w:val="id-ID"/>
        </w:rPr>
        <w:t>release</w:t>
      </w:r>
      <w:r w:rsidR="00BB4CB8" w:rsidRPr="00FF5FC8">
        <w:rPr>
          <w:lang w:val="id-ID"/>
        </w:rPr>
        <w:t xml:space="preserve">, sampai pemeliharaan [7]. Setiap proyek atau fitur dapat ditentukan siapa yang bertanggung jawab, kapan </w:t>
      </w:r>
      <w:r w:rsidR="00BB4CB8" w:rsidRPr="00FF5FC8">
        <w:rPr>
          <w:i/>
          <w:lang w:val="id-ID"/>
        </w:rPr>
        <w:t>deadline</w:t>
      </w:r>
      <w:r w:rsidR="00BB4CB8" w:rsidRPr="00FF5FC8">
        <w:rPr>
          <w:lang w:val="id-ID"/>
        </w:rPr>
        <w:t xml:space="preserve"> atau tanggal </w:t>
      </w:r>
      <w:r w:rsidR="00BB4CB8" w:rsidRPr="00FF5FC8">
        <w:rPr>
          <w:i/>
          <w:lang w:val="id-ID"/>
        </w:rPr>
        <w:t>release,</w:t>
      </w:r>
      <w:r w:rsidR="00BB4CB8" w:rsidRPr="00FF5FC8">
        <w:rPr>
          <w:lang w:val="id-ID"/>
        </w:rPr>
        <w:t xml:space="preserve"> dan </w:t>
      </w:r>
      <w:r w:rsidR="00BB4CB8" w:rsidRPr="00FF5FC8">
        <w:rPr>
          <w:i/>
          <w:lang w:val="id-ID"/>
        </w:rPr>
        <w:t>milestone</w:t>
      </w:r>
      <w:r w:rsidR="00BB4CB8" w:rsidRPr="00FF5FC8">
        <w:rPr>
          <w:lang w:val="id-ID"/>
        </w:rPr>
        <w:t xml:space="preserve"> yang harus ditempuh proyek atau fitur tersebut. Di Kudo, JIRA juga digunakan pada saat pembuatan dan pemeliharaan untuk </w:t>
      </w:r>
      <w:r w:rsidR="00BB4CB8" w:rsidRPr="00FF5FC8">
        <w:rPr>
          <w:i/>
          <w:lang w:val="id-ID"/>
        </w:rPr>
        <w:t xml:space="preserve">bug </w:t>
      </w:r>
      <w:r w:rsidR="00BB4CB8" w:rsidRPr="00FF5FC8">
        <w:rPr>
          <w:lang w:val="id-ID"/>
        </w:rPr>
        <w:t xml:space="preserve">dan </w:t>
      </w:r>
      <w:r w:rsidR="00BB4CB8" w:rsidRPr="00FF5FC8">
        <w:rPr>
          <w:i/>
          <w:lang w:val="id-ID"/>
        </w:rPr>
        <w:t>issue tracking</w:t>
      </w:r>
      <w:r w:rsidR="00BB4CB8" w:rsidRPr="00FF5FC8">
        <w:rPr>
          <w:lang w:val="id-ID"/>
        </w:rPr>
        <w:t xml:space="preserve"> tiap divisi dengan divisi </w:t>
      </w:r>
      <w:r w:rsidR="00BB4CB8" w:rsidRPr="00FF5FC8">
        <w:rPr>
          <w:i/>
          <w:lang w:val="id-ID"/>
        </w:rPr>
        <w:t>Quality Assurance.</w:t>
      </w:r>
    </w:p>
    <w:p w14:paraId="75716974" w14:textId="77777777" w:rsidR="00036574" w:rsidRPr="00FF5FC8" w:rsidRDefault="00036574"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Blisk</w:t>
      </w:r>
    </w:p>
    <w:p w14:paraId="1AE787DF" w14:textId="77777777" w:rsidR="00BB4CB8" w:rsidRPr="00FF5FC8" w:rsidRDefault="00BB4CB8" w:rsidP="00BB4CB8">
      <w:pPr>
        <w:rPr>
          <w:lang w:val="id-ID"/>
        </w:rPr>
      </w:pPr>
      <w:r w:rsidRPr="00FF5FC8">
        <w:rPr>
          <w:lang w:val="id-ID"/>
        </w:rPr>
        <w:t xml:space="preserve">Blisk adalah </w:t>
      </w:r>
      <w:r w:rsidRPr="00FF5FC8">
        <w:rPr>
          <w:i/>
          <w:lang w:val="id-ID"/>
        </w:rPr>
        <w:t>browser</w:t>
      </w:r>
      <w:r w:rsidRPr="00FF5FC8">
        <w:rPr>
          <w:lang w:val="id-ID"/>
        </w:rPr>
        <w:t xml:space="preserve"> yang </w:t>
      </w:r>
      <w:r w:rsidR="00BB7F48" w:rsidRPr="00FF5FC8">
        <w:rPr>
          <w:lang w:val="id-ID"/>
        </w:rPr>
        <w:t xml:space="preserve">dapat digunakan </w:t>
      </w:r>
      <w:r w:rsidR="00BB7F48" w:rsidRPr="00FF5FC8">
        <w:rPr>
          <w:i/>
          <w:lang w:val="id-ID"/>
        </w:rPr>
        <w:t>web developer</w:t>
      </w:r>
      <w:r w:rsidR="00BB7F48" w:rsidRPr="00FF5FC8">
        <w:rPr>
          <w:lang w:val="id-ID"/>
        </w:rPr>
        <w:t xml:space="preserve"> untuk melakukan </w:t>
      </w:r>
      <w:r w:rsidR="00BB7F48" w:rsidRPr="00FF5FC8">
        <w:rPr>
          <w:i/>
          <w:lang w:val="id-ID"/>
        </w:rPr>
        <w:t xml:space="preserve">debugging </w:t>
      </w:r>
      <w:r w:rsidR="00BB7F48" w:rsidRPr="00FF5FC8">
        <w:rPr>
          <w:lang w:val="id-ID"/>
        </w:rPr>
        <w:t xml:space="preserve">dan </w:t>
      </w:r>
      <w:r w:rsidR="00BB7F48" w:rsidRPr="00FF5FC8">
        <w:rPr>
          <w:i/>
          <w:lang w:val="id-ID"/>
        </w:rPr>
        <w:t>testing</w:t>
      </w:r>
      <w:r w:rsidR="00BB7F48" w:rsidRPr="00FF5FC8">
        <w:rPr>
          <w:lang w:val="id-ID"/>
        </w:rPr>
        <w:t xml:space="preserve">. Blisk </w:t>
      </w:r>
      <w:r w:rsidRPr="00FF5FC8">
        <w:rPr>
          <w:lang w:val="id-ID"/>
        </w:rPr>
        <w:t xml:space="preserve">mendukung beberapa tampilan </w:t>
      </w:r>
      <w:r w:rsidRPr="00FF5FC8">
        <w:rPr>
          <w:i/>
          <w:lang w:val="id-ID"/>
        </w:rPr>
        <w:t>device</w:t>
      </w:r>
      <w:r w:rsidR="00BB7F48" w:rsidRPr="00FF5FC8">
        <w:rPr>
          <w:lang w:val="id-ID"/>
        </w:rPr>
        <w:t xml:space="preserve"> yang membantu visualisasi tampilan di berbagai </w:t>
      </w:r>
      <w:r w:rsidR="00BB7F48" w:rsidRPr="00FF5FC8">
        <w:rPr>
          <w:i/>
          <w:lang w:val="id-ID"/>
        </w:rPr>
        <w:t>device</w:t>
      </w:r>
      <w:r w:rsidRPr="00FF5FC8">
        <w:rPr>
          <w:lang w:val="id-ID"/>
        </w:rPr>
        <w:t>.</w:t>
      </w:r>
      <w:r w:rsidR="00BB7F48" w:rsidRPr="00FF5FC8">
        <w:rPr>
          <w:lang w:val="id-ID"/>
        </w:rPr>
        <w:t xml:space="preserve"> Dengan </w:t>
      </w:r>
      <w:ins w:id="181" w:author="RMahendra" w:date="2016-12-09T09:16:00Z">
        <w:r w:rsidR="00A672D1">
          <w:rPr>
            <w:lang w:val="id-ID"/>
          </w:rPr>
          <w:t xml:space="preserve">menggunakan </w:t>
        </w:r>
      </w:ins>
      <w:r w:rsidR="00BB7F48" w:rsidRPr="00FF5FC8">
        <w:rPr>
          <w:lang w:val="id-ID"/>
        </w:rPr>
        <w:t>Blisk</w:t>
      </w:r>
      <w:ins w:id="182" w:author="Siti Fatimah" w:date="2016-12-17T17:54:00Z">
        <w:r w:rsidR="006002CA">
          <w:t>,</w:t>
        </w:r>
      </w:ins>
      <w:commentRangeStart w:id="183"/>
      <w:r w:rsidR="00BB7F48" w:rsidRPr="00FF5FC8">
        <w:rPr>
          <w:lang w:val="id-ID"/>
        </w:rPr>
        <w:t xml:space="preserve"> </w:t>
      </w:r>
      <w:commentRangeEnd w:id="183"/>
      <w:r w:rsidR="00A672D1">
        <w:rPr>
          <w:rStyle w:val="CommentReference"/>
        </w:rPr>
        <w:commentReference w:id="183"/>
      </w:r>
      <w:r w:rsidR="00BB7F48" w:rsidRPr="00FF5FC8">
        <w:rPr>
          <w:lang w:val="id-ID"/>
        </w:rPr>
        <w:t xml:space="preserve">juga dapat dilakukan perbandingan konten pada versi </w:t>
      </w:r>
      <w:r w:rsidR="00BB7F48" w:rsidRPr="00FF5FC8">
        <w:rPr>
          <w:i/>
          <w:lang w:val="id-ID"/>
        </w:rPr>
        <w:t>mobile</w:t>
      </w:r>
      <w:r w:rsidR="00BB7F48" w:rsidRPr="00FF5FC8">
        <w:rPr>
          <w:lang w:val="id-ID"/>
        </w:rPr>
        <w:t xml:space="preserve"> dan </w:t>
      </w:r>
      <w:r w:rsidR="00BB7F48" w:rsidRPr="00FF5FC8">
        <w:rPr>
          <w:i/>
          <w:lang w:val="id-ID"/>
        </w:rPr>
        <w:t>desktop</w:t>
      </w:r>
      <w:r w:rsidR="00BB7F48" w:rsidRPr="00FF5FC8">
        <w:rPr>
          <w:lang w:val="id-ID"/>
        </w:rPr>
        <w:t xml:space="preserve"> [8].</w:t>
      </w:r>
      <w:r w:rsidRPr="00FF5FC8">
        <w:rPr>
          <w:lang w:val="id-ID"/>
        </w:rPr>
        <w:t xml:space="preserve"> Kudo menggunakan Blisk untuk </w:t>
      </w:r>
      <w:r w:rsidR="00BB7F48" w:rsidRPr="00FF5FC8">
        <w:rPr>
          <w:lang w:val="id-ID"/>
        </w:rPr>
        <w:t xml:space="preserve">memastikan tampilan yang telah dibuat sesuai dengan </w:t>
      </w:r>
      <w:r w:rsidR="00BB7F48" w:rsidRPr="00FF5FC8">
        <w:rPr>
          <w:i/>
          <w:lang w:val="id-ID"/>
        </w:rPr>
        <w:t>device</w:t>
      </w:r>
      <w:r w:rsidR="00BB7F48" w:rsidRPr="00FF5FC8">
        <w:rPr>
          <w:lang w:val="id-ID"/>
        </w:rPr>
        <w:t xml:space="preserve"> </w:t>
      </w:r>
      <w:r w:rsidR="009A5485">
        <w:t>manapun</w:t>
      </w:r>
      <w:r w:rsidR="00BB7F48" w:rsidRPr="00FF5FC8">
        <w:rPr>
          <w:lang w:val="id-ID"/>
        </w:rPr>
        <w:t>.</w:t>
      </w:r>
    </w:p>
    <w:p w14:paraId="3F542BE3" w14:textId="77777777" w:rsidR="00036574" w:rsidRPr="00FF5FC8" w:rsidRDefault="000B569B"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CKEditor dan CKFinder</w:t>
      </w:r>
    </w:p>
    <w:p w14:paraId="1B246DF2" w14:textId="77777777" w:rsidR="00BB7F48" w:rsidRPr="00FF5FC8" w:rsidRDefault="000B569B" w:rsidP="00BB7F48">
      <w:pPr>
        <w:rPr>
          <w:i/>
          <w:lang w:val="id-ID"/>
        </w:rPr>
      </w:pPr>
      <w:r w:rsidRPr="00FF5FC8">
        <w:rPr>
          <w:lang w:val="id-ID"/>
        </w:rPr>
        <w:t xml:space="preserve">CKEditor adalah </w:t>
      </w:r>
      <w:r w:rsidRPr="00FF5FC8">
        <w:rPr>
          <w:i/>
          <w:lang w:val="id-ID"/>
        </w:rPr>
        <w:t>text editor</w:t>
      </w:r>
      <w:r w:rsidRPr="00FF5FC8">
        <w:rPr>
          <w:lang w:val="id-ID"/>
        </w:rPr>
        <w:t xml:space="preserve"> berbasis </w:t>
      </w:r>
      <w:r w:rsidRPr="00FF5FC8">
        <w:rPr>
          <w:i/>
          <w:lang w:val="id-ID"/>
        </w:rPr>
        <w:t>web</w:t>
      </w:r>
      <w:r w:rsidRPr="00FF5FC8">
        <w:rPr>
          <w:lang w:val="id-ID"/>
        </w:rPr>
        <w:t xml:space="preserve"> yang digunakan agar pengguna lebih mudah dalam mengatur konten suatu </w:t>
      </w:r>
      <w:r w:rsidRPr="00FF5FC8">
        <w:rPr>
          <w:i/>
          <w:lang w:val="id-ID"/>
        </w:rPr>
        <w:t xml:space="preserve">website. </w:t>
      </w:r>
      <w:r w:rsidRPr="00FF5FC8">
        <w:rPr>
          <w:lang w:val="id-ID"/>
        </w:rPr>
        <w:t>Sedangkan</w:t>
      </w:r>
      <w:ins w:id="184" w:author="Siti Fatimah" w:date="2016-12-17T17:54:00Z">
        <w:r w:rsidR="006002CA">
          <w:t>,</w:t>
        </w:r>
      </w:ins>
      <w:commentRangeStart w:id="185"/>
      <w:r w:rsidRPr="00FF5FC8">
        <w:rPr>
          <w:lang w:val="id-ID"/>
        </w:rPr>
        <w:t xml:space="preserve"> </w:t>
      </w:r>
      <w:commentRangeEnd w:id="185"/>
      <w:r w:rsidR="00A672D1">
        <w:rPr>
          <w:rStyle w:val="CommentReference"/>
        </w:rPr>
        <w:commentReference w:id="185"/>
      </w:r>
      <w:r w:rsidR="00BB7F48" w:rsidRPr="00FF5FC8">
        <w:rPr>
          <w:lang w:val="id-ID"/>
        </w:rPr>
        <w:t xml:space="preserve">CKFinder adalah </w:t>
      </w:r>
      <w:r w:rsidRPr="00FF5FC8">
        <w:rPr>
          <w:i/>
          <w:lang w:val="id-ID"/>
        </w:rPr>
        <w:t>ajax file manage</w:t>
      </w:r>
      <w:r w:rsidRPr="00FF5FC8">
        <w:rPr>
          <w:lang w:val="id-ID"/>
        </w:rPr>
        <w:t xml:space="preserve"> yang mempermudah untuk memasukkan dokumen dan gambar ke dalam konten yang </w:t>
      </w:r>
      <w:r w:rsidRPr="00FF5FC8">
        <w:rPr>
          <w:lang w:val="id-ID"/>
        </w:rPr>
        <w:lastRenderedPageBreak/>
        <w:t xml:space="preserve">dibuat dengan suatu </w:t>
      </w:r>
      <w:r w:rsidRPr="00FF5FC8">
        <w:rPr>
          <w:i/>
          <w:lang w:val="id-ID"/>
        </w:rPr>
        <w:t>editor</w:t>
      </w:r>
      <w:r w:rsidRPr="00FF5FC8">
        <w:rPr>
          <w:lang w:val="id-ID"/>
        </w:rPr>
        <w:t xml:space="preserve"> [9]. Kudo menggunakan CKEditor </w:t>
      </w:r>
      <w:del w:id="186" w:author="RMahendra" w:date="2016-12-09T09:16:00Z">
        <w:r w:rsidRPr="00FF5FC8" w:rsidDel="00A672D1">
          <w:rPr>
            <w:lang w:val="id-ID"/>
          </w:rPr>
          <w:delText xml:space="preserve">yang </w:delText>
        </w:r>
      </w:del>
      <w:r w:rsidRPr="00FF5FC8">
        <w:rPr>
          <w:lang w:val="id-ID"/>
        </w:rPr>
        <w:t>diintegrasikan dengan CKFinder pada setiap halaman CMS.</w:t>
      </w:r>
    </w:p>
    <w:p w14:paraId="5F9AA585" w14:textId="77777777" w:rsidR="00036574" w:rsidRPr="00FF5FC8" w:rsidRDefault="00036574" w:rsidP="00036574">
      <w:pPr>
        <w:pStyle w:val="Heading4"/>
        <w:numPr>
          <w:ilvl w:val="3"/>
          <w:numId w:val="1"/>
        </w:numPr>
        <w:ind w:left="900" w:hanging="900"/>
        <w:rPr>
          <w:rFonts w:ascii="Times New Roman" w:hAnsi="Times New Roman" w:cs="Times New Roman"/>
          <w:b/>
          <w:i w:val="0"/>
          <w:color w:val="auto"/>
          <w:lang w:val="id-ID"/>
        </w:rPr>
      </w:pPr>
      <w:r w:rsidRPr="00FF5FC8">
        <w:rPr>
          <w:rFonts w:ascii="Times New Roman" w:hAnsi="Times New Roman" w:cs="Times New Roman"/>
          <w:b/>
          <w:i w:val="0"/>
          <w:color w:val="auto"/>
          <w:lang w:val="id-ID"/>
        </w:rPr>
        <w:t>Slack</w:t>
      </w:r>
    </w:p>
    <w:p w14:paraId="4ACCB988" w14:textId="77777777" w:rsidR="007861A2" w:rsidRPr="00FF5FC8" w:rsidDel="00DC1D44" w:rsidRDefault="000D017C" w:rsidP="000B569B">
      <w:pPr>
        <w:rPr>
          <w:del w:id="187" w:author="Siti Fatimah" w:date="2016-12-20T20:43:00Z"/>
          <w:lang w:val="id-ID"/>
        </w:rPr>
      </w:pPr>
      <w:r w:rsidRPr="00FF5FC8">
        <w:rPr>
          <w:lang w:val="id-ID"/>
        </w:rPr>
        <w:t xml:space="preserve">Slack adalah </w:t>
      </w:r>
      <w:r w:rsidRPr="00FF5FC8">
        <w:rPr>
          <w:i/>
          <w:lang w:val="id-ID"/>
        </w:rPr>
        <w:t>tool</w:t>
      </w:r>
      <w:r w:rsidRPr="00FF5FC8">
        <w:rPr>
          <w:lang w:val="id-ID"/>
        </w:rPr>
        <w:t xml:space="preserve"> yang digunakan sebagai alat komunikasi suatu tim. Slack digunakan Kudo baik untuk komunikasi keseluruhan Kudo, maupun komunikasi tiap divisi Kudo. Slack juga digunakan untuk komunikasi mengenai proyek atau fitur. </w:t>
      </w:r>
      <w:ins w:id="188" w:author="RMahendra" w:date="2016-12-09T09:16:00Z">
        <w:r w:rsidR="00A672D1">
          <w:rPr>
            <w:lang w:val="id-ID"/>
          </w:rPr>
          <w:t xml:space="preserve">Komunikasi </w:t>
        </w:r>
      </w:ins>
      <w:del w:id="189" w:author="RMahendra" w:date="2016-12-09T09:16:00Z">
        <w:r w:rsidRPr="00FF5FC8" w:rsidDel="00A672D1">
          <w:rPr>
            <w:lang w:val="id-ID"/>
          </w:rPr>
          <w:delText>M</w:delText>
        </w:r>
      </w:del>
      <w:ins w:id="190" w:author="RMahendra" w:date="2016-12-09T09:16:00Z">
        <w:r w:rsidR="00A672D1">
          <w:rPr>
            <w:lang w:val="id-ID"/>
          </w:rPr>
          <w:t>m</w:t>
        </w:r>
      </w:ins>
      <w:r w:rsidRPr="00FF5FC8">
        <w:rPr>
          <w:lang w:val="id-ID"/>
        </w:rPr>
        <w:t>enggunakan Slack</w:t>
      </w:r>
      <w:del w:id="191" w:author="RMahendra" w:date="2016-12-09T09:16:00Z">
        <w:r w:rsidRPr="00FF5FC8" w:rsidDel="00A672D1">
          <w:rPr>
            <w:lang w:val="id-ID"/>
          </w:rPr>
          <w:delText>, komunikasi</w:delText>
        </w:r>
      </w:del>
      <w:r w:rsidRPr="00FF5FC8">
        <w:rPr>
          <w:lang w:val="id-ID"/>
        </w:rPr>
        <w:t xml:space="preserve"> dapat fokus dan terarah karena Slack menyediakan fitur </w:t>
      </w:r>
      <w:r w:rsidRPr="00FF5FC8">
        <w:rPr>
          <w:i/>
          <w:lang w:val="id-ID"/>
        </w:rPr>
        <w:t>channel</w:t>
      </w:r>
      <w:del w:id="192" w:author="Siti Fatimah" w:date="2016-12-20T20:43:00Z">
        <w:r w:rsidRPr="00FF5FC8" w:rsidDel="00DC1D44">
          <w:rPr>
            <w:lang w:val="id-ID"/>
          </w:rPr>
          <w:delText>.</w:delText>
        </w:r>
      </w:del>
    </w:p>
    <w:p w14:paraId="2AF6648F" w14:textId="77777777" w:rsidR="007861A2" w:rsidRPr="00FF5FC8" w:rsidRDefault="007861A2">
      <w:pPr>
        <w:rPr>
          <w:lang w:val="id-ID"/>
        </w:rPr>
        <w:pPrChange w:id="193" w:author="Siti Fatimah" w:date="2016-12-20T20:43:00Z">
          <w:pPr>
            <w:spacing w:line="276" w:lineRule="auto"/>
            <w:jc w:val="left"/>
          </w:pPr>
        </w:pPrChange>
      </w:pPr>
      <w:del w:id="194" w:author="Siti Fatimah" w:date="2016-12-20T20:43:00Z">
        <w:r w:rsidRPr="00FF5FC8" w:rsidDel="00DC1D44">
          <w:rPr>
            <w:lang w:val="id-ID"/>
          </w:rPr>
          <w:br w:type="page"/>
        </w:r>
      </w:del>
    </w:p>
    <w:p w14:paraId="497C86BC" w14:textId="77777777" w:rsidR="00105FFF" w:rsidRPr="00FF5FC8" w:rsidRDefault="00A856D8" w:rsidP="00105FFF">
      <w:pPr>
        <w:pStyle w:val="Heading3"/>
        <w:numPr>
          <w:ilvl w:val="2"/>
          <w:numId w:val="1"/>
        </w:numPr>
        <w:ind w:left="709" w:hanging="709"/>
        <w:rPr>
          <w:rFonts w:cs="Times New Roman"/>
          <w:lang w:val="id-ID"/>
        </w:rPr>
      </w:pPr>
      <w:r w:rsidRPr="00FF5FC8">
        <w:rPr>
          <w:rFonts w:cs="Times New Roman"/>
          <w:lang w:val="id-ID"/>
        </w:rPr>
        <w:t>Pelaksanaan Kerja Praktik</w:t>
      </w:r>
    </w:p>
    <w:p w14:paraId="4949AA65" w14:textId="2FBFBD0B" w:rsidR="0060692A" w:rsidRPr="00FF5FC8" w:rsidRDefault="00E57754" w:rsidP="0060692A">
      <w:pPr>
        <w:rPr>
          <w:rFonts w:cs="Times New Roman"/>
          <w:lang w:val="id-ID"/>
        </w:rPr>
      </w:pPr>
      <w:del w:id="195" w:author="RMahendra" w:date="2016-12-09T09:17:00Z">
        <w:r w:rsidRPr="00FF5FC8" w:rsidDel="00A672D1">
          <w:rPr>
            <w:rFonts w:cs="Times New Roman"/>
            <w:lang w:val="id-ID"/>
          </w:rPr>
          <w:delText xml:space="preserve">Seperti yang telah ditulis di atas, penulis ditempatkan di tim FAQ dan </w:delText>
        </w:r>
        <w:r w:rsidRPr="00FF5FC8" w:rsidDel="00A672D1">
          <w:rPr>
            <w:rFonts w:cs="Times New Roman"/>
            <w:i/>
            <w:lang w:val="id-ID"/>
          </w:rPr>
          <w:delText xml:space="preserve">Feedback </w:delText>
        </w:r>
        <w:r w:rsidRPr="00FF5FC8" w:rsidDel="00A672D1">
          <w:rPr>
            <w:rFonts w:cs="Times New Roman"/>
            <w:lang w:val="id-ID"/>
          </w:rPr>
          <w:delText xml:space="preserve">dan memiliki tanggung jawab dalam proyek FAQ dan </w:delText>
        </w:r>
        <w:r w:rsidRPr="00FF5FC8" w:rsidDel="00A672D1">
          <w:rPr>
            <w:rFonts w:cs="Times New Roman"/>
            <w:i/>
            <w:lang w:val="id-ID"/>
          </w:rPr>
          <w:delText>Feedback.</w:delText>
        </w:r>
        <w:r w:rsidR="00C5539D" w:rsidRPr="00FF5FC8" w:rsidDel="00A672D1">
          <w:rPr>
            <w:rFonts w:cs="Times New Roman"/>
            <w:lang w:val="id-ID"/>
          </w:rPr>
          <w:delText xml:space="preserve"> </w:delText>
        </w:r>
      </w:del>
      <w:r w:rsidR="00C5539D" w:rsidRPr="00FF5FC8">
        <w:rPr>
          <w:rFonts w:cs="Times New Roman"/>
          <w:lang w:val="id-ID"/>
        </w:rPr>
        <w:t xml:space="preserve">Proyek FAQ dan </w:t>
      </w:r>
      <w:r w:rsidR="00C5539D" w:rsidRPr="00FF5FC8">
        <w:rPr>
          <w:rFonts w:cs="Times New Roman"/>
          <w:i/>
          <w:lang w:val="id-ID"/>
        </w:rPr>
        <w:t>Feedback</w:t>
      </w:r>
      <w:r w:rsidR="00C5539D" w:rsidRPr="00FF5FC8">
        <w:rPr>
          <w:rFonts w:cs="Times New Roman"/>
          <w:lang w:val="id-ID"/>
        </w:rPr>
        <w:t xml:space="preserve"> </w:t>
      </w:r>
      <w:ins w:id="196" w:author="RMahendra" w:date="2016-12-09T09:17:00Z">
        <w:r w:rsidR="00A672D1">
          <w:rPr>
            <w:rFonts w:cs="Times New Roman"/>
            <w:lang w:val="id-ID"/>
          </w:rPr>
          <w:t xml:space="preserve">yang menjadi tanggung jawab penulis </w:t>
        </w:r>
      </w:ins>
      <w:r w:rsidR="00C5539D" w:rsidRPr="00FF5FC8">
        <w:rPr>
          <w:rFonts w:cs="Times New Roman"/>
          <w:lang w:val="id-ID"/>
        </w:rPr>
        <w:t>meliputi</w:t>
      </w:r>
      <w:ins w:id="197" w:author="RMahendra" w:date="2016-12-09T09:17:00Z">
        <w:r w:rsidR="00A672D1">
          <w:rPr>
            <w:rFonts w:cs="Times New Roman"/>
            <w:lang w:val="id-ID"/>
          </w:rPr>
          <w:t xml:space="preserve"> pengembangan</w:t>
        </w:r>
      </w:ins>
      <w:r w:rsidR="00C5539D" w:rsidRPr="00FF5FC8">
        <w:rPr>
          <w:rFonts w:cs="Times New Roman"/>
          <w:lang w:val="id-ID"/>
        </w:rPr>
        <w:t xml:space="preserve"> fitur FAQ dan </w:t>
      </w:r>
      <w:r w:rsidR="00C5539D" w:rsidRPr="00FF5FC8">
        <w:rPr>
          <w:rFonts w:cs="Times New Roman"/>
          <w:i/>
          <w:lang w:val="id-ID"/>
        </w:rPr>
        <w:t xml:space="preserve">Feedback </w:t>
      </w:r>
      <w:r w:rsidR="00C5539D" w:rsidRPr="00FF5FC8">
        <w:rPr>
          <w:rFonts w:cs="Times New Roman"/>
          <w:lang w:val="id-ID"/>
        </w:rPr>
        <w:t xml:space="preserve">pada Kudo </w:t>
      </w:r>
      <w:r w:rsidR="00C5539D" w:rsidRPr="00FF5FC8">
        <w:rPr>
          <w:rFonts w:cs="Times New Roman"/>
          <w:i/>
          <w:lang w:val="id-ID"/>
        </w:rPr>
        <w:t>Mobile Agent Web</w:t>
      </w:r>
      <w:r w:rsidR="00C5539D" w:rsidRPr="00FF5FC8">
        <w:rPr>
          <w:rFonts w:cs="Times New Roman"/>
          <w:lang w:val="id-ID"/>
        </w:rPr>
        <w:t xml:space="preserve"> serta CMS untuk FAQ dan </w:t>
      </w:r>
      <w:r w:rsidR="00C5539D" w:rsidRPr="00FF5FC8">
        <w:rPr>
          <w:rFonts w:cs="Times New Roman"/>
          <w:i/>
          <w:lang w:val="id-ID"/>
        </w:rPr>
        <w:t>Feedback</w:t>
      </w:r>
      <w:r w:rsidR="00C5539D" w:rsidRPr="00FF5FC8">
        <w:rPr>
          <w:rFonts w:cs="Times New Roman"/>
          <w:lang w:val="id-ID"/>
        </w:rPr>
        <w:t>.</w:t>
      </w:r>
      <w:r w:rsidRPr="00FF5FC8">
        <w:rPr>
          <w:rFonts w:cs="Times New Roman"/>
          <w:i/>
          <w:lang w:val="id-ID"/>
        </w:rPr>
        <w:t xml:space="preserve"> </w:t>
      </w:r>
      <w:ins w:id="198" w:author="Siti Fatimah" w:date="2016-12-19T16:00:00Z">
        <w:r w:rsidR="00AC4021">
          <w:rPr>
            <w:rFonts w:cs="Times New Roman"/>
          </w:rPr>
          <w:t xml:space="preserve">Penulis </w:t>
        </w:r>
      </w:ins>
      <w:ins w:id="199" w:author="Siti Fatimah" w:date="2016-12-19T16:01:00Z">
        <w:r w:rsidR="00AC4021">
          <w:rPr>
            <w:rFonts w:cs="Times New Roman"/>
          </w:rPr>
          <w:t>mengerj</w:t>
        </w:r>
        <w:r w:rsidR="00AC4021" w:rsidRPr="00FF5FC8">
          <w:rPr>
            <w:rFonts w:cs="Times New Roman"/>
            <w:lang w:val="id-ID"/>
          </w:rPr>
          <w:t>a</w:t>
        </w:r>
        <w:r w:rsidR="00AC4021">
          <w:rPr>
            <w:rFonts w:cs="Times New Roman"/>
          </w:rPr>
          <w:t>k</w:t>
        </w:r>
        <w:r w:rsidR="00AC4021" w:rsidRPr="00FF5FC8">
          <w:rPr>
            <w:rFonts w:cs="Times New Roman"/>
            <w:lang w:val="id-ID"/>
          </w:rPr>
          <w:t>a</w:t>
        </w:r>
        <w:r w:rsidR="00AC4021">
          <w:rPr>
            <w:rFonts w:cs="Times New Roman"/>
          </w:rPr>
          <w:t>n p</w:t>
        </w:r>
      </w:ins>
      <w:ins w:id="200" w:author="Siti Fatimah" w:date="2016-12-19T16:00:00Z">
        <w:r w:rsidR="00AC4021">
          <w:rPr>
            <w:rFonts w:cs="Times New Roman"/>
          </w:rPr>
          <w:t xml:space="preserve">royek </w:t>
        </w:r>
        <w:r w:rsidR="00AC4021" w:rsidRPr="00FF5FC8">
          <w:rPr>
            <w:rFonts w:cs="Times New Roman"/>
            <w:lang w:val="id-ID"/>
          </w:rPr>
          <w:t xml:space="preserve">FAQ dan </w:t>
        </w:r>
        <w:r w:rsidR="00AC4021" w:rsidRPr="00FF5FC8">
          <w:rPr>
            <w:rFonts w:cs="Times New Roman"/>
            <w:i/>
            <w:lang w:val="id-ID"/>
          </w:rPr>
          <w:t>Feedback</w:t>
        </w:r>
      </w:ins>
      <w:ins w:id="201" w:author="Siti Fatimah" w:date="2016-12-19T16:01:00Z">
        <w:r w:rsidR="00AC4021">
          <w:rPr>
            <w:rFonts w:cs="Times New Roman"/>
          </w:rPr>
          <w:t xml:space="preserve"> bers</w:t>
        </w:r>
        <w:r w:rsidR="00AC4021" w:rsidRPr="00FF5FC8">
          <w:rPr>
            <w:rFonts w:cs="Times New Roman"/>
            <w:lang w:val="id-ID"/>
          </w:rPr>
          <w:t>a</w:t>
        </w:r>
        <w:r w:rsidR="00AC4021">
          <w:rPr>
            <w:rFonts w:cs="Times New Roman"/>
          </w:rPr>
          <w:t>m</w:t>
        </w:r>
        <w:r w:rsidR="00AC4021" w:rsidRPr="00FF5FC8">
          <w:rPr>
            <w:rFonts w:cs="Times New Roman"/>
            <w:lang w:val="id-ID"/>
          </w:rPr>
          <w:t>a</w:t>
        </w:r>
        <w:r w:rsidR="00AC4021">
          <w:rPr>
            <w:rFonts w:cs="Times New Roman"/>
          </w:rPr>
          <w:t xml:space="preserve"> tim y</w:t>
        </w:r>
        <w:r w:rsidR="00AC4021" w:rsidRPr="00FF5FC8">
          <w:rPr>
            <w:rFonts w:cs="Times New Roman"/>
            <w:lang w:val="id-ID"/>
          </w:rPr>
          <w:t>a</w:t>
        </w:r>
        <w:r w:rsidR="00AC4021">
          <w:rPr>
            <w:rFonts w:cs="Times New Roman"/>
          </w:rPr>
          <w:t>ng terdiri d</w:t>
        </w:r>
        <w:r w:rsidR="00AC4021" w:rsidRPr="00FF5FC8">
          <w:rPr>
            <w:rFonts w:cs="Times New Roman"/>
            <w:lang w:val="id-ID"/>
          </w:rPr>
          <w:t>a</w:t>
        </w:r>
        <w:r w:rsidR="00AC4021">
          <w:rPr>
            <w:rFonts w:cs="Times New Roman"/>
          </w:rPr>
          <w:t>ri 4 or</w:t>
        </w:r>
        <w:r w:rsidR="00AC4021" w:rsidRPr="00FF5FC8">
          <w:rPr>
            <w:rFonts w:cs="Times New Roman"/>
            <w:lang w:val="id-ID"/>
          </w:rPr>
          <w:t>a</w:t>
        </w:r>
        <w:r w:rsidR="00AC4021">
          <w:rPr>
            <w:rFonts w:cs="Times New Roman"/>
          </w:rPr>
          <w:t xml:space="preserve">ng, </w:t>
        </w:r>
        <w:r w:rsidR="008C12B4">
          <w:rPr>
            <w:rFonts w:cs="Times New Roman"/>
          </w:rPr>
          <w:t>1</w:t>
        </w:r>
      </w:ins>
      <w:ins w:id="202" w:author="Siti Fatimah" w:date="2016-12-19T16:02:00Z">
        <w:r w:rsidR="008C12B4">
          <w:rPr>
            <w:rFonts w:cs="Times New Roman"/>
          </w:rPr>
          <w:t xml:space="preserve"> </w:t>
        </w:r>
      </w:ins>
      <w:ins w:id="203" w:author="Siti Fatimah" w:date="2016-12-19T16:03:00Z">
        <w:r w:rsidR="008C12B4">
          <w:rPr>
            <w:rFonts w:cs="Times New Roman"/>
          </w:rPr>
          <w:t>or</w:t>
        </w:r>
        <w:r w:rsidR="008C12B4" w:rsidRPr="00FF5FC8">
          <w:rPr>
            <w:rFonts w:cs="Times New Roman"/>
            <w:lang w:val="id-ID"/>
          </w:rPr>
          <w:t>a</w:t>
        </w:r>
        <w:r w:rsidR="008C12B4">
          <w:rPr>
            <w:rFonts w:cs="Times New Roman"/>
          </w:rPr>
          <w:t xml:space="preserve">ng </w:t>
        </w:r>
      </w:ins>
      <w:ins w:id="204" w:author="Siti Fatimah" w:date="2016-12-19T16:02:00Z">
        <w:r w:rsidR="008C12B4">
          <w:rPr>
            <w:rFonts w:cs="Times New Roman"/>
          </w:rPr>
          <w:t xml:space="preserve">UI/UX, 2 </w:t>
        </w:r>
      </w:ins>
      <w:ins w:id="205" w:author="Siti Fatimah" w:date="2016-12-19T16:03:00Z">
        <w:r w:rsidR="008C12B4">
          <w:rPr>
            <w:rFonts w:cs="Times New Roman"/>
          </w:rPr>
          <w:t>or</w:t>
        </w:r>
        <w:r w:rsidR="008C12B4" w:rsidRPr="00FF5FC8">
          <w:rPr>
            <w:rFonts w:cs="Times New Roman"/>
            <w:lang w:val="id-ID"/>
          </w:rPr>
          <w:t>a</w:t>
        </w:r>
        <w:r w:rsidR="008C12B4">
          <w:rPr>
            <w:rFonts w:cs="Times New Roman"/>
          </w:rPr>
          <w:t>ng</w:t>
        </w:r>
        <w:r w:rsidR="008C12B4">
          <w:rPr>
            <w:rFonts w:cs="Times New Roman"/>
            <w:i/>
          </w:rPr>
          <w:t xml:space="preserve"> </w:t>
        </w:r>
      </w:ins>
      <w:ins w:id="206" w:author="Siti Fatimah" w:date="2016-12-19T16:02:00Z">
        <w:r w:rsidR="008C12B4">
          <w:rPr>
            <w:rFonts w:cs="Times New Roman"/>
            <w:i/>
          </w:rPr>
          <w:t xml:space="preserve">Front-end Web </w:t>
        </w:r>
        <w:r w:rsidR="008C12B4">
          <w:rPr>
            <w:rFonts w:cs="Times New Roman"/>
          </w:rPr>
          <w:t>term</w:t>
        </w:r>
        <w:r w:rsidR="008C12B4" w:rsidRPr="00FF5FC8">
          <w:rPr>
            <w:rFonts w:cs="Times New Roman"/>
            <w:lang w:val="id-ID"/>
          </w:rPr>
          <w:t>a</w:t>
        </w:r>
        <w:r w:rsidR="008C12B4">
          <w:rPr>
            <w:rFonts w:cs="Times New Roman"/>
          </w:rPr>
          <w:t>suk penulis, d</w:t>
        </w:r>
        <w:r w:rsidR="008C12B4" w:rsidRPr="00FF5FC8">
          <w:rPr>
            <w:rFonts w:cs="Times New Roman"/>
            <w:lang w:val="id-ID"/>
          </w:rPr>
          <w:t>a</w:t>
        </w:r>
        <w:r w:rsidR="008C12B4">
          <w:rPr>
            <w:rFonts w:cs="Times New Roman"/>
          </w:rPr>
          <w:t>n 1 or</w:t>
        </w:r>
        <w:r w:rsidR="008C12B4" w:rsidRPr="00FF5FC8">
          <w:rPr>
            <w:rFonts w:cs="Times New Roman"/>
            <w:lang w:val="id-ID"/>
          </w:rPr>
          <w:t>a</w:t>
        </w:r>
        <w:r w:rsidR="008C12B4">
          <w:rPr>
            <w:rFonts w:cs="Times New Roman"/>
          </w:rPr>
          <w:t xml:space="preserve">ng </w:t>
        </w:r>
        <w:r w:rsidR="008C12B4">
          <w:rPr>
            <w:rFonts w:cs="Times New Roman"/>
            <w:i/>
          </w:rPr>
          <w:t>B</w:t>
        </w:r>
        <w:r w:rsidR="008C12B4" w:rsidRPr="008C12B4">
          <w:rPr>
            <w:rFonts w:cs="Times New Roman"/>
            <w:i/>
            <w:lang w:val="id-ID"/>
            <w:rPrChange w:id="207" w:author="Siti Fatimah" w:date="2016-12-19T16:02:00Z">
              <w:rPr>
                <w:rFonts w:cs="Times New Roman"/>
                <w:lang w:val="id-ID"/>
              </w:rPr>
            </w:rPrChange>
          </w:rPr>
          <w:t>a</w:t>
        </w:r>
        <w:r w:rsidR="008C12B4" w:rsidRPr="008C12B4">
          <w:rPr>
            <w:rFonts w:cs="Times New Roman"/>
            <w:i/>
            <w:rPrChange w:id="208" w:author="Siti Fatimah" w:date="2016-12-19T16:02:00Z">
              <w:rPr>
                <w:rFonts w:cs="Times New Roman"/>
              </w:rPr>
            </w:rPrChange>
          </w:rPr>
          <w:t>ck</w:t>
        </w:r>
        <w:r w:rsidR="008C12B4">
          <w:rPr>
            <w:rFonts w:cs="Times New Roman"/>
            <w:i/>
          </w:rPr>
          <w:t>-end</w:t>
        </w:r>
      </w:ins>
      <w:ins w:id="209" w:author="Siti Fatimah" w:date="2016-12-19T16:03:00Z">
        <w:r w:rsidR="008C12B4">
          <w:rPr>
            <w:rFonts w:cs="Times New Roman"/>
            <w:i/>
          </w:rPr>
          <w:t xml:space="preserve"> Web</w:t>
        </w:r>
        <w:r w:rsidR="008C12B4">
          <w:rPr>
            <w:rFonts w:cs="Times New Roman"/>
          </w:rPr>
          <w:t xml:space="preserve">. </w:t>
        </w:r>
      </w:ins>
      <w:r w:rsidRPr="00FF5FC8">
        <w:rPr>
          <w:rFonts w:cs="Times New Roman"/>
          <w:lang w:val="id-ID"/>
        </w:rPr>
        <w:t xml:space="preserve">Pada masa perencanaan, penulis dan </w:t>
      </w:r>
      <w:commentRangeStart w:id="210"/>
      <w:r w:rsidRPr="00FF5FC8">
        <w:rPr>
          <w:rFonts w:cs="Times New Roman"/>
          <w:lang w:val="id-ID"/>
        </w:rPr>
        <w:t>tim</w:t>
      </w:r>
      <w:commentRangeEnd w:id="210"/>
      <w:r w:rsidR="00A672D1">
        <w:rPr>
          <w:rStyle w:val="CommentReference"/>
        </w:rPr>
        <w:commentReference w:id="210"/>
      </w:r>
      <w:r w:rsidRPr="00FF5FC8">
        <w:rPr>
          <w:rFonts w:cs="Times New Roman"/>
          <w:lang w:val="id-ID"/>
        </w:rPr>
        <w:t xml:space="preserve"> mengumpulkan </w:t>
      </w:r>
      <w:r w:rsidRPr="00FF5FC8">
        <w:rPr>
          <w:rFonts w:cs="Times New Roman"/>
          <w:i/>
          <w:lang w:val="id-ID"/>
        </w:rPr>
        <w:t>structure idea</w:t>
      </w:r>
      <w:r w:rsidRPr="00FF5FC8">
        <w:rPr>
          <w:rFonts w:cs="Times New Roman"/>
          <w:lang w:val="id-ID"/>
        </w:rPr>
        <w:t xml:space="preserve"> yang baik untuk halaman FAQ dan </w:t>
      </w:r>
      <w:r w:rsidRPr="00FF5FC8">
        <w:rPr>
          <w:rFonts w:cs="Times New Roman"/>
          <w:i/>
          <w:lang w:val="id-ID"/>
        </w:rPr>
        <w:t>Feedback</w:t>
      </w:r>
      <w:r w:rsidRPr="00FF5FC8">
        <w:rPr>
          <w:rFonts w:cs="Times New Roman"/>
          <w:lang w:val="id-ID"/>
        </w:rPr>
        <w:t xml:space="preserve">. Setelah mengumpulkan masing-masing ide, penulis dan tim melakukan </w:t>
      </w:r>
      <w:r w:rsidRPr="00FF5FC8">
        <w:rPr>
          <w:rFonts w:cs="Times New Roman"/>
          <w:i/>
          <w:lang w:val="id-ID"/>
        </w:rPr>
        <w:t>brainstorming</w:t>
      </w:r>
      <w:r w:rsidRPr="00FF5FC8">
        <w:rPr>
          <w:rFonts w:cs="Times New Roman"/>
          <w:lang w:val="id-ID"/>
        </w:rPr>
        <w:t xml:space="preserve"> ide mana yang paling baik untuk diimplementasikan. Setelah mendapatkan garis besar </w:t>
      </w:r>
      <w:r w:rsidRPr="00FF5FC8">
        <w:rPr>
          <w:rFonts w:cs="Times New Roman"/>
          <w:i/>
          <w:lang w:val="id-ID"/>
        </w:rPr>
        <w:t>structure idea</w:t>
      </w:r>
      <w:r w:rsidRPr="00FF5FC8">
        <w:rPr>
          <w:rFonts w:cs="Times New Roman"/>
          <w:lang w:val="id-ID"/>
        </w:rPr>
        <w:t xml:space="preserve"> yang baik untuk halaman FAQ dan </w:t>
      </w:r>
      <w:r w:rsidRPr="00FF5FC8">
        <w:rPr>
          <w:rFonts w:cs="Times New Roman"/>
          <w:i/>
          <w:lang w:val="id-ID"/>
        </w:rPr>
        <w:t>Feedback</w:t>
      </w:r>
      <w:r w:rsidRPr="00FF5FC8">
        <w:rPr>
          <w:rFonts w:cs="Times New Roman"/>
          <w:lang w:val="id-ID"/>
        </w:rPr>
        <w:t xml:space="preserve">, penulis dan tim </w:t>
      </w:r>
      <w:r w:rsidR="00C5539D" w:rsidRPr="00FF5FC8">
        <w:rPr>
          <w:rFonts w:cs="Times New Roman"/>
          <w:lang w:val="id-ID"/>
        </w:rPr>
        <w:t xml:space="preserve">berdiskusi dengan divisi UI/UX untuk pembuatan </w:t>
      </w:r>
      <w:r w:rsidR="00C5539D" w:rsidRPr="00FF5FC8">
        <w:rPr>
          <w:rFonts w:cs="Times New Roman"/>
          <w:i/>
          <w:lang w:val="id-ID"/>
        </w:rPr>
        <w:t>mockup</w:t>
      </w:r>
      <w:r w:rsidR="00C5539D" w:rsidRPr="00FF5FC8">
        <w:rPr>
          <w:rFonts w:cs="Times New Roman"/>
          <w:lang w:val="id-ID"/>
        </w:rPr>
        <w:t>.</w:t>
      </w:r>
    </w:p>
    <w:p w14:paraId="2A1AC533" w14:textId="44556D63" w:rsidR="00C5539D" w:rsidRPr="00FF5FC8" w:rsidRDefault="00C5539D" w:rsidP="0060692A">
      <w:pPr>
        <w:rPr>
          <w:rFonts w:cs="Times New Roman"/>
          <w:lang w:val="id-ID"/>
        </w:rPr>
      </w:pPr>
      <w:r w:rsidRPr="00FF5FC8">
        <w:rPr>
          <w:rFonts w:cs="Times New Roman"/>
          <w:lang w:val="id-ID"/>
        </w:rPr>
        <w:t xml:space="preserve">Sambil menunggu </w:t>
      </w:r>
      <w:r w:rsidRPr="00FF5FC8">
        <w:rPr>
          <w:rFonts w:cs="Times New Roman"/>
          <w:i/>
          <w:lang w:val="id-ID"/>
        </w:rPr>
        <w:t>mockup</w:t>
      </w:r>
      <w:r w:rsidRPr="00FF5FC8">
        <w:rPr>
          <w:rFonts w:cs="Times New Roman"/>
          <w:lang w:val="id-ID"/>
        </w:rPr>
        <w:t xml:space="preserve"> dari divisi UI/UX, penulis dan ti</w:t>
      </w:r>
      <w:r w:rsidR="00261261" w:rsidRPr="00FF5FC8">
        <w:rPr>
          <w:rFonts w:cs="Times New Roman"/>
          <w:lang w:val="id-ID"/>
        </w:rPr>
        <w:t xml:space="preserve">m mulai </w:t>
      </w:r>
      <w:r w:rsidR="00261261" w:rsidRPr="00A672D1">
        <w:rPr>
          <w:rFonts w:cs="Times New Roman"/>
          <w:highlight w:val="yellow"/>
          <w:lang w:val="id-ID"/>
          <w:rPrChange w:id="211" w:author="RMahendra" w:date="2016-12-09T09:19:00Z">
            <w:rPr>
              <w:rFonts w:cs="Times New Roman"/>
              <w:lang w:val="id-ID"/>
            </w:rPr>
          </w:rPrChange>
        </w:rPr>
        <w:t>mengimplementasi</w:t>
      </w:r>
      <w:ins w:id="212" w:author="Siti Fatimah" w:date="2016-12-20T20:38:00Z">
        <w:r w:rsidR="00DC1D44">
          <w:rPr>
            <w:rFonts w:cs="Times New Roman"/>
          </w:rPr>
          <w:t>kan</w:t>
        </w:r>
      </w:ins>
      <w:r w:rsidRPr="00FF5FC8">
        <w:rPr>
          <w:rFonts w:cs="Times New Roman"/>
          <w:lang w:val="id-ID"/>
        </w:rPr>
        <w:t xml:space="preserve"> halaman FAQ berdasarkan sketsa dari hasil diskusi tim dengan divisi UI/UX. Setelah halaman FAQ mulai terbentuk sesuai sketsa, </w:t>
      </w:r>
      <w:r w:rsidR="00261261" w:rsidRPr="00FF5FC8">
        <w:rPr>
          <w:rFonts w:cs="Times New Roman"/>
          <w:lang w:val="id-ID"/>
        </w:rPr>
        <w:t xml:space="preserve">penulis juga </w:t>
      </w:r>
      <w:r w:rsidR="00261261" w:rsidRPr="00A672D1">
        <w:rPr>
          <w:rFonts w:cs="Times New Roman"/>
          <w:highlight w:val="yellow"/>
          <w:lang w:val="id-ID"/>
          <w:rPrChange w:id="213" w:author="RMahendra" w:date="2016-12-09T09:19:00Z">
            <w:rPr>
              <w:rFonts w:cs="Times New Roman"/>
              <w:lang w:val="id-ID"/>
            </w:rPr>
          </w:rPrChange>
        </w:rPr>
        <w:t>mengimplementasi</w:t>
      </w:r>
      <w:ins w:id="214" w:author="Siti Fatimah" w:date="2016-12-20T20:38:00Z">
        <w:r w:rsidR="00DC1D44">
          <w:rPr>
            <w:rFonts w:cs="Times New Roman"/>
          </w:rPr>
          <w:t>kan</w:t>
        </w:r>
      </w:ins>
      <w:r w:rsidRPr="00FF5FC8">
        <w:rPr>
          <w:rFonts w:cs="Times New Roman"/>
          <w:lang w:val="id-ID"/>
        </w:rPr>
        <w:t xml:space="preserve"> halaman </w:t>
      </w:r>
      <w:r w:rsidRPr="00FF5FC8">
        <w:rPr>
          <w:rFonts w:cs="Times New Roman"/>
          <w:i/>
          <w:lang w:val="id-ID"/>
        </w:rPr>
        <w:t>Feedback</w:t>
      </w:r>
      <w:r w:rsidRPr="00FF5FC8">
        <w:rPr>
          <w:rFonts w:cs="Times New Roman"/>
          <w:lang w:val="id-ID"/>
        </w:rPr>
        <w:t xml:space="preserve">. </w:t>
      </w:r>
      <w:r w:rsidR="00261261" w:rsidRPr="00FF5FC8">
        <w:rPr>
          <w:rFonts w:cs="Times New Roman"/>
          <w:lang w:val="id-ID"/>
        </w:rPr>
        <w:t>Penulis lebih fokus mengimplementasi</w:t>
      </w:r>
      <w:ins w:id="215" w:author="Siti Fatimah" w:date="2016-12-20T20:38:00Z">
        <w:r w:rsidR="00DC1D44">
          <w:rPr>
            <w:rFonts w:cs="Times New Roman"/>
          </w:rPr>
          <w:t>kan</w:t>
        </w:r>
      </w:ins>
      <w:r w:rsidR="00261261" w:rsidRPr="00FF5FC8">
        <w:rPr>
          <w:rFonts w:cs="Times New Roman"/>
          <w:lang w:val="id-ID"/>
        </w:rPr>
        <w:t xml:space="preserve"> </w:t>
      </w:r>
      <w:r w:rsidR="00261261" w:rsidRPr="00FF5FC8">
        <w:rPr>
          <w:rFonts w:cs="Times New Roman"/>
          <w:i/>
          <w:lang w:val="id-ID"/>
        </w:rPr>
        <w:t xml:space="preserve">front-end </w:t>
      </w:r>
      <w:r w:rsidR="00261261" w:rsidRPr="00FF5FC8">
        <w:rPr>
          <w:rFonts w:cs="Times New Roman"/>
          <w:lang w:val="id-ID"/>
        </w:rPr>
        <w:t xml:space="preserve">atau tampilan dari halaman FAQ dan </w:t>
      </w:r>
      <w:r w:rsidR="00261261" w:rsidRPr="00FF5FC8">
        <w:rPr>
          <w:rFonts w:cs="Times New Roman"/>
          <w:i/>
          <w:lang w:val="id-ID"/>
        </w:rPr>
        <w:t>Feedback</w:t>
      </w:r>
      <w:r w:rsidR="00261261" w:rsidRPr="00FF5FC8">
        <w:rPr>
          <w:rFonts w:cs="Times New Roman"/>
          <w:lang w:val="id-ID"/>
        </w:rPr>
        <w:t xml:space="preserve">, seperti menu apa yang cocok digunakan. </w:t>
      </w:r>
      <w:r w:rsidRPr="00FF5FC8">
        <w:rPr>
          <w:rFonts w:cs="Times New Roman"/>
          <w:lang w:val="id-ID"/>
        </w:rPr>
        <w:t xml:space="preserve">Implementasi halaman FAQ dan </w:t>
      </w:r>
      <w:r w:rsidRPr="00FF5FC8">
        <w:rPr>
          <w:rFonts w:cs="Times New Roman"/>
          <w:i/>
          <w:lang w:val="id-ID"/>
        </w:rPr>
        <w:t>Feedback</w:t>
      </w:r>
      <w:r w:rsidRPr="00FF5FC8">
        <w:rPr>
          <w:rFonts w:cs="Times New Roman"/>
          <w:lang w:val="id-ID"/>
        </w:rPr>
        <w:t xml:space="preserve"> dibuat dengan menggunakan</w:t>
      </w:r>
      <w:r w:rsidR="00261261" w:rsidRPr="00FF5FC8">
        <w:rPr>
          <w:rFonts w:cs="Times New Roman"/>
          <w:lang w:val="id-ID"/>
        </w:rPr>
        <w:t xml:space="preserve"> CSS dan MUI. Penulis juga sedikit menyentuh bagian </w:t>
      </w:r>
      <w:r w:rsidR="00261261" w:rsidRPr="00FF5FC8">
        <w:rPr>
          <w:rFonts w:cs="Times New Roman"/>
          <w:i/>
          <w:lang w:val="id-ID"/>
        </w:rPr>
        <w:t>back-end</w:t>
      </w:r>
      <w:r w:rsidR="00261261" w:rsidRPr="00FF5FC8">
        <w:rPr>
          <w:rFonts w:cs="Times New Roman"/>
          <w:lang w:val="id-ID"/>
        </w:rPr>
        <w:t xml:space="preserve">, seperti </w:t>
      </w:r>
      <w:r w:rsidR="00261261" w:rsidRPr="00572FA7">
        <w:rPr>
          <w:rFonts w:cs="Times New Roman"/>
          <w:lang w:val="id-ID"/>
        </w:rPr>
        <w:t>me-</w:t>
      </w:r>
      <w:r w:rsidR="00261261" w:rsidRPr="00572FA7">
        <w:rPr>
          <w:rFonts w:cs="Times New Roman"/>
          <w:i/>
          <w:lang w:val="id-ID"/>
        </w:rPr>
        <w:t>retrieve</w:t>
      </w:r>
      <w:r w:rsidR="00261261" w:rsidRPr="00572FA7">
        <w:rPr>
          <w:rFonts w:cs="Times New Roman"/>
          <w:lang w:val="id-ID"/>
        </w:rPr>
        <w:t xml:space="preserve"> </w:t>
      </w:r>
      <w:r w:rsidR="00261261" w:rsidRPr="00FF5FC8">
        <w:rPr>
          <w:rFonts w:cs="Times New Roman"/>
          <w:lang w:val="id-ID"/>
        </w:rPr>
        <w:t xml:space="preserve">informasi yang diperlukan pada halaman FAQ dan </w:t>
      </w:r>
      <w:r w:rsidR="00261261" w:rsidRPr="00FF5FC8">
        <w:rPr>
          <w:rFonts w:cs="Times New Roman"/>
          <w:i/>
          <w:lang w:val="id-ID"/>
        </w:rPr>
        <w:t>Feedback</w:t>
      </w:r>
      <w:r w:rsidR="00261261" w:rsidRPr="00FF5FC8">
        <w:rPr>
          <w:rFonts w:cs="Times New Roman"/>
          <w:lang w:val="id-ID"/>
        </w:rPr>
        <w:t xml:space="preserve"> dari </w:t>
      </w:r>
      <w:r w:rsidR="00261261" w:rsidRPr="00FF5FC8">
        <w:rPr>
          <w:rFonts w:cs="Times New Roman"/>
          <w:i/>
          <w:lang w:val="id-ID"/>
        </w:rPr>
        <w:t>database.</w:t>
      </w:r>
    </w:p>
    <w:p w14:paraId="600C0D91" w14:textId="52CBDFF4" w:rsidR="00261261" w:rsidRPr="00FF5FC8" w:rsidRDefault="00261261" w:rsidP="0060692A">
      <w:pPr>
        <w:rPr>
          <w:rFonts w:cs="Times New Roman"/>
          <w:color w:val="0070C0"/>
          <w:lang w:val="id-ID"/>
        </w:rPr>
      </w:pPr>
      <w:r w:rsidRPr="00FF5FC8">
        <w:rPr>
          <w:rFonts w:cs="Times New Roman"/>
          <w:lang w:val="id-ID"/>
        </w:rPr>
        <w:lastRenderedPageBreak/>
        <w:t>Penulis dan tim lanjut mengimplementasi</w:t>
      </w:r>
      <w:ins w:id="216" w:author="Siti Fatimah" w:date="2016-12-20T20:38:00Z">
        <w:r w:rsidR="00DC1D44">
          <w:rPr>
            <w:rFonts w:cs="Times New Roman"/>
          </w:rPr>
          <w:t>kan</w:t>
        </w:r>
      </w:ins>
      <w:r w:rsidRPr="00FF5FC8">
        <w:rPr>
          <w:rFonts w:cs="Times New Roman"/>
          <w:lang w:val="id-ID"/>
        </w:rPr>
        <w:t xml:space="preserve"> CMS untuk FAQ. Kudo menyediakan semacam </w:t>
      </w:r>
      <w:r w:rsidRPr="00FF5FC8">
        <w:rPr>
          <w:rFonts w:cs="Times New Roman"/>
          <w:i/>
          <w:lang w:val="id-ID"/>
        </w:rPr>
        <w:t>template front-end</w:t>
      </w:r>
      <w:r w:rsidRPr="00FF5FC8">
        <w:rPr>
          <w:rFonts w:cs="Times New Roman"/>
          <w:lang w:val="id-ID"/>
        </w:rPr>
        <w:t xml:space="preserve"> untuk CMS agar sesuai dengan CMS Kudo yang sudah ada, </w:t>
      </w:r>
      <w:del w:id="217" w:author="Siti Fatimah" w:date="2016-12-20T20:47:00Z">
        <w:r w:rsidRPr="00A672D1" w:rsidDel="00FD3A5B">
          <w:rPr>
            <w:rFonts w:cs="Times New Roman"/>
            <w:highlight w:val="yellow"/>
            <w:lang w:val="id-ID"/>
            <w:rPrChange w:id="218" w:author="RMahendra" w:date="2016-12-09T09:20:00Z">
              <w:rPr>
                <w:rFonts w:cs="Times New Roman"/>
                <w:lang w:val="id-ID"/>
              </w:rPr>
            </w:rPrChange>
          </w:rPr>
          <w:delText>namun</w:delText>
        </w:r>
        <w:r w:rsidRPr="00FF5FC8" w:rsidDel="00FD3A5B">
          <w:rPr>
            <w:rFonts w:cs="Times New Roman"/>
            <w:lang w:val="id-ID"/>
          </w:rPr>
          <w:delText xml:space="preserve"> </w:delText>
        </w:r>
      </w:del>
      <w:ins w:id="219" w:author="Siti Fatimah" w:date="2016-12-20T20:47:00Z">
        <w:r w:rsidR="00FD3A5B">
          <w:rPr>
            <w:rFonts w:cs="Times New Roman"/>
          </w:rPr>
          <w:t>tetapi</w:t>
        </w:r>
        <w:r w:rsidR="00FD3A5B" w:rsidRPr="00FF5FC8">
          <w:rPr>
            <w:rFonts w:cs="Times New Roman"/>
            <w:lang w:val="id-ID"/>
          </w:rPr>
          <w:t xml:space="preserve"> </w:t>
        </w:r>
      </w:ins>
      <w:r w:rsidRPr="00FF5FC8">
        <w:rPr>
          <w:rFonts w:cs="Times New Roman"/>
          <w:lang w:val="id-ID"/>
        </w:rPr>
        <w:t xml:space="preserve">belum terintegrasi dengan </w:t>
      </w:r>
      <w:r w:rsidRPr="00FF5FC8">
        <w:rPr>
          <w:rFonts w:cs="Times New Roman"/>
          <w:i/>
          <w:lang w:val="id-ID"/>
        </w:rPr>
        <w:t>back-end</w:t>
      </w:r>
      <w:r w:rsidRPr="00FF5FC8">
        <w:rPr>
          <w:rFonts w:cs="Times New Roman"/>
          <w:lang w:val="id-ID"/>
        </w:rPr>
        <w:t xml:space="preserve">. Jadi penulis juga mengerjakan bagian </w:t>
      </w:r>
      <w:r w:rsidRPr="00FF5FC8">
        <w:rPr>
          <w:rFonts w:cs="Times New Roman"/>
          <w:i/>
          <w:lang w:val="id-ID"/>
        </w:rPr>
        <w:t>back-end</w:t>
      </w:r>
      <w:r w:rsidRPr="00FF5FC8">
        <w:rPr>
          <w:rFonts w:cs="Times New Roman"/>
          <w:lang w:val="id-ID"/>
        </w:rPr>
        <w:t xml:space="preserve"> dalam pembuatan CMS untuk FAQ ini. </w:t>
      </w:r>
      <w:r w:rsidR="00846E4B" w:rsidRPr="00FF5FC8">
        <w:rPr>
          <w:rFonts w:cs="Times New Roman"/>
          <w:lang w:val="id-ID"/>
        </w:rPr>
        <w:t xml:space="preserve">CMS untuk FAQ akan dibagi menjadi tiga halaman, yaitu halaman </w:t>
      </w:r>
      <w:r w:rsidR="00846E4B" w:rsidRPr="00FF5FC8">
        <w:rPr>
          <w:rFonts w:cs="Times New Roman"/>
          <w:i/>
          <w:lang w:val="id-ID"/>
        </w:rPr>
        <w:t>Dashboard</w:t>
      </w:r>
      <w:r w:rsidR="00846E4B" w:rsidRPr="00FF5FC8">
        <w:rPr>
          <w:rFonts w:cs="Times New Roman"/>
          <w:lang w:val="id-ID"/>
        </w:rPr>
        <w:t>, Topik, dan Pertanyaan.</w:t>
      </w:r>
      <w:r w:rsidR="00846E4B" w:rsidRPr="00FF5FC8">
        <w:rPr>
          <w:rFonts w:cs="Times New Roman"/>
          <w:i/>
          <w:lang w:val="id-ID"/>
        </w:rPr>
        <w:t xml:space="preserve"> </w:t>
      </w:r>
      <w:r w:rsidRPr="00FF5FC8">
        <w:rPr>
          <w:rFonts w:cs="Times New Roman"/>
          <w:lang w:val="id-ID"/>
        </w:rPr>
        <w:t xml:space="preserve">Penulis </w:t>
      </w:r>
      <w:r w:rsidR="00846E4B" w:rsidRPr="00FF5FC8">
        <w:rPr>
          <w:rFonts w:cs="Times New Roman"/>
          <w:lang w:val="id-ID"/>
        </w:rPr>
        <w:t xml:space="preserve">bertanggung jawab </w:t>
      </w:r>
      <w:r w:rsidRPr="00FF5FC8">
        <w:rPr>
          <w:rFonts w:cs="Times New Roman"/>
          <w:lang w:val="id-ID"/>
        </w:rPr>
        <w:t xml:space="preserve">membuat </w:t>
      </w:r>
      <w:r w:rsidR="00846E4B" w:rsidRPr="00FF5FC8">
        <w:rPr>
          <w:rFonts w:cs="Times New Roman"/>
          <w:i/>
          <w:lang w:val="id-ID"/>
        </w:rPr>
        <w:t xml:space="preserve">front-end </w:t>
      </w:r>
      <w:r w:rsidR="00846E4B" w:rsidRPr="00FF5FC8">
        <w:rPr>
          <w:rFonts w:cs="Times New Roman"/>
          <w:lang w:val="id-ID"/>
        </w:rPr>
        <w:t xml:space="preserve">dan </w:t>
      </w:r>
      <w:r w:rsidR="00846E4B" w:rsidRPr="00FF5FC8">
        <w:rPr>
          <w:rFonts w:cs="Times New Roman"/>
          <w:i/>
          <w:lang w:val="id-ID"/>
        </w:rPr>
        <w:t xml:space="preserve">back-end </w:t>
      </w:r>
      <w:r w:rsidRPr="00FF5FC8">
        <w:rPr>
          <w:rFonts w:cs="Times New Roman"/>
          <w:lang w:val="id-ID"/>
        </w:rPr>
        <w:t xml:space="preserve">halaman </w:t>
      </w:r>
      <w:r w:rsidRPr="00FF5FC8">
        <w:rPr>
          <w:rFonts w:cs="Times New Roman"/>
          <w:i/>
          <w:lang w:val="id-ID"/>
        </w:rPr>
        <w:t>dashboard</w:t>
      </w:r>
      <w:r w:rsidRPr="00FF5FC8">
        <w:rPr>
          <w:rFonts w:cs="Times New Roman"/>
          <w:lang w:val="id-ID"/>
        </w:rPr>
        <w:t xml:space="preserve"> yang berisi informasi penting tentang FAQ.</w:t>
      </w:r>
      <w:r w:rsidR="00846E4B" w:rsidRPr="00FF5FC8">
        <w:rPr>
          <w:rFonts w:cs="Times New Roman"/>
          <w:lang w:val="id-ID"/>
        </w:rPr>
        <w:t xml:space="preserve"> Penulis juga bertanggung jawab membuat </w:t>
      </w:r>
      <w:r w:rsidR="00846E4B" w:rsidRPr="00FF5FC8">
        <w:rPr>
          <w:rFonts w:cs="Times New Roman"/>
          <w:i/>
          <w:lang w:val="id-ID"/>
        </w:rPr>
        <w:t>front-end</w:t>
      </w:r>
      <w:r w:rsidR="00846E4B" w:rsidRPr="00FF5FC8">
        <w:rPr>
          <w:rFonts w:cs="Times New Roman"/>
          <w:lang w:val="id-ID"/>
        </w:rPr>
        <w:t xml:space="preserve"> halaman Topik </w:t>
      </w:r>
      <w:r w:rsidR="00846E4B" w:rsidRPr="00572FA7">
        <w:rPr>
          <w:rFonts w:cs="Times New Roman"/>
          <w:lang w:val="id-ID"/>
        </w:rPr>
        <w:t>dan me-</w:t>
      </w:r>
      <w:r w:rsidR="00846E4B" w:rsidRPr="00572FA7">
        <w:rPr>
          <w:rFonts w:cs="Times New Roman"/>
          <w:i/>
          <w:lang w:val="id-ID"/>
        </w:rPr>
        <w:t>retrieve</w:t>
      </w:r>
      <w:r w:rsidR="00846E4B" w:rsidRPr="00572FA7">
        <w:rPr>
          <w:rFonts w:cs="Times New Roman"/>
          <w:lang w:val="id-ID"/>
        </w:rPr>
        <w:t xml:space="preserve"> </w:t>
      </w:r>
      <w:r w:rsidR="00846E4B" w:rsidRPr="00FF5FC8">
        <w:rPr>
          <w:rFonts w:cs="Times New Roman"/>
          <w:lang w:val="id-ID"/>
        </w:rPr>
        <w:t>informasi yang diperlukan pada halaman Topik.</w:t>
      </w:r>
    </w:p>
    <w:p w14:paraId="49715DED" w14:textId="701EFD05" w:rsidR="00846E4B" w:rsidRPr="00FF5FC8" w:rsidDel="00DC1D44" w:rsidRDefault="00846E4B" w:rsidP="0060692A">
      <w:pPr>
        <w:rPr>
          <w:del w:id="220" w:author="Siti Fatimah" w:date="2016-12-20T20:43:00Z"/>
          <w:rFonts w:cs="Times New Roman"/>
          <w:lang w:val="id-ID"/>
        </w:rPr>
      </w:pPr>
      <w:r w:rsidRPr="00FF5FC8">
        <w:rPr>
          <w:rFonts w:cs="Times New Roman"/>
          <w:lang w:val="id-ID"/>
        </w:rPr>
        <w:t xml:space="preserve">Ketika </w:t>
      </w:r>
      <w:r w:rsidRPr="00FF5FC8">
        <w:rPr>
          <w:rFonts w:cs="Times New Roman"/>
          <w:i/>
          <w:lang w:val="id-ID"/>
        </w:rPr>
        <w:t>mockup</w:t>
      </w:r>
      <w:r w:rsidRPr="00FF5FC8">
        <w:rPr>
          <w:rFonts w:cs="Times New Roman"/>
          <w:lang w:val="id-ID"/>
        </w:rPr>
        <w:t xml:space="preserve"> FAQ dan </w:t>
      </w:r>
      <w:r w:rsidRPr="00FF5FC8">
        <w:rPr>
          <w:rFonts w:cs="Times New Roman"/>
          <w:i/>
          <w:lang w:val="id-ID"/>
        </w:rPr>
        <w:t>Feedback</w:t>
      </w:r>
      <w:r w:rsidRPr="00FF5FC8">
        <w:rPr>
          <w:rFonts w:cs="Times New Roman"/>
          <w:lang w:val="id-ID"/>
        </w:rPr>
        <w:t xml:space="preserve"> dari divisi UI/UX selesai, penulis harus membagi waktu untuk mengerjakan tampilan FAQ dan </w:t>
      </w:r>
      <w:r w:rsidRPr="00FF5FC8">
        <w:rPr>
          <w:rFonts w:cs="Times New Roman"/>
          <w:i/>
          <w:lang w:val="id-ID"/>
        </w:rPr>
        <w:t>Feedback</w:t>
      </w:r>
      <w:r w:rsidRPr="00FF5FC8">
        <w:rPr>
          <w:rFonts w:cs="Times New Roman"/>
          <w:lang w:val="id-ID"/>
        </w:rPr>
        <w:t xml:space="preserve"> untuk disesuaikan dengan </w:t>
      </w:r>
      <w:r w:rsidRPr="00FF5FC8">
        <w:rPr>
          <w:rFonts w:cs="Times New Roman"/>
          <w:i/>
          <w:lang w:val="id-ID"/>
        </w:rPr>
        <w:t>mockup</w:t>
      </w:r>
      <w:r w:rsidRPr="00FF5FC8">
        <w:rPr>
          <w:rFonts w:cs="Times New Roman"/>
          <w:lang w:val="id-ID"/>
        </w:rPr>
        <w:t xml:space="preserve"> tersebut. Lalu tim FAQ dan </w:t>
      </w:r>
      <w:r w:rsidRPr="00FF5FC8">
        <w:rPr>
          <w:rFonts w:cs="Times New Roman"/>
          <w:i/>
          <w:lang w:val="id-ID"/>
        </w:rPr>
        <w:t xml:space="preserve">Feedback </w:t>
      </w:r>
      <w:r w:rsidRPr="00FF5FC8">
        <w:rPr>
          <w:rFonts w:cs="Times New Roman"/>
          <w:lang w:val="id-ID"/>
        </w:rPr>
        <w:t xml:space="preserve">melakukan </w:t>
      </w:r>
      <w:r w:rsidRPr="00FF5FC8">
        <w:rPr>
          <w:rFonts w:cs="Times New Roman"/>
          <w:i/>
          <w:lang w:val="id-ID"/>
        </w:rPr>
        <w:t>mid presentation</w:t>
      </w:r>
      <w:r w:rsidRPr="00FF5FC8">
        <w:rPr>
          <w:rFonts w:cs="Times New Roman"/>
          <w:lang w:val="id-ID"/>
        </w:rPr>
        <w:t xml:space="preserve"> dan mendapatkan banyak saran dari peserta presentasi</w:t>
      </w:r>
      <w:commentRangeStart w:id="221"/>
      <w:r w:rsidRPr="00FF5FC8">
        <w:rPr>
          <w:rFonts w:cs="Times New Roman"/>
          <w:lang w:val="id-ID"/>
        </w:rPr>
        <w:t xml:space="preserve">. </w:t>
      </w:r>
      <w:ins w:id="222" w:author="Siti Fatimah" w:date="2016-12-20T03:07:00Z">
        <w:r w:rsidR="000E2430">
          <w:rPr>
            <w:rFonts w:cs="Times New Roman"/>
          </w:rPr>
          <w:t xml:space="preserve">Penulis dan tim banyak mendapatkan saran yang berkaitan dengan divisi lain yang mungkin terlibat pada proyek tersebut, seperti divisi Data, Android, dan CMS. Penulis dan tim juga menyadari bahwa kurang memikirkan implementasi yang berhubungan dengan divisi-divisi tersebut. </w:t>
        </w:r>
      </w:ins>
      <w:del w:id="223" w:author="Siti Fatimah" w:date="2016-12-20T03:07:00Z">
        <w:r w:rsidRPr="00FF5FC8" w:rsidDel="000E2430">
          <w:rPr>
            <w:rFonts w:cs="Times New Roman"/>
            <w:lang w:val="id-ID"/>
          </w:rPr>
          <w:delText xml:space="preserve">Penulis dan tim sadar bahwa kurang memikirkan divisi lain yang mungkin terlibat pada proyek tersebut, seperti divisi Data, Android, dan CMS. </w:delText>
        </w:r>
        <w:commentRangeEnd w:id="221"/>
        <w:r w:rsidR="00A672D1" w:rsidDel="000E2430">
          <w:rPr>
            <w:rStyle w:val="CommentReference"/>
          </w:rPr>
          <w:commentReference w:id="221"/>
        </w:r>
      </w:del>
      <w:r w:rsidRPr="00FF5FC8">
        <w:rPr>
          <w:rFonts w:cs="Times New Roman"/>
          <w:lang w:val="id-ID"/>
        </w:rPr>
        <w:t xml:space="preserve">Akhirnya penulis dan tim melakukan </w:t>
      </w:r>
      <w:r w:rsidRPr="00FF5FC8">
        <w:rPr>
          <w:rFonts w:cs="Times New Roman"/>
          <w:i/>
          <w:lang w:val="id-ID"/>
        </w:rPr>
        <w:t>requirement gathering</w:t>
      </w:r>
      <w:r w:rsidRPr="00FF5FC8">
        <w:rPr>
          <w:rFonts w:cs="Times New Roman"/>
          <w:lang w:val="id-ID"/>
        </w:rPr>
        <w:t xml:space="preserve"> ulang ke divisi yang mungkin terlibat untuk memperkuat konsep. Setelah itu penulis dan tim melanjutkan implementasi CMS untuk </w:t>
      </w:r>
      <w:r w:rsidRPr="00FF5FC8">
        <w:rPr>
          <w:rFonts w:cs="Times New Roman"/>
          <w:i/>
          <w:lang w:val="id-ID"/>
        </w:rPr>
        <w:t>Feedback</w:t>
      </w:r>
      <w:r w:rsidRPr="00FF5FC8">
        <w:rPr>
          <w:rFonts w:cs="Times New Roman"/>
          <w:lang w:val="id-ID"/>
        </w:rPr>
        <w:t xml:space="preserve">. </w:t>
      </w:r>
      <w:r w:rsidR="009A1DE1" w:rsidRPr="00FF5FC8">
        <w:rPr>
          <w:rFonts w:cs="Times New Roman"/>
          <w:lang w:val="id-ID"/>
        </w:rPr>
        <w:t xml:space="preserve">Fitur FAQ dan </w:t>
      </w:r>
      <w:r w:rsidR="009A1DE1" w:rsidRPr="00FF5FC8">
        <w:rPr>
          <w:rFonts w:cs="Times New Roman"/>
          <w:i/>
          <w:lang w:val="id-ID"/>
        </w:rPr>
        <w:t>Feedback</w:t>
      </w:r>
      <w:r w:rsidR="009A1DE1" w:rsidRPr="00FF5FC8">
        <w:rPr>
          <w:rFonts w:cs="Times New Roman"/>
          <w:lang w:val="id-ID"/>
        </w:rPr>
        <w:t xml:space="preserve"> serta CMS untuk FAQ yang telah terimplementasi diuji oleh </w:t>
      </w:r>
      <w:r w:rsidR="009A1DE1" w:rsidRPr="00FF5FC8">
        <w:rPr>
          <w:rFonts w:cs="Times New Roman"/>
          <w:i/>
          <w:lang w:val="id-ID"/>
        </w:rPr>
        <w:t>Quality Assurance</w:t>
      </w:r>
      <w:r w:rsidR="009A1DE1" w:rsidRPr="00FF5FC8">
        <w:rPr>
          <w:rFonts w:cs="Times New Roman"/>
          <w:lang w:val="id-ID"/>
        </w:rPr>
        <w:t xml:space="preserve">. Jika ada </w:t>
      </w:r>
      <w:r w:rsidR="009A1DE1" w:rsidRPr="00FF5FC8">
        <w:rPr>
          <w:rFonts w:cs="Times New Roman"/>
          <w:i/>
          <w:lang w:val="id-ID"/>
        </w:rPr>
        <w:t xml:space="preserve">bug </w:t>
      </w:r>
      <w:r w:rsidR="009A1DE1" w:rsidRPr="00FF5FC8">
        <w:rPr>
          <w:rFonts w:cs="Times New Roman"/>
          <w:lang w:val="id-ID"/>
        </w:rPr>
        <w:t xml:space="preserve">atau </w:t>
      </w:r>
      <w:r w:rsidR="009A1DE1" w:rsidRPr="00FF5FC8">
        <w:rPr>
          <w:rFonts w:cs="Times New Roman"/>
          <w:i/>
          <w:lang w:val="id-ID"/>
        </w:rPr>
        <w:t xml:space="preserve">issue </w:t>
      </w:r>
      <w:r w:rsidR="009A1DE1" w:rsidRPr="00FF5FC8">
        <w:rPr>
          <w:rFonts w:cs="Times New Roman"/>
          <w:lang w:val="id-ID"/>
        </w:rPr>
        <w:t xml:space="preserve">yang ditemukan, </w:t>
      </w:r>
      <w:r w:rsidR="009A1DE1" w:rsidRPr="00FF5FC8">
        <w:rPr>
          <w:rFonts w:cs="Times New Roman"/>
          <w:i/>
          <w:lang w:val="id-ID"/>
        </w:rPr>
        <w:t xml:space="preserve">Quality Assurance </w:t>
      </w:r>
      <w:r w:rsidR="009A1DE1" w:rsidRPr="00FF5FC8">
        <w:rPr>
          <w:rFonts w:cs="Times New Roman"/>
          <w:lang w:val="id-ID"/>
        </w:rPr>
        <w:t xml:space="preserve">akan memberikan pemberitahuan melalui JIRA. Begitu juga saat implementasi CMS untuk </w:t>
      </w:r>
      <w:r w:rsidR="009A1DE1" w:rsidRPr="00FF5FC8">
        <w:rPr>
          <w:rFonts w:cs="Times New Roman"/>
          <w:i/>
          <w:lang w:val="id-ID"/>
        </w:rPr>
        <w:t xml:space="preserve">Feedback </w:t>
      </w:r>
      <w:r w:rsidR="009A1DE1" w:rsidRPr="00FF5FC8">
        <w:rPr>
          <w:rFonts w:cs="Times New Roman"/>
          <w:lang w:val="id-ID"/>
        </w:rPr>
        <w:t>selesai. Jadi s</w:t>
      </w:r>
      <w:r w:rsidRPr="00FF5FC8">
        <w:rPr>
          <w:rFonts w:cs="Times New Roman"/>
          <w:lang w:val="id-ID"/>
        </w:rPr>
        <w:t xml:space="preserve">isa waktu setelah implementasi digunakan untuk </w:t>
      </w:r>
      <w:r w:rsidR="009A1DE1" w:rsidRPr="00FF5FC8">
        <w:rPr>
          <w:rFonts w:cs="Times New Roman"/>
          <w:lang w:val="id-ID"/>
        </w:rPr>
        <w:t xml:space="preserve">memperbaiki </w:t>
      </w:r>
      <w:r w:rsidR="009A1DE1" w:rsidRPr="00FF5FC8">
        <w:rPr>
          <w:rFonts w:cs="Times New Roman"/>
          <w:i/>
          <w:lang w:val="id-ID"/>
        </w:rPr>
        <w:t xml:space="preserve">bug </w:t>
      </w:r>
      <w:r w:rsidR="009A1DE1" w:rsidRPr="00FF5FC8">
        <w:rPr>
          <w:rFonts w:cs="Times New Roman"/>
          <w:lang w:val="id-ID"/>
        </w:rPr>
        <w:t xml:space="preserve">atau </w:t>
      </w:r>
      <w:r w:rsidR="009A1DE1" w:rsidRPr="00FF5FC8">
        <w:rPr>
          <w:rFonts w:cs="Times New Roman"/>
          <w:i/>
          <w:lang w:val="id-ID"/>
        </w:rPr>
        <w:t xml:space="preserve">issue </w:t>
      </w:r>
      <w:r w:rsidR="009A1DE1" w:rsidRPr="00FF5FC8">
        <w:rPr>
          <w:rFonts w:cs="Times New Roman"/>
          <w:lang w:val="id-ID"/>
        </w:rPr>
        <w:t xml:space="preserve">yang ditemukan </w:t>
      </w:r>
      <w:r w:rsidR="009A1DE1" w:rsidRPr="00FF5FC8">
        <w:rPr>
          <w:rFonts w:cs="Times New Roman"/>
          <w:i/>
          <w:lang w:val="id-ID"/>
        </w:rPr>
        <w:t xml:space="preserve">Quality Assurance. </w:t>
      </w:r>
      <w:r w:rsidR="009A1DE1" w:rsidRPr="00FF5FC8">
        <w:rPr>
          <w:rFonts w:cs="Times New Roman"/>
          <w:lang w:val="id-ID"/>
        </w:rPr>
        <w:t xml:space="preserve">Sisa waktu juga digunakan penulis untuk </w:t>
      </w:r>
      <w:r w:rsidRPr="00FF5FC8">
        <w:rPr>
          <w:rFonts w:cs="Times New Roman"/>
          <w:lang w:val="id-ID"/>
        </w:rPr>
        <w:t xml:space="preserve">mengubah sebagian kode CSS menjadi Sass. Tampilan halaman FAQ dan </w:t>
      </w:r>
      <w:r w:rsidRPr="00FF5FC8">
        <w:rPr>
          <w:rFonts w:cs="Times New Roman"/>
          <w:i/>
          <w:lang w:val="id-ID"/>
        </w:rPr>
        <w:t>Feedback</w:t>
      </w:r>
      <w:r w:rsidRPr="00FF5FC8">
        <w:rPr>
          <w:rFonts w:cs="Times New Roman"/>
          <w:lang w:val="id-ID"/>
        </w:rPr>
        <w:t xml:space="preserve"> juga masih </w:t>
      </w:r>
      <w:r w:rsidR="001809A9" w:rsidRPr="00FF5FC8">
        <w:rPr>
          <w:rFonts w:cs="Times New Roman"/>
          <w:lang w:val="id-ID"/>
        </w:rPr>
        <w:t xml:space="preserve">perlu </w:t>
      </w:r>
      <w:r w:rsidRPr="00FF5FC8">
        <w:rPr>
          <w:rFonts w:cs="Times New Roman"/>
          <w:lang w:val="id-ID"/>
        </w:rPr>
        <w:t xml:space="preserve">disesuaikan dengan perubahan </w:t>
      </w:r>
      <w:r w:rsidRPr="00FF5FC8">
        <w:rPr>
          <w:rFonts w:cs="Times New Roman"/>
          <w:i/>
          <w:lang w:val="id-ID"/>
        </w:rPr>
        <w:t>mockup</w:t>
      </w:r>
      <w:r w:rsidRPr="00FF5FC8">
        <w:rPr>
          <w:rFonts w:cs="Times New Roman"/>
          <w:lang w:val="id-ID"/>
        </w:rPr>
        <w:t xml:space="preserve"> terbaru. Penulis juga memperbaiki konsistensi tampilan pada CMS.</w:t>
      </w:r>
      <w:r w:rsidR="001809A9" w:rsidRPr="00FF5FC8">
        <w:rPr>
          <w:rFonts w:cs="Times New Roman"/>
          <w:lang w:val="id-ID"/>
        </w:rPr>
        <w:t xml:space="preserve"> Kegiatan yang paling akhir adalah penulis dan tim membuat dokumentasi pada kode </w:t>
      </w:r>
      <w:r w:rsidR="0052028A" w:rsidRPr="00FF5FC8">
        <w:rPr>
          <w:rFonts w:cs="Times New Roman"/>
          <w:lang w:val="id-ID"/>
        </w:rPr>
        <w:t xml:space="preserve">dan laporan dokumentasi proyek FAQ dan </w:t>
      </w:r>
      <w:r w:rsidR="0052028A" w:rsidRPr="00FF5FC8">
        <w:rPr>
          <w:rFonts w:cs="Times New Roman"/>
          <w:i/>
          <w:lang w:val="id-ID"/>
        </w:rPr>
        <w:t>Feedback</w:t>
      </w:r>
      <w:r w:rsidR="0052028A" w:rsidRPr="00FF5FC8">
        <w:rPr>
          <w:rFonts w:cs="Times New Roman"/>
          <w:lang w:val="id-ID"/>
        </w:rPr>
        <w:t>.</w:t>
      </w:r>
    </w:p>
    <w:p w14:paraId="1D2D164E" w14:textId="77777777" w:rsidR="00846E4B" w:rsidRPr="00FF5FC8" w:rsidRDefault="00846E4B">
      <w:pPr>
        <w:rPr>
          <w:rFonts w:cs="Times New Roman"/>
          <w:color w:val="0070C0"/>
          <w:lang w:val="id-ID"/>
        </w:rPr>
        <w:pPrChange w:id="224" w:author="Siti Fatimah" w:date="2016-12-20T20:43:00Z">
          <w:pPr>
            <w:spacing w:line="276" w:lineRule="auto"/>
            <w:jc w:val="left"/>
          </w:pPr>
        </w:pPrChange>
      </w:pPr>
      <w:del w:id="225" w:author="Siti Fatimah" w:date="2016-12-20T20:43:00Z">
        <w:r w:rsidRPr="00FF5FC8" w:rsidDel="00DC1D44">
          <w:rPr>
            <w:rFonts w:cs="Times New Roman"/>
            <w:color w:val="0070C0"/>
            <w:lang w:val="id-ID"/>
          </w:rPr>
          <w:br w:type="page"/>
        </w:r>
      </w:del>
    </w:p>
    <w:p w14:paraId="65BD7391" w14:textId="77777777" w:rsidR="001C3664" w:rsidRPr="00FF5FC8" w:rsidRDefault="00775ACD" w:rsidP="007A2A9A">
      <w:pPr>
        <w:pStyle w:val="Heading2"/>
        <w:numPr>
          <w:ilvl w:val="1"/>
          <w:numId w:val="1"/>
        </w:numPr>
        <w:ind w:left="567" w:hanging="567"/>
        <w:rPr>
          <w:rFonts w:cs="Times New Roman"/>
          <w:lang w:val="id-ID"/>
        </w:rPr>
      </w:pPr>
      <w:bookmarkStart w:id="226" w:name="_Toc462055231"/>
      <w:r w:rsidRPr="00FF5FC8">
        <w:rPr>
          <w:rFonts w:cs="Times New Roman"/>
          <w:lang w:val="id-ID"/>
        </w:rPr>
        <w:lastRenderedPageBreak/>
        <w:t>Analisis</w:t>
      </w:r>
      <w:bookmarkEnd w:id="226"/>
    </w:p>
    <w:p w14:paraId="30077B96" w14:textId="77777777" w:rsidR="00263E8E" w:rsidRPr="00FF5FC8" w:rsidRDefault="00263E8E" w:rsidP="00263E8E">
      <w:pPr>
        <w:rPr>
          <w:lang w:val="id-ID"/>
        </w:rPr>
      </w:pPr>
      <w:r w:rsidRPr="00FF5FC8">
        <w:rPr>
          <w:rFonts w:cs="Times New Roman"/>
          <w:lang w:val="id-ID"/>
        </w:rPr>
        <w:t xml:space="preserve">Pada bagian ini, penulis akan </w:t>
      </w:r>
      <w:r w:rsidR="00FF4C2E" w:rsidRPr="00FF5FC8">
        <w:rPr>
          <w:rFonts w:cs="Times New Roman"/>
          <w:lang w:val="id-ID"/>
        </w:rPr>
        <w:t>menganalisis</w:t>
      </w:r>
      <w:r w:rsidRPr="00FF5FC8">
        <w:rPr>
          <w:rFonts w:cs="Times New Roman"/>
          <w:lang w:val="id-ID"/>
        </w:rPr>
        <w:t xml:space="preserve"> tentang </w:t>
      </w:r>
      <w:r w:rsidR="00FF4C2E" w:rsidRPr="00FF5FC8">
        <w:rPr>
          <w:rFonts w:cs="Times New Roman"/>
          <w:lang w:val="id-ID"/>
        </w:rPr>
        <w:t xml:space="preserve">kesesuaian dan perbedaan kerja praktik dengan KAKP, kendala dalam kerja praktik, pembelajaran </w:t>
      </w:r>
      <w:r w:rsidR="00FF4C2E" w:rsidRPr="00FF5FC8">
        <w:rPr>
          <w:rFonts w:cs="Times New Roman"/>
          <w:i/>
          <w:lang w:val="id-ID"/>
        </w:rPr>
        <w:t xml:space="preserve">softskill </w:t>
      </w:r>
      <w:r w:rsidR="00FF4C2E" w:rsidRPr="00FF5FC8">
        <w:rPr>
          <w:rFonts w:cs="Times New Roman"/>
          <w:lang w:val="id-ID"/>
        </w:rPr>
        <w:t>dalam kerja praktik, penilaian individu terhadap tempat kerja praktik, serta relevansi dengan perkuliahan di Fasilkom UI.</w:t>
      </w:r>
    </w:p>
    <w:p w14:paraId="2A1CF146" w14:textId="77777777" w:rsidR="006A1B77" w:rsidRPr="00FF5FC8" w:rsidRDefault="00FF4C2E" w:rsidP="00313E1D">
      <w:pPr>
        <w:pStyle w:val="Heading3"/>
        <w:numPr>
          <w:ilvl w:val="2"/>
          <w:numId w:val="1"/>
        </w:numPr>
        <w:ind w:left="709" w:hanging="709"/>
        <w:rPr>
          <w:rFonts w:cs="Times New Roman"/>
          <w:lang w:val="id-ID"/>
        </w:rPr>
      </w:pPr>
      <w:r w:rsidRPr="00FF5FC8">
        <w:rPr>
          <w:rFonts w:cs="Times New Roman"/>
          <w:lang w:val="id-ID"/>
        </w:rPr>
        <w:t>Kesesuaian dan Perbedaan dengan KAKP</w:t>
      </w:r>
    </w:p>
    <w:p w14:paraId="3360E4B8" w14:textId="0303CCB2" w:rsidR="0051259B" w:rsidRPr="00FF5FC8" w:rsidRDefault="006F25A7" w:rsidP="001B0577">
      <w:pPr>
        <w:rPr>
          <w:rFonts w:cs="Times New Roman"/>
          <w:lang w:val="id-ID"/>
        </w:rPr>
      </w:pPr>
      <w:r w:rsidRPr="00FF5FC8">
        <w:rPr>
          <w:rFonts w:cs="Times New Roman"/>
          <w:lang w:val="id-ID"/>
        </w:rPr>
        <w:t xml:space="preserve">Ruang lingkup kerja praktik yang telah dituliskan pada KAKP sesuai dengan pelaksanaan kerja praktik, yaitu melakukan perencanaan dan implementasi fitur FAQ dan </w:t>
      </w:r>
      <w:r w:rsidRPr="00FF5FC8">
        <w:rPr>
          <w:rFonts w:cs="Times New Roman"/>
          <w:i/>
          <w:lang w:val="id-ID"/>
        </w:rPr>
        <w:t>Feedback</w:t>
      </w:r>
      <w:r w:rsidRPr="00FF5FC8">
        <w:rPr>
          <w:rFonts w:cs="Times New Roman"/>
          <w:lang w:val="id-ID"/>
        </w:rPr>
        <w:t xml:space="preserve"> pada Kudo </w:t>
      </w:r>
      <w:r w:rsidRPr="00FF5FC8">
        <w:rPr>
          <w:rFonts w:cs="Times New Roman"/>
          <w:i/>
          <w:lang w:val="id-ID"/>
        </w:rPr>
        <w:t>Mobile Agent Web</w:t>
      </w:r>
      <w:r w:rsidRPr="00FF5FC8">
        <w:rPr>
          <w:rFonts w:cs="Times New Roman"/>
          <w:lang w:val="id-ID"/>
        </w:rPr>
        <w:t xml:space="preserve"> serta CMS untuk FAQ dan </w:t>
      </w:r>
      <w:r w:rsidRPr="00FF5FC8">
        <w:rPr>
          <w:rFonts w:cs="Times New Roman"/>
          <w:i/>
          <w:lang w:val="id-ID"/>
        </w:rPr>
        <w:t>Feedback</w:t>
      </w:r>
      <w:r w:rsidR="009A1DE1" w:rsidRPr="00FF5FC8">
        <w:rPr>
          <w:rFonts w:cs="Times New Roman"/>
          <w:lang w:val="id-ID"/>
        </w:rPr>
        <w:t>. Namun</w:t>
      </w:r>
      <w:ins w:id="227" w:author="Siti Fatimah" w:date="2016-12-17T17:55:00Z">
        <w:r w:rsidR="006002CA">
          <w:rPr>
            <w:rFonts w:cs="Times New Roman"/>
          </w:rPr>
          <w:t>,</w:t>
        </w:r>
      </w:ins>
      <w:commentRangeStart w:id="228"/>
      <w:r w:rsidR="009A1DE1" w:rsidRPr="00FF5FC8">
        <w:rPr>
          <w:rFonts w:cs="Times New Roman"/>
          <w:lang w:val="id-ID"/>
        </w:rPr>
        <w:t xml:space="preserve"> </w:t>
      </w:r>
      <w:commentRangeEnd w:id="228"/>
      <w:r w:rsidR="00A672D1">
        <w:rPr>
          <w:rStyle w:val="CommentReference"/>
        </w:rPr>
        <w:commentReference w:id="228"/>
      </w:r>
      <w:r w:rsidR="009A1DE1" w:rsidRPr="00FF5FC8">
        <w:rPr>
          <w:rFonts w:cs="Times New Roman"/>
          <w:lang w:val="id-ID"/>
        </w:rPr>
        <w:t xml:space="preserve">untuk rencana jadwal kerja praktik ada yang tidak sesuai dengan pelaksanaan kerja praktik. Dalam rencana yang dibuat, penulis </w:t>
      </w:r>
      <w:r w:rsidR="001B0577" w:rsidRPr="00FF5FC8">
        <w:rPr>
          <w:rFonts w:cs="Times New Roman"/>
          <w:lang w:val="id-ID"/>
        </w:rPr>
        <w:t xml:space="preserve">melakukan perencanaan dan implementasi per fitur. Perencanaan dan implementasi </w:t>
      </w:r>
      <w:r w:rsidR="009A1DE1" w:rsidRPr="00FF5FC8">
        <w:rPr>
          <w:rFonts w:cs="Times New Roman"/>
          <w:lang w:val="id-ID"/>
        </w:rPr>
        <w:t xml:space="preserve">fitur </w:t>
      </w:r>
      <w:r w:rsidR="009A1DE1" w:rsidRPr="00FF5FC8">
        <w:rPr>
          <w:rFonts w:cs="Times New Roman"/>
          <w:i/>
          <w:lang w:val="id-ID"/>
        </w:rPr>
        <w:t>Feedback</w:t>
      </w:r>
      <w:r w:rsidR="001B0577" w:rsidRPr="00FF5FC8">
        <w:rPr>
          <w:rFonts w:cs="Times New Roman"/>
          <w:lang w:val="id-ID"/>
        </w:rPr>
        <w:t xml:space="preserve"> terlebih dahulu, </w:t>
      </w:r>
      <w:r w:rsidR="009A1DE1" w:rsidRPr="00FF5FC8">
        <w:rPr>
          <w:rFonts w:cs="Times New Roman"/>
          <w:lang w:val="id-ID"/>
        </w:rPr>
        <w:t xml:space="preserve">kemudian </w:t>
      </w:r>
      <w:r w:rsidR="001B0577" w:rsidRPr="00FF5FC8">
        <w:rPr>
          <w:rFonts w:cs="Times New Roman"/>
          <w:lang w:val="id-ID"/>
        </w:rPr>
        <w:t xml:space="preserve">perencanaan dan implementasi </w:t>
      </w:r>
      <w:r w:rsidR="009A1DE1" w:rsidRPr="00FF5FC8">
        <w:rPr>
          <w:rFonts w:cs="Times New Roman"/>
          <w:lang w:val="id-ID"/>
        </w:rPr>
        <w:t>fitur FAQ</w:t>
      </w:r>
      <w:r w:rsidR="001B0577" w:rsidRPr="00FF5FC8">
        <w:rPr>
          <w:rFonts w:cs="Times New Roman"/>
          <w:lang w:val="id-ID"/>
        </w:rPr>
        <w:t xml:space="preserve">, lalu yang terakhir perencanaan dan implementasi CMS untuk </w:t>
      </w:r>
      <w:r w:rsidR="001B0577" w:rsidRPr="00FF5FC8">
        <w:rPr>
          <w:rFonts w:cs="Times New Roman"/>
          <w:i/>
          <w:lang w:val="id-ID"/>
        </w:rPr>
        <w:t>Feedback</w:t>
      </w:r>
      <w:r w:rsidR="009A1DE1" w:rsidRPr="00FF5FC8">
        <w:rPr>
          <w:rFonts w:cs="Times New Roman"/>
          <w:lang w:val="id-ID"/>
        </w:rPr>
        <w:t xml:space="preserve">. Setiap fitur yang selesai </w:t>
      </w:r>
      <w:r w:rsidR="009A1DE1" w:rsidRPr="001E28BD">
        <w:rPr>
          <w:rFonts w:cs="Times New Roman"/>
          <w:highlight w:val="yellow"/>
          <w:lang w:val="id-ID"/>
          <w:rPrChange w:id="229" w:author="RMahendra" w:date="2016-12-09T09:23:00Z">
            <w:rPr>
              <w:rFonts w:cs="Times New Roman"/>
              <w:lang w:val="id-ID"/>
            </w:rPr>
          </w:rPrChange>
        </w:rPr>
        <w:t>diimplementasi</w:t>
      </w:r>
      <w:ins w:id="230" w:author="Siti Fatimah" w:date="2016-12-20T20:47:00Z">
        <w:r w:rsidR="00FD3A5B">
          <w:rPr>
            <w:rFonts w:cs="Times New Roman"/>
          </w:rPr>
          <w:t>kan</w:t>
        </w:r>
      </w:ins>
      <w:r w:rsidR="009A1DE1" w:rsidRPr="00FF5FC8">
        <w:rPr>
          <w:rFonts w:cs="Times New Roman"/>
          <w:lang w:val="id-ID"/>
        </w:rPr>
        <w:t xml:space="preserve">, akan ada </w:t>
      </w:r>
      <w:r w:rsidR="009A1DE1" w:rsidRPr="00FF5FC8">
        <w:rPr>
          <w:rFonts w:cs="Times New Roman"/>
          <w:i/>
          <w:lang w:val="id-ID"/>
        </w:rPr>
        <w:t>alpha</w:t>
      </w:r>
      <w:r w:rsidR="009A1DE1" w:rsidRPr="00FF5FC8">
        <w:rPr>
          <w:rFonts w:cs="Times New Roman"/>
          <w:lang w:val="id-ID"/>
        </w:rPr>
        <w:t xml:space="preserve"> dan </w:t>
      </w:r>
      <w:r w:rsidR="009A1DE1" w:rsidRPr="00FF5FC8">
        <w:rPr>
          <w:rFonts w:cs="Times New Roman"/>
          <w:i/>
          <w:lang w:val="id-ID"/>
        </w:rPr>
        <w:t>beta testing</w:t>
      </w:r>
      <w:r w:rsidR="009A1DE1" w:rsidRPr="00FF5FC8">
        <w:rPr>
          <w:rFonts w:cs="Times New Roman"/>
          <w:lang w:val="id-ID"/>
        </w:rPr>
        <w:t xml:space="preserve"> oleh </w:t>
      </w:r>
      <w:r w:rsidR="009A1DE1" w:rsidRPr="00FF5FC8">
        <w:rPr>
          <w:rFonts w:cs="Times New Roman"/>
          <w:i/>
          <w:lang w:val="id-ID"/>
        </w:rPr>
        <w:t>Quality Assurance</w:t>
      </w:r>
      <w:r w:rsidR="009A1DE1" w:rsidRPr="00FF5FC8">
        <w:rPr>
          <w:rFonts w:cs="Times New Roman"/>
          <w:lang w:val="id-ID"/>
        </w:rPr>
        <w:t xml:space="preserve"> baru lanjut ke fitur berikutnya. </w:t>
      </w:r>
      <w:r w:rsidR="001B0577" w:rsidRPr="00FF5FC8">
        <w:rPr>
          <w:rFonts w:cs="Times New Roman"/>
          <w:lang w:val="id-ID"/>
        </w:rPr>
        <w:t>Namun p</w:t>
      </w:r>
      <w:r w:rsidR="009A1DE1" w:rsidRPr="00FF5FC8">
        <w:rPr>
          <w:rFonts w:cs="Times New Roman"/>
          <w:lang w:val="id-ID"/>
        </w:rPr>
        <w:t xml:space="preserve">ada pelaksanaannya, penulis melakukan </w:t>
      </w:r>
      <w:r w:rsidR="001B0577" w:rsidRPr="00FF5FC8">
        <w:rPr>
          <w:rFonts w:cs="Times New Roman"/>
          <w:lang w:val="id-ID"/>
        </w:rPr>
        <w:t xml:space="preserve">perencanaan fitur FAQ dan </w:t>
      </w:r>
      <w:r w:rsidR="001B0577" w:rsidRPr="00FF5FC8">
        <w:rPr>
          <w:rFonts w:cs="Times New Roman"/>
          <w:i/>
          <w:lang w:val="id-ID"/>
        </w:rPr>
        <w:t xml:space="preserve">Feedback </w:t>
      </w:r>
      <w:r w:rsidR="001B0577" w:rsidRPr="00FF5FC8">
        <w:rPr>
          <w:rFonts w:cs="Times New Roman"/>
          <w:lang w:val="id-ID"/>
        </w:rPr>
        <w:t xml:space="preserve">serta CMS untuk FAQ dan </w:t>
      </w:r>
      <w:r w:rsidR="001B0577" w:rsidRPr="00FF5FC8">
        <w:rPr>
          <w:rFonts w:cs="Times New Roman"/>
          <w:i/>
          <w:lang w:val="id-ID"/>
        </w:rPr>
        <w:t>Feedback</w:t>
      </w:r>
      <w:r w:rsidR="001B0577" w:rsidRPr="00FF5FC8">
        <w:rPr>
          <w:rFonts w:cs="Times New Roman"/>
          <w:lang w:val="id-ID"/>
        </w:rPr>
        <w:t xml:space="preserve"> terlebih dahulu secara berurut. Baru lanjut ke tahap implementasi tanpa adanya </w:t>
      </w:r>
      <w:r w:rsidR="009A1DE1" w:rsidRPr="00FF5FC8">
        <w:rPr>
          <w:rFonts w:cs="Times New Roman"/>
          <w:lang w:val="id-ID"/>
        </w:rPr>
        <w:t xml:space="preserve">pengujian fitur </w:t>
      </w:r>
      <w:r w:rsidR="001B0577" w:rsidRPr="00FF5FC8">
        <w:rPr>
          <w:rFonts w:cs="Times New Roman"/>
          <w:lang w:val="id-ID"/>
        </w:rPr>
        <w:t xml:space="preserve">yang telah selesai </w:t>
      </w:r>
      <w:r w:rsidR="009A1DE1" w:rsidRPr="00FF5FC8">
        <w:rPr>
          <w:rFonts w:cs="Times New Roman"/>
          <w:lang w:val="id-ID"/>
        </w:rPr>
        <w:t>terlebih dah</w:t>
      </w:r>
      <w:r w:rsidR="001B0577" w:rsidRPr="00FF5FC8">
        <w:rPr>
          <w:rFonts w:cs="Times New Roman"/>
          <w:lang w:val="id-ID"/>
        </w:rPr>
        <w:t xml:space="preserve">ulu. Pengujian fitur FAQ dan </w:t>
      </w:r>
      <w:r w:rsidR="001B0577" w:rsidRPr="00FF5FC8">
        <w:rPr>
          <w:rFonts w:cs="Times New Roman"/>
          <w:i/>
          <w:lang w:val="id-ID"/>
        </w:rPr>
        <w:t xml:space="preserve">Feedback </w:t>
      </w:r>
      <w:r w:rsidR="001B0577" w:rsidRPr="00FF5FC8">
        <w:rPr>
          <w:rFonts w:cs="Times New Roman"/>
          <w:lang w:val="id-ID"/>
        </w:rPr>
        <w:t xml:space="preserve">serta CMS untuk FAQ dan </w:t>
      </w:r>
      <w:r w:rsidR="001B0577" w:rsidRPr="00FF5FC8">
        <w:rPr>
          <w:rFonts w:cs="Times New Roman"/>
          <w:i/>
          <w:lang w:val="id-ID"/>
        </w:rPr>
        <w:t xml:space="preserve">Feedback </w:t>
      </w:r>
      <w:r w:rsidR="001B0577" w:rsidRPr="00FF5FC8">
        <w:rPr>
          <w:rFonts w:cs="Times New Roman"/>
          <w:lang w:val="id-ID"/>
        </w:rPr>
        <w:t xml:space="preserve">dilakukan di akhir masa kerja praktik, setelah </w:t>
      </w:r>
      <w:r w:rsidR="001B0577" w:rsidRPr="00FF5FC8">
        <w:rPr>
          <w:rFonts w:cs="Times New Roman"/>
          <w:i/>
          <w:lang w:val="id-ID"/>
        </w:rPr>
        <w:t>final presentation</w:t>
      </w:r>
      <w:r w:rsidR="001B0577" w:rsidRPr="00FF5FC8">
        <w:rPr>
          <w:rFonts w:cs="Times New Roman"/>
          <w:lang w:val="id-ID"/>
        </w:rPr>
        <w:t>.</w:t>
      </w:r>
      <w:r w:rsidR="006B4D15" w:rsidRPr="00FF5FC8">
        <w:rPr>
          <w:rFonts w:cs="Times New Roman"/>
          <w:lang w:val="id-ID"/>
        </w:rPr>
        <w:t xml:space="preserve"> Walaupun demikian, penulis dan tim berhasil memperbaiki sebagian besar </w:t>
      </w:r>
      <w:r w:rsidR="006B4D15" w:rsidRPr="00FF5FC8">
        <w:rPr>
          <w:rFonts w:cs="Times New Roman"/>
          <w:i/>
          <w:lang w:val="id-ID"/>
        </w:rPr>
        <w:t>bug</w:t>
      </w:r>
      <w:r w:rsidR="006B4D15" w:rsidRPr="00FF5FC8">
        <w:rPr>
          <w:rFonts w:cs="Times New Roman"/>
          <w:lang w:val="id-ID"/>
        </w:rPr>
        <w:t xml:space="preserve"> dan </w:t>
      </w:r>
      <w:r w:rsidR="006B4D15" w:rsidRPr="00FF5FC8">
        <w:rPr>
          <w:rFonts w:cs="Times New Roman"/>
          <w:i/>
          <w:lang w:val="id-ID"/>
        </w:rPr>
        <w:t>issue</w:t>
      </w:r>
      <w:r w:rsidR="006B4D15" w:rsidRPr="00FF5FC8">
        <w:rPr>
          <w:rFonts w:cs="Times New Roman"/>
          <w:lang w:val="id-ID"/>
        </w:rPr>
        <w:t xml:space="preserve"> yang ada.</w:t>
      </w:r>
    </w:p>
    <w:p w14:paraId="27333BF7" w14:textId="199B150D" w:rsidR="001809A9" w:rsidRPr="00FF5FC8" w:rsidRDefault="001809A9" w:rsidP="001B0577">
      <w:pPr>
        <w:rPr>
          <w:rFonts w:cs="Times New Roman"/>
          <w:lang w:val="id-ID"/>
        </w:rPr>
      </w:pPr>
      <w:r w:rsidRPr="00FF5FC8">
        <w:rPr>
          <w:rFonts w:cs="Times New Roman"/>
          <w:lang w:val="id-ID"/>
        </w:rPr>
        <w:t xml:space="preserve">Perbedaan juga terdapat pada posisi penulis dengan pelaksanaan kerja praktik. Penulis mendapatkan posisi </w:t>
      </w:r>
      <w:r w:rsidR="00572FA7">
        <w:rPr>
          <w:rFonts w:cs="Times New Roman"/>
          <w:i/>
        </w:rPr>
        <w:t xml:space="preserve">Web </w:t>
      </w:r>
      <w:r w:rsidRPr="00FF5FC8">
        <w:rPr>
          <w:rFonts w:cs="Times New Roman"/>
          <w:i/>
          <w:lang w:val="id-ID"/>
        </w:rPr>
        <w:t>Front-end Developer Intern</w:t>
      </w:r>
      <w:r w:rsidRPr="00FF5FC8">
        <w:rPr>
          <w:rFonts w:cs="Times New Roman"/>
          <w:lang w:val="id-ID"/>
        </w:rPr>
        <w:t xml:space="preserve">. Sesuai namanya, seharusnya penulis hanya terlibat dalam bagian </w:t>
      </w:r>
      <w:r w:rsidRPr="00FF5FC8">
        <w:rPr>
          <w:rFonts w:cs="Times New Roman"/>
          <w:i/>
          <w:lang w:val="id-ID"/>
        </w:rPr>
        <w:t xml:space="preserve">front-end </w:t>
      </w:r>
      <w:r w:rsidRPr="00FF5FC8">
        <w:rPr>
          <w:rFonts w:cs="Times New Roman"/>
          <w:lang w:val="id-ID"/>
        </w:rPr>
        <w:t xml:space="preserve">saja, </w:t>
      </w:r>
      <w:del w:id="231" w:author="Siti Fatimah" w:date="2016-12-20T20:49:00Z">
        <w:r w:rsidRPr="00FF5FC8" w:rsidDel="00FD3A5B">
          <w:rPr>
            <w:rFonts w:cs="Times New Roman"/>
            <w:lang w:val="id-ID"/>
          </w:rPr>
          <w:delText xml:space="preserve">namun </w:delText>
        </w:r>
      </w:del>
      <w:ins w:id="232" w:author="Siti Fatimah" w:date="2016-12-20T20:49:00Z">
        <w:r w:rsidR="00FD3A5B">
          <w:rPr>
            <w:rFonts w:cs="Times New Roman"/>
          </w:rPr>
          <w:t>tetapi</w:t>
        </w:r>
        <w:r w:rsidR="00FD3A5B" w:rsidRPr="00FF5FC8">
          <w:rPr>
            <w:rFonts w:cs="Times New Roman"/>
            <w:lang w:val="id-ID"/>
          </w:rPr>
          <w:t xml:space="preserve"> </w:t>
        </w:r>
      </w:ins>
      <w:r w:rsidRPr="00FF5FC8">
        <w:rPr>
          <w:rFonts w:cs="Times New Roman"/>
          <w:lang w:val="id-ID"/>
        </w:rPr>
        <w:t xml:space="preserve">penulis juga dituntut untuk ikut terlibat dalam bagian </w:t>
      </w:r>
      <w:r w:rsidRPr="00FF5FC8">
        <w:rPr>
          <w:rFonts w:cs="Times New Roman"/>
          <w:i/>
          <w:lang w:val="id-ID"/>
        </w:rPr>
        <w:t>back-end</w:t>
      </w:r>
      <w:r w:rsidRPr="00FF5FC8">
        <w:rPr>
          <w:rFonts w:cs="Times New Roman"/>
          <w:lang w:val="id-ID"/>
        </w:rPr>
        <w:t xml:space="preserve"> dikarenakan </w:t>
      </w:r>
      <w:r w:rsidRPr="00FF5FC8">
        <w:rPr>
          <w:rFonts w:cs="Times New Roman"/>
          <w:i/>
          <w:lang w:val="id-ID"/>
        </w:rPr>
        <w:t>resource</w:t>
      </w:r>
      <w:r w:rsidRPr="00FF5FC8">
        <w:rPr>
          <w:rFonts w:cs="Times New Roman"/>
          <w:lang w:val="id-ID"/>
        </w:rPr>
        <w:t xml:space="preserve"> tim FAQ dan </w:t>
      </w:r>
      <w:r w:rsidRPr="00FF5FC8">
        <w:rPr>
          <w:rFonts w:cs="Times New Roman"/>
          <w:i/>
          <w:lang w:val="id-ID"/>
        </w:rPr>
        <w:t>Feedback</w:t>
      </w:r>
      <w:r w:rsidRPr="00FF5FC8">
        <w:rPr>
          <w:rFonts w:cs="Times New Roman"/>
          <w:lang w:val="id-ID"/>
        </w:rPr>
        <w:t xml:space="preserve"> yang terbatas. </w:t>
      </w:r>
      <w:r w:rsidRPr="00FF5FC8">
        <w:rPr>
          <w:rFonts w:cs="Times New Roman"/>
          <w:i/>
          <w:lang w:val="id-ID"/>
        </w:rPr>
        <w:t>Timeline</w:t>
      </w:r>
      <w:r w:rsidRPr="00FF5FC8">
        <w:rPr>
          <w:rFonts w:cs="Times New Roman"/>
          <w:lang w:val="id-ID"/>
        </w:rPr>
        <w:t xml:space="preserve"> rencana kerja praktik juga berbeda dengan pelaksanaan kerja prakti</w:t>
      </w:r>
      <w:ins w:id="233" w:author="Siti Fatimah" w:date="2016-12-17T17:55:00Z">
        <w:r w:rsidR="006002CA">
          <w:rPr>
            <w:rFonts w:cs="Times New Roman"/>
          </w:rPr>
          <w:t>k</w:t>
        </w:r>
      </w:ins>
      <w:del w:id="234" w:author="Siti Fatimah" w:date="2016-12-17T17:55:00Z">
        <w:r w:rsidRPr="00FF5FC8" w:rsidDel="006002CA">
          <w:rPr>
            <w:rFonts w:cs="Times New Roman"/>
            <w:lang w:val="id-ID"/>
          </w:rPr>
          <w:delText>k</w:delText>
        </w:r>
        <w:commentRangeStart w:id="235"/>
        <w:r w:rsidRPr="00FF5FC8" w:rsidDel="006002CA">
          <w:rPr>
            <w:rFonts w:cs="Times New Roman"/>
            <w:lang w:val="id-ID"/>
          </w:rPr>
          <w:delText>,</w:delText>
        </w:r>
      </w:del>
      <w:commentRangeEnd w:id="235"/>
      <w:r w:rsidR="001E28BD">
        <w:rPr>
          <w:rStyle w:val="CommentReference"/>
        </w:rPr>
        <w:commentReference w:id="235"/>
      </w:r>
      <w:r w:rsidRPr="00FF5FC8">
        <w:rPr>
          <w:rFonts w:cs="Times New Roman"/>
          <w:lang w:val="id-ID"/>
        </w:rPr>
        <w:t xml:space="preserve"> karena di Kudo terdapat banyak acara yang melibatkan </w:t>
      </w:r>
      <w:r w:rsidRPr="00FF5FC8">
        <w:rPr>
          <w:rFonts w:cs="Times New Roman"/>
          <w:i/>
          <w:lang w:val="id-ID"/>
        </w:rPr>
        <w:lastRenderedPageBreak/>
        <w:t>intern</w:t>
      </w:r>
      <w:r w:rsidRPr="00FF5FC8">
        <w:rPr>
          <w:rFonts w:cs="Times New Roman"/>
          <w:lang w:val="id-ID"/>
        </w:rPr>
        <w:t>. Namun karena waktu kerja di Kudo fleksibel, jadi penulis dan tim dapat mengatur waktu dengan mudah.</w:t>
      </w:r>
    </w:p>
    <w:p w14:paraId="73903364" w14:textId="77777777" w:rsidR="00FF4C2E" w:rsidRPr="00FF5FC8" w:rsidRDefault="00FF4C2E" w:rsidP="00FF4C2E">
      <w:pPr>
        <w:pStyle w:val="Heading3"/>
        <w:numPr>
          <w:ilvl w:val="2"/>
          <w:numId w:val="1"/>
        </w:numPr>
        <w:ind w:left="630" w:hanging="630"/>
        <w:rPr>
          <w:lang w:val="id-ID"/>
        </w:rPr>
      </w:pPr>
      <w:bookmarkStart w:id="236" w:name="_Toc462055233"/>
      <w:r w:rsidRPr="00FF5FC8">
        <w:rPr>
          <w:lang w:val="id-ID"/>
        </w:rPr>
        <w:t>Kendala dalam Kerja Praktik</w:t>
      </w:r>
    </w:p>
    <w:p w14:paraId="7E107A29" w14:textId="77777777" w:rsidR="00E26408" w:rsidRPr="00FF5FC8" w:rsidRDefault="00E26408" w:rsidP="0051259B">
      <w:pPr>
        <w:rPr>
          <w:i/>
          <w:lang w:val="id-ID"/>
        </w:rPr>
      </w:pPr>
      <w:r w:rsidRPr="00FF5FC8">
        <w:rPr>
          <w:lang w:val="id-ID"/>
        </w:rPr>
        <w:t xml:space="preserve">Kendala yang penulis hadapi selama kerja praktik bukanlah kendala besar yang tidak dapat diselesaikan. Salah satu kendala yang penulis alami adalah tidak terbiasa dalam penggunaan SourceTree. Setelah melakukan perubahan kode, penulis dan tim seharusnya melakukan </w:t>
      </w:r>
      <w:r w:rsidRPr="00FF5FC8">
        <w:rPr>
          <w:i/>
          <w:lang w:val="id-ID"/>
        </w:rPr>
        <w:t xml:space="preserve">push, pull, </w:t>
      </w:r>
      <w:r w:rsidRPr="00FF5FC8">
        <w:rPr>
          <w:lang w:val="id-ID"/>
        </w:rPr>
        <w:t xml:space="preserve">dan </w:t>
      </w:r>
      <w:r w:rsidRPr="00FF5FC8">
        <w:rPr>
          <w:i/>
          <w:lang w:val="id-ID"/>
        </w:rPr>
        <w:t>merge</w:t>
      </w:r>
      <w:r w:rsidRPr="00FF5FC8">
        <w:rPr>
          <w:lang w:val="id-ID"/>
        </w:rPr>
        <w:t xml:space="preserve"> Git melalui SourceTree secepat mungkin. Hal tersebut dilakukan agar tidak banyak memunculkan </w:t>
      </w:r>
      <w:r w:rsidRPr="00FF5FC8">
        <w:rPr>
          <w:i/>
          <w:lang w:val="id-ID"/>
        </w:rPr>
        <w:t>conflict</w:t>
      </w:r>
      <w:r w:rsidRPr="00FF5FC8">
        <w:rPr>
          <w:lang w:val="id-ID"/>
        </w:rPr>
        <w:t xml:space="preserve">. Namun penulis dan tim belum terbiasa, sehingga ketika melakukan </w:t>
      </w:r>
      <w:r w:rsidRPr="00FF5FC8">
        <w:rPr>
          <w:i/>
          <w:lang w:val="id-ID"/>
        </w:rPr>
        <w:t xml:space="preserve">push, pull, </w:t>
      </w:r>
      <w:r w:rsidRPr="00FF5FC8">
        <w:rPr>
          <w:lang w:val="id-ID"/>
        </w:rPr>
        <w:t xml:space="preserve">dan </w:t>
      </w:r>
      <w:r w:rsidRPr="00FF5FC8">
        <w:rPr>
          <w:i/>
          <w:lang w:val="id-ID"/>
        </w:rPr>
        <w:t>merge</w:t>
      </w:r>
      <w:r w:rsidRPr="00FF5FC8">
        <w:rPr>
          <w:lang w:val="id-ID"/>
        </w:rPr>
        <w:t xml:space="preserve"> Git melalui SourceTree banyak </w:t>
      </w:r>
      <w:r w:rsidRPr="00FF5FC8">
        <w:rPr>
          <w:i/>
          <w:lang w:val="id-ID"/>
        </w:rPr>
        <w:t>conflict</w:t>
      </w:r>
      <w:r w:rsidRPr="00FF5FC8">
        <w:rPr>
          <w:lang w:val="id-ID"/>
        </w:rPr>
        <w:t xml:space="preserve"> dan </w:t>
      </w:r>
      <w:r w:rsidRPr="00FF5FC8">
        <w:rPr>
          <w:i/>
          <w:lang w:val="id-ID"/>
        </w:rPr>
        <w:t>error</w:t>
      </w:r>
      <w:r w:rsidRPr="00FF5FC8">
        <w:rPr>
          <w:lang w:val="id-ID"/>
        </w:rPr>
        <w:t xml:space="preserve"> yang muncul. Untuk mengatasi </w:t>
      </w:r>
      <w:r w:rsidRPr="00FF5FC8">
        <w:rPr>
          <w:i/>
          <w:lang w:val="id-ID"/>
        </w:rPr>
        <w:t>conflict</w:t>
      </w:r>
      <w:r w:rsidRPr="00FF5FC8">
        <w:rPr>
          <w:lang w:val="id-ID"/>
        </w:rPr>
        <w:t xml:space="preserve"> dan </w:t>
      </w:r>
      <w:r w:rsidRPr="00FF5FC8">
        <w:rPr>
          <w:i/>
          <w:lang w:val="id-ID"/>
        </w:rPr>
        <w:t>error</w:t>
      </w:r>
      <w:r w:rsidRPr="00FF5FC8">
        <w:rPr>
          <w:lang w:val="id-ID"/>
        </w:rPr>
        <w:t xml:space="preserve"> tersebut kadang memakan waktu yang lama dan harus bertanya kepada mentor agar tidak salah menghapus atau mengganti dokumen yang terkena </w:t>
      </w:r>
      <w:r w:rsidRPr="00FF5FC8">
        <w:rPr>
          <w:i/>
          <w:lang w:val="id-ID"/>
        </w:rPr>
        <w:t>conflict</w:t>
      </w:r>
      <w:r w:rsidRPr="00FF5FC8">
        <w:rPr>
          <w:lang w:val="id-ID"/>
        </w:rPr>
        <w:t xml:space="preserve"> atau </w:t>
      </w:r>
      <w:r w:rsidRPr="00FF5FC8">
        <w:rPr>
          <w:i/>
          <w:lang w:val="id-ID"/>
        </w:rPr>
        <w:t>error.</w:t>
      </w:r>
    </w:p>
    <w:p w14:paraId="592B7A64" w14:textId="747C8DCF" w:rsidR="00E26408" w:rsidRPr="00FF5FC8" w:rsidRDefault="00E26408" w:rsidP="0051259B">
      <w:pPr>
        <w:rPr>
          <w:lang w:val="id-ID"/>
        </w:rPr>
      </w:pPr>
      <w:r w:rsidRPr="00FF5FC8">
        <w:rPr>
          <w:lang w:val="id-ID"/>
        </w:rPr>
        <w:t xml:space="preserve">Penulis juga menemukan kendala dalam </w:t>
      </w:r>
      <w:r w:rsidR="00FF7686" w:rsidRPr="00FF5FC8">
        <w:rPr>
          <w:lang w:val="id-ID"/>
        </w:rPr>
        <w:t xml:space="preserve">mempelajari struktur Kudo </w:t>
      </w:r>
      <w:r w:rsidR="00FF7686" w:rsidRPr="00FF5FC8">
        <w:rPr>
          <w:i/>
          <w:lang w:val="id-ID"/>
        </w:rPr>
        <w:t xml:space="preserve">Mobile Agent Web </w:t>
      </w:r>
      <w:r w:rsidR="00FF7686" w:rsidRPr="00FF5FC8">
        <w:rPr>
          <w:lang w:val="id-ID"/>
        </w:rPr>
        <w:t>dan penyesuaian penulisan kode</w:t>
      </w:r>
      <w:r w:rsidRPr="00FF5FC8">
        <w:rPr>
          <w:lang w:val="id-ID"/>
        </w:rPr>
        <w:t xml:space="preserve">. </w:t>
      </w:r>
      <w:r w:rsidR="00FF7686" w:rsidRPr="00FF5FC8">
        <w:rPr>
          <w:lang w:val="id-ID"/>
        </w:rPr>
        <w:t>P</w:t>
      </w:r>
      <w:r w:rsidRPr="00FF5FC8">
        <w:rPr>
          <w:lang w:val="id-ID"/>
        </w:rPr>
        <w:t>enulis harus membaca sumber kode</w:t>
      </w:r>
      <w:r w:rsidR="00FF7686" w:rsidRPr="00FF5FC8">
        <w:rPr>
          <w:lang w:val="id-ID"/>
        </w:rPr>
        <w:t xml:space="preserve"> yang telah ada agar dapat memahami struktur dan penulisan kode, </w:t>
      </w:r>
      <w:del w:id="237" w:author="Siti Fatimah" w:date="2016-12-20T20:49:00Z">
        <w:r w:rsidR="00FF7686" w:rsidRPr="00FF5FC8" w:rsidDel="00FD3A5B">
          <w:rPr>
            <w:lang w:val="id-ID"/>
          </w:rPr>
          <w:delText xml:space="preserve">namun </w:delText>
        </w:r>
      </w:del>
      <w:ins w:id="238" w:author="Siti Fatimah" w:date="2016-12-20T20:49:00Z">
        <w:r w:rsidR="00FD3A5B">
          <w:t>tetapi</w:t>
        </w:r>
        <w:r w:rsidR="00FD3A5B" w:rsidRPr="00FF5FC8">
          <w:rPr>
            <w:lang w:val="id-ID"/>
          </w:rPr>
          <w:t xml:space="preserve"> </w:t>
        </w:r>
      </w:ins>
      <w:r w:rsidR="00FF7686" w:rsidRPr="00FF5FC8">
        <w:rPr>
          <w:lang w:val="id-ID"/>
        </w:rPr>
        <w:t>penulis menemukan beberapa penulisan kode yang berbeda. Ternyata belum semua penulisan kode sesuai dengan standar penulisan kode di Kudo. Namun mentor telah memberikan sumber kode yang benar untuk standar penulisan kode.</w:t>
      </w:r>
    </w:p>
    <w:p w14:paraId="74034623" w14:textId="77777777" w:rsidR="00FF4C2E" w:rsidRPr="00FF5FC8" w:rsidRDefault="00FF4C2E" w:rsidP="00FF4C2E">
      <w:pPr>
        <w:pStyle w:val="Heading3"/>
        <w:numPr>
          <w:ilvl w:val="2"/>
          <w:numId w:val="1"/>
        </w:numPr>
        <w:ind w:left="630" w:hanging="630"/>
        <w:rPr>
          <w:lang w:val="id-ID"/>
        </w:rPr>
      </w:pPr>
      <w:r w:rsidRPr="00FF5FC8">
        <w:rPr>
          <w:lang w:val="id-ID"/>
        </w:rPr>
        <w:t xml:space="preserve">Pembelajaran </w:t>
      </w:r>
      <w:r w:rsidRPr="00FF5FC8">
        <w:rPr>
          <w:i/>
          <w:lang w:val="id-ID"/>
        </w:rPr>
        <w:t xml:space="preserve">Softskill </w:t>
      </w:r>
      <w:r w:rsidRPr="00FF5FC8">
        <w:rPr>
          <w:lang w:val="id-ID"/>
        </w:rPr>
        <w:t>dalam Kerja Praktik</w:t>
      </w:r>
    </w:p>
    <w:p w14:paraId="3CA69790" w14:textId="107F2B95" w:rsidR="00E5712F" w:rsidRPr="00FF5FC8" w:rsidDel="00DC1D44" w:rsidRDefault="0044437A" w:rsidP="009C5AE2">
      <w:pPr>
        <w:rPr>
          <w:del w:id="239" w:author="Siti Fatimah" w:date="2016-12-20T20:43:00Z"/>
          <w:lang w:val="id-ID"/>
        </w:rPr>
      </w:pPr>
      <w:r w:rsidRPr="00FF5FC8">
        <w:rPr>
          <w:lang w:val="id-ID"/>
        </w:rPr>
        <w:t xml:space="preserve">Selain meningkatnya kemampuan teknis penulis, penulis merasa melalui kerja </w:t>
      </w:r>
      <w:r w:rsidR="009A5485">
        <w:t xml:space="preserve">praktik </w:t>
      </w:r>
      <w:r w:rsidRPr="00FF5FC8">
        <w:rPr>
          <w:lang w:val="id-ID"/>
        </w:rPr>
        <w:t xml:space="preserve">ini </w:t>
      </w:r>
      <w:r w:rsidRPr="00FF5FC8">
        <w:rPr>
          <w:i/>
          <w:lang w:val="id-ID"/>
        </w:rPr>
        <w:t xml:space="preserve">softskill </w:t>
      </w:r>
      <w:r w:rsidRPr="00FF5FC8">
        <w:rPr>
          <w:lang w:val="id-ID"/>
        </w:rPr>
        <w:t xml:space="preserve">penulis juga meningkat. Kemampuan berkomunikasi dan bekerja dalam tim lebih meningkat. Hal ini dikarenakan hampir setiap hari penulis dituntut untuk berkomunikasi tidak hanya dengan tim, </w:t>
      </w:r>
      <w:del w:id="240" w:author="Siti Fatimah" w:date="2016-12-20T20:49:00Z">
        <w:r w:rsidRPr="00FF5FC8" w:rsidDel="00FD3A5B">
          <w:rPr>
            <w:lang w:val="id-ID"/>
          </w:rPr>
          <w:delText xml:space="preserve">namun </w:delText>
        </w:r>
      </w:del>
      <w:ins w:id="241" w:author="Siti Fatimah" w:date="2016-12-20T20:49:00Z">
        <w:r w:rsidR="00FD3A5B">
          <w:t>tetapi</w:t>
        </w:r>
        <w:r w:rsidR="00FD3A5B" w:rsidRPr="00FF5FC8">
          <w:rPr>
            <w:lang w:val="id-ID"/>
          </w:rPr>
          <w:t xml:space="preserve"> </w:t>
        </w:r>
      </w:ins>
      <w:r w:rsidRPr="00FF5FC8">
        <w:rPr>
          <w:lang w:val="id-ID"/>
        </w:rPr>
        <w:t xml:space="preserve">juga dengan divisi lain yang bersangkutan. Penulis juga dituntut untuk bertukar pikiran dengan anggota tim lain. Selain itu, kemampuan penulis dalam mengatur waktu juga meningkat. Dari mulai bekerja, bermain, bersosialisasi, sampai istirahat. Penulis merasa dapat mengatur waktu dengan baik selama kerja praktik sehingga tidak keteteran. Penulis juga merasa </w:t>
      </w:r>
      <w:r w:rsidRPr="00FF5FC8">
        <w:rPr>
          <w:lang w:val="id-ID"/>
        </w:rPr>
        <w:lastRenderedPageBreak/>
        <w:t>lebih bertanggung jawab atas apa yang penulis kerjakan</w:t>
      </w:r>
      <w:r w:rsidR="00FE3A29" w:rsidRPr="00FF5FC8">
        <w:rPr>
          <w:lang w:val="id-ID"/>
        </w:rPr>
        <w:t xml:space="preserve"> setelah melaksanakan kerja praktik ini</w:t>
      </w:r>
      <w:r w:rsidRPr="00FF5FC8">
        <w:rPr>
          <w:lang w:val="id-ID"/>
        </w:rPr>
        <w:t>.</w:t>
      </w:r>
    </w:p>
    <w:p w14:paraId="5E114A0D" w14:textId="77777777" w:rsidR="00E5712F" w:rsidRPr="00FF5FC8" w:rsidRDefault="00E5712F">
      <w:pPr>
        <w:rPr>
          <w:lang w:val="id-ID"/>
        </w:rPr>
        <w:pPrChange w:id="242" w:author="Siti Fatimah" w:date="2016-12-20T20:43:00Z">
          <w:pPr>
            <w:spacing w:line="276" w:lineRule="auto"/>
            <w:jc w:val="left"/>
          </w:pPr>
        </w:pPrChange>
      </w:pPr>
      <w:del w:id="243" w:author="Siti Fatimah" w:date="2016-12-20T20:43:00Z">
        <w:r w:rsidRPr="00FF5FC8" w:rsidDel="00DC1D44">
          <w:rPr>
            <w:lang w:val="id-ID"/>
          </w:rPr>
          <w:br w:type="page"/>
        </w:r>
      </w:del>
    </w:p>
    <w:p w14:paraId="5852AD49" w14:textId="77777777" w:rsidR="00FF4C2E" w:rsidRPr="00FF5FC8" w:rsidRDefault="00FF4C2E" w:rsidP="00FF4C2E">
      <w:pPr>
        <w:pStyle w:val="Heading3"/>
        <w:numPr>
          <w:ilvl w:val="2"/>
          <w:numId w:val="1"/>
        </w:numPr>
        <w:ind w:left="630" w:hanging="630"/>
        <w:rPr>
          <w:lang w:val="id-ID"/>
        </w:rPr>
      </w:pPr>
      <w:r w:rsidRPr="00FF5FC8">
        <w:rPr>
          <w:lang w:val="id-ID"/>
        </w:rPr>
        <w:t>Penilaian Individu terhadap Tempat Kerja Praktik</w:t>
      </w:r>
    </w:p>
    <w:p w14:paraId="76CEBE2E" w14:textId="77777777" w:rsidR="009C5AE2" w:rsidRPr="00FF5FC8" w:rsidRDefault="00FF7686" w:rsidP="009C5AE2">
      <w:pPr>
        <w:rPr>
          <w:lang w:val="id-ID"/>
        </w:rPr>
      </w:pPr>
      <w:r w:rsidRPr="00FF5FC8">
        <w:rPr>
          <w:lang w:val="id-ID"/>
        </w:rPr>
        <w:t xml:space="preserve">Kudo merupakan tempat kerja praktik pertama penulis. Pengalaman yang diberikan Kudo selama penulis kerja praktik sangat beragam dan bermakna. </w:t>
      </w:r>
      <w:r w:rsidR="00AE2D40" w:rsidRPr="00FF5FC8">
        <w:rPr>
          <w:lang w:val="id-ID"/>
        </w:rPr>
        <w:t>Dalam waktu tiga bulan, penulis sudah merasa mendapatkan banyak pembelajaran dan sudah merasa nyaman mengikuti kerja praktik di Kudo.</w:t>
      </w:r>
    </w:p>
    <w:p w14:paraId="7462E3CB" w14:textId="77777777" w:rsidR="00AE2D40" w:rsidRPr="00FF5FC8" w:rsidRDefault="00AE2D40" w:rsidP="009C5AE2">
      <w:pPr>
        <w:rPr>
          <w:lang w:val="id-ID"/>
        </w:rPr>
      </w:pPr>
      <w:r w:rsidRPr="00FF5FC8">
        <w:rPr>
          <w:lang w:val="id-ID"/>
        </w:rPr>
        <w:t xml:space="preserve">Kudo merupakan tempat kerja yang sangat mendukung pegawainya. Hal tersebut dapat dilihat dari peraturan Kudo yang tidak menyulitkan pegawai, seperti jam masuk yang fleksibel. Pegawai juga dibebaskan untuk memilih kapan bekerja dan kapan istirahat atau bermain. Kudo juga menyediakan berbagai fasilitas yang menunjang kesenangan pegawainya, seperti adanya </w:t>
      </w:r>
      <w:r w:rsidRPr="00FF5FC8">
        <w:rPr>
          <w:i/>
          <w:lang w:val="id-ID"/>
        </w:rPr>
        <w:t>gym</w:t>
      </w:r>
      <w:r w:rsidRPr="00FF5FC8">
        <w:rPr>
          <w:lang w:val="id-ID"/>
        </w:rPr>
        <w:t xml:space="preserve"> dan ruang rekreasi yang berisi </w:t>
      </w:r>
      <w:r w:rsidR="004B7D11" w:rsidRPr="00FF5FC8">
        <w:rPr>
          <w:lang w:val="id-ID"/>
        </w:rPr>
        <w:t>mainan-mainan yang dapat menghibur pegawai yang sedang letih bekerja atau sekedar untuk bersosialisasi dengan pegawai lain.</w:t>
      </w:r>
    </w:p>
    <w:p w14:paraId="10C9D0F8" w14:textId="5B04201E" w:rsidR="004B7D11" w:rsidRPr="00FF5FC8" w:rsidRDefault="004B7D11" w:rsidP="009C5AE2">
      <w:pPr>
        <w:rPr>
          <w:lang w:val="id-ID"/>
        </w:rPr>
      </w:pPr>
      <w:r w:rsidRPr="00FF5FC8">
        <w:rPr>
          <w:lang w:val="id-ID"/>
        </w:rPr>
        <w:t xml:space="preserve">Penulis dapat merasa nyaman di Kudo karena sebagian besar pegawai Kudo dapat bersosialisasi dengan baik dan tidak ada pegawai yang </w:t>
      </w:r>
      <w:del w:id="244" w:author="Siti Fatimah" w:date="2016-12-20T20:48:00Z">
        <w:r w:rsidRPr="001E28BD" w:rsidDel="00FD3A5B">
          <w:rPr>
            <w:highlight w:val="yellow"/>
            <w:lang w:val="id-ID"/>
            <w:rPrChange w:id="245" w:author="RMahendra" w:date="2016-12-09T09:26:00Z">
              <w:rPr>
                <w:lang w:val="id-ID"/>
              </w:rPr>
            </w:rPrChange>
          </w:rPr>
          <w:delText>membeda-bedakan</w:delText>
        </w:r>
      </w:del>
      <w:ins w:id="246" w:author="Siti Fatimah" w:date="2016-12-20T20:48:00Z">
        <w:r w:rsidR="00FD3A5B">
          <w:t>diperlakukan berbeda</w:t>
        </w:r>
      </w:ins>
      <w:r w:rsidRPr="00FF5FC8">
        <w:rPr>
          <w:lang w:val="id-ID"/>
        </w:rPr>
        <w:t xml:space="preserve">. Semua pegawai bersosialisasi dengan siapa saja, termasuk dengan </w:t>
      </w:r>
      <w:r w:rsidRPr="00FF5FC8">
        <w:rPr>
          <w:i/>
          <w:lang w:val="id-ID"/>
        </w:rPr>
        <w:t>intern</w:t>
      </w:r>
      <w:r w:rsidRPr="00FF5FC8">
        <w:rPr>
          <w:lang w:val="id-ID"/>
        </w:rPr>
        <w:t xml:space="preserve">. Kudo juga menyelenggarakan berbagai kegiatan yang melibatkan semua pegawai </w:t>
      </w:r>
      <w:r w:rsidR="00E5712F" w:rsidRPr="00FF5FC8">
        <w:rPr>
          <w:lang w:val="id-ID"/>
        </w:rPr>
        <w:t xml:space="preserve">Kudo, minimal tiga bulan sekali. Kegiatan seperti </w:t>
      </w:r>
      <w:r w:rsidR="009A5485">
        <w:t>menonton</w:t>
      </w:r>
      <w:r w:rsidR="00E5712F" w:rsidRPr="00FF5FC8">
        <w:rPr>
          <w:lang w:val="id-ID"/>
        </w:rPr>
        <w:t xml:space="preserve"> bersama dan perayaan hari besar Indonesia juga diselenggarakan di Kudo. Hal ini dilakukan upaya meningkatkan</w:t>
      </w:r>
      <w:r w:rsidRPr="00FF5FC8">
        <w:rPr>
          <w:lang w:val="id-ID"/>
        </w:rPr>
        <w:t xml:space="preserve"> kedekatan sesama</w:t>
      </w:r>
      <w:r w:rsidR="00E5712F" w:rsidRPr="00FF5FC8">
        <w:rPr>
          <w:lang w:val="id-ID"/>
        </w:rPr>
        <w:t xml:space="preserve"> pegawai</w:t>
      </w:r>
      <w:r w:rsidRPr="00FF5FC8">
        <w:rPr>
          <w:lang w:val="id-ID"/>
        </w:rPr>
        <w:t>.</w:t>
      </w:r>
      <w:r w:rsidR="00E5712F" w:rsidRPr="00FF5FC8">
        <w:rPr>
          <w:lang w:val="id-ID"/>
        </w:rPr>
        <w:t xml:space="preserve"> Dengan begitu, jika seorang pegawai sedang ada masalah, pegawai lain akan membantu walaupun berbeda divisi.</w:t>
      </w:r>
    </w:p>
    <w:p w14:paraId="29627510" w14:textId="77777777" w:rsidR="00F36754" w:rsidRPr="00FF5FC8" w:rsidDel="00DC1D44" w:rsidRDefault="004B7D11" w:rsidP="009C5AE2">
      <w:pPr>
        <w:rPr>
          <w:del w:id="247" w:author="Siti Fatimah" w:date="2016-12-20T20:43:00Z"/>
          <w:lang w:val="id-ID"/>
        </w:rPr>
      </w:pPr>
      <w:r w:rsidRPr="00FF5FC8">
        <w:rPr>
          <w:lang w:val="id-ID"/>
        </w:rPr>
        <w:t>Berbagai fasilitas dan kegiatan yang telah disediakan Kudo</w:t>
      </w:r>
      <w:ins w:id="248" w:author="Siti Fatimah" w:date="2016-12-17T17:55:00Z">
        <w:r w:rsidR="006002CA">
          <w:t xml:space="preserve"> </w:t>
        </w:r>
      </w:ins>
      <w:commentRangeStart w:id="249"/>
      <w:del w:id="250" w:author="Siti Fatimah" w:date="2016-12-17T17:55:00Z">
        <w:r w:rsidRPr="00FF5FC8" w:rsidDel="006002CA">
          <w:rPr>
            <w:lang w:val="id-ID"/>
          </w:rPr>
          <w:delText>,</w:delText>
        </w:r>
        <w:commentRangeEnd w:id="249"/>
        <w:r w:rsidR="001E28BD" w:rsidDel="006002CA">
          <w:rPr>
            <w:rStyle w:val="CommentReference"/>
          </w:rPr>
          <w:commentReference w:id="249"/>
        </w:r>
        <w:r w:rsidRPr="00FF5FC8" w:rsidDel="006002CA">
          <w:rPr>
            <w:lang w:val="id-ID"/>
          </w:rPr>
          <w:delText xml:space="preserve"> </w:delText>
        </w:r>
      </w:del>
      <w:r w:rsidRPr="00FF5FC8">
        <w:rPr>
          <w:lang w:val="id-ID"/>
        </w:rPr>
        <w:t>dapat membuat kinerja pegawai meningkat. Penulis merasa tanggung jawab pegawai juga dapa</w:t>
      </w:r>
      <w:r w:rsidR="00E5712F" w:rsidRPr="00FF5FC8">
        <w:rPr>
          <w:lang w:val="id-ID"/>
        </w:rPr>
        <w:t>t meningkat. Jika suatu proyek atau fitur telah selesai, biasanya divisi yang bersangkutan akan makan-makan dalam rangka perayaan. Apabila proyek atau fitur tersebut terselesaikan dengan sangat baik, CEO dapat memberikan hadiah kepada yang bersangkutan.</w:t>
      </w:r>
    </w:p>
    <w:p w14:paraId="4131BEC7" w14:textId="77777777" w:rsidR="00F36754" w:rsidRPr="00FF5FC8" w:rsidRDefault="00F36754">
      <w:pPr>
        <w:rPr>
          <w:lang w:val="id-ID"/>
        </w:rPr>
        <w:pPrChange w:id="251" w:author="Siti Fatimah" w:date="2016-12-20T20:43:00Z">
          <w:pPr>
            <w:spacing w:line="276" w:lineRule="auto"/>
            <w:jc w:val="left"/>
          </w:pPr>
        </w:pPrChange>
      </w:pPr>
      <w:del w:id="252" w:author="Siti Fatimah" w:date="2016-12-20T20:43:00Z">
        <w:r w:rsidRPr="00FF5FC8" w:rsidDel="00DC1D44">
          <w:rPr>
            <w:lang w:val="id-ID"/>
          </w:rPr>
          <w:br w:type="page"/>
        </w:r>
      </w:del>
    </w:p>
    <w:p w14:paraId="2C70BB93" w14:textId="77777777" w:rsidR="00187329" w:rsidRPr="00FF5FC8" w:rsidRDefault="001D0601" w:rsidP="00FF4C2E">
      <w:pPr>
        <w:pStyle w:val="Heading3"/>
        <w:numPr>
          <w:ilvl w:val="2"/>
          <w:numId w:val="1"/>
        </w:numPr>
        <w:ind w:left="630" w:hanging="630"/>
        <w:rPr>
          <w:rFonts w:cs="Times New Roman"/>
          <w:lang w:val="id-ID"/>
        </w:rPr>
      </w:pPr>
      <w:r w:rsidRPr="00FF5FC8">
        <w:rPr>
          <w:rFonts w:cs="Times New Roman"/>
          <w:lang w:val="id-ID"/>
        </w:rPr>
        <w:lastRenderedPageBreak/>
        <w:t>Relevansi dengan Perkuliahan di Fasilkom UI</w:t>
      </w:r>
      <w:bookmarkEnd w:id="236"/>
    </w:p>
    <w:p w14:paraId="7BD8C3BA" w14:textId="77777777" w:rsidR="00F36754" w:rsidRPr="00FF5FC8" w:rsidRDefault="00F36754" w:rsidP="001C3664">
      <w:pPr>
        <w:rPr>
          <w:rFonts w:cs="Times New Roman"/>
          <w:lang w:val="id-ID"/>
        </w:rPr>
      </w:pPr>
      <w:r w:rsidRPr="00FF5FC8">
        <w:rPr>
          <w:rFonts w:cs="Times New Roman"/>
          <w:lang w:val="id-ID"/>
        </w:rPr>
        <w:t>Dalam kerja praktik, penulis banyak menerapkan ilmu dan pengetahuan yang dipelajari melalui berbagai mata kuliah yang ada di Fasilkom UI. Pelaksanaan kerja praktik ini banyak menerapkan mata kuliah Rekayasa Perangkat Lunak (RPL), Proyek Pengembangan Web (PPW), Proyek Perangkat Lunak (PPL), dan Basis Data.</w:t>
      </w:r>
    </w:p>
    <w:p w14:paraId="45D9A1CB" w14:textId="1426181B" w:rsidR="00F36754" w:rsidRPr="00FF5FC8" w:rsidRDefault="00F36754" w:rsidP="001C3664">
      <w:pPr>
        <w:rPr>
          <w:rFonts w:cs="Times New Roman"/>
          <w:lang w:val="id-ID"/>
        </w:rPr>
      </w:pPr>
      <w:r w:rsidRPr="00FF5FC8">
        <w:rPr>
          <w:rFonts w:cs="Times New Roman"/>
          <w:lang w:val="id-ID"/>
        </w:rPr>
        <w:t xml:space="preserve">Dalam pelaksanaan proyek FAQ dan </w:t>
      </w:r>
      <w:r w:rsidRPr="00FF5FC8">
        <w:rPr>
          <w:rFonts w:cs="Times New Roman"/>
          <w:i/>
          <w:lang w:val="id-ID"/>
        </w:rPr>
        <w:t>Feedback</w:t>
      </w:r>
      <w:r w:rsidRPr="00FF5FC8">
        <w:rPr>
          <w:rFonts w:cs="Times New Roman"/>
          <w:lang w:val="id-ID"/>
        </w:rPr>
        <w:t xml:space="preserve">, penulis dan tim menerapkan </w:t>
      </w:r>
      <w:r w:rsidRPr="00FF5FC8">
        <w:rPr>
          <w:rFonts w:cs="Times New Roman"/>
          <w:i/>
          <w:lang w:val="id-ID"/>
        </w:rPr>
        <w:t>scrum</w:t>
      </w:r>
      <w:r w:rsidRPr="00FF5FC8">
        <w:rPr>
          <w:rFonts w:cs="Times New Roman"/>
          <w:lang w:val="id-ID"/>
        </w:rPr>
        <w:t xml:space="preserve"> sebagai </w:t>
      </w:r>
      <w:r w:rsidRPr="00FF5FC8">
        <w:rPr>
          <w:rFonts w:cs="Times New Roman"/>
          <w:i/>
          <w:lang w:val="id-ID"/>
        </w:rPr>
        <w:t xml:space="preserve">software development life cycle </w:t>
      </w:r>
      <w:r w:rsidRPr="00FF5FC8">
        <w:rPr>
          <w:rFonts w:cs="Times New Roman"/>
          <w:lang w:val="id-ID"/>
        </w:rPr>
        <w:t>seperti teori yang telah penulis pelajari dalam mata kuliah RPL. Ilmu dan pengetahuan dari mata kuliah PPW dan PPL juga banyak diterapkan penulis dalam mengimplementasi</w:t>
      </w:r>
      <w:ins w:id="253" w:author="Siti Fatimah" w:date="2016-12-20T20:38:00Z">
        <w:r w:rsidR="00DC1D44">
          <w:rPr>
            <w:rFonts w:cs="Times New Roman"/>
          </w:rPr>
          <w:t>kan</w:t>
        </w:r>
      </w:ins>
      <w:r w:rsidRPr="00FF5FC8">
        <w:rPr>
          <w:rFonts w:cs="Times New Roman"/>
          <w:lang w:val="id-ID"/>
        </w:rPr>
        <w:t xml:space="preserve"> fitur FAQ dan </w:t>
      </w:r>
      <w:r w:rsidRPr="00FF5FC8">
        <w:rPr>
          <w:rFonts w:cs="Times New Roman"/>
          <w:i/>
          <w:lang w:val="id-ID"/>
        </w:rPr>
        <w:t>Feedback</w:t>
      </w:r>
      <w:r w:rsidRPr="00FF5FC8">
        <w:rPr>
          <w:rFonts w:cs="Times New Roman"/>
          <w:lang w:val="id-ID"/>
        </w:rPr>
        <w:t xml:space="preserve"> serta CMS untuk FAQ dan </w:t>
      </w:r>
      <w:r w:rsidRPr="00FF5FC8">
        <w:rPr>
          <w:rFonts w:cs="Times New Roman"/>
          <w:i/>
          <w:lang w:val="id-ID"/>
        </w:rPr>
        <w:t>Feedback</w:t>
      </w:r>
      <w:r w:rsidRPr="00FF5FC8">
        <w:rPr>
          <w:rFonts w:cs="Times New Roman"/>
          <w:lang w:val="id-ID"/>
        </w:rPr>
        <w:t xml:space="preserve"> secara keseluruhan. Penulis juga merancang </w:t>
      </w:r>
      <w:r w:rsidRPr="00FF5FC8">
        <w:rPr>
          <w:rFonts w:cs="Times New Roman"/>
          <w:i/>
          <w:lang w:val="id-ID"/>
        </w:rPr>
        <w:t>database</w:t>
      </w:r>
      <w:r w:rsidRPr="00FF5FC8">
        <w:rPr>
          <w:rFonts w:cs="Times New Roman"/>
          <w:lang w:val="id-ID"/>
        </w:rPr>
        <w:t xml:space="preserve"> untuk FAQ dan </w:t>
      </w:r>
      <w:r w:rsidRPr="00FF5FC8">
        <w:rPr>
          <w:rFonts w:cs="Times New Roman"/>
          <w:i/>
          <w:lang w:val="id-ID"/>
        </w:rPr>
        <w:t>Feedback</w:t>
      </w:r>
      <w:r w:rsidRPr="00FF5FC8">
        <w:rPr>
          <w:rFonts w:cs="Times New Roman"/>
          <w:lang w:val="id-ID"/>
        </w:rPr>
        <w:t xml:space="preserve"> dengan baik sesuai </w:t>
      </w:r>
      <w:r w:rsidR="0044437A" w:rsidRPr="00FF5FC8">
        <w:rPr>
          <w:rFonts w:cs="Times New Roman"/>
          <w:lang w:val="id-ID"/>
        </w:rPr>
        <w:t>pengetahuan yang penulis dapat dari mata kuliah Basis Data.</w:t>
      </w:r>
    </w:p>
    <w:p w14:paraId="4920BFE3" w14:textId="77777777" w:rsidR="00AF3C00" w:rsidRPr="00FF5FC8" w:rsidRDefault="00AF3C00">
      <w:pPr>
        <w:spacing w:line="276" w:lineRule="auto"/>
        <w:jc w:val="left"/>
        <w:rPr>
          <w:rFonts w:cs="Times New Roman"/>
          <w:lang w:val="id-ID"/>
        </w:rPr>
      </w:pPr>
      <w:r w:rsidRPr="00FF5FC8">
        <w:rPr>
          <w:rFonts w:cs="Times New Roman"/>
          <w:lang w:val="id-ID"/>
        </w:rPr>
        <w:br w:type="page"/>
      </w:r>
    </w:p>
    <w:p w14:paraId="086E4AD3" w14:textId="77777777" w:rsidR="00AF3C00" w:rsidRPr="00FF5FC8" w:rsidRDefault="008E7409" w:rsidP="008E7409">
      <w:pPr>
        <w:pStyle w:val="Heading1"/>
        <w:numPr>
          <w:ilvl w:val="0"/>
          <w:numId w:val="1"/>
        </w:numPr>
        <w:ind w:left="0" w:firstLine="0"/>
        <w:rPr>
          <w:rFonts w:cs="Times New Roman"/>
          <w:lang w:val="id-ID"/>
        </w:rPr>
      </w:pPr>
      <w:r w:rsidRPr="00FF5FC8">
        <w:rPr>
          <w:rFonts w:cs="Times New Roman"/>
          <w:lang w:val="id-ID"/>
        </w:rPr>
        <w:lastRenderedPageBreak/>
        <w:br/>
      </w:r>
      <w:bookmarkStart w:id="254" w:name="_Toc462055234"/>
      <w:r w:rsidR="00AF3C00" w:rsidRPr="00FF5FC8">
        <w:rPr>
          <w:rFonts w:cs="Times New Roman"/>
          <w:lang w:val="id-ID"/>
        </w:rPr>
        <w:t>PENUTUP</w:t>
      </w:r>
      <w:bookmarkEnd w:id="254"/>
    </w:p>
    <w:p w14:paraId="0A392E96" w14:textId="77777777" w:rsidR="00AF3C00" w:rsidRPr="00FF5FC8" w:rsidRDefault="00AF3C00" w:rsidP="00AF3C00">
      <w:pPr>
        <w:rPr>
          <w:rFonts w:cs="Times New Roman"/>
          <w:lang w:val="id-ID"/>
        </w:rPr>
      </w:pPr>
    </w:p>
    <w:p w14:paraId="4EBCF13B" w14:textId="77777777" w:rsidR="00AF3C00" w:rsidRPr="00FF5FC8" w:rsidRDefault="00BF0B64" w:rsidP="008E7409">
      <w:pPr>
        <w:pStyle w:val="Heading2"/>
        <w:numPr>
          <w:ilvl w:val="1"/>
          <w:numId w:val="1"/>
        </w:numPr>
        <w:ind w:left="567" w:hanging="567"/>
        <w:rPr>
          <w:rFonts w:cs="Times New Roman"/>
          <w:lang w:val="id-ID"/>
        </w:rPr>
      </w:pPr>
      <w:bookmarkStart w:id="255" w:name="_Toc462055235"/>
      <w:r w:rsidRPr="00FF5FC8">
        <w:rPr>
          <w:rFonts w:cs="Times New Roman"/>
          <w:lang w:val="id-ID"/>
        </w:rPr>
        <w:t>Kesimpulan</w:t>
      </w:r>
      <w:bookmarkEnd w:id="255"/>
    </w:p>
    <w:p w14:paraId="417F3BE0" w14:textId="77777777" w:rsidR="00546D72" w:rsidRPr="00FF5FC8" w:rsidRDefault="00546D72" w:rsidP="00AF3C00">
      <w:pPr>
        <w:rPr>
          <w:rFonts w:cs="Times New Roman"/>
          <w:lang w:val="id-ID"/>
        </w:rPr>
      </w:pPr>
      <w:r w:rsidRPr="00FF5FC8">
        <w:rPr>
          <w:rFonts w:cs="Times New Roman"/>
          <w:lang w:val="id-ID"/>
        </w:rPr>
        <w:t xml:space="preserve">Penulis melaksanakan kerja praktik selama kurang lebih tiga bulan sebagai </w:t>
      </w:r>
      <w:r w:rsidR="00572FA7">
        <w:rPr>
          <w:rFonts w:cs="Times New Roman"/>
          <w:i/>
        </w:rPr>
        <w:t xml:space="preserve">Web </w:t>
      </w:r>
      <w:r w:rsidRPr="00FF5FC8">
        <w:rPr>
          <w:rFonts w:cs="Times New Roman"/>
          <w:i/>
          <w:lang w:val="id-ID"/>
        </w:rPr>
        <w:t xml:space="preserve">Front-end Developer Intern </w:t>
      </w:r>
      <w:r w:rsidRPr="00FF5FC8">
        <w:rPr>
          <w:rFonts w:cs="Times New Roman"/>
          <w:lang w:val="id-ID"/>
        </w:rPr>
        <w:t xml:space="preserve">di Kudo. Selama kerja praktik, penulis dipercaya dalam tim FAQ dan </w:t>
      </w:r>
      <w:r w:rsidRPr="00FF5FC8">
        <w:rPr>
          <w:rFonts w:cs="Times New Roman"/>
          <w:i/>
          <w:lang w:val="id-ID"/>
        </w:rPr>
        <w:t>Feedback</w:t>
      </w:r>
      <w:r w:rsidRPr="00FF5FC8">
        <w:rPr>
          <w:rFonts w:cs="Times New Roman"/>
          <w:lang w:val="id-ID"/>
        </w:rPr>
        <w:t xml:space="preserve"> dan bertanggung jawab atas implementasi fitur FAQ dan </w:t>
      </w:r>
      <w:r w:rsidRPr="00FF5FC8">
        <w:rPr>
          <w:rFonts w:cs="Times New Roman"/>
          <w:i/>
          <w:lang w:val="id-ID"/>
        </w:rPr>
        <w:t>Feedback</w:t>
      </w:r>
      <w:r w:rsidRPr="00FF5FC8">
        <w:rPr>
          <w:rFonts w:cs="Times New Roman"/>
          <w:lang w:val="id-ID"/>
        </w:rPr>
        <w:t xml:space="preserve"> pada Kudo </w:t>
      </w:r>
      <w:r w:rsidRPr="00FF5FC8">
        <w:rPr>
          <w:rFonts w:cs="Times New Roman"/>
          <w:i/>
          <w:lang w:val="id-ID"/>
        </w:rPr>
        <w:t>Mobile App Web</w:t>
      </w:r>
      <w:r w:rsidRPr="00FF5FC8">
        <w:rPr>
          <w:rFonts w:cs="Times New Roman"/>
          <w:lang w:val="id-ID"/>
        </w:rPr>
        <w:t xml:space="preserve"> serta CMS untuk FAQ dan </w:t>
      </w:r>
      <w:r w:rsidRPr="00FF5FC8">
        <w:rPr>
          <w:rFonts w:cs="Times New Roman"/>
          <w:i/>
          <w:lang w:val="id-ID"/>
        </w:rPr>
        <w:t>Feedback</w:t>
      </w:r>
      <w:r w:rsidRPr="00FF5FC8">
        <w:rPr>
          <w:rFonts w:cs="Times New Roman"/>
          <w:lang w:val="id-ID"/>
        </w:rPr>
        <w:t xml:space="preserve">. </w:t>
      </w:r>
    </w:p>
    <w:p w14:paraId="4928D93D" w14:textId="45123E64" w:rsidR="00546D72" w:rsidRPr="00FF5FC8" w:rsidRDefault="00546D72" w:rsidP="00AF3C00">
      <w:pPr>
        <w:rPr>
          <w:rFonts w:cs="Times New Roman"/>
          <w:lang w:val="id-ID"/>
        </w:rPr>
      </w:pPr>
      <w:r w:rsidRPr="00FF5FC8">
        <w:rPr>
          <w:rFonts w:cs="Times New Roman"/>
          <w:lang w:val="id-ID"/>
        </w:rPr>
        <w:t xml:space="preserve">Dalam pelaksanaan kerja praktik, banyak teknologi dan </w:t>
      </w:r>
      <w:r w:rsidRPr="00FF5FC8">
        <w:rPr>
          <w:rFonts w:cs="Times New Roman"/>
          <w:i/>
          <w:lang w:val="id-ID"/>
        </w:rPr>
        <w:t>tools</w:t>
      </w:r>
      <w:r w:rsidRPr="00FF5FC8">
        <w:rPr>
          <w:rFonts w:cs="Times New Roman"/>
          <w:lang w:val="id-ID"/>
        </w:rPr>
        <w:t xml:space="preserve"> baru yang penulis gunakan. Pada implementasi proyek FAQ dan </w:t>
      </w:r>
      <w:r w:rsidRPr="00FF5FC8">
        <w:rPr>
          <w:rFonts w:cs="Times New Roman"/>
          <w:i/>
          <w:lang w:val="id-ID"/>
        </w:rPr>
        <w:t>Feedback,</w:t>
      </w:r>
      <w:r w:rsidRPr="00FF5FC8">
        <w:rPr>
          <w:rFonts w:cs="Times New Roman"/>
          <w:lang w:val="id-ID"/>
        </w:rPr>
        <w:t xml:space="preserve"> penulis juga banyak menerapkan ilmu yang didapat dari mata kuliah Fasilkom UI. Meskipun ada kendala yang ditemui penulis, </w:t>
      </w:r>
      <w:del w:id="256" w:author="Siti Fatimah" w:date="2016-12-20T20:48:00Z">
        <w:r w:rsidRPr="00FF5FC8" w:rsidDel="00FD3A5B">
          <w:rPr>
            <w:rFonts w:cs="Times New Roman"/>
            <w:lang w:val="id-ID"/>
          </w:rPr>
          <w:delText xml:space="preserve">namun </w:delText>
        </w:r>
      </w:del>
      <w:ins w:id="257" w:author="Siti Fatimah" w:date="2016-12-20T20:48:00Z">
        <w:r w:rsidR="00FD3A5B">
          <w:rPr>
            <w:rFonts w:cs="Times New Roman"/>
          </w:rPr>
          <w:t>tetapi</w:t>
        </w:r>
        <w:r w:rsidR="00FD3A5B" w:rsidRPr="00FF5FC8">
          <w:rPr>
            <w:rFonts w:cs="Times New Roman"/>
            <w:lang w:val="id-ID"/>
          </w:rPr>
          <w:t xml:space="preserve"> </w:t>
        </w:r>
      </w:ins>
      <w:r w:rsidRPr="00FF5FC8">
        <w:rPr>
          <w:rFonts w:cs="Times New Roman"/>
          <w:lang w:val="id-ID"/>
        </w:rPr>
        <w:t xml:space="preserve">kendala tersebut dapat terselesaikan dan tidak menjadi halangan dalam menyelesaikan proyek FAQ dan </w:t>
      </w:r>
      <w:r w:rsidRPr="00FF5FC8">
        <w:rPr>
          <w:rFonts w:cs="Times New Roman"/>
          <w:i/>
          <w:lang w:val="id-ID"/>
        </w:rPr>
        <w:t>Feedback</w:t>
      </w:r>
      <w:r w:rsidRPr="00FF5FC8">
        <w:rPr>
          <w:rFonts w:cs="Times New Roman"/>
          <w:lang w:val="id-ID"/>
        </w:rPr>
        <w:t xml:space="preserve"> dengan baik. Selain itu, penulis banyak mendapatkan pengalaman baik dari segi teknis maupun </w:t>
      </w:r>
      <w:r w:rsidRPr="00FF5FC8">
        <w:rPr>
          <w:rFonts w:cs="Times New Roman"/>
          <w:i/>
          <w:lang w:val="id-ID"/>
        </w:rPr>
        <w:t xml:space="preserve">softskill </w:t>
      </w:r>
      <w:r w:rsidRPr="00FF5FC8">
        <w:rPr>
          <w:rFonts w:cs="Times New Roman"/>
          <w:lang w:val="id-ID"/>
        </w:rPr>
        <w:t>dari kerja praktik ini. Penulis merasa termotivasi dan nyaman saat melaksanakan kerja praktik ini.</w:t>
      </w:r>
    </w:p>
    <w:p w14:paraId="3F22E355" w14:textId="77777777" w:rsidR="00AF3C00" w:rsidRPr="00FF5FC8" w:rsidRDefault="00BF0B64" w:rsidP="008E7409">
      <w:pPr>
        <w:pStyle w:val="Heading2"/>
        <w:numPr>
          <w:ilvl w:val="1"/>
          <w:numId w:val="1"/>
        </w:numPr>
        <w:ind w:left="567" w:hanging="567"/>
        <w:rPr>
          <w:rFonts w:cs="Times New Roman"/>
          <w:lang w:val="id-ID"/>
        </w:rPr>
      </w:pPr>
      <w:bookmarkStart w:id="258" w:name="_Toc462055236"/>
      <w:r w:rsidRPr="00FF5FC8">
        <w:rPr>
          <w:rFonts w:cs="Times New Roman"/>
          <w:lang w:val="id-ID"/>
        </w:rPr>
        <w:t>Saran</w:t>
      </w:r>
      <w:bookmarkEnd w:id="258"/>
    </w:p>
    <w:p w14:paraId="38781C7B" w14:textId="77777777" w:rsidR="00EE69CF" w:rsidRPr="00FF5FC8" w:rsidRDefault="004B72AA" w:rsidP="00FF5FC8">
      <w:pPr>
        <w:rPr>
          <w:rFonts w:cs="Times New Roman"/>
          <w:lang w:val="id-ID"/>
        </w:rPr>
      </w:pPr>
      <w:r w:rsidRPr="00FF5FC8">
        <w:rPr>
          <w:rFonts w:cs="Times New Roman"/>
          <w:lang w:val="id-ID"/>
        </w:rPr>
        <w:t>Dalam pelaksanaan kerja praktik, penulis mendapatkan banyak sekali manfaat dan pengalaman berharga yang menggambarkan bagaimana dunia kerja nantinya. Manfaat dan pengalaman tersebut tidak dapat didapatkan hanya di perkuliahan. Oleh karena itu, sangat disarankan untuk melaksanakan kerja praktik sebaik mungkin. Manfaatkan kesempatan tersebut untuk mendapatkan ilmu dan pengalaman sebanyak mungkin dari tempat kerja praktik. Lebih baik lagi jika posisi kerja praktik sudah merupakan posisi yang diinginkan saat bekerja nanti. Sehingga akan lebih termotivasi dalam pelaksanaannya.</w:t>
      </w:r>
      <w:r w:rsidR="00FF5FC8" w:rsidRPr="00FF5FC8">
        <w:rPr>
          <w:rFonts w:cs="Times New Roman"/>
          <w:lang w:val="id-ID"/>
        </w:rPr>
        <w:t xml:space="preserve"> </w:t>
      </w:r>
      <w:r w:rsidRPr="00FF5FC8">
        <w:rPr>
          <w:rFonts w:cs="Times New Roman"/>
          <w:lang w:val="id-ID"/>
        </w:rPr>
        <w:t xml:space="preserve">Tentunya dalam mencari posisi dan tempat kerja praktik yang diinginkan tidak dapat dibilang mudah. Sehingga persiapkan diri sebaik mungkin sebelum mulai mendaftar, baik kemampuan teknis maupun </w:t>
      </w:r>
      <w:r w:rsidRPr="00FF5FC8">
        <w:rPr>
          <w:rFonts w:cs="Times New Roman"/>
          <w:i/>
          <w:lang w:val="id-ID"/>
        </w:rPr>
        <w:t>softskill</w:t>
      </w:r>
      <w:r w:rsidR="00FF5FC8" w:rsidRPr="00FF5FC8">
        <w:rPr>
          <w:rFonts w:cs="Times New Roman"/>
          <w:lang w:val="id-ID"/>
        </w:rPr>
        <w:t>.</w:t>
      </w:r>
      <w:r w:rsidR="00EE69CF" w:rsidRPr="00FF5FC8">
        <w:rPr>
          <w:rFonts w:cs="Times New Roman"/>
          <w:lang w:val="id-ID"/>
        </w:rPr>
        <w:br w:type="page"/>
      </w:r>
    </w:p>
    <w:p w14:paraId="72E96409" w14:textId="77777777" w:rsidR="00EE69CF" w:rsidRPr="00FF5FC8" w:rsidRDefault="00EE69CF" w:rsidP="00EE69CF">
      <w:pPr>
        <w:pStyle w:val="Heading1"/>
        <w:rPr>
          <w:rFonts w:cs="Times New Roman"/>
          <w:lang w:val="id-ID"/>
        </w:rPr>
      </w:pPr>
      <w:bookmarkStart w:id="259" w:name="_Toc462055237"/>
      <w:r w:rsidRPr="00FF5FC8">
        <w:rPr>
          <w:rFonts w:cs="Times New Roman"/>
          <w:lang w:val="id-ID"/>
        </w:rPr>
        <w:lastRenderedPageBreak/>
        <w:t>DAFTAR REFERENSI</w:t>
      </w:r>
      <w:bookmarkEnd w:id="259"/>
    </w:p>
    <w:p w14:paraId="7EAFA6CD" w14:textId="77777777" w:rsidR="00EE69CF" w:rsidRPr="00FF5FC8" w:rsidRDefault="00EE69CF" w:rsidP="00EE69CF">
      <w:pPr>
        <w:rPr>
          <w:rFonts w:cs="Times New Roman"/>
          <w:lang w:val="id-ID"/>
        </w:rPr>
      </w:pPr>
    </w:p>
    <w:p w14:paraId="339EF84A" w14:textId="712AF2AD" w:rsidR="00D35BC3" w:rsidRPr="00FF5FC8" w:rsidRDefault="00E26385" w:rsidP="00BB7F48">
      <w:pPr>
        <w:spacing w:after="0"/>
        <w:ind w:left="360" w:hanging="360"/>
        <w:rPr>
          <w:rStyle w:val="selectable"/>
          <w:rFonts w:cs="Times New Roman"/>
          <w:lang w:val="id-ID"/>
        </w:rPr>
      </w:pPr>
      <w:r w:rsidRPr="00FF5FC8">
        <w:rPr>
          <w:rFonts w:cs="Times New Roman"/>
          <w:lang w:val="id-ID"/>
        </w:rPr>
        <w:t>[1]</w:t>
      </w:r>
      <w:r w:rsidRPr="00FF5FC8">
        <w:rPr>
          <w:rFonts w:cs="Times New Roman"/>
          <w:lang w:val="id-ID"/>
        </w:rPr>
        <w:tab/>
      </w:r>
      <w:r w:rsidR="00D35BC3" w:rsidRPr="00FF5FC8">
        <w:rPr>
          <w:rStyle w:val="selectable"/>
          <w:rFonts w:cs="Times New Roman"/>
          <w:i/>
          <w:iCs/>
          <w:lang w:val="id-ID"/>
        </w:rPr>
        <w:t>Apa Itu Kudo - Kudo</w:t>
      </w:r>
      <w:r w:rsidR="00D35BC3" w:rsidRPr="00FF5FC8">
        <w:rPr>
          <w:rStyle w:val="selectable"/>
          <w:rFonts w:cs="Times New Roman"/>
          <w:lang w:val="id-ID"/>
        </w:rPr>
        <w:t xml:space="preserve">. (2016). </w:t>
      </w:r>
      <w:r w:rsidR="00D35BC3" w:rsidRPr="00FF5FC8">
        <w:rPr>
          <w:rStyle w:val="selectable"/>
          <w:rFonts w:cs="Times New Roman"/>
          <w:i/>
          <w:iCs/>
          <w:lang w:val="id-ID"/>
        </w:rPr>
        <w:t>Kudo</w:t>
      </w:r>
      <w:r w:rsidR="00D35BC3" w:rsidRPr="00FF5FC8">
        <w:rPr>
          <w:rStyle w:val="selectable"/>
          <w:rFonts w:cs="Times New Roman"/>
          <w:lang w:val="id-ID"/>
        </w:rPr>
        <w:t xml:space="preserve">. </w:t>
      </w:r>
      <w:del w:id="260" w:author="Siti Fatimah" w:date="2016-12-20T20:40:00Z">
        <w:r w:rsidR="00D35BC3" w:rsidRPr="00FF5FC8" w:rsidDel="00DC1D44">
          <w:rPr>
            <w:rStyle w:val="selectable"/>
            <w:rFonts w:cs="Times New Roman"/>
            <w:lang w:val="id-ID"/>
          </w:rPr>
          <w:delText xml:space="preserve">Retrieved </w:delText>
        </w:r>
      </w:del>
      <w:ins w:id="261" w:author="Siti Fatimah" w:date="2016-12-20T20:40:00Z">
        <w:r w:rsidR="00DC1D44">
          <w:rPr>
            <w:rStyle w:val="selectable"/>
            <w:rFonts w:cs="Times New Roman"/>
          </w:rPr>
          <w:t>Diakses pada</w:t>
        </w:r>
        <w:r w:rsidR="00DC1D44" w:rsidRPr="00FF5FC8">
          <w:rPr>
            <w:rStyle w:val="selectable"/>
            <w:rFonts w:cs="Times New Roman"/>
            <w:lang w:val="id-ID"/>
          </w:rPr>
          <w:t xml:space="preserve"> </w:t>
        </w:r>
      </w:ins>
      <w:r w:rsidR="00D35BC3" w:rsidRPr="00FF5FC8">
        <w:rPr>
          <w:rStyle w:val="selectable"/>
          <w:rFonts w:cs="Times New Roman"/>
          <w:lang w:val="id-ID"/>
        </w:rPr>
        <w:t xml:space="preserve">30 November 2016, </w:t>
      </w:r>
      <w:del w:id="262" w:author="Siti Fatimah" w:date="2016-12-20T20:40:00Z">
        <w:r w:rsidR="00D35BC3" w:rsidRPr="00FF5FC8" w:rsidDel="00DC1D44">
          <w:rPr>
            <w:rStyle w:val="selectable"/>
            <w:rFonts w:cs="Times New Roman"/>
            <w:lang w:val="id-ID"/>
          </w:rPr>
          <w:delText xml:space="preserve">from </w:delText>
        </w:r>
      </w:del>
      <w:ins w:id="263" w:author="Siti Fatimah" w:date="2016-12-20T20:40:00Z">
        <w:r w:rsidR="00DC1D44">
          <w:rPr>
            <w:rStyle w:val="selectable"/>
            <w:rFonts w:cs="Times New Roman"/>
          </w:rPr>
          <w:t>melalui</w:t>
        </w:r>
        <w:r w:rsidR="00DC1D44" w:rsidRPr="00FF5FC8">
          <w:rPr>
            <w:rStyle w:val="selectable"/>
            <w:rFonts w:cs="Times New Roman"/>
            <w:lang w:val="id-ID"/>
          </w:rPr>
          <w:t xml:space="preserve"> </w:t>
        </w:r>
      </w:ins>
      <w:hyperlink r:id="rId14" w:history="1">
        <w:r w:rsidR="00D35BC3" w:rsidRPr="00FF5FC8">
          <w:rPr>
            <w:rStyle w:val="Hyperlink"/>
            <w:rFonts w:cs="Times New Roman"/>
            <w:color w:val="auto"/>
            <w:u w:val="none"/>
            <w:lang w:val="id-ID"/>
          </w:rPr>
          <w:t>https://kudo.co.id/apa-itu-kudo</w:t>
        </w:r>
      </w:hyperlink>
    </w:p>
    <w:p w14:paraId="74A8056C" w14:textId="03DE09CC" w:rsidR="00D35BC3" w:rsidRPr="00FF5FC8" w:rsidRDefault="00E26385" w:rsidP="00BB7F48">
      <w:pPr>
        <w:spacing w:after="0"/>
        <w:ind w:left="360" w:hanging="360"/>
        <w:rPr>
          <w:rStyle w:val="selectable"/>
          <w:rFonts w:cs="Times New Roman"/>
          <w:lang w:val="id-ID"/>
        </w:rPr>
      </w:pPr>
      <w:r w:rsidRPr="00FF5FC8">
        <w:rPr>
          <w:rFonts w:cs="Times New Roman"/>
          <w:lang w:val="id-ID"/>
        </w:rPr>
        <w:t>[2]</w:t>
      </w:r>
      <w:r w:rsidRPr="00FF5FC8">
        <w:rPr>
          <w:rFonts w:cs="Times New Roman"/>
          <w:lang w:val="id-ID"/>
        </w:rPr>
        <w:tab/>
      </w:r>
      <w:r w:rsidRPr="00FF5FC8">
        <w:rPr>
          <w:rStyle w:val="selectable"/>
          <w:rFonts w:cs="Times New Roman"/>
          <w:lang w:val="id-ID"/>
        </w:rPr>
        <w:t xml:space="preserve">Leverenz, A. (2016). </w:t>
      </w:r>
      <w:r w:rsidRPr="00FF5FC8">
        <w:rPr>
          <w:rStyle w:val="selectable"/>
          <w:rFonts w:cs="Times New Roman"/>
          <w:i/>
          <w:iCs/>
          <w:lang w:val="id-ID"/>
        </w:rPr>
        <w:t>The beginner’s guide to Sass | Webdesigner Depot</w:t>
      </w:r>
      <w:r w:rsidRPr="00FF5FC8">
        <w:rPr>
          <w:rStyle w:val="selectable"/>
          <w:rFonts w:cs="Times New Roman"/>
          <w:lang w:val="id-ID"/>
        </w:rPr>
        <w:t xml:space="preserve">. </w:t>
      </w:r>
      <w:r w:rsidRPr="00FF5FC8">
        <w:rPr>
          <w:rStyle w:val="selectable"/>
          <w:rFonts w:cs="Times New Roman"/>
          <w:i/>
          <w:iCs/>
          <w:lang w:val="id-ID"/>
        </w:rPr>
        <w:t>Webdesigner Depot</w:t>
      </w:r>
      <w:r w:rsidRPr="00FF5FC8">
        <w:rPr>
          <w:rStyle w:val="selectable"/>
          <w:rFonts w:cs="Times New Roman"/>
          <w:lang w:val="id-ID"/>
        </w:rPr>
        <w:t xml:space="preserve">. </w:t>
      </w:r>
      <w:ins w:id="264" w:author="Siti Fatimah" w:date="2016-12-20T20:40:00Z">
        <w:r w:rsidR="00DC1D44">
          <w:rPr>
            <w:rStyle w:val="selectable"/>
            <w:rFonts w:cs="Times New Roman"/>
          </w:rPr>
          <w:t>Diakses pada</w:t>
        </w:r>
        <w:r w:rsidR="00DC1D44" w:rsidRPr="00FF5FC8">
          <w:rPr>
            <w:rStyle w:val="selectable"/>
            <w:rFonts w:cs="Times New Roman"/>
            <w:lang w:val="id-ID"/>
          </w:rPr>
          <w:t xml:space="preserve"> </w:t>
        </w:r>
      </w:ins>
      <w:del w:id="265" w:author="Siti Fatimah" w:date="2016-12-20T20:40:00Z">
        <w:r w:rsidRPr="00FF5FC8" w:rsidDel="00DC1D44">
          <w:rPr>
            <w:rStyle w:val="selectable"/>
            <w:rFonts w:cs="Times New Roman"/>
            <w:lang w:val="id-ID"/>
          </w:rPr>
          <w:delText xml:space="preserve">Retrieved </w:delText>
        </w:r>
      </w:del>
      <w:r w:rsidRPr="00FF5FC8">
        <w:rPr>
          <w:rStyle w:val="selectable"/>
          <w:rFonts w:cs="Times New Roman"/>
          <w:lang w:val="id-ID"/>
        </w:rPr>
        <w:t>3</w:t>
      </w:r>
      <w:r w:rsidR="00D35BC3" w:rsidRPr="00FF5FC8">
        <w:rPr>
          <w:rStyle w:val="selectable"/>
          <w:rFonts w:cs="Times New Roman"/>
          <w:lang w:val="id-ID"/>
        </w:rPr>
        <w:t>0</w:t>
      </w:r>
      <w:r w:rsidRPr="00FF5FC8">
        <w:rPr>
          <w:rStyle w:val="selectable"/>
          <w:rFonts w:cs="Times New Roman"/>
          <w:lang w:val="id-ID"/>
        </w:rPr>
        <w:t xml:space="preserve"> </w:t>
      </w:r>
      <w:r w:rsidR="00D35BC3" w:rsidRPr="00FF5FC8">
        <w:rPr>
          <w:rStyle w:val="selectable"/>
          <w:rFonts w:cs="Times New Roman"/>
          <w:lang w:val="id-ID"/>
        </w:rPr>
        <w:t xml:space="preserve">November </w:t>
      </w:r>
      <w:r w:rsidRPr="00FF5FC8">
        <w:rPr>
          <w:rStyle w:val="selectable"/>
          <w:rFonts w:cs="Times New Roman"/>
          <w:lang w:val="id-ID"/>
        </w:rPr>
        <w:t xml:space="preserve">2016, </w:t>
      </w:r>
      <w:del w:id="266" w:author="Siti Fatimah" w:date="2016-12-20T20:40:00Z">
        <w:r w:rsidRPr="00FF5FC8" w:rsidDel="00DC1D44">
          <w:rPr>
            <w:rStyle w:val="selectable"/>
            <w:rFonts w:cs="Times New Roman"/>
            <w:lang w:val="id-ID"/>
          </w:rPr>
          <w:delText xml:space="preserve">from </w:delText>
        </w:r>
      </w:del>
      <w:ins w:id="267" w:author="Siti Fatimah" w:date="2016-12-20T20:40:00Z">
        <w:r w:rsidR="00DC1D44">
          <w:rPr>
            <w:rStyle w:val="selectable"/>
            <w:rFonts w:cs="Times New Roman"/>
          </w:rPr>
          <w:t xml:space="preserve">melalui </w:t>
        </w:r>
      </w:ins>
      <w:r w:rsidRPr="00FF5FC8">
        <w:rPr>
          <w:rStyle w:val="selectable"/>
          <w:rFonts w:cs="Times New Roman"/>
          <w:lang w:val="id-ID"/>
        </w:rPr>
        <w:t>http://www.webdesignerdepot.com/2013/11/the-beginners-guide-to-sass/</w:t>
      </w:r>
    </w:p>
    <w:p w14:paraId="6CE4F891" w14:textId="14175723" w:rsidR="008E2322" w:rsidRPr="00FF5FC8" w:rsidRDefault="00D35BC3" w:rsidP="00BB7F48">
      <w:pPr>
        <w:spacing w:after="0"/>
        <w:ind w:left="360" w:hanging="360"/>
        <w:rPr>
          <w:rStyle w:val="selectable"/>
          <w:rFonts w:cs="Times New Roman"/>
          <w:lang w:val="id-ID"/>
        </w:rPr>
      </w:pPr>
      <w:r w:rsidRPr="00FF5FC8">
        <w:rPr>
          <w:rStyle w:val="selectable"/>
          <w:rFonts w:cs="Times New Roman"/>
          <w:lang w:val="id-ID"/>
        </w:rPr>
        <w:t>[3]</w:t>
      </w:r>
      <w:r w:rsidRPr="00FF5FC8">
        <w:rPr>
          <w:rStyle w:val="selectable"/>
          <w:rFonts w:cs="Times New Roman"/>
          <w:lang w:val="id-ID"/>
        </w:rPr>
        <w:tab/>
      </w:r>
      <w:r w:rsidR="00182810" w:rsidRPr="00FF5FC8">
        <w:rPr>
          <w:rStyle w:val="selectable"/>
          <w:rFonts w:cs="Times New Roman"/>
          <w:i/>
          <w:iCs/>
          <w:lang w:val="id-ID"/>
        </w:rPr>
        <w:t>MUI - Material Design CSS Framework</w:t>
      </w:r>
      <w:r w:rsidR="00182810" w:rsidRPr="00FF5FC8">
        <w:rPr>
          <w:rStyle w:val="selectable"/>
          <w:rFonts w:cs="Times New Roman"/>
          <w:lang w:val="id-ID"/>
        </w:rPr>
        <w:t xml:space="preserve">. (2016). </w:t>
      </w:r>
      <w:r w:rsidR="00182810" w:rsidRPr="00FF5FC8">
        <w:rPr>
          <w:rStyle w:val="selectable"/>
          <w:rFonts w:cs="Times New Roman"/>
          <w:i/>
          <w:iCs/>
          <w:lang w:val="id-ID"/>
        </w:rPr>
        <w:t>Muicss.com</w:t>
      </w:r>
      <w:r w:rsidR="00182810" w:rsidRPr="00FF5FC8">
        <w:rPr>
          <w:rStyle w:val="selectable"/>
          <w:rFonts w:cs="Times New Roman"/>
          <w:lang w:val="id-ID"/>
        </w:rPr>
        <w:t xml:space="preserve">. </w:t>
      </w:r>
      <w:ins w:id="268"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69" w:author="Siti Fatimah" w:date="2016-12-20T20:41:00Z">
        <w:r w:rsidR="00182810" w:rsidRPr="00FF5FC8" w:rsidDel="00DC1D44">
          <w:rPr>
            <w:rStyle w:val="selectable"/>
            <w:rFonts w:cs="Times New Roman"/>
            <w:lang w:val="id-ID"/>
          </w:rPr>
          <w:delText xml:space="preserve">Retrieved </w:delText>
        </w:r>
      </w:del>
      <w:r w:rsidR="00182810" w:rsidRPr="00FF5FC8">
        <w:rPr>
          <w:rStyle w:val="selectable"/>
          <w:rFonts w:cs="Times New Roman"/>
          <w:lang w:val="id-ID"/>
        </w:rPr>
        <w:t>3</w:t>
      </w:r>
      <w:r w:rsidR="00036574" w:rsidRPr="00FF5FC8">
        <w:rPr>
          <w:rStyle w:val="selectable"/>
          <w:rFonts w:cs="Times New Roman"/>
          <w:lang w:val="id-ID"/>
        </w:rPr>
        <w:t>0</w:t>
      </w:r>
      <w:r w:rsidR="00182810" w:rsidRPr="00FF5FC8">
        <w:rPr>
          <w:rStyle w:val="selectable"/>
          <w:rFonts w:cs="Times New Roman"/>
          <w:lang w:val="id-ID"/>
        </w:rPr>
        <w:t xml:space="preserve"> </w:t>
      </w:r>
      <w:r w:rsidR="00036574" w:rsidRPr="00FF5FC8">
        <w:rPr>
          <w:rStyle w:val="selectable"/>
          <w:rFonts w:cs="Times New Roman"/>
          <w:lang w:val="id-ID"/>
        </w:rPr>
        <w:t xml:space="preserve">November </w:t>
      </w:r>
      <w:r w:rsidR="00182810" w:rsidRPr="00FF5FC8">
        <w:rPr>
          <w:rStyle w:val="selectable"/>
          <w:rFonts w:cs="Times New Roman"/>
          <w:lang w:val="id-ID"/>
        </w:rPr>
        <w:t xml:space="preserve">2016, </w:t>
      </w:r>
      <w:del w:id="270" w:author="Siti Fatimah" w:date="2016-12-20T20:41:00Z">
        <w:r w:rsidR="00182810" w:rsidRPr="00FF5FC8" w:rsidDel="00DC1D44">
          <w:rPr>
            <w:rStyle w:val="selectable"/>
            <w:rFonts w:cs="Times New Roman"/>
            <w:lang w:val="id-ID"/>
          </w:rPr>
          <w:delText xml:space="preserve">from </w:delText>
        </w:r>
      </w:del>
      <w:ins w:id="271" w:author="Siti Fatimah" w:date="2016-12-20T20:41:00Z">
        <w:r w:rsidR="00DC1D44">
          <w:rPr>
            <w:rStyle w:val="selectable"/>
            <w:rFonts w:cs="Times New Roman"/>
          </w:rPr>
          <w:t xml:space="preserve">melalui </w:t>
        </w:r>
      </w:ins>
      <w:r w:rsidR="00182810" w:rsidRPr="00FF5FC8">
        <w:rPr>
          <w:rStyle w:val="selectable"/>
          <w:rFonts w:cs="Times New Roman"/>
          <w:lang w:val="id-ID"/>
        </w:rPr>
        <w:t>https://www.muicss.com/</w:t>
      </w:r>
    </w:p>
    <w:p w14:paraId="2720C817" w14:textId="3C930FE5" w:rsidR="008B4AA0" w:rsidRPr="00FF5FC8" w:rsidRDefault="008E2322" w:rsidP="00BB7F48">
      <w:pPr>
        <w:spacing w:after="0"/>
        <w:ind w:left="360" w:hanging="360"/>
        <w:rPr>
          <w:rStyle w:val="selectable"/>
          <w:rFonts w:cs="Times New Roman"/>
          <w:lang w:val="id-ID"/>
        </w:rPr>
      </w:pPr>
      <w:r w:rsidRPr="00FF5FC8">
        <w:rPr>
          <w:rStyle w:val="selectable"/>
          <w:rFonts w:cs="Times New Roman"/>
          <w:lang w:val="id-ID"/>
        </w:rPr>
        <w:t>[4]</w:t>
      </w:r>
      <w:r w:rsidRPr="00FF5FC8">
        <w:rPr>
          <w:rStyle w:val="selectable"/>
          <w:rFonts w:cs="Times New Roman"/>
          <w:lang w:val="id-ID"/>
        </w:rPr>
        <w:tab/>
        <w:t xml:space="preserve">Editorial, S. (2016). </w:t>
      </w:r>
      <w:r w:rsidRPr="00FF5FC8">
        <w:rPr>
          <w:rStyle w:val="selectable"/>
          <w:rFonts w:cs="Times New Roman"/>
          <w:i/>
          <w:iCs/>
          <w:lang w:val="id-ID"/>
        </w:rPr>
        <w:t>Responsive Web Design: What It Is And How To Use It – Smashing Magazine</w:t>
      </w:r>
      <w:r w:rsidRPr="00FF5FC8">
        <w:rPr>
          <w:rStyle w:val="selectable"/>
          <w:rFonts w:cs="Times New Roman"/>
          <w:lang w:val="id-ID"/>
        </w:rPr>
        <w:t xml:space="preserve">. </w:t>
      </w:r>
      <w:r w:rsidRPr="00FF5FC8">
        <w:rPr>
          <w:rStyle w:val="selectable"/>
          <w:rFonts w:cs="Times New Roman"/>
          <w:i/>
          <w:iCs/>
          <w:lang w:val="id-ID"/>
        </w:rPr>
        <w:t>Smashing Magazine</w:t>
      </w:r>
      <w:r w:rsidRPr="00FF5FC8">
        <w:rPr>
          <w:rStyle w:val="selectable"/>
          <w:rFonts w:cs="Times New Roman"/>
          <w:lang w:val="id-ID"/>
        </w:rPr>
        <w:t xml:space="preserve">. </w:t>
      </w:r>
      <w:ins w:id="272"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73" w:author="Siti Fatimah" w:date="2016-12-20T20:41:00Z">
        <w:r w:rsidRPr="00FF5FC8" w:rsidDel="00DC1D44">
          <w:rPr>
            <w:rStyle w:val="selectable"/>
            <w:rFonts w:cs="Times New Roman"/>
            <w:lang w:val="id-ID"/>
          </w:rPr>
          <w:delText xml:space="preserve">Retrieved </w:delText>
        </w:r>
      </w:del>
      <w:r w:rsidRPr="00FF5FC8">
        <w:rPr>
          <w:rStyle w:val="selectable"/>
          <w:rFonts w:cs="Times New Roman"/>
          <w:lang w:val="id-ID"/>
        </w:rPr>
        <w:t xml:space="preserve">30 November 2016, </w:t>
      </w:r>
      <w:del w:id="274" w:author="Siti Fatimah" w:date="2016-12-20T20:41:00Z">
        <w:r w:rsidRPr="00FF5FC8" w:rsidDel="00DC1D44">
          <w:rPr>
            <w:rStyle w:val="selectable"/>
            <w:rFonts w:cs="Times New Roman"/>
            <w:lang w:val="id-ID"/>
          </w:rPr>
          <w:delText xml:space="preserve">from </w:delText>
        </w:r>
      </w:del>
      <w:ins w:id="275" w:author="Siti Fatimah" w:date="2016-12-20T20:41:00Z">
        <w:r w:rsidR="00DC1D44">
          <w:rPr>
            <w:rStyle w:val="selectable"/>
            <w:rFonts w:cs="Times New Roman"/>
          </w:rPr>
          <w:t>melalui</w:t>
        </w:r>
        <w:r w:rsidR="00DC1D44" w:rsidRPr="00FF5FC8">
          <w:rPr>
            <w:rStyle w:val="selectable"/>
            <w:rFonts w:cs="Times New Roman"/>
            <w:lang w:val="id-ID"/>
          </w:rPr>
          <w:t xml:space="preserve"> </w:t>
        </w:r>
      </w:ins>
      <w:r w:rsidRPr="00FF5FC8">
        <w:rPr>
          <w:rStyle w:val="selectable"/>
          <w:rFonts w:cs="Times New Roman"/>
          <w:lang w:val="id-ID"/>
        </w:rPr>
        <w:t>https://www.smashingmagazine.com/2011/01/guidelines-for-responsive-web-design/</w:t>
      </w:r>
    </w:p>
    <w:p w14:paraId="2FA8E61C" w14:textId="18322B1A" w:rsidR="007E1635" w:rsidRPr="00FF5FC8" w:rsidRDefault="008B4AA0" w:rsidP="00BB7F48">
      <w:pPr>
        <w:spacing w:after="0"/>
        <w:ind w:left="360" w:hanging="360"/>
        <w:rPr>
          <w:rStyle w:val="selectable"/>
          <w:lang w:val="id-ID"/>
        </w:rPr>
      </w:pPr>
      <w:r w:rsidRPr="00FF5FC8">
        <w:rPr>
          <w:rStyle w:val="selectable"/>
          <w:rFonts w:cs="Times New Roman"/>
          <w:lang w:val="id-ID"/>
        </w:rPr>
        <w:t>[5]</w:t>
      </w:r>
      <w:r w:rsidRPr="00FF5FC8">
        <w:rPr>
          <w:rStyle w:val="selectable"/>
          <w:rFonts w:cs="Times New Roman"/>
          <w:lang w:val="id-ID"/>
        </w:rPr>
        <w:tab/>
      </w:r>
      <w:r w:rsidRPr="00FF5FC8">
        <w:rPr>
          <w:rStyle w:val="selectable"/>
          <w:i/>
          <w:iCs/>
          <w:lang w:val="id-ID"/>
        </w:rPr>
        <w:t>Bitbucket | The Git solution for professional teams</w:t>
      </w:r>
      <w:r w:rsidRPr="00FF5FC8">
        <w:rPr>
          <w:rStyle w:val="selectable"/>
          <w:lang w:val="id-ID"/>
        </w:rPr>
        <w:t xml:space="preserve">. (2016). </w:t>
      </w:r>
      <w:r w:rsidRPr="00FF5FC8">
        <w:rPr>
          <w:rStyle w:val="selectable"/>
          <w:i/>
          <w:iCs/>
          <w:lang w:val="id-ID"/>
        </w:rPr>
        <w:t>Bitbucket</w:t>
      </w:r>
      <w:r w:rsidRPr="00FF5FC8">
        <w:rPr>
          <w:rStyle w:val="selectable"/>
          <w:lang w:val="id-ID"/>
        </w:rPr>
        <w:t xml:space="preserve">. </w:t>
      </w:r>
      <w:ins w:id="276"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77" w:author="Siti Fatimah" w:date="2016-12-20T20:41:00Z">
        <w:r w:rsidRPr="00FF5FC8" w:rsidDel="00DC1D44">
          <w:rPr>
            <w:rStyle w:val="selectable"/>
            <w:lang w:val="id-ID"/>
          </w:rPr>
          <w:delText xml:space="preserve">Retrieved </w:delText>
        </w:r>
      </w:del>
      <w:r w:rsidRPr="00FF5FC8">
        <w:rPr>
          <w:rStyle w:val="selectable"/>
          <w:lang w:val="id-ID"/>
        </w:rPr>
        <w:t xml:space="preserve">30 November 2016, </w:t>
      </w:r>
      <w:del w:id="278" w:author="Siti Fatimah" w:date="2016-12-20T20:41:00Z">
        <w:r w:rsidRPr="00FF5FC8" w:rsidDel="00DC1D44">
          <w:rPr>
            <w:rStyle w:val="selectable"/>
            <w:lang w:val="id-ID"/>
          </w:rPr>
          <w:delText xml:space="preserve">from </w:delText>
        </w:r>
      </w:del>
      <w:ins w:id="279" w:author="Siti Fatimah" w:date="2016-12-20T20:41:00Z">
        <w:r w:rsidR="00DC1D44">
          <w:rPr>
            <w:rStyle w:val="selectable"/>
          </w:rPr>
          <w:t>melalui</w:t>
        </w:r>
        <w:r w:rsidR="00DC1D44" w:rsidRPr="00FF5FC8">
          <w:rPr>
            <w:rStyle w:val="selectable"/>
            <w:lang w:val="id-ID"/>
          </w:rPr>
          <w:t xml:space="preserve"> </w:t>
        </w:r>
      </w:ins>
      <w:r w:rsidRPr="00FF5FC8">
        <w:rPr>
          <w:rStyle w:val="selectable"/>
          <w:lang w:val="id-ID"/>
        </w:rPr>
        <w:t>https://bitbucket.org/</w:t>
      </w:r>
    </w:p>
    <w:p w14:paraId="7D908C25" w14:textId="4C22BC51" w:rsidR="00BB4CB8" w:rsidRPr="00FF5FC8" w:rsidRDefault="007E1635" w:rsidP="00BB7F48">
      <w:pPr>
        <w:spacing w:after="0"/>
        <w:ind w:left="360" w:hanging="360"/>
        <w:rPr>
          <w:rStyle w:val="selectable"/>
          <w:lang w:val="id-ID"/>
        </w:rPr>
      </w:pPr>
      <w:r w:rsidRPr="00FF5FC8">
        <w:rPr>
          <w:rStyle w:val="selectable"/>
          <w:lang w:val="id-ID"/>
        </w:rPr>
        <w:t>[6]</w:t>
      </w:r>
      <w:r w:rsidRPr="00FF5FC8">
        <w:rPr>
          <w:rStyle w:val="selectable"/>
          <w:lang w:val="id-ID"/>
        </w:rPr>
        <w:tab/>
      </w:r>
      <w:r w:rsidRPr="00FF5FC8">
        <w:rPr>
          <w:rStyle w:val="selectable"/>
          <w:i/>
          <w:iCs/>
          <w:lang w:val="id-ID"/>
        </w:rPr>
        <w:t>SourceTree | Free Git and Hg Client for Mac and Windows</w:t>
      </w:r>
      <w:r w:rsidRPr="00FF5FC8">
        <w:rPr>
          <w:rStyle w:val="selectable"/>
          <w:lang w:val="id-ID"/>
        </w:rPr>
        <w:t xml:space="preserve">. (2016). </w:t>
      </w:r>
      <w:r w:rsidRPr="00FF5FC8">
        <w:rPr>
          <w:rStyle w:val="selectable"/>
          <w:i/>
          <w:iCs/>
          <w:lang w:val="id-ID"/>
        </w:rPr>
        <w:t>SourceTree</w:t>
      </w:r>
      <w:r w:rsidRPr="00FF5FC8">
        <w:rPr>
          <w:rStyle w:val="selectable"/>
          <w:lang w:val="id-ID"/>
        </w:rPr>
        <w:t xml:space="preserve">. </w:t>
      </w:r>
      <w:ins w:id="280"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81" w:author="Siti Fatimah" w:date="2016-12-20T20:41:00Z">
        <w:r w:rsidRPr="00FF5FC8" w:rsidDel="00DC1D44">
          <w:rPr>
            <w:rStyle w:val="selectable"/>
            <w:lang w:val="id-ID"/>
          </w:rPr>
          <w:delText xml:space="preserve">Retrieved </w:delText>
        </w:r>
      </w:del>
      <w:r w:rsidRPr="00FF5FC8">
        <w:rPr>
          <w:rStyle w:val="selectable"/>
          <w:lang w:val="id-ID"/>
        </w:rPr>
        <w:t>3</w:t>
      </w:r>
      <w:r w:rsidR="00BB4CB8" w:rsidRPr="00FF5FC8">
        <w:rPr>
          <w:rStyle w:val="selectable"/>
          <w:lang w:val="id-ID"/>
        </w:rPr>
        <w:t>0</w:t>
      </w:r>
      <w:r w:rsidRPr="00FF5FC8">
        <w:rPr>
          <w:rStyle w:val="selectable"/>
          <w:lang w:val="id-ID"/>
        </w:rPr>
        <w:t xml:space="preserve"> </w:t>
      </w:r>
      <w:r w:rsidR="00BB4CB8" w:rsidRPr="00FF5FC8">
        <w:rPr>
          <w:rStyle w:val="selectable"/>
          <w:lang w:val="id-ID"/>
        </w:rPr>
        <w:t xml:space="preserve">November </w:t>
      </w:r>
      <w:r w:rsidRPr="00FF5FC8">
        <w:rPr>
          <w:rStyle w:val="selectable"/>
          <w:lang w:val="id-ID"/>
        </w:rPr>
        <w:t xml:space="preserve">2016, </w:t>
      </w:r>
      <w:del w:id="282" w:author="Siti Fatimah" w:date="2016-12-20T20:41:00Z">
        <w:r w:rsidRPr="00FF5FC8" w:rsidDel="00DC1D44">
          <w:rPr>
            <w:rStyle w:val="selectable"/>
            <w:lang w:val="id-ID"/>
          </w:rPr>
          <w:delText xml:space="preserve">from </w:delText>
        </w:r>
      </w:del>
      <w:ins w:id="283" w:author="Siti Fatimah" w:date="2016-12-20T20:41:00Z">
        <w:r w:rsidR="00DC1D44">
          <w:rPr>
            <w:rStyle w:val="selectable"/>
          </w:rPr>
          <w:t>melalui</w:t>
        </w:r>
        <w:r w:rsidR="00DC1D44" w:rsidRPr="00FF5FC8">
          <w:rPr>
            <w:rStyle w:val="selectable"/>
            <w:lang w:val="id-ID"/>
          </w:rPr>
          <w:t xml:space="preserve"> </w:t>
        </w:r>
      </w:ins>
      <w:r w:rsidRPr="00FF5FC8">
        <w:rPr>
          <w:rStyle w:val="selectable"/>
          <w:lang w:val="id-ID"/>
        </w:rPr>
        <w:t>https://www.sourcetreeapp.com/</w:t>
      </w:r>
    </w:p>
    <w:p w14:paraId="2D5D6EB0" w14:textId="01B8698F" w:rsidR="00BB7F48" w:rsidRPr="00FF5FC8" w:rsidRDefault="00BB4CB8" w:rsidP="00BB7F48">
      <w:pPr>
        <w:spacing w:after="0"/>
        <w:ind w:left="360" w:hanging="360"/>
        <w:rPr>
          <w:rStyle w:val="selectable"/>
          <w:lang w:val="id-ID"/>
        </w:rPr>
      </w:pPr>
      <w:r w:rsidRPr="00FF5FC8">
        <w:rPr>
          <w:rStyle w:val="selectable"/>
          <w:lang w:val="id-ID"/>
        </w:rPr>
        <w:t>[7]</w:t>
      </w:r>
      <w:r w:rsidRPr="00FF5FC8">
        <w:rPr>
          <w:rStyle w:val="selectable"/>
          <w:lang w:val="id-ID"/>
        </w:rPr>
        <w:tab/>
      </w:r>
      <w:r w:rsidRPr="00FF5FC8">
        <w:rPr>
          <w:rStyle w:val="selectable"/>
          <w:i/>
          <w:iCs/>
          <w:lang w:val="id-ID"/>
        </w:rPr>
        <w:t>JIRA Software - Issue &amp; Project Tracking for Software Teams | Atlassian</w:t>
      </w:r>
      <w:r w:rsidRPr="00FF5FC8">
        <w:rPr>
          <w:rStyle w:val="selectable"/>
          <w:lang w:val="id-ID"/>
        </w:rPr>
        <w:t xml:space="preserve">. (2016). </w:t>
      </w:r>
      <w:r w:rsidRPr="00FF5FC8">
        <w:rPr>
          <w:rStyle w:val="selectable"/>
          <w:i/>
          <w:iCs/>
          <w:lang w:val="id-ID"/>
        </w:rPr>
        <w:t>Atlassian</w:t>
      </w:r>
      <w:r w:rsidRPr="00FF5FC8">
        <w:rPr>
          <w:rStyle w:val="selectable"/>
          <w:lang w:val="id-ID"/>
        </w:rPr>
        <w:t xml:space="preserve">. </w:t>
      </w:r>
      <w:ins w:id="284"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85" w:author="Siti Fatimah" w:date="2016-12-20T20:41:00Z">
        <w:r w:rsidRPr="00FF5FC8" w:rsidDel="00DC1D44">
          <w:rPr>
            <w:rStyle w:val="selectable"/>
            <w:lang w:val="id-ID"/>
          </w:rPr>
          <w:delText xml:space="preserve">Retrieved </w:delText>
        </w:r>
      </w:del>
      <w:r w:rsidRPr="00FF5FC8">
        <w:rPr>
          <w:rStyle w:val="selectable"/>
          <w:lang w:val="id-ID"/>
        </w:rPr>
        <w:t xml:space="preserve">30 November 2016, </w:t>
      </w:r>
      <w:del w:id="286" w:author="Siti Fatimah" w:date="2016-12-20T20:41:00Z">
        <w:r w:rsidRPr="00FF5FC8" w:rsidDel="00DC1D44">
          <w:rPr>
            <w:rStyle w:val="selectable"/>
            <w:lang w:val="id-ID"/>
          </w:rPr>
          <w:delText xml:space="preserve">from </w:delText>
        </w:r>
      </w:del>
      <w:ins w:id="287" w:author="Siti Fatimah" w:date="2016-12-20T20:41:00Z">
        <w:r w:rsidR="00DC1D44">
          <w:rPr>
            <w:rStyle w:val="selectable"/>
          </w:rPr>
          <w:t>melalui</w:t>
        </w:r>
        <w:r w:rsidR="00DC1D44" w:rsidRPr="00FF5FC8">
          <w:rPr>
            <w:rStyle w:val="selectable"/>
            <w:lang w:val="id-ID"/>
          </w:rPr>
          <w:t xml:space="preserve"> </w:t>
        </w:r>
      </w:ins>
      <w:r w:rsidRPr="00FF5FC8">
        <w:rPr>
          <w:rStyle w:val="selectable"/>
          <w:lang w:val="id-ID"/>
        </w:rPr>
        <w:t>https://www.atlassian.com/software/jira</w:t>
      </w:r>
    </w:p>
    <w:p w14:paraId="746C2A87" w14:textId="6E45BC58" w:rsidR="000B569B" w:rsidRPr="00FF5FC8" w:rsidRDefault="00BB7F48" w:rsidP="000B569B">
      <w:pPr>
        <w:spacing w:after="0"/>
        <w:ind w:left="360" w:hanging="360"/>
        <w:rPr>
          <w:rStyle w:val="selectable"/>
          <w:lang w:val="id-ID"/>
        </w:rPr>
      </w:pPr>
      <w:r w:rsidRPr="00FF5FC8">
        <w:rPr>
          <w:rStyle w:val="selectable"/>
          <w:lang w:val="id-ID"/>
        </w:rPr>
        <w:t>[8]</w:t>
      </w:r>
      <w:r w:rsidRPr="00FF5FC8">
        <w:rPr>
          <w:rStyle w:val="selectable"/>
          <w:lang w:val="id-ID"/>
        </w:rPr>
        <w:tab/>
        <w:t xml:space="preserve">Team, B. (2016). </w:t>
      </w:r>
      <w:r w:rsidRPr="00FF5FC8">
        <w:rPr>
          <w:rStyle w:val="selectable"/>
          <w:i/>
          <w:iCs/>
          <w:lang w:val="id-ID"/>
        </w:rPr>
        <w:t>Download Blisk - a browser for web developers</w:t>
      </w:r>
      <w:r w:rsidRPr="00FF5FC8">
        <w:rPr>
          <w:rStyle w:val="selectable"/>
          <w:lang w:val="id-ID"/>
        </w:rPr>
        <w:t xml:space="preserve">. </w:t>
      </w:r>
      <w:r w:rsidRPr="00FF5FC8">
        <w:rPr>
          <w:rStyle w:val="selectable"/>
          <w:i/>
          <w:iCs/>
          <w:lang w:val="id-ID"/>
        </w:rPr>
        <w:t>Blisk</w:t>
      </w:r>
      <w:r w:rsidRPr="00FF5FC8">
        <w:rPr>
          <w:rStyle w:val="selectable"/>
          <w:lang w:val="id-ID"/>
        </w:rPr>
        <w:t xml:space="preserve">. </w:t>
      </w:r>
      <w:ins w:id="288"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89" w:author="Siti Fatimah" w:date="2016-12-20T20:41:00Z">
        <w:r w:rsidRPr="00FF5FC8" w:rsidDel="00DC1D44">
          <w:rPr>
            <w:rStyle w:val="selectable"/>
            <w:lang w:val="id-ID"/>
          </w:rPr>
          <w:delText xml:space="preserve">Retrieved </w:delText>
        </w:r>
      </w:del>
      <w:r w:rsidRPr="00FF5FC8">
        <w:rPr>
          <w:rStyle w:val="selectable"/>
          <w:lang w:val="id-ID"/>
        </w:rPr>
        <w:t>3</w:t>
      </w:r>
      <w:r w:rsidR="000B569B" w:rsidRPr="00FF5FC8">
        <w:rPr>
          <w:rStyle w:val="selectable"/>
          <w:lang w:val="id-ID"/>
        </w:rPr>
        <w:t>0</w:t>
      </w:r>
      <w:r w:rsidRPr="00FF5FC8">
        <w:rPr>
          <w:rStyle w:val="selectable"/>
          <w:lang w:val="id-ID"/>
        </w:rPr>
        <w:t xml:space="preserve"> </w:t>
      </w:r>
      <w:r w:rsidR="000B569B" w:rsidRPr="00FF5FC8">
        <w:rPr>
          <w:rStyle w:val="selectable"/>
          <w:lang w:val="id-ID"/>
        </w:rPr>
        <w:t xml:space="preserve">November </w:t>
      </w:r>
      <w:r w:rsidRPr="00FF5FC8">
        <w:rPr>
          <w:rStyle w:val="selectable"/>
          <w:lang w:val="id-ID"/>
        </w:rPr>
        <w:t xml:space="preserve">2016, </w:t>
      </w:r>
      <w:del w:id="290" w:author="Siti Fatimah" w:date="2016-12-20T20:41:00Z">
        <w:r w:rsidRPr="00FF5FC8" w:rsidDel="00DC1D44">
          <w:rPr>
            <w:rStyle w:val="selectable"/>
            <w:lang w:val="id-ID"/>
          </w:rPr>
          <w:delText xml:space="preserve">from </w:delText>
        </w:r>
      </w:del>
      <w:ins w:id="291" w:author="Siti Fatimah" w:date="2016-12-20T20:41:00Z">
        <w:r w:rsidR="00DC1D44">
          <w:rPr>
            <w:rStyle w:val="selectable"/>
          </w:rPr>
          <w:t>melalui</w:t>
        </w:r>
        <w:r w:rsidR="00DC1D44" w:rsidRPr="00FF5FC8">
          <w:rPr>
            <w:rStyle w:val="selectable"/>
            <w:lang w:val="id-ID"/>
          </w:rPr>
          <w:t xml:space="preserve"> </w:t>
        </w:r>
      </w:ins>
      <w:r w:rsidRPr="00FF5FC8">
        <w:rPr>
          <w:rStyle w:val="selectable"/>
          <w:lang w:val="id-ID"/>
        </w:rPr>
        <w:t>https://blisk.io/</w:t>
      </w:r>
    </w:p>
    <w:p w14:paraId="74A88004" w14:textId="30822BAC" w:rsidR="000B569B" w:rsidRPr="00FF5FC8" w:rsidDel="00DC1D44" w:rsidRDefault="000B569B" w:rsidP="00BB7F48">
      <w:pPr>
        <w:spacing w:after="0"/>
        <w:ind w:left="360" w:hanging="360"/>
        <w:rPr>
          <w:del w:id="292" w:author="Siti Fatimah" w:date="2016-12-20T20:41:00Z"/>
          <w:rFonts w:cs="Times New Roman"/>
          <w:lang w:val="id-ID"/>
        </w:rPr>
        <w:sectPr w:rsidR="000B569B" w:rsidRPr="00FF5FC8" w:rsidDel="00DC1D44" w:rsidSect="00DE2543">
          <w:headerReference w:type="default" r:id="rId15"/>
          <w:footerReference w:type="default" r:id="rId16"/>
          <w:pgSz w:w="12240" w:h="15840"/>
          <w:pgMar w:top="1701" w:right="1701" w:bottom="1701" w:left="2275" w:header="720" w:footer="720" w:gutter="0"/>
          <w:pgNumType w:start="1"/>
          <w:cols w:space="720"/>
          <w:docGrid w:linePitch="360"/>
        </w:sectPr>
      </w:pPr>
      <w:r w:rsidRPr="00FF5FC8">
        <w:rPr>
          <w:rStyle w:val="selectable"/>
          <w:lang w:val="id-ID"/>
        </w:rPr>
        <w:t>[9]</w:t>
      </w:r>
      <w:r w:rsidRPr="00FF5FC8">
        <w:rPr>
          <w:rStyle w:val="selectable"/>
          <w:lang w:val="id-ID"/>
        </w:rPr>
        <w:tab/>
        <w:t xml:space="preserve">Knabben, C. (2016). </w:t>
      </w:r>
      <w:r w:rsidRPr="00FF5FC8">
        <w:rPr>
          <w:rStyle w:val="selectable"/>
          <w:i/>
          <w:iCs/>
          <w:lang w:val="id-ID"/>
        </w:rPr>
        <w:t>FAQ</w:t>
      </w:r>
      <w:r w:rsidRPr="00FF5FC8">
        <w:rPr>
          <w:rStyle w:val="selectable"/>
          <w:lang w:val="id-ID"/>
        </w:rPr>
        <w:t xml:space="preserve">. </w:t>
      </w:r>
      <w:r w:rsidRPr="00FF5FC8">
        <w:rPr>
          <w:rStyle w:val="selectable"/>
          <w:i/>
          <w:iCs/>
          <w:lang w:val="id-ID"/>
        </w:rPr>
        <w:t>CKEditor.com</w:t>
      </w:r>
      <w:r w:rsidRPr="00FF5FC8">
        <w:rPr>
          <w:rStyle w:val="selectable"/>
          <w:lang w:val="id-ID"/>
        </w:rPr>
        <w:t xml:space="preserve">. </w:t>
      </w:r>
      <w:ins w:id="293" w:author="Siti Fatimah" w:date="2016-12-20T20:41:00Z">
        <w:r w:rsidR="00DC1D44">
          <w:rPr>
            <w:rStyle w:val="selectable"/>
            <w:rFonts w:cs="Times New Roman"/>
          </w:rPr>
          <w:t>Diakses pada</w:t>
        </w:r>
        <w:r w:rsidR="00DC1D44" w:rsidRPr="00FF5FC8">
          <w:rPr>
            <w:rStyle w:val="selectable"/>
            <w:rFonts w:cs="Times New Roman"/>
            <w:lang w:val="id-ID"/>
          </w:rPr>
          <w:t xml:space="preserve"> </w:t>
        </w:r>
      </w:ins>
      <w:del w:id="294" w:author="Siti Fatimah" w:date="2016-12-20T20:41:00Z">
        <w:r w:rsidRPr="00FF5FC8" w:rsidDel="00DC1D44">
          <w:rPr>
            <w:rStyle w:val="selectable"/>
            <w:lang w:val="id-ID"/>
          </w:rPr>
          <w:delText xml:space="preserve">Retrieved </w:delText>
        </w:r>
      </w:del>
      <w:r w:rsidRPr="00FF5FC8">
        <w:rPr>
          <w:rStyle w:val="selectable"/>
          <w:lang w:val="id-ID"/>
        </w:rPr>
        <w:t xml:space="preserve">30 November 2016, </w:t>
      </w:r>
      <w:del w:id="295" w:author="Siti Fatimah" w:date="2016-12-20T20:41:00Z">
        <w:r w:rsidRPr="00FF5FC8" w:rsidDel="00DC1D44">
          <w:rPr>
            <w:rStyle w:val="selectable"/>
            <w:lang w:val="id-ID"/>
          </w:rPr>
          <w:delText xml:space="preserve">from </w:delText>
        </w:r>
      </w:del>
      <w:ins w:id="296" w:author="Siti Fatimah" w:date="2016-12-20T20:41:00Z">
        <w:r w:rsidR="00DC1D44">
          <w:rPr>
            <w:rStyle w:val="selectable"/>
          </w:rPr>
          <w:t xml:space="preserve">melalui </w:t>
        </w:r>
      </w:ins>
      <w:r w:rsidRPr="00FF5FC8">
        <w:rPr>
          <w:rStyle w:val="selectable"/>
          <w:lang w:val="id-ID"/>
        </w:rPr>
        <w:t>http://ckeditor.com/support/faq/ckfinder</w:t>
      </w:r>
    </w:p>
    <w:p w14:paraId="7F4406C5" w14:textId="77777777" w:rsidR="00830F95" w:rsidRPr="00FF5FC8" w:rsidRDefault="00830F95">
      <w:pPr>
        <w:spacing w:after="0"/>
        <w:ind w:left="360" w:hanging="360"/>
        <w:rPr>
          <w:rFonts w:cs="Times New Roman"/>
          <w:b/>
          <w:sz w:val="28"/>
          <w:szCs w:val="28"/>
          <w:lang w:val="id-ID"/>
        </w:rPr>
        <w:pPrChange w:id="297" w:author="Siti Fatimah" w:date="2016-12-20T20:41:00Z">
          <w:pPr>
            <w:jc w:val="center"/>
          </w:pPr>
        </w:pPrChange>
      </w:pPr>
    </w:p>
    <w:p w14:paraId="6FC4B45E" w14:textId="77777777" w:rsidR="00830F95" w:rsidRPr="00FF5FC8" w:rsidRDefault="00830F95" w:rsidP="00830F95">
      <w:pPr>
        <w:jc w:val="center"/>
        <w:rPr>
          <w:rFonts w:cs="Times New Roman"/>
          <w:b/>
          <w:sz w:val="28"/>
          <w:szCs w:val="28"/>
          <w:lang w:val="id-ID"/>
        </w:rPr>
      </w:pPr>
    </w:p>
    <w:p w14:paraId="68485D47" w14:textId="77777777" w:rsidR="00830F95" w:rsidRPr="00FF5FC8" w:rsidRDefault="00830F95" w:rsidP="00830F95">
      <w:pPr>
        <w:jc w:val="center"/>
        <w:rPr>
          <w:rFonts w:cs="Times New Roman"/>
          <w:b/>
          <w:sz w:val="28"/>
          <w:szCs w:val="28"/>
          <w:lang w:val="id-ID"/>
        </w:rPr>
      </w:pPr>
    </w:p>
    <w:p w14:paraId="3B2F529F" w14:textId="77777777" w:rsidR="00830F95" w:rsidRPr="00FF5FC8" w:rsidRDefault="00830F95" w:rsidP="00830F95">
      <w:pPr>
        <w:jc w:val="center"/>
        <w:rPr>
          <w:rFonts w:cs="Times New Roman"/>
          <w:b/>
          <w:sz w:val="28"/>
          <w:szCs w:val="28"/>
          <w:lang w:val="id-ID"/>
        </w:rPr>
      </w:pPr>
    </w:p>
    <w:p w14:paraId="218171D5" w14:textId="77777777" w:rsidR="00830F95" w:rsidRPr="00FF5FC8" w:rsidRDefault="00830F95" w:rsidP="00830F95">
      <w:pPr>
        <w:jc w:val="center"/>
        <w:rPr>
          <w:rFonts w:cs="Times New Roman"/>
          <w:b/>
          <w:sz w:val="28"/>
          <w:szCs w:val="28"/>
          <w:lang w:val="id-ID"/>
        </w:rPr>
      </w:pPr>
    </w:p>
    <w:p w14:paraId="7DF8CA92" w14:textId="77777777" w:rsidR="00830F95" w:rsidRPr="00FF5FC8" w:rsidRDefault="00830F95" w:rsidP="00830F95">
      <w:pPr>
        <w:jc w:val="center"/>
        <w:rPr>
          <w:rFonts w:cs="Times New Roman"/>
          <w:b/>
          <w:sz w:val="28"/>
          <w:szCs w:val="28"/>
          <w:lang w:val="id-ID"/>
        </w:rPr>
      </w:pPr>
    </w:p>
    <w:p w14:paraId="4C804D35" w14:textId="77777777" w:rsidR="0000491A" w:rsidRPr="00FF5FC8" w:rsidRDefault="00CE6CA0" w:rsidP="00F0566D">
      <w:pPr>
        <w:pStyle w:val="Heading1"/>
        <w:rPr>
          <w:rFonts w:cs="Times New Roman"/>
          <w:b w:val="0"/>
          <w:sz w:val="28"/>
          <w:lang w:val="id-ID"/>
        </w:rPr>
      </w:pPr>
      <w:bookmarkStart w:id="298" w:name="_Toc462055238"/>
      <w:r w:rsidRPr="00FF5FC8">
        <w:rPr>
          <w:rFonts w:cs="Times New Roman"/>
          <w:sz w:val="28"/>
          <w:lang w:val="id-ID"/>
        </w:rPr>
        <w:t>LAMPIRAN</w:t>
      </w:r>
      <w:r w:rsidR="008E7409" w:rsidRPr="00FF5FC8">
        <w:rPr>
          <w:rFonts w:cs="Times New Roman"/>
          <w:sz w:val="28"/>
          <w:lang w:val="id-ID"/>
        </w:rPr>
        <w:t xml:space="preserve"> 1</w:t>
      </w:r>
      <w:r w:rsidR="00F0566D" w:rsidRPr="00FF5FC8">
        <w:rPr>
          <w:rFonts w:cs="Times New Roman"/>
          <w:sz w:val="28"/>
          <w:lang w:val="id-ID"/>
        </w:rPr>
        <w:br/>
      </w:r>
      <w:r w:rsidR="008E7409" w:rsidRPr="00FF5FC8">
        <w:rPr>
          <w:rFonts w:cs="Times New Roman"/>
          <w:sz w:val="28"/>
          <w:lang w:val="id-ID"/>
        </w:rPr>
        <w:t>KERANGKA ACUAN KERJA PRAKTIK</w:t>
      </w:r>
      <w:bookmarkEnd w:id="298"/>
    </w:p>
    <w:p w14:paraId="711EC1FE" w14:textId="77777777" w:rsidR="00587241" w:rsidRPr="00FF5FC8" w:rsidRDefault="00587241" w:rsidP="00587241">
      <w:pPr>
        <w:jc w:val="center"/>
        <w:rPr>
          <w:rFonts w:cs="Times New Roman"/>
          <w:b/>
          <w:color w:val="4F81BD" w:themeColor="accent1"/>
          <w:sz w:val="28"/>
          <w:szCs w:val="28"/>
          <w:lang w:val="id-ID"/>
        </w:rPr>
      </w:pPr>
      <w:r w:rsidRPr="00FF5FC8">
        <w:rPr>
          <w:rFonts w:cs="Times New Roman"/>
          <w:b/>
          <w:color w:val="4F81BD" w:themeColor="accent1"/>
          <w:sz w:val="28"/>
          <w:szCs w:val="28"/>
          <w:lang w:val="id-ID"/>
        </w:rPr>
        <w:t>[Selipkan KAKP pada halaman-halaman setelah halaman ini. Gunakan PDFMerge atau lainnya untuk melakukan hal tersebut/</w:t>
      </w:r>
      <w:r w:rsidRPr="00FF5FC8">
        <w:rPr>
          <w:rFonts w:cs="Times New Roman"/>
          <w:b/>
          <w:i/>
          <w:color w:val="4F81BD" w:themeColor="accent1"/>
          <w:sz w:val="28"/>
          <w:szCs w:val="28"/>
          <w:lang w:val="id-ID"/>
        </w:rPr>
        <w:t>rearrange</w:t>
      </w:r>
      <w:r w:rsidRPr="00FF5FC8">
        <w:rPr>
          <w:rFonts w:cs="Times New Roman"/>
          <w:b/>
          <w:color w:val="4F81BD" w:themeColor="accent1"/>
          <w:sz w:val="28"/>
          <w:szCs w:val="28"/>
          <w:lang w:val="id-ID"/>
        </w:rPr>
        <w:t xml:space="preserve"> halaman-halaman pada PDF]</w:t>
      </w:r>
    </w:p>
    <w:p w14:paraId="44052203" w14:textId="77777777" w:rsidR="0000491A" w:rsidRPr="00FF5FC8" w:rsidRDefault="0000491A">
      <w:pPr>
        <w:spacing w:line="276" w:lineRule="auto"/>
        <w:jc w:val="left"/>
        <w:rPr>
          <w:rFonts w:cs="Times New Roman"/>
          <w:b/>
          <w:sz w:val="28"/>
          <w:szCs w:val="28"/>
          <w:lang w:val="id-ID"/>
        </w:rPr>
      </w:pPr>
      <w:r w:rsidRPr="00FF5FC8">
        <w:rPr>
          <w:rFonts w:cs="Times New Roman"/>
          <w:b/>
          <w:sz w:val="28"/>
          <w:szCs w:val="28"/>
          <w:lang w:val="id-ID"/>
        </w:rPr>
        <w:br w:type="page"/>
      </w:r>
    </w:p>
    <w:p w14:paraId="13F6A6EF" w14:textId="77777777" w:rsidR="0000491A" w:rsidRPr="00FF5FC8" w:rsidRDefault="0000491A" w:rsidP="0000491A">
      <w:pPr>
        <w:jc w:val="center"/>
        <w:rPr>
          <w:rFonts w:cs="Times New Roman"/>
          <w:b/>
          <w:sz w:val="28"/>
          <w:szCs w:val="28"/>
          <w:lang w:val="id-ID"/>
        </w:rPr>
      </w:pPr>
    </w:p>
    <w:p w14:paraId="786ECA21" w14:textId="77777777" w:rsidR="0000491A" w:rsidRPr="00FF5FC8" w:rsidRDefault="0000491A" w:rsidP="0000491A">
      <w:pPr>
        <w:jc w:val="center"/>
        <w:rPr>
          <w:rFonts w:cs="Times New Roman"/>
          <w:b/>
          <w:sz w:val="28"/>
          <w:szCs w:val="28"/>
          <w:lang w:val="id-ID"/>
        </w:rPr>
      </w:pPr>
    </w:p>
    <w:p w14:paraId="4D4D53BE" w14:textId="77777777" w:rsidR="0000491A" w:rsidRPr="00FF5FC8" w:rsidRDefault="0000491A" w:rsidP="0000491A">
      <w:pPr>
        <w:jc w:val="center"/>
        <w:rPr>
          <w:rFonts w:cs="Times New Roman"/>
          <w:b/>
          <w:sz w:val="28"/>
          <w:szCs w:val="28"/>
          <w:lang w:val="id-ID"/>
        </w:rPr>
      </w:pPr>
    </w:p>
    <w:p w14:paraId="2A926E53" w14:textId="77777777" w:rsidR="0000491A" w:rsidRPr="00FF5FC8" w:rsidRDefault="0000491A" w:rsidP="0000491A">
      <w:pPr>
        <w:jc w:val="center"/>
        <w:rPr>
          <w:rFonts w:cs="Times New Roman"/>
          <w:b/>
          <w:sz w:val="28"/>
          <w:szCs w:val="28"/>
          <w:lang w:val="id-ID"/>
        </w:rPr>
      </w:pPr>
    </w:p>
    <w:p w14:paraId="4E9F38DF" w14:textId="77777777" w:rsidR="0000491A" w:rsidRPr="00FF5FC8" w:rsidRDefault="0000491A" w:rsidP="0000491A">
      <w:pPr>
        <w:jc w:val="center"/>
        <w:rPr>
          <w:rFonts w:cs="Times New Roman"/>
          <w:b/>
          <w:sz w:val="28"/>
          <w:szCs w:val="28"/>
          <w:lang w:val="id-ID"/>
        </w:rPr>
      </w:pPr>
    </w:p>
    <w:p w14:paraId="4D55B13B" w14:textId="77777777" w:rsidR="0000491A" w:rsidRPr="00FF5FC8" w:rsidRDefault="0000491A" w:rsidP="0000491A">
      <w:pPr>
        <w:jc w:val="center"/>
        <w:rPr>
          <w:rFonts w:cs="Times New Roman"/>
          <w:b/>
          <w:sz w:val="28"/>
          <w:szCs w:val="28"/>
          <w:lang w:val="id-ID"/>
        </w:rPr>
      </w:pPr>
    </w:p>
    <w:p w14:paraId="6B7D05B0" w14:textId="77777777" w:rsidR="00830F95" w:rsidRPr="00FF5FC8" w:rsidRDefault="0000491A" w:rsidP="00F0566D">
      <w:pPr>
        <w:pStyle w:val="Heading1"/>
        <w:rPr>
          <w:rFonts w:cs="Times New Roman"/>
          <w:b w:val="0"/>
          <w:sz w:val="28"/>
          <w:lang w:val="id-ID"/>
        </w:rPr>
      </w:pPr>
      <w:bookmarkStart w:id="299" w:name="_Toc462055239"/>
      <w:r w:rsidRPr="00FF5FC8">
        <w:rPr>
          <w:rFonts w:cs="Times New Roman"/>
          <w:sz w:val="28"/>
          <w:lang w:val="id-ID"/>
        </w:rPr>
        <w:t>LAMPIRAN 2</w:t>
      </w:r>
      <w:r w:rsidR="00F0566D" w:rsidRPr="00FF5FC8">
        <w:rPr>
          <w:rFonts w:cs="Times New Roman"/>
          <w:sz w:val="28"/>
          <w:lang w:val="id-ID"/>
        </w:rPr>
        <w:br/>
      </w:r>
      <w:r w:rsidRPr="00FF5FC8">
        <w:rPr>
          <w:rFonts w:cs="Times New Roman"/>
          <w:sz w:val="28"/>
          <w:lang w:val="id-ID"/>
        </w:rPr>
        <w:t>LOG KERJA PRAKTIK</w:t>
      </w:r>
      <w:bookmarkEnd w:id="299"/>
    </w:p>
    <w:p w14:paraId="3650284D" w14:textId="77777777" w:rsidR="00587241" w:rsidRPr="00FF5FC8" w:rsidRDefault="00587241" w:rsidP="00587241">
      <w:pPr>
        <w:jc w:val="center"/>
        <w:rPr>
          <w:rFonts w:cs="Times New Roman"/>
          <w:b/>
          <w:color w:val="4F81BD" w:themeColor="accent1"/>
          <w:sz w:val="28"/>
          <w:szCs w:val="28"/>
          <w:lang w:val="id-ID"/>
        </w:rPr>
      </w:pPr>
      <w:r w:rsidRPr="00FF5FC8">
        <w:rPr>
          <w:rFonts w:cs="Times New Roman"/>
          <w:b/>
          <w:color w:val="4F81BD" w:themeColor="accent1"/>
          <w:sz w:val="28"/>
          <w:szCs w:val="28"/>
          <w:lang w:val="id-ID"/>
        </w:rPr>
        <w:t>[Selipkan LOG KP pada halaman-halaman setelah halaman ini. Gunakan PDFMerge atau lainnya untuk melakukan hal tersebut/</w:t>
      </w:r>
      <w:r w:rsidRPr="00FF5FC8">
        <w:rPr>
          <w:rFonts w:cs="Times New Roman"/>
          <w:b/>
          <w:i/>
          <w:color w:val="4F81BD" w:themeColor="accent1"/>
          <w:sz w:val="28"/>
          <w:szCs w:val="28"/>
          <w:lang w:val="id-ID"/>
        </w:rPr>
        <w:t>rearrange</w:t>
      </w:r>
      <w:r w:rsidRPr="00FF5FC8">
        <w:rPr>
          <w:rFonts w:cs="Times New Roman"/>
          <w:b/>
          <w:color w:val="4F81BD" w:themeColor="accent1"/>
          <w:sz w:val="28"/>
          <w:szCs w:val="28"/>
          <w:lang w:val="id-ID"/>
        </w:rPr>
        <w:t xml:space="preserve"> halaman-halaman pada PDF]</w:t>
      </w:r>
    </w:p>
    <w:sectPr w:rsidR="00587241" w:rsidRPr="00FF5FC8" w:rsidSect="003C2F4F">
      <w:headerReference w:type="default" r:id="rId17"/>
      <w:pgSz w:w="12240" w:h="15840"/>
      <w:pgMar w:top="1701" w:right="1701" w:bottom="1701" w:left="2275" w:header="720" w:footer="720" w:gutter="0"/>
      <w:pgNumType w:fmt="lowerRoman" w:start="7"/>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RMahendra" w:date="2016-12-09T09:27:00Z" w:initials="R">
    <w:p w14:paraId="45895C96" w14:textId="77777777" w:rsidR="008C12B4" w:rsidRPr="00E2666A" w:rsidRDefault="008C12B4">
      <w:pPr>
        <w:pStyle w:val="CommentText"/>
        <w:rPr>
          <w:lang w:val="id-ID"/>
        </w:rPr>
      </w:pPr>
      <w:r>
        <w:rPr>
          <w:rStyle w:val="CommentReference"/>
        </w:rPr>
        <w:annotationRef/>
      </w:r>
      <w:r>
        <w:rPr>
          <w:lang w:val="id-ID"/>
        </w:rPr>
        <w:t>Tanda koma</w:t>
      </w:r>
    </w:p>
  </w:comment>
  <w:comment w:id="42" w:author="RMahendra" w:date="2016-12-09T09:27:00Z" w:initials="R">
    <w:p w14:paraId="41B1CCD8" w14:textId="77777777" w:rsidR="008C12B4" w:rsidRPr="00E2666A" w:rsidRDefault="008C12B4">
      <w:pPr>
        <w:pStyle w:val="CommentText"/>
        <w:rPr>
          <w:lang w:val="id-ID"/>
        </w:rPr>
      </w:pPr>
      <w:r>
        <w:rPr>
          <w:rStyle w:val="CommentReference"/>
        </w:rPr>
        <w:annotationRef/>
      </w:r>
      <w:r>
        <w:rPr>
          <w:lang w:val="id-ID"/>
        </w:rPr>
        <w:t>Teman siapa?</w:t>
      </w:r>
    </w:p>
  </w:comment>
  <w:comment w:id="49" w:author="RMahendra" w:date="2016-12-09T09:27:00Z" w:initials="R">
    <w:p w14:paraId="5D0C58F4" w14:textId="77777777" w:rsidR="008C12B4" w:rsidRPr="00E2666A" w:rsidRDefault="008C12B4">
      <w:pPr>
        <w:pStyle w:val="CommentText"/>
        <w:rPr>
          <w:lang w:val="id-ID"/>
        </w:rPr>
      </w:pPr>
      <w:r>
        <w:rPr>
          <w:rStyle w:val="CommentReference"/>
        </w:rPr>
        <w:annotationRef/>
      </w:r>
      <w:r>
        <w:rPr>
          <w:lang w:val="id-ID"/>
        </w:rPr>
        <w:t>Hindari penggunaan kosakata yang subjektif dan sulit diukur kebenarannya dalam penulisan ilmiah.</w:t>
      </w:r>
    </w:p>
  </w:comment>
  <w:comment w:id="60" w:author="RMahendra" w:date="2016-12-09T09:27:00Z" w:initials="R">
    <w:p w14:paraId="3DBD645A" w14:textId="77777777" w:rsidR="008C12B4" w:rsidRPr="00E2666A" w:rsidRDefault="008C12B4">
      <w:pPr>
        <w:pStyle w:val="CommentText"/>
        <w:rPr>
          <w:lang w:val="id-ID"/>
        </w:rPr>
      </w:pPr>
      <w:r>
        <w:rPr>
          <w:rStyle w:val="CommentReference"/>
        </w:rPr>
        <w:annotationRef/>
      </w:r>
      <w:r>
        <w:rPr>
          <w:lang w:val="id-ID"/>
        </w:rPr>
        <w:t>Angka 1-10 ditulis dalam representasi huruf dalam kalimat (jika bukan berupa penjabaran data)</w:t>
      </w:r>
    </w:p>
  </w:comment>
  <w:comment w:id="74" w:author="RMahendra" w:date="2016-12-09T09:27:00Z" w:initials="R">
    <w:p w14:paraId="25BFB720" w14:textId="77777777" w:rsidR="008C12B4" w:rsidRPr="00E2666A" w:rsidRDefault="008C12B4">
      <w:pPr>
        <w:pStyle w:val="CommentText"/>
        <w:rPr>
          <w:lang w:val="id-ID"/>
        </w:rPr>
      </w:pPr>
      <w:r>
        <w:rPr>
          <w:rStyle w:val="CommentReference"/>
        </w:rPr>
        <w:annotationRef/>
      </w:r>
      <w:r>
        <w:rPr>
          <w:lang w:val="id-ID"/>
        </w:rPr>
        <w:t>Kalimat terlalu panjang</w:t>
      </w:r>
    </w:p>
  </w:comment>
  <w:comment w:id="79" w:author="RMahendra" w:date="2016-12-09T09:27:00Z" w:initials="R">
    <w:p w14:paraId="46E105B7" w14:textId="77777777" w:rsidR="008C12B4" w:rsidRPr="00154154" w:rsidRDefault="008C12B4">
      <w:pPr>
        <w:pStyle w:val="CommentText"/>
        <w:rPr>
          <w:lang w:val="id-ID"/>
        </w:rPr>
      </w:pPr>
      <w:r>
        <w:rPr>
          <w:rStyle w:val="CommentReference"/>
        </w:rPr>
        <w:annotationRef/>
      </w:r>
      <w:r>
        <w:rPr>
          <w:lang w:val="id-ID"/>
        </w:rPr>
        <w:t>Kalimat terlalu panjang</w:t>
      </w:r>
    </w:p>
  </w:comment>
  <w:comment w:id="120" w:author="RMahendra" w:date="2016-12-09T09:27:00Z" w:initials="R">
    <w:p w14:paraId="41A51512" w14:textId="77777777" w:rsidR="008C12B4" w:rsidRDefault="008C12B4">
      <w:pPr>
        <w:pStyle w:val="CommentText"/>
      </w:pPr>
      <w:r>
        <w:rPr>
          <w:rStyle w:val="CommentReference"/>
        </w:rPr>
        <w:annotationRef/>
      </w:r>
      <w:r>
        <w:rPr>
          <w:lang w:val="id-ID"/>
        </w:rPr>
        <w:t>Apakah yang dimaksud perusahaan Kudo atau aplikasi?</w:t>
      </w:r>
    </w:p>
  </w:comment>
  <w:comment w:id="125" w:author="RMahendra" w:date="2016-12-09T09:27:00Z" w:initials="R">
    <w:p w14:paraId="75263A56" w14:textId="77777777" w:rsidR="008C12B4" w:rsidRPr="00154154" w:rsidRDefault="008C12B4">
      <w:pPr>
        <w:pStyle w:val="CommentText"/>
        <w:rPr>
          <w:lang w:val="id-ID"/>
        </w:rPr>
      </w:pPr>
      <w:r>
        <w:rPr>
          <w:rStyle w:val="CommentReference"/>
        </w:rPr>
        <w:annotationRef/>
      </w:r>
      <w:r>
        <w:rPr>
          <w:lang w:val="id-ID"/>
        </w:rPr>
        <w:t>Tidak perlu dicetak miring</w:t>
      </w:r>
    </w:p>
  </w:comment>
  <w:comment w:id="141" w:author="RMahendra" w:date="2016-12-09T09:27:00Z" w:initials="R">
    <w:p w14:paraId="5698FD89" w14:textId="77777777" w:rsidR="008C12B4" w:rsidRPr="00CA7F89" w:rsidRDefault="008C12B4">
      <w:pPr>
        <w:pStyle w:val="CommentText"/>
        <w:rPr>
          <w:lang w:val="id-ID"/>
        </w:rPr>
      </w:pPr>
      <w:r>
        <w:rPr>
          <w:rStyle w:val="CommentReference"/>
        </w:rPr>
        <w:annotationRef/>
      </w:r>
      <w:r>
        <w:rPr>
          <w:lang w:val="id-ID"/>
        </w:rPr>
        <w:t>Tidak perlu tanda koma</w:t>
      </w:r>
    </w:p>
  </w:comment>
  <w:comment w:id="147" w:author="RMahendra" w:date="2016-12-09T09:27:00Z" w:initials="R">
    <w:p w14:paraId="46435A32" w14:textId="77777777" w:rsidR="008C12B4" w:rsidRPr="00CA7F89" w:rsidRDefault="008C12B4">
      <w:pPr>
        <w:pStyle w:val="CommentText"/>
        <w:rPr>
          <w:lang w:val="id-ID"/>
        </w:rPr>
      </w:pPr>
      <w:r>
        <w:rPr>
          <w:rStyle w:val="CommentReference"/>
        </w:rPr>
        <w:annotationRef/>
      </w:r>
      <w:r>
        <w:rPr>
          <w:lang w:val="id-ID"/>
        </w:rPr>
        <w:t>Berikan paragraf pengantar agar sub bab 2.1.2.1.,  2.1.2.2., dan 2.1.2.3 memiliki keterkaitan.</w:t>
      </w:r>
    </w:p>
  </w:comment>
  <w:comment w:id="170" w:author="RMahendra" w:date="2016-12-09T09:27:00Z" w:initials="R">
    <w:p w14:paraId="20E7F972" w14:textId="77777777" w:rsidR="008C12B4" w:rsidRPr="00A30435" w:rsidRDefault="008C12B4">
      <w:pPr>
        <w:pStyle w:val="CommentText"/>
        <w:rPr>
          <w:lang w:val="id-ID"/>
        </w:rPr>
      </w:pPr>
      <w:r>
        <w:rPr>
          <w:rStyle w:val="CommentReference"/>
        </w:rPr>
        <w:annotationRef/>
      </w:r>
      <w:r>
        <w:rPr>
          <w:lang w:val="id-ID"/>
        </w:rPr>
        <w:t>Tanda koma</w:t>
      </w:r>
    </w:p>
  </w:comment>
  <w:comment w:id="183" w:author="RMahendra" w:date="2016-12-09T09:27:00Z" w:initials="R">
    <w:p w14:paraId="7E59569D" w14:textId="77777777" w:rsidR="008C12B4" w:rsidRPr="00A672D1" w:rsidRDefault="008C12B4">
      <w:pPr>
        <w:pStyle w:val="CommentText"/>
        <w:rPr>
          <w:lang w:val="id-ID"/>
        </w:rPr>
      </w:pPr>
      <w:r>
        <w:rPr>
          <w:rStyle w:val="CommentReference"/>
        </w:rPr>
        <w:annotationRef/>
      </w:r>
      <w:r>
        <w:rPr>
          <w:lang w:val="id-ID"/>
        </w:rPr>
        <w:t>Tanda koma</w:t>
      </w:r>
    </w:p>
  </w:comment>
  <w:comment w:id="185" w:author="RMahendra" w:date="2016-12-09T09:27:00Z" w:initials="R">
    <w:p w14:paraId="445CBAD3" w14:textId="77777777" w:rsidR="008C12B4" w:rsidRPr="00A672D1" w:rsidRDefault="008C12B4">
      <w:pPr>
        <w:pStyle w:val="CommentText"/>
        <w:rPr>
          <w:lang w:val="id-ID"/>
        </w:rPr>
      </w:pPr>
      <w:r>
        <w:rPr>
          <w:rStyle w:val="CommentReference"/>
        </w:rPr>
        <w:annotationRef/>
      </w:r>
      <w:r>
        <w:rPr>
          <w:lang w:val="id-ID"/>
        </w:rPr>
        <w:t>Tanda koma</w:t>
      </w:r>
    </w:p>
  </w:comment>
  <w:comment w:id="210" w:author="RMahendra" w:date="2016-12-09T09:27:00Z" w:initials="R">
    <w:p w14:paraId="3477F8CF" w14:textId="77777777" w:rsidR="008C12B4" w:rsidRPr="00A672D1" w:rsidRDefault="008C12B4">
      <w:pPr>
        <w:pStyle w:val="CommentText"/>
        <w:rPr>
          <w:lang w:val="id-ID"/>
        </w:rPr>
      </w:pPr>
      <w:r>
        <w:rPr>
          <w:rStyle w:val="CommentReference"/>
        </w:rPr>
        <w:annotationRef/>
      </w:r>
      <w:r>
        <w:rPr>
          <w:lang w:val="id-ID"/>
        </w:rPr>
        <w:t xml:space="preserve">Tim apakah yang dimaksud? Apakah ada </w:t>
      </w:r>
      <w:r>
        <w:rPr>
          <w:i/>
          <w:lang w:val="id-ID"/>
        </w:rPr>
        <w:t xml:space="preserve">intern </w:t>
      </w:r>
      <w:r>
        <w:rPr>
          <w:lang w:val="id-ID"/>
        </w:rPr>
        <w:t xml:space="preserve">lainnya dalam proyek FAQ dan </w:t>
      </w:r>
      <w:r>
        <w:rPr>
          <w:i/>
          <w:lang w:val="id-ID"/>
        </w:rPr>
        <w:t>Feedback</w:t>
      </w:r>
      <w:r>
        <w:rPr>
          <w:lang w:val="id-ID"/>
        </w:rPr>
        <w:t>?</w:t>
      </w:r>
    </w:p>
  </w:comment>
  <w:comment w:id="221" w:author="RMahendra" w:date="2016-12-09T09:27:00Z" w:initials="R">
    <w:p w14:paraId="7990F3F7" w14:textId="77777777" w:rsidR="008C12B4" w:rsidRPr="00A672D1" w:rsidRDefault="008C12B4">
      <w:pPr>
        <w:pStyle w:val="CommentText"/>
        <w:rPr>
          <w:lang w:val="id-ID"/>
        </w:rPr>
      </w:pPr>
      <w:r>
        <w:rPr>
          <w:rStyle w:val="CommentReference"/>
        </w:rPr>
        <w:annotationRef/>
      </w:r>
      <w:r>
        <w:rPr>
          <w:lang w:val="id-ID"/>
        </w:rPr>
        <w:t>Perbaiki kalimat ini</w:t>
      </w:r>
    </w:p>
  </w:comment>
  <w:comment w:id="228" w:author="RMahendra" w:date="2016-12-09T09:27:00Z" w:initials="R">
    <w:p w14:paraId="48EC319B" w14:textId="77777777" w:rsidR="008C12B4" w:rsidRPr="00A672D1" w:rsidRDefault="008C12B4">
      <w:pPr>
        <w:pStyle w:val="CommentText"/>
        <w:rPr>
          <w:lang w:val="id-ID"/>
        </w:rPr>
      </w:pPr>
      <w:r>
        <w:rPr>
          <w:rStyle w:val="CommentReference"/>
        </w:rPr>
        <w:annotationRef/>
      </w:r>
      <w:r>
        <w:rPr>
          <w:lang w:val="id-ID"/>
        </w:rPr>
        <w:t>Tanda koma</w:t>
      </w:r>
    </w:p>
  </w:comment>
  <w:comment w:id="235" w:author="RMahendra" w:date="2016-12-09T09:27:00Z" w:initials="R">
    <w:p w14:paraId="2837F049" w14:textId="77777777" w:rsidR="008C12B4" w:rsidRPr="001E28BD" w:rsidRDefault="008C12B4">
      <w:pPr>
        <w:pStyle w:val="CommentText"/>
        <w:rPr>
          <w:lang w:val="id-ID"/>
        </w:rPr>
      </w:pPr>
      <w:r>
        <w:rPr>
          <w:rStyle w:val="CommentReference"/>
        </w:rPr>
        <w:annotationRef/>
      </w:r>
      <w:r>
        <w:rPr>
          <w:lang w:val="id-ID"/>
        </w:rPr>
        <w:t>Tidak perlu tanda koma</w:t>
      </w:r>
    </w:p>
  </w:comment>
  <w:comment w:id="249" w:author="RMahendra" w:date="2016-12-09T09:27:00Z" w:initials="R">
    <w:p w14:paraId="0509E65B" w14:textId="77777777" w:rsidR="008C12B4" w:rsidRPr="001E28BD" w:rsidRDefault="008C12B4">
      <w:pPr>
        <w:pStyle w:val="CommentText"/>
        <w:rPr>
          <w:lang w:val="id-ID"/>
        </w:rPr>
      </w:pPr>
      <w:r>
        <w:rPr>
          <w:rStyle w:val="CommentReference"/>
        </w:rPr>
        <w:annotationRef/>
      </w:r>
      <w:r>
        <w:rPr>
          <w:lang w:val="id-ID"/>
        </w:rPr>
        <w:t>Tidak perlu tanda koma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895C96" w15:done="0"/>
  <w15:commentEx w15:paraId="41B1CCD8" w15:done="0"/>
  <w15:commentEx w15:paraId="5D0C58F4" w15:done="0"/>
  <w15:commentEx w15:paraId="3DBD645A" w15:done="0"/>
  <w15:commentEx w15:paraId="25BFB720" w15:done="0"/>
  <w15:commentEx w15:paraId="46E105B7" w15:done="0"/>
  <w15:commentEx w15:paraId="41A51512" w15:done="0"/>
  <w15:commentEx w15:paraId="75263A56" w15:done="0"/>
  <w15:commentEx w15:paraId="5698FD89" w15:done="0"/>
  <w15:commentEx w15:paraId="46435A32" w15:done="0"/>
  <w15:commentEx w15:paraId="20E7F972" w15:done="0"/>
  <w15:commentEx w15:paraId="7E59569D" w15:done="0"/>
  <w15:commentEx w15:paraId="445CBAD3" w15:done="0"/>
  <w15:commentEx w15:paraId="3477F8CF" w15:done="0"/>
  <w15:commentEx w15:paraId="7990F3F7" w15:done="0"/>
  <w15:commentEx w15:paraId="48EC319B" w15:done="0"/>
  <w15:commentEx w15:paraId="2837F049" w15:done="0"/>
  <w15:commentEx w15:paraId="0509E65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D03CE" w14:textId="77777777" w:rsidR="008659FD" w:rsidRDefault="008659FD" w:rsidP="00DE2543">
      <w:pPr>
        <w:spacing w:after="0" w:line="240" w:lineRule="auto"/>
      </w:pPr>
      <w:r>
        <w:separator/>
      </w:r>
    </w:p>
  </w:endnote>
  <w:endnote w:type="continuationSeparator" w:id="0">
    <w:p w14:paraId="54407F7C" w14:textId="77777777" w:rsidR="008659FD" w:rsidRDefault="008659FD"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393268746"/>
      <w:docPartObj>
        <w:docPartGallery w:val="Page Numbers (Bottom of Page)"/>
        <w:docPartUnique/>
      </w:docPartObj>
    </w:sdtPr>
    <w:sdtEndPr/>
    <w:sdtContent>
      <w:p w14:paraId="40934FAB" w14:textId="77777777" w:rsidR="008C12B4" w:rsidRPr="00AF3C00" w:rsidRDefault="008C12B4" w:rsidP="00AF3C00">
        <w:pPr>
          <w:pStyle w:val="Footer"/>
          <w:jc w:val="right"/>
          <w:rPr>
            <w:sz w:val="20"/>
            <w:szCs w:val="20"/>
          </w:rPr>
        </w:pPr>
        <w:r w:rsidRPr="00AF3C00">
          <w:rPr>
            <w:rFonts w:ascii="Arial" w:hAnsi="Arial" w:cs="Arial"/>
            <w:b/>
            <w:sz w:val="20"/>
            <w:szCs w:val="20"/>
          </w:rPr>
          <w:t>Universitas Indonesia</w:t>
        </w:r>
      </w:p>
    </w:sdtContent>
  </w:sdt>
  <w:p w14:paraId="6E643978" w14:textId="77777777" w:rsidR="008C12B4" w:rsidRPr="00AF3C00" w:rsidRDefault="008C12B4">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43266" w14:textId="77777777" w:rsidR="008C12B4" w:rsidRPr="00AF3C00" w:rsidRDefault="008C12B4" w:rsidP="00AF3C00">
    <w:pPr>
      <w:pStyle w:val="Footer"/>
      <w:jc w:val="right"/>
      <w:rPr>
        <w:rFonts w:ascii="Arial" w:hAnsi="Arial" w:cs="Arial"/>
        <w:b/>
        <w:sz w:val="20"/>
        <w:szCs w:val="20"/>
      </w:rPr>
    </w:pPr>
    <w:r>
      <w:rPr>
        <w:rFonts w:ascii="Arial" w:hAnsi="Arial" w:cs="Arial"/>
        <w:b/>
        <w:sz w:val="20"/>
        <w:szCs w:val="20"/>
      </w:rPr>
      <w:t>Universitas Indonesia</w:t>
    </w:r>
  </w:p>
  <w:p w14:paraId="0D1E5D62" w14:textId="77777777" w:rsidR="008C12B4" w:rsidRDefault="008C1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89F82" w14:textId="77777777" w:rsidR="008659FD" w:rsidRDefault="008659FD" w:rsidP="00DE2543">
      <w:pPr>
        <w:spacing w:after="0" w:line="240" w:lineRule="auto"/>
      </w:pPr>
      <w:r>
        <w:separator/>
      </w:r>
    </w:p>
  </w:footnote>
  <w:footnote w:type="continuationSeparator" w:id="0">
    <w:p w14:paraId="3EAF7C47" w14:textId="77777777" w:rsidR="008659FD" w:rsidRDefault="008659FD"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233557"/>
      <w:docPartObj>
        <w:docPartGallery w:val="Page Numbers (Top of Page)"/>
        <w:docPartUnique/>
      </w:docPartObj>
    </w:sdtPr>
    <w:sdtEndPr/>
    <w:sdtContent>
      <w:p w14:paraId="7516312B" w14:textId="38FB3204" w:rsidR="008C12B4" w:rsidRDefault="008C12B4">
        <w:pPr>
          <w:pStyle w:val="Header"/>
          <w:jc w:val="right"/>
        </w:pPr>
        <w:r>
          <w:fldChar w:fldCharType="begin"/>
        </w:r>
        <w:r>
          <w:instrText xml:space="preserve"> PAGE   \* MERGEFORMAT </w:instrText>
        </w:r>
        <w:r>
          <w:fldChar w:fldCharType="separate"/>
        </w:r>
        <w:r w:rsidR="00B00FD8">
          <w:rPr>
            <w:noProof/>
          </w:rPr>
          <w:t>iv</w:t>
        </w:r>
        <w:r>
          <w:rPr>
            <w:noProof/>
          </w:rPr>
          <w:fldChar w:fldCharType="end"/>
        </w:r>
      </w:p>
    </w:sdtContent>
  </w:sdt>
  <w:p w14:paraId="6F6933BB" w14:textId="77777777" w:rsidR="008C12B4" w:rsidRDefault="008C12B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28412"/>
      <w:docPartObj>
        <w:docPartGallery w:val="Page Numbers (Top of Page)"/>
        <w:docPartUnique/>
      </w:docPartObj>
    </w:sdtPr>
    <w:sdtEndPr/>
    <w:sdtContent>
      <w:p w14:paraId="41268BD7" w14:textId="7CD0E9FA" w:rsidR="008C12B4" w:rsidRDefault="008C12B4">
        <w:pPr>
          <w:pStyle w:val="Header"/>
          <w:jc w:val="right"/>
        </w:pPr>
        <w:r>
          <w:fldChar w:fldCharType="begin"/>
        </w:r>
        <w:r>
          <w:instrText xml:space="preserve"> PAGE   \* MERGEFORMAT </w:instrText>
        </w:r>
        <w:r>
          <w:fldChar w:fldCharType="separate"/>
        </w:r>
        <w:r w:rsidR="00B00FD8">
          <w:rPr>
            <w:noProof/>
          </w:rPr>
          <w:t>21</w:t>
        </w:r>
        <w:r>
          <w:rPr>
            <w:noProof/>
          </w:rPr>
          <w:fldChar w:fldCharType="end"/>
        </w:r>
      </w:p>
    </w:sdtContent>
  </w:sdt>
  <w:p w14:paraId="7ECF7E22" w14:textId="77777777" w:rsidR="008C12B4" w:rsidRDefault="008C12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1DC1FD9F" w14:textId="34515709" w:rsidR="008C12B4" w:rsidRDefault="008C12B4">
        <w:pPr>
          <w:pStyle w:val="Header"/>
          <w:jc w:val="right"/>
        </w:pPr>
        <w:r>
          <w:fldChar w:fldCharType="begin"/>
        </w:r>
        <w:r>
          <w:instrText xml:space="preserve"> PAGE    \* MERGEFORMAT </w:instrText>
        </w:r>
        <w:r>
          <w:fldChar w:fldCharType="separate"/>
        </w:r>
        <w:r w:rsidR="00B00FD8">
          <w:rPr>
            <w:noProof/>
          </w:rPr>
          <w:t>xxvi</w:t>
        </w:r>
        <w:r>
          <w:rPr>
            <w:noProof/>
          </w:rPr>
          <w:fldChar w:fldCharType="end"/>
        </w:r>
      </w:p>
    </w:sdtContent>
  </w:sdt>
  <w:p w14:paraId="362B90AF" w14:textId="77777777" w:rsidR="008C12B4" w:rsidRDefault="008C12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A2F2BDB"/>
    <w:multiLevelType w:val="multilevel"/>
    <w:tmpl w:val="868E99DC"/>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ti Fatimah">
    <w15:presenceInfo w15:providerId="None" w15:userId="Siti Fatim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28FA"/>
    <w:rsid w:val="0000143E"/>
    <w:rsid w:val="0000491A"/>
    <w:rsid w:val="00014FE2"/>
    <w:rsid w:val="00026E8D"/>
    <w:rsid w:val="00036574"/>
    <w:rsid w:val="000423F6"/>
    <w:rsid w:val="00067104"/>
    <w:rsid w:val="00081F26"/>
    <w:rsid w:val="000B569B"/>
    <w:rsid w:val="000C17AA"/>
    <w:rsid w:val="000D017C"/>
    <w:rsid w:val="000D468D"/>
    <w:rsid w:val="000E1622"/>
    <w:rsid w:val="000E2430"/>
    <w:rsid w:val="000E2C50"/>
    <w:rsid w:val="00103673"/>
    <w:rsid w:val="00105FFF"/>
    <w:rsid w:val="001228FA"/>
    <w:rsid w:val="00142E0D"/>
    <w:rsid w:val="00154154"/>
    <w:rsid w:val="001809A9"/>
    <w:rsid w:val="00182810"/>
    <w:rsid w:val="00186BA7"/>
    <w:rsid w:val="00187329"/>
    <w:rsid w:val="00194402"/>
    <w:rsid w:val="001A02CB"/>
    <w:rsid w:val="001A0819"/>
    <w:rsid w:val="001B0577"/>
    <w:rsid w:val="001C3664"/>
    <w:rsid w:val="001D0601"/>
    <w:rsid w:val="001D24E6"/>
    <w:rsid w:val="001E28BD"/>
    <w:rsid w:val="001F7316"/>
    <w:rsid w:val="00201A6F"/>
    <w:rsid w:val="002177BB"/>
    <w:rsid w:val="002327FD"/>
    <w:rsid w:val="002528D8"/>
    <w:rsid w:val="00261261"/>
    <w:rsid w:val="00263E8E"/>
    <w:rsid w:val="00276A71"/>
    <w:rsid w:val="002944CD"/>
    <w:rsid w:val="002A0B86"/>
    <w:rsid w:val="002A1496"/>
    <w:rsid w:val="002C18E2"/>
    <w:rsid w:val="002F7041"/>
    <w:rsid w:val="00310564"/>
    <w:rsid w:val="00313E1D"/>
    <w:rsid w:val="00324D00"/>
    <w:rsid w:val="00333892"/>
    <w:rsid w:val="003355DD"/>
    <w:rsid w:val="0033794E"/>
    <w:rsid w:val="00341161"/>
    <w:rsid w:val="00343003"/>
    <w:rsid w:val="003930C4"/>
    <w:rsid w:val="003956A6"/>
    <w:rsid w:val="003A1049"/>
    <w:rsid w:val="003C2F4F"/>
    <w:rsid w:val="003F2A14"/>
    <w:rsid w:val="003F340E"/>
    <w:rsid w:val="003F7B01"/>
    <w:rsid w:val="0044437A"/>
    <w:rsid w:val="00450960"/>
    <w:rsid w:val="00454C24"/>
    <w:rsid w:val="00463570"/>
    <w:rsid w:val="0047369A"/>
    <w:rsid w:val="00484B67"/>
    <w:rsid w:val="00486558"/>
    <w:rsid w:val="00496ADC"/>
    <w:rsid w:val="004B72AA"/>
    <w:rsid w:val="004B7D11"/>
    <w:rsid w:val="004C5364"/>
    <w:rsid w:val="004C79B5"/>
    <w:rsid w:val="0051259B"/>
    <w:rsid w:val="00513634"/>
    <w:rsid w:val="00513B7B"/>
    <w:rsid w:val="005153F8"/>
    <w:rsid w:val="0052028A"/>
    <w:rsid w:val="00527DCE"/>
    <w:rsid w:val="00544AC1"/>
    <w:rsid w:val="00546D72"/>
    <w:rsid w:val="005523B4"/>
    <w:rsid w:val="0056489C"/>
    <w:rsid w:val="00572FA7"/>
    <w:rsid w:val="00587241"/>
    <w:rsid w:val="005A2ACE"/>
    <w:rsid w:val="005A2BC0"/>
    <w:rsid w:val="005B1447"/>
    <w:rsid w:val="005B410D"/>
    <w:rsid w:val="005D14DC"/>
    <w:rsid w:val="005E26B2"/>
    <w:rsid w:val="005E5FFC"/>
    <w:rsid w:val="006002CA"/>
    <w:rsid w:val="0060692A"/>
    <w:rsid w:val="006076F0"/>
    <w:rsid w:val="0066072A"/>
    <w:rsid w:val="00664F30"/>
    <w:rsid w:val="006851F2"/>
    <w:rsid w:val="0068553E"/>
    <w:rsid w:val="00691A93"/>
    <w:rsid w:val="006A1B77"/>
    <w:rsid w:val="006B4D15"/>
    <w:rsid w:val="006D19D2"/>
    <w:rsid w:val="006E66E8"/>
    <w:rsid w:val="006E7460"/>
    <w:rsid w:val="006F25A7"/>
    <w:rsid w:val="00701228"/>
    <w:rsid w:val="007448AC"/>
    <w:rsid w:val="00754DCD"/>
    <w:rsid w:val="0075749E"/>
    <w:rsid w:val="00767A81"/>
    <w:rsid w:val="00775ACD"/>
    <w:rsid w:val="00780B0B"/>
    <w:rsid w:val="00782145"/>
    <w:rsid w:val="00784E5B"/>
    <w:rsid w:val="007861A2"/>
    <w:rsid w:val="00791803"/>
    <w:rsid w:val="00795F96"/>
    <w:rsid w:val="007A2A9A"/>
    <w:rsid w:val="007A32C2"/>
    <w:rsid w:val="007B7ECA"/>
    <w:rsid w:val="007C00A8"/>
    <w:rsid w:val="007D5C3C"/>
    <w:rsid w:val="007E0B49"/>
    <w:rsid w:val="007E1635"/>
    <w:rsid w:val="007E4807"/>
    <w:rsid w:val="00807A4F"/>
    <w:rsid w:val="00825A3F"/>
    <w:rsid w:val="00826EDA"/>
    <w:rsid w:val="00830F95"/>
    <w:rsid w:val="00831B3B"/>
    <w:rsid w:val="00837E9B"/>
    <w:rsid w:val="00846E4B"/>
    <w:rsid w:val="008659FD"/>
    <w:rsid w:val="008A5740"/>
    <w:rsid w:val="008B444A"/>
    <w:rsid w:val="008B4AA0"/>
    <w:rsid w:val="008C12B4"/>
    <w:rsid w:val="008C1A07"/>
    <w:rsid w:val="008E2322"/>
    <w:rsid w:val="008E7409"/>
    <w:rsid w:val="008F1607"/>
    <w:rsid w:val="008F6CF1"/>
    <w:rsid w:val="00900014"/>
    <w:rsid w:val="009013FB"/>
    <w:rsid w:val="00902D14"/>
    <w:rsid w:val="0090353D"/>
    <w:rsid w:val="009050AD"/>
    <w:rsid w:val="00911169"/>
    <w:rsid w:val="009174F2"/>
    <w:rsid w:val="00927148"/>
    <w:rsid w:val="00933C34"/>
    <w:rsid w:val="00937039"/>
    <w:rsid w:val="0095075A"/>
    <w:rsid w:val="00951BB1"/>
    <w:rsid w:val="00965522"/>
    <w:rsid w:val="00971847"/>
    <w:rsid w:val="00976CB4"/>
    <w:rsid w:val="009A1DE1"/>
    <w:rsid w:val="009A5485"/>
    <w:rsid w:val="009A6576"/>
    <w:rsid w:val="009B5062"/>
    <w:rsid w:val="009C104B"/>
    <w:rsid w:val="009C5AE2"/>
    <w:rsid w:val="009C7830"/>
    <w:rsid w:val="009D38E7"/>
    <w:rsid w:val="009E5801"/>
    <w:rsid w:val="00A30435"/>
    <w:rsid w:val="00A672D1"/>
    <w:rsid w:val="00A73763"/>
    <w:rsid w:val="00A856D8"/>
    <w:rsid w:val="00AC4021"/>
    <w:rsid w:val="00AC5309"/>
    <w:rsid w:val="00AE2D40"/>
    <w:rsid w:val="00AF2473"/>
    <w:rsid w:val="00AF3302"/>
    <w:rsid w:val="00AF3C00"/>
    <w:rsid w:val="00AF5B75"/>
    <w:rsid w:val="00B00FD8"/>
    <w:rsid w:val="00B11BBA"/>
    <w:rsid w:val="00B152D8"/>
    <w:rsid w:val="00B15E27"/>
    <w:rsid w:val="00B33B23"/>
    <w:rsid w:val="00B354D5"/>
    <w:rsid w:val="00B4251B"/>
    <w:rsid w:val="00B51A98"/>
    <w:rsid w:val="00B70EA6"/>
    <w:rsid w:val="00B765E2"/>
    <w:rsid w:val="00B922F2"/>
    <w:rsid w:val="00BA711A"/>
    <w:rsid w:val="00BB4CB8"/>
    <w:rsid w:val="00BB5830"/>
    <w:rsid w:val="00BB7F48"/>
    <w:rsid w:val="00BE0F27"/>
    <w:rsid w:val="00BF0B64"/>
    <w:rsid w:val="00C032FF"/>
    <w:rsid w:val="00C25186"/>
    <w:rsid w:val="00C30872"/>
    <w:rsid w:val="00C4535C"/>
    <w:rsid w:val="00C467F7"/>
    <w:rsid w:val="00C528C3"/>
    <w:rsid w:val="00C5539D"/>
    <w:rsid w:val="00C56E8A"/>
    <w:rsid w:val="00C70D6B"/>
    <w:rsid w:val="00C76B63"/>
    <w:rsid w:val="00CA3856"/>
    <w:rsid w:val="00CA7F89"/>
    <w:rsid w:val="00CB511F"/>
    <w:rsid w:val="00CB5611"/>
    <w:rsid w:val="00CB56E0"/>
    <w:rsid w:val="00CC71AC"/>
    <w:rsid w:val="00CD1185"/>
    <w:rsid w:val="00CD5E6E"/>
    <w:rsid w:val="00CE6CA0"/>
    <w:rsid w:val="00D05F98"/>
    <w:rsid w:val="00D10208"/>
    <w:rsid w:val="00D35BC3"/>
    <w:rsid w:val="00D50EEF"/>
    <w:rsid w:val="00D63F59"/>
    <w:rsid w:val="00D76E10"/>
    <w:rsid w:val="00D870F4"/>
    <w:rsid w:val="00DA25A8"/>
    <w:rsid w:val="00DC1D44"/>
    <w:rsid w:val="00DD0FBA"/>
    <w:rsid w:val="00DD4AD5"/>
    <w:rsid w:val="00DD62CD"/>
    <w:rsid w:val="00DE2543"/>
    <w:rsid w:val="00DE3404"/>
    <w:rsid w:val="00DF2281"/>
    <w:rsid w:val="00DF4A11"/>
    <w:rsid w:val="00DF7D17"/>
    <w:rsid w:val="00E16885"/>
    <w:rsid w:val="00E24960"/>
    <w:rsid w:val="00E26385"/>
    <w:rsid w:val="00E26408"/>
    <w:rsid w:val="00E2666A"/>
    <w:rsid w:val="00E402F5"/>
    <w:rsid w:val="00E5712F"/>
    <w:rsid w:val="00E57754"/>
    <w:rsid w:val="00E930F2"/>
    <w:rsid w:val="00EB0DB6"/>
    <w:rsid w:val="00EC0001"/>
    <w:rsid w:val="00EE69CF"/>
    <w:rsid w:val="00F0566D"/>
    <w:rsid w:val="00F12F42"/>
    <w:rsid w:val="00F1529D"/>
    <w:rsid w:val="00F30200"/>
    <w:rsid w:val="00F36754"/>
    <w:rsid w:val="00F66214"/>
    <w:rsid w:val="00F77CE9"/>
    <w:rsid w:val="00F91B06"/>
    <w:rsid w:val="00FA374D"/>
    <w:rsid w:val="00FA4987"/>
    <w:rsid w:val="00FB6246"/>
    <w:rsid w:val="00FD3A5B"/>
    <w:rsid w:val="00FD4C53"/>
    <w:rsid w:val="00FE3A29"/>
    <w:rsid w:val="00FF1D4D"/>
    <w:rsid w:val="00FF32D7"/>
    <w:rsid w:val="00FF4C2E"/>
    <w:rsid w:val="00FF5FC8"/>
    <w:rsid w:val="00FF768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6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3A10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657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character" w:customStyle="1" w:styleId="Heading4Char">
    <w:name w:val="Heading 4 Char"/>
    <w:basedOn w:val="DefaultParagraphFont"/>
    <w:link w:val="Heading4"/>
    <w:uiPriority w:val="9"/>
    <w:rsid w:val="003A1049"/>
    <w:rPr>
      <w:rFonts w:asciiTheme="majorHAnsi" w:eastAsiaTheme="majorEastAsia" w:hAnsiTheme="majorHAnsi" w:cstheme="majorBidi"/>
      <w:i/>
      <w:iCs/>
      <w:color w:val="365F91" w:themeColor="accent1" w:themeShade="BF"/>
      <w:sz w:val="24"/>
    </w:rPr>
  </w:style>
  <w:style w:type="character" w:customStyle="1" w:styleId="selectable">
    <w:name w:val="selectable"/>
    <w:basedOn w:val="DefaultParagraphFont"/>
    <w:rsid w:val="00E26385"/>
  </w:style>
  <w:style w:type="character" w:customStyle="1" w:styleId="Heading5Char">
    <w:name w:val="Heading 5 Char"/>
    <w:basedOn w:val="DefaultParagraphFont"/>
    <w:link w:val="Heading5"/>
    <w:uiPriority w:val="9"/>
    <w:rsid w:val="00036574"/>
    <w:rPr>
      <w:rFonts w:asciiTheme="majorHAnsi" w:eastAsiaTheme="majorEastAsia" w:hAnsiTheme="majorHAnsi" w:cstheme="majorBidi"/>
      <w:color w:val="365F91" w:themeColor="accent1" w:themeShade="BF"/>
      <w:sz w:val="24"/>
    </w:rPr>
  </w:style>
  <w:style w:type="character" w:styleId="CommentReference">
    <w:name w:val="annotation reference"/>
    <w:basedOn w:val="DefaultParagraphFont"/>
    <w:uiPriority w:val="99"/>
    <w:semiHidden/>
    <w:unhideWhenUsed/>
    <w:rsid w:val="00E2666A"/>
    <w:rPr>
      <w:sz w:val="16"/>
      <w:szCs w:val="16"/>
    </w:rPr>
  </w:style>
  <w:style w:type="paragraph" w:styleId="CommentText">
    <w:name w:val="annotation text"/>
    <w:basedOn w:val="Normal"/>
    <w:link w:val="CommentTextChar"/>
    <w:uiPriority w:val="99"/>
    <w:semiHidden/>
    <w:unhideWhenUsed/>
    <w:rsid w:val="00E2666A"/>
    <w:pPr>
      <w:spacing w:line="240" w:lineRule="auto"/>
    </w:pPr>
    <w:rPr>
      <w:sz w:val="20"/>
      <w:szCs w:val="20"/>
    </w:rPr>
  </w:style>
  <w:style w:type="character" w:customStyle="1" w:styleId="CommentTextChar">
    <w:name w:val="Comment Text Char"/>
    <w:basedOn w:val="DefaultParagraphFont"/>
    <w:link w:val="CommentText"/>
    <w:uiPriority w:val="99"/>
    <w:semiHidden/>
    <w:rsid w:val="00E266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2666A"/>
    <w:rPr>
      <w:b/>
      <w:bCs/>
    </w:rPr>
  </w:style>
  <w:style w:type="character" w:customStyle="1" w:styleId="CommentSubjectChar">
    <w:name w:val="Comment Subject Char"/>
    <w:basedOn w:val="CommentTextChar"/>
    <w:link w:val="CommentSubject"/>
    <w:uiPriority w:val="99"/>
    <w:semiHidden/>
    <w:rsid w:val="00E2666A"/>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kudo.co.id/apa-itu-ku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31A415-8E1F-42CD-8131-C97E2007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5391</Words>
  <Characters>30729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37</cp:revision>
  <cp:lastPrinted>2017-12-11T12:13:00Z</cp:lastPrinted>
  <dcterms:created xsi:type="dcterms:W3CDTF">2016-09-19T06:05:00Z</dcterms:created>
  <dcterms:modified xsi:type="dcterms:W3CDTF">2017-12-11T12:13:00Z</dcterms:modified>
</cp:coreProperties>
</file>