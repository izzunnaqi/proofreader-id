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A565D" w14:textId="77777777" w:rsidR="001228FA" w:rsidRPr="005C253F" w:rsidRDefault="001228FA" w:rsidP="00C467F7">
      <w:pPr>
        <w:spacing w:line="240" w:lineRule="auto"/>
        <w:jc w:val="center"/>
        <w:rPr>
          <w:lang w:val="id-ID"/>
        </w:rPr>
      </w:pPr>
      <w:bookmarkStart w:id="0" w:name="_GoBack"/>
      <w:bookmarkEnd w:id="0"/>
      <w:r w:rsidRPr="005C253F">
        <w:rPr>
          <w:noProof/>
          <w:lang w:val="id-ID" w:eastAsia="ko-KR"/>
        </w:rPr>
        <w:drawing>
          <wp:inline distT="0" distB="0" distL="0" distR="0" wp14:anchorId="2E6FC5E1" wp14:editId="11071312">
            <wp:extent cx="694945" cy="762002"/>
            <wp:effectExtent l="19050" t="0" r="0" b="0"/>
            <wp:docPr id="1" name="Picture 1" descr="path3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318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5" cy="7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047A" w14:textId="77777777" w:rsidR="001228FA" w:rsidRPr="005C253F" w:rsidRDefault="001228FA" w:rsidP="00C467F7">
      <w:pPr>
        <w:spacing w:line="240" w:lineRule="auto"/>
        <w:jc w:val="center"/>
        <w:rPr>
          <w:rFonts w:cs="Times New Roman"/>
          <w:b/>
          <w:sz w:val="28"/>
          <w:szCs w:val="28"/>
          <w:lang w:val="id-ID"/>
        </w:rPr>
      </w:pPr>
      <w:r w:rsidRPr="005C253F">
        <w:rPr>
          <w:rFonts w:cs="Times New Roman"/>
          <w:b/>
          <w:sz w:val="28"/>
          <w:szCs w:val="28"/>
          <w:lang w:val="id-ID"/>
        </w:rPr>
        <w:t>UNIVERSITAS INDONESIA</w:t>
      </w:r>
    </w:p>
    <w:p w14:paraId="79989C3A" w14:textId="77777777" w:rsidR="001228FA" w:rsidRPr="005C253F" w:rsidRDefault="001228FA" w:rsidP="00C467F7">
      <w:pPr>
        <w:spacing w:line="240" w:lineRule="auto"/>
        <w:jc w:val="center"/>
        <w:rPr>
          <w:rFonts w:cs="Times New Roman"/>
          <w:b/>
          <w:sz w:val="28"/>
          <w:szCs w:val="28"/>
          <w:lang w:val="id-ID"/>
        </w:rPr>
      </w:pPr>
    </w:p>
    <w:p w14:paraId="6EAE4A17" w14:textId="77777777" w:rsidR="00C467F7" w:rsidRPr="005C253F" w:rsidRDefault="00C467F7" w:rsidP="00C467F7">
      <w:pPr>
        <w:spacing w:line="240" w:lineRule="auto"/>
        <w:jc w:val="center"/>
        <w:rPr>
          <w:rFonts w:cs="Times New Roman"/>
          <w:b/>
          <w:sz w:val="28"/>
          <w:szCs w:val="28"/>
          <w:lang w:val="id-ID"/>
        </w:rPr>
      </w:pPr>
    </w:p>
    <w:p w14:paraId="2F5D3949" w14:textId="77777777" w:rsidR="00C467F7" w:rsidRPr="005C253F" w:rsidRDefault="00C467F7" w:rsidP="00C467F7">
      <w:pPr>
        <w:spacing w:line="240" w:lineRule="auto"/>
        <w:jc w:val="center"/>
        <w:rPr>
          <w:rFonts w:cs="Times New Roman"/>
          <w:b/>
          <w:sz w:val="28"/>
          <w:szCs w:val="28"/>
          <w:lang w:val="id-ID"/>
        </w:rPr>
      </w:pPr>
    </w:p>
    <w:p w14:paraId="266B72C6" w14:textId="77777777" w:rsidR="001228FA" w:rsidRPr="00E048A7" w:rsidRDefault="00D7766A" w:rsidP="00C467F7">
      <w:pPr>
        <w:spacing w:line="240" w:lineRule="auto"/>
        <w:jc w:val="center"/>
        <w:rPr>
          <w:rFonts w:cs="Times New Roman"/>
          <w:b/>
          <w:i/>
          <w:sz w:val="28"/>
          <w:szCs w:val="28"/>
          <w:lang w:val="id-ID"/>
        </w:rPr>
      </w:pPr>
      <w:r w:rsidRPr="00E048A7">
        <w:rPr>
          <w:rFonts w:cs="Times New Roman"/>
          <w:b/>
          <w:i/>
          <w:sz w:val="28"/>
          <w:szCs w:val="28"/>
          <w:lang w:val="id-ID"/>
        </w:rPr>
        <w:t>SOFTWARE ENGINEER FOR MARKET MANAGER PRODUCTION DASHBOARD DEVELOPMENT</w:t>
      </w:r>
    </w:p>
    <w:p w14:paraId="031ED3D3" w14:textId="77777777" w:rsidR="00C467F7" w:rsidRPr="005C253F" w:rsidRDefault="00C467F7" w:rsidP="00B922F2">
      <w:pPr>
        <w:spacing w:line="240" w:lineRule="auto"/>
        <w:rPr>
          <w:rFonts w:cs="Times New Roman"/>
          <w:b/>
          <w:color w:val="0070C0"/>
          <w:sz w:val="28"/>
          <w:szCs w:val="28"/>
          <w:lang w:val="id-ID"/>
        </w:rPr>
      </w:pPr>
    </w:p>
    <w:p w14:paraId="50B0FA7A" w14:textId="77777777" w:rsidR="001228FA" w:rsidRPr="005C253F" w:rsidRDefault="001228FA" w:rsidP="00C467F7">
      <w:pPr>
        <w:spacing w:line="240" w:lineRule="auto"/>
        <w:jc w:val="center"/>
        <w:rPr>
          <w:rFonts w:cs="Times New Roman"/>
          <w:b/>
          <w:color w:val="0070C0"/>
          <w:sz w:val="28"/>
          <w:szCs w:val="28"/>
          <w:lang w:val="id-ID"/>
        </w:rPr>
      </w:pPr>
    </w:p>
    <w:p w14:paraId="3085F656" w14:textId="77777777" w:rsidR="001228FA" w:rsidRPr="005C253F" w:rsidRDefault="00791803" w:rsidP="00C467F7">
      <w:pPr>
        <w:spacing w:line="240" w:lineRule="auto"/>
        <w:jc w:val="center"/>
        <w:rPr>
          <w:rFonts w:cs="Times New Roman"/>
          <w:b/>
          <w:sz w:val="28"/>
          <w:szCs w:val="28"/>
          <w:lang w:val="id-ID"/>
        </w:rPr>
      </w:pPr>
      <w:r w:rsidRPr="005C253F">
        <w:rPr>
          <w:rFonts w:cs="Times New Roman"/>
          <w:b/>
          <w:sz w:val="28"/>
          <w:szCs w:val="28"/>
          <w:lang w:val="id-ID"/>
        </w:rPr>
        <w:t>LAPORAN KERJA PRAKTIK</w:t>
      </w:r>
    </w:p>
    <w:p w14:paraId="1E480DD2" w14:textId="77777777" w:rsidR="001228FA" w:rsidRPr="005C253F" w:rsidRDefault="001228FA" w:rsidP="00C467F7">
      <w:pPr>
        <w:spacing w:line="240" w:lineRule="auto"/>
        <w:rPr>
          <w:rFonts w:cs="Times New Roman"/>
          <w:b/>
          <w:sz w:val="28"/>
          <w:szCs w:val="28"/>
          <w:lang w:val="id-ID"/>
        </w:rPr>
      </w:pPr>
    </w:p>
    <w:p w14:paraId="4D46FD31" w14:textId="77777777" w:rsidR="001228FA" w:rsidRPr="005C253F" w:rsidRDefault="001228FA" w:rsidP="00C467F7">
      <w:pPr>
        <w:spacing w:line="240" w:lineRule="auto"/>
        <w:jc w:val="center"/>
        <w:rPr>
          <w:rFonts w:cs="Times New Roman"/>
          <w:b/>
          <w:sz w:val="28"/>
          <w:szCs w:val="28"/>
          <w:lang w:val="id-ID"/>
        </w:rPr>
      </w:pPr>
    </w:p>
    <w:p w14:paraId="376C1AB7" w14:textId="77777777" w:rsidR="001228FA" w:rsidRPr="005C253F" w:rsidRDefault="001228FA" w:rsidP="00C467F7">
      <w:pPr>
        <w:spacing w:line="240" w:lineRule="auto"/>
        <w:jc w:val="center"/>
        <w:rPr>
          <w:rFonts w:cs="Times New Roman"/>
          <w:b/>
          <w:sz w:val="28"/>
          <w:szCs w:val="28"/>
          <w:lang w:val="id-ID"/>
        </w:rPr>
      </w:pPr>
    </w:p>
    <w:p w14:paraId="4949B71F" w14:textId="77777777" w:rsidR="00C467F7" w:rsidRPr="00E048A7" w:rsidRDefault="00C467F7" w:rsidP="005C253F">
      <w:pPr>
        <w:spacing w:line="240" w:lineRule="auto"/>
        <w:rPr>
          <w:rFonts w:cs="Times New Roman"/>
          <w:b/>
          <w:sz w:val="28"/>
          <w:szCs w:val="28"/>
          <w:lang w:val="id-ID"/>
        </w:rPr>
      </w:pPr>
    </w:p>
    <w:p w14:paraId="2C02F588" w14:textId="77777777" w:rsidR="001228FA" w:rsidRPr="00E048A7" w:rsidRDefault="00A101A1" w:rsidP="00C467F7">
      <w:pPr>
        <w:spacing w:line="240" w:lineRule="auto"/>
        <w:jc w:val="center"/>
        <w:rPr>
          <w:rFonts w:cs="Times New Roman"/>
          <w:b/>
          <w:szCs w:val="24"/>
          <w:lang w:val="id-ID"/>
        </w:rPr>
      </w:pPr>
      <w:r w:rsidRPr="00E048A7">
        <w:rPr>
          <w:rFonts w:cs="Times New Roman"/>
          <w:b/>
          <w:szCs w:val="24"/>
          <w:lang w:val="id-ID"/>
        </w:rPr>
        <w:t>ARSI ALHAFIS</w:t>
      </w:r>
    </w:p>
    <w:p w14:paraId="08923102" w14:textId="77777777" w:rsidR="001228FA" w:rsidRPr="00E048A7" w:rsidRDefault="00A101A1" w:rsidP="00C467F7">
      <w:pPr>
        <w:spacing w:line="240" w:lineRule="auto"/>
        <w:jc w:val="center"/>
        <w:rPr>
          <w:rFonts w:cs="Times New Roman"/>
          <w:b/>
          <w:szCs w:val="24"/>
          <w:lang w:val="id-ID"/>
        </w:rPr>
      </w:pPr>
      <w:r w:rsidRPr="00E048A7">
        <w:rPr>
          <w:rFonts w:cs="Times New Roman"/>
          <w:b/>
          <w:szCs w:val="24"/>
          <w:lang w:val="id-ID"/>
        </w:rPr>
        <w:t>1306407363</w:t>
      </w:r>
    </w:p>
    <w:p w14:paraId="6B6EE1F5" w14:textId="77777777" w:rsidR="001228FA" w:rsidRPr="00E048A7" w:rsidRDefault="001228FA" w:rsidP="00C467F7">
      <w:pPr>
        <w:spacing w:line="240" w:lineRule="auto"/>
        <w:jc w:val="center"/>
        <w:rPr>
          <w:rFonts w:cs="Times New Roman"/>
          <w:b/>
          <w:szCs w:val="24"/>
          <w:lang w:val="id-ID"/>
        </w:rPr>
      </w:pPr>
    </w:p>
    <w:p w14:paraId="17DF51BE" w14:textId="77777777" w:rsidR="001228FA" w:rsidRPr="00E048A7" w:rsidRDefault="001228FA" w:rsidP="00C467F7">
      <w:pPr>
        <w:spacing w:line="240" w:lineRule="auto"/>
        <w:rPr>
          <w:rFonts w:cs="Times New Roman"/>
          <w:b/>
          <w:szCs w:val="24"/>
          <w:lang w:val="id-ID"/>
        </w:rPr>
      </w:pPr>
    </w:p>
    <w:p w14:paraId="6D4FA27D" w14:textId="77777777" w:rsidR="00691A93" w:rsidRPr="00E048A7" w:rsidRDefault="00691A93" w:rsidP="00C467F7">
      <w:pPr>
        <w:spacing w:line="240" w:lineRule="auto"/>
        <w:rPr>
          <w:rFonts w:cs="Times New Roman"/>
          <w:b/>
          <w:szCs w:val="24"/>
          <w:lang w:val="id-ID"/>
        </w:rPr>
      </w:pPr>
    </w:p>
    <w:p w14:paraId="231985A8" w14:textId="77777777" w:rsidR="001228FA" w:rsidRPr="00E048A7" w:rsidRDefault="001228FA" w:rsidP="00C467F7">
      <w:pPr>
        <w:spacing w:line="240" w:lineRule="auto"/>
        <w:jc w:val="center"/>
        <w:rPr>
          <w:rFonts w:cs="Times New Roman"/>
          <w:b/>
          <w:szCs w:val="24"/>
          <w:lang w:val="id-ID"/>
        </w:rPr>
      </w:pPr>
      <w:r w:rsidRPr="00E048A7">
        <w:rPr>
          <w:rFonts w:cs="Times New Roman"/>
          <w:b/>
          <w:szCs w:val="24"/>
          <w:lang w:val="id-ID"/>
        </w:rPr>
        <w:t>FAKULTAS ILMU KOMPUTER</w:t>
      </w:r>
    </w:p>
    <w:p w14:paraId="25293568" w14:textId="77777777" w:rsidR="00B922F2" w:rsidRPr="00E048A7" w:rsidRDefault="001228FA" w:rsidP="00691A9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  <w:r w:rsidRPr="00E048A7">
        <w:rPr>
          <w:rFonts w:cs="Times New Roman"/>
          <w:b/>
          <w:szCs w:val="24"/>
          <w:lang w:val="id-ID"/>
        </w:rPr>
        <w:t>PROGRAM</w:t>
      </w:r>
      <w:r w:rsidR="00B922F2" w:rsidRPr="00E048A7">
        <w:rPr>
          <w:rFonts w:cs="Times New Roman"/>
          <w:b/>
          <w:szCs w:val="24"/>
          <w:lang w:val="id-ID"/>
        </w:rPr>
        <w:t xml:space="preserve"> STUDI</w:t>
      </w:r>
      <w:r w:rsidRPr="00E048A7">
        <w:rPr>
          <w:rFonts w:cs="Times New Roman"/>
          <w:b/>
          <w:szCs w:val="24"/>
          <w:lang w:val="id-ID"/>
        </w:rPr>
        <w:t xml:space="preserve"> </w:t>
      </w:r>
      <w:r w:rsidR="00A101A1" w:rsidRPr="00E048A7">
        <w:rPr>
          <w:rFonts w:cs="Times New Roman"/>
          <w:b/>
          <w:szCs w:val="24"/>
          <w:lang w:val="id-ID"/>
        </w:rPr>
        <w:t>ILMU KOMPUTER</w:t>
      </w:r>
    </w:p>
    <w:p w14:paraId="38F2932D" w14:textId="77777777" w:rsidR="001228FA" w:rsidRPr="00E048A7" w:rsidRDefault="00B922F2" w:rsidP="00C467F7">
      <w:pPr>
        <w:spacing w:line="240" w:lineRule="auto"/>
        <w:jc w:val="center"/>
        <w:rPr>
          <w:rFonts w:cs="Times New Roman"/>
          <w:b/>
          <w:szCs w:val="24"/>
          <w:lang w:val="id-ID"/>
        </w:rPr>
      </w:pPr>
      <w:r w:rsidRPr="00E048A7">
        <w:rPr>
          <w:rFonts w:cs="Times New Roman"/>
          <w:b/>
          <w:szCs w:val="24"/>
          <w:lang w:val="id-ID"/>
        </w:rPr>
        <w:t>DEPOK</w:t>
      </w:r>
    </w:p>
    <w:p w14:paraId="4D04E842" w14:textId="77777777" w:rsidR="001228FA" w:rsidRPr="00E048A7" w:rsidRDefault="00A101A1" w:rsidP="00C467F7">
      <w:pPr>
        <w:spacing w:line="240" w:lineRule="auto"/>
        <w:jc w:val="center"/>
        <w:rPr>
          <w:rFonts w:cs="Times New Roman"/>
          <w:b/>
          <w:szCs w:val="24"/>
          <w:lang w:val="id-ID"/>
        </w:rPr>
        <w:sectPr w:rsidR="001228FA" w:rsidRPr="00E048A7" w:rsidSect="001228FA">
          <w:pgSz w:w="12240" w:h="15840"/>
          <w:pgMar w:top="1701" w:right="1701" w:bottom="1701" w:left="2275" w:header="720" w:footer="720" w:gutter="0"/>
          <w:cols w:space="720"/>
          <w:docGrid w:linePitch="360"/>
        </w:sectPr>
      </w:pPr>
      <w:r w:rsidRPr="00E048A7">
        <w:rPr>
          <w:rFonts w:cs="Times New Roman"/>
          <w:b/>
          <w:szCs w:val="24"/>
          <w:lang w:val="id-ID"/>
        </w:rPr>
        <w:t>NOVEMBER 2016</w:t>
      </w:r>
    </w:p>
    <w:p w14:paraId="504F0DAF" w14:textId="77777777" w:rsidR="009D38E7" w:rsidRPr="005C253F" w:rsidRDefault="00C467F7" w:rsidP="00C467F7">
      <w:pPr>
        <w:pStyle w:val="Heading1"/>
        <w:rPr>
          <w:lang w:val="id-ID"/>
        </w:rPr>
      </w:pPr>
      <w:bookmarkStart w:id="1" w:name="_Toc462055213"/>
      <w:r w:rsidRPr="005C253F">
        <w:rPr>
          <w:lang w:val="id-ID"/>
        </w:rPr>
        <w:lastRenderedPageBreak/>
        <w:t xml:space="preserve">HALAMAN PERSETUJUAN </w:t>
      </w:r>
      <w:r w:rsidR="005E5FFC" w:rsidRPr="005C253F">
        <w:rPr>
          <w:lang w:val="id-ID"/>
        </w:rPr>
        <w:t>DOSEN MATA KULIAH KERJA PRAKTIK</w:t>
      </w:r>
      <w:bookmarkEnd w:id="1"/>
    </w:p>
    <w:p w14:paraId="03CCC706" w14:textId="77777777" w:rsidR="00C467F7" w:rsidRPr="005C253F" w:rsidRDefault="00C467F7" w:rsidP="00C467F7">
      <w:pPr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8"/>
        <w:gridCol w:w="283"/>
        <w:gridCol w:w="5379"/>
      </w:tblGrid>
      <w:tr w:rsidR="00C467F7" w:rsidRPr="005C253F" w14:paraId="75C944AB" w14:textId="77777777" w:rsidTr="00C467F7">
        <w:tc>
          <w:tcPr>
            <w:tcW w:w="2818" w:type="dxa"/>
          </w:tcPr>
          <w:p w14:paraId="61FBD97D" w14:textId="77777777" w:rsidR="00C467F7" w:rsidRPr="005C253F" w:rsidRDefault="00C467F7" w:rsidP="00C467F7">
            <w:pPr>
              <w:rPr>
                <w:szCs w:val="24"/>
                <w:lang w:val="id-ID"/>
              </w:rPr>
            </w:pPr>
            <w:r w:rsidRPr="005C253F">
              <w:rPr>
                <w:szCs w:val="24"/>
                <w:lang w:val="id-ID"/>
              </w:rPr>
              <w:t>Laporan ini diajukan oleh</w:t>
            </w:r>
          </w:p>
        </w:tc>
        <w:tc>
          <w:tcPr>
            <w:tcW w:w="283" w:type="dxa"/>
          </w:tcPr>
          <w:p w14:paraId="15D385FA" w14:textId="77777777" w:rsidR="00C467F7" w:rsidRPr="005C253F" w:rsidRDefault="00C467F7" w:rsidP="00C467F7">
            <w:pPr>
              <w:rPr>
                <w:szCs w:val="24"/>
                <w:lang w:val="id-ID"/>
              </w:rPr>
            </w:pPr>
            <w:r w:rsidRPr="005C253F">
              <w:rPr>
                <w:szCs w:val="24"/>
                <w:lang w:val="id-ID"/>
              </w:rPr>
              <w:t>:</w:t>
            </w:r>
          </w:p>
        </w:tc>
        <w:tc>
          <w:tcPr>
            <w:tcW w:w="5379" w:type="dxa"/>
          </w:tcPr>
          <w:p w14:paraId="6EC77B12" w14:textId="77777777" w:rsidR="00C467F7" w:rsidRPr="005C253F" w:rsidRDefault="00C467F7" w:rsidP="00C467F7">
            <w:pPr>
              <w:rPr>
                <w:szCs w:val="24"/>
                <w:lang w:val="id-ID"/>
              </w:rPr>
            </w:pPr>
          </w:p>
        </w:tc>
      </w:tr>
      <w:tr w:rsidR="00C467F7" w:rsidRPr="005C253F" w14:paraId="1C9CDBE4" w14:textId="77777777" w:rsidTr="00C467F7">
        <w:tc>
          <w:tcPr>
            <w:tcW w:w="2818" w:type="dxa"/>
          </w:tcPr>
          <w:p w14:paraId="455C39F3" w14:textId="77777777" w:rsidR="00C467F7" w:rsidRPr="005C253F" w:rsidRDefault="00C467F7" w:rsidP="00C467F7">
            <w:pPr>
              <w:rPr>
                <w:szCs w:val="24"/>
                <w:lang w:val="id-ID"/>
              </w:rPr>
            </w:pPr>
            <w:r w:rsidRPr="005C253F">
              <w:rPr>
                <w:szCs w:val="24"/>
                <w:lang w:val="id-ID"/>
              </w:rPr>
              <w:t>Nama</w:t>
            </w:r>
          </w:p>
        </w:tc>
        <w:tc>
          <w:tcPr>
            <w:tcW w:w="283" w:type="dxa"/>
          </w:tcPr>
          <w:p w14:paraId="7E27F36B" w14:textId="77777777" w:rsidR="00C467F7" w:rsidRPr="005C253F" w:rsidRDefault="00C467F7">
            <w:pPr>
              <w:rPr>
                <w:lang w:val="id-ID"/>
              </w:rPr>
            </w:pPr>
            <w:r w:rsidRPr="005C253F">
              <w:rPr>
                <w:szCs w:val="24"/>
                <w:lang w:val="id-ID"/>
              </w:rPr>
              <w:t>:</w:t>
            </w:r>
          </w:p>
        </w:tc>
        <w:tc>
          <w:tcPr>
            <w:tcW w:w="5379" w:type="dxa"/>
          </w:tcPr>
          <w:p w14:paraId="5DB24F66" w14:textId="77777777" w:rsidR="00C467F7" w:rsidRPr="005C253F" w:rsidRDefault="005C253F" w:rsidP="00C467F7">
            <w:pPr>
              <w:rPr>
                <w:szCs w:val="24"/>
                <w:lang w:val="id-ID"/>
              </w:rPr>
            </w:pPr>
            <w:r w:rsidRPr="005C253F">
              <w:rPr>
                <w:szCs w:val="24"/>
                <w:lang w:val="id-ID"/>
              </w:rPr>
              <w:t>Arsi Alhafis</w:t>
            </w:r>
          </w:p>
        </w:tc>
      </w:tr>
      <w:tr w:rsidR="00C467F7" w:rsidRPr="005C253F" w14:paraId="4FD15F2D" w14:textId="77777777" w:rsidTr="00C467F7">
        <w:tc>
          <w:tcPr>
            <w:tcW w:w="2818" w:type="dxa"/>
          </w:tcPr>
          <w:p w14:paraId="48AC7984" w14:textId="77777777" w:rsidR="00C467F7" w:rsidRPr="005C253F" w:rsidRDefault="00C467F7" w:rsidP="00C467F7">
            <w:pPr>
              <w:rPr>
                <w:szCs w:val="24"/>
                <w:lang w:val="id-ID"/>
              </w:rPr>
            </w:pPr>
            <w:r w:rsidRPr="005C253F">
              <w:rPr>
                <w:szCs w:val="24"/>
                <w:lang w:val="id-ID"/>
              </w:rPr>
              <w:t>NPM</w:t>
            </w:r>
          </w:p>
        </w:tc>
        <w:tc>
          <w:tcPr>
            <w:tcW w:w="283" w:type="dxa"/>
          </w:tcPr>
          <w:p w14:paraId="1BBEA5EE" w14:textId="77777777" w:rsidR="00C467F7" w:rsidRPr="005C253F" w:rsidRDefault="00C467F7">
            <w:pPr>
              <w:rPr>
                <w:lang w:val="id-ID"/>
              </w:rPr>
            </w:pPr>
            <w:r w:rsidRPr="005C253F">
              <w:rPr>
                <w:szCs w:val="24"/>
                <w:lang w:val="id-ID"/>
              </w:rPr>
              <w:t>:</w:t>
            </w:r>
          </w:p>
        </w:tc>
        <w:tc>
          <w:tcPr>
            <w:tcW w:w="5379" w:type="dxa"/>
          </w:tcPr>
          <w:p w14:paraId="7BF0614A" w14:textId="77777777" w:rsidR="00C467F7" w:rsidRPr="005C253F" w:rsidRDefault="005C253F" w:rsidP="00C467F7">
            <w:pPr>
              <w:rPr>
                <w:szCs w:val="24"/>
                <w:lang w:val="id-ID"/>
              </w:rPr>
            </w:pPr>
            <w:r w:rsidRPr="005C253F">
              <w:rPr>
                <w:szCs w:val="24"/>
                <w:lang w:val="id-ID"/>
              </w:rPr>
              <w:t>1306407363</w:t>
            </w:r>
          </w:p>
        </w:tc>
      </w:tr>
      <w:tr w:rsidR="00C467F7" w:rsidRPr="005C253F" w14:paraId="7917A18B" w14:textId="77777777" w:rsidTr="00C467F7">
        <w:tc>
          <w:tcPr>
            <w:tcW w:w="2818" w:type="dxa"/>
          </w:tcPr>
          <w:p w14:paraId="2E3D0E9A" w14:textId="77777777" w:rsidR="00C467F7" w:rsidRPr="005C253F" w:rsidRDefault="00C467F7" w:rsidP="00C467F7">
            <w:pPr>
              <w:rPr>
                <w:szCs w:val="24"/>
                <w:lang w:val="id-ID"/>
              </w:rPr>
            </w:pPr>
            <w:r w:rsidRPr="005C253F">
              <w:rPr>
                <w:szCs w:val="24"/>
                <w:lang w:val="id-ID"/>
              </w:rPr>
              <w:t>Program Studi</w:t>
            </w:r>
          </w:p>
        </w:tc>
        <w:tc>
          <w:tcPr>
            <w:tcW w:w="283" w:type="dxa"/>
          </w:tcPr>
          <w:p w14:paraId="7765E7D5" w14:textId="77777777" w:rsidR="00C467F7" w:rsidRPr="005C253F" w:rsidRDefault="00C467F7">
            <w:pPr>
              <w:rPr>
                <w:lang w:val="id-ID"/>
              </w:rPr>
            </w:pPr>
            <w:r w:rsidRPr="005C253F">
              <w:rPr>
                <w:szCs w:val="24"/>
                <w:lang w:val="id-ID"/>
              </w:rPr>
              <w:t>:</w:t>
            </w:r>
          </w:p>
        </w:tc>
        <w:tc>
          <w:tcPr>
            <w:tcW w:w="5379" w:type="dxa"/>
          </w:tcPr>
          <w:p w14:paraId="1B7BD7EF" w14:textId="77777777" w:rsidR="00C467F7" w:rsidRPr="005C253F" w:rsidRDefault="005C253F" w:rsidP="00C467F7">
            <w:pPr>
              <w:rPr>
                <w:szCs w:val="24"/>
              </w:rPr>
            </w:pPr>
            <w:r>
              <w:rPr>
                <w:szCs w:val="24"/>
              </w:rPr>
              <w:t>Ilmu Komputer</w:t>
            </w:r>
          </w:p>
        </w:tc>
      </w:tr>
      <w:tr w:rsidR="00C467F7" w:rsidRPr="005C253F" w14:paraId="0CAE94A2" w14:textId="77777777" w:rsidTr="00C467F7">
        <w:tc>
          <w:tcPr>
            <w:tcW w:w="2818" w:type="dxa"/>
          </w:tcPr>
          <w:p w14:paraId="1A9D5AC4" w14:textId="77777777" w:rsidR="00C467F7" w:rsidRPr="005C253F" w:rsidRDefault="00C467F7" w:rsidP="00C467F7">
            <w:pPr>
              <w:rPr>
                <w:szCs w:val="24"/>
                <w:lang w:val="id-ID"/>
              </w:rPr>
            </w:pPr>
            <w:r w:rsidRPr="005C253F">
              <w:rPr>
                <w:szCs w:val="24"/>
                <w:lang w:val="id-ID"/>
              </w:rPr>
              <w:t>Judul Kerja Praktik</w:t>
            </w:r>
          </w:p>
        </w:tc>
        <w:tc>
          <w:tcPr>
            <w:tcW w:w="283" w:type="dxa"/>
          </w:tcPr>
          <w:p w14:paraId="21AFE20E" w14:textId="77777777" w:rsidR="00C467F7" w:rsidRPr="005C253F" w:rsidRDefault="00C467F7">
            <w:pPr>
              <w:rPr>
                <w:lang w:val="id-ID"/>
              </w:rPr>
            </w:pPr>
            <w:r w:rsidRPr="005C253F">
              <w:rPr>
                <w:szCs w:val="24"/>
                <w:lang w:val="id-ID"/>
              </w:rPr>
              <w:t>:</w:t>
            </w:r>
          </w:p>
        </w:tc>
        <w:tc>
          <w:tcPr>
            <w:tcW w:w="5379" w:type="dxa"/>
          </w:tcPr>
          <w:p w14:paraId="737FE62F" w14:textId="77777777" w:rsidR="00C467F7" w:rsidRPr="009407A2" w:rsidRDefault="005C253F" w:rsidP="00C467F7">
            <w:pPr>
              <w:rPr>
                <w:i/>
                <w:szCs w:val="24"/>
              </w:rPr>
            </w:pPr>
            <w:r w:rsidRPr="009407A2">
              <w:rPr>
                <w:i/>
                <w:szCs w:val="24"/>
              </w:rPr>
              <w:t>Software Engineer for Market Manager Production Dashboard Development</w:t>
            </w:r>
          </w:p>
        </w:tc>
      </w:tr>
    </w:tbl>
    <w:p w14:paraId="2088D28F" w14:textId="77777777" w:rsidR="00C467F7" w:rsidRPr="005C253F" w:rsidRDefault="00C467F7" w:rsidP="00C467F7">
      <w:pPr>
        <w:rPr>
          <w:lang w:val="id-ID"/>
        </w:rPr>
      </w:pPr>
    </w:p>
    <w:p w14:paraId="3C028B45" w14:textId="77777777" w:rsidR="00C467F7" w:rsidRPr="005C253F" w:rsidRDefault="00C467F7" w:rsidP="00C467F7">
      <w:pPr>
        <w:rPr>
          <w:b/>
          <w:lang w:val="id-ID"/>
        </w:rPr>
      </w:pPr>
      <w:r w:rsidRPr="005C253F">
        <w:rPr>
          <w:b/>
          <w:lang w:val="id-ID"/>
        </w:rPr>
        <w:t xml:space="preserve">Telah berhasil diselesaikan </w:t>
      </w:r>
      <w:r w:rsidR="005E5FFC" w:rsidRPr="005C253F">
        <w:rPr>
          <w:b/>
          <w:lang w:val="id-ID"/>
        </w:rPr>
        <w:t xml:space="preserve">laporan kerja praktik untuk fakultas dan dipresentasikan hasil kerja praktiknya dalam forum seminar kerja </w:t>
      </w:r>
      <w:r w:rsidR="005153F8" w:rsidRPr="005C253F">
        <w:rPr>
          <w:b/>
          <w:lang w:val="id-ID"/>
        </w:rPr>
        <w:t xml:space="preserve">praktik </w:t>
      </w:r>
      <w:r w:rsidRPr="005C253F">
        <w:rPr>
          <w:b/>
          <w:lang w:val="id-ID"/>
        </w:rPr>
        <w:t>sebagai persyaratan yang harus dipenuhi dalam mata kuliah Kerja Praktik.</w:t>
      </w:r>
    </w:p>
    <w:p w14:paraId="48A5AF4E" w14:textId="77777777" w:rsidR="00CD1185" w:rsidRPr="005C253F" w:rsidRDefault="00CD1185" w:rsidP="00C467F7">
      <w:pPr>
        <w:rPr>
          <w:b/>
          <w:lang w:val="id-ID"/>
        </w:rPr>
      </w:pPr>
    </w:p>
    <w:p w14:paraId="174329FE" w14:textId="77777777" w:rsidR="00CD1185" w:rsidRPr="005C253F" w:rsidRDefault="005153F8" w:rsidP="00CD1185">
      <w:pPr>
        <w:jc w:val="center"/>
        <w:rPr>
          <w:b/>
          <w:lang w:val="id-ID"/>
        </w:rPr>
      </w:pPr>
      <w:r w:rsidRPr="005C253F">
        <w:rPr>
          <w:b/>
          <w:lang w:val="id-ID"/>
        </w:rPr>
        <w:t>DOSEN MATA KULIAH</w:t>
      </w:r>
      <w:r w:rsidR="00CD1185" w:rsidRPr="005C253F">
        <w:rPr>
          <w:b/>
          <w:lang w:val="id-ID"/>
        </w:rPr>
        <w:t xml:space="preserve"> KERJA PRAKTIK,</w:t>
      </w:r>
    </w:p>
    <w:p w14:paraId="06AEA2E9" w14:textId="77777777" w:rsidR="00CD1185" w:rsidRPr="005C253F" w:rsidRDefault="00CD1185" w:rsidP="00CD1185">
      <w:pPr>
        <w:jc w:val="center"/>
        <w:rPr>
          <w:b/>
          <w:lang w:val="id-ID"/>
        </w:rPr>
      </w:pPr>
    </w:p>
    <w:p w14:paraId="74AC6982" w14:textId="77777777" w:rsidR="00CD1185" w:rsidRPr="005C253F" w:rsidRDefault="00CD1185" w:rsidP="00CD1185">
      <w:pPr>
        <w:jc w:val="center"/>
        <w:rPr>
          <w:b/>
          <w:lang w:val="id-ID"/>
        </w:rPr>
      </w:pPr>
    </w:p>
    <w:p w14:paraId="15588828" w14:textId="77777777" w:rsidR="00CD1185" w:rsidRPr="00E048A7" w:rsidRDefault="00CD1185" w:rsidP="00CD1185">
      <w:pPr>
        <w:jc w:val="center"/>
        <w:rPr>
          <w:b/>
          <w:lang w:val="id-ID"/>
        </w:rPr>
      </w:pPr>
      <w:r w:rsidRPr="00E048A7">
        <w:rPr>
          <w:b/>
          <w:lang w:val="id-ID"/>
        </w:rPr>
        <w:t>(</w:t>
      </w:r>
      <w:r w:rsidR="006C3B08" w:rsidRPr="00E048A7">
        <w:rPr>
          <w:b/>
        </w:rPr>
        <w:t>Rahmad Mahendra</w:t>
      </w:r>
      <w:r w:rsidRPr="00E048A7">
        <w:rPr>
          <w:b/>
          <w:lang w:val="id-ID"/>
        </w:rPr>
        <w:t>)</w:t>
      </w:r>
    </w:p>
    <w:p w14:paraId="006C179D" w14:textId="77777777" w:rsidR="00CD1185" w:rsidRPr="00E048A7" w:rsidRDefault="00CD1185" w:rsidP="00CD1185">
      <w:pPr>
        <w:jc w:val="center"/>
        <w:rPr>
          <w:b/>
          <w:lang w:val="id-ID"/>
        </w:rPr>
      </w:pPr>
    </w:p>
    <w:p w14:paraId="4DD29489" w14:textId="77777777" w:rsidR="00CD1185" w:rsidRPr="00E048A7" w:rsidRDefault="00CD1185" w:rsidP="00CD1185">
      <w:pPr>
        <w:rPr>
          <w:lang w:val="id-ID"/>
        </w:rPr>
      </w:pPr>
      <w:r w:rsidRPr="00E048A7">
        <w:rPr>
          <w:lang w:val="id-ID"/>
        </w:rPr>
        <w:t>Ditetapkan di</w:t>
      </w:r>
      <w:r w:rsidRPr="00E048A7">
        <w:rPr>
          <w:lang w:val="id-ID"/>
        </w:rPr>
        <w:tab/>
        <w:t xml:space="preserve">:  </w:t>
      </w:r>
      <w:r w:rsidR="00D02957">
        <w:rPr>
          <w:lang w:val="id-ID"/>
        </w:rPr>
        <w:t>..............................</w:t>
      </w:r>
    </w:p>
    <w:p w14:paraId="229935F2" w14:textId="77777777" w:rsidR="00CD1185" w:rsidRPr="00E048A7" w:rsidRDefault="00CD1185" w:rsidP="00CD1185">
      <w:pPr>
        <w:rPr>
          <w:lang w:val="id-ID"/>
        </w:rPr>
      </w:pPr>
      <w:r w:rsidRPr="00E048A7">
        <w:rPr>
          <w:lang w:val="id-ID"/>
        </w:rPr>
        <w:t>Tanggal</w:t>
      </w:r>
      <w:r w:rsidRPr="00E048A7">
        <w:rPr>
          <w:lang w:val="id-ID"/>
        </w:rPr>
        <w:tab/>
        <w:t xml:space="preserve">:  </w:t>
      </w:r>
      <w:r w:rsidR="00D02957">
        <w:rPr>
          <w:lang w:val="id-ID"/>
        </w:rPr>
        <w:t>..............................</w:t>
      </w:r>
    </w:p>
    <w:p w14:paraId="6AB7529D" w14:textId="77777777" w:rsidR="00E402F5" w:rsidRPr="005C253F" w:rsidRDefault="007D5C3C">
      <w:pPr>
        <w:spacing w:line="276" w:lineRule="auto"/>
        <w:jc w:val="left"/>
        <w:rPr>
          <w:lang w:val="id-ID"/>
        </w:rPr>
      </w:pPr>
      <w:r w:rsidRPr="005C253F">
        <w:rPr>
          <w:lang w:val="id-ID"/>
        </w:rPr>
        <w:br w:type="page"/>
      </w:r>
    </w:p>
    <w:p w14:paraId="15E938BD" w14:textId="77777777" w:rsidR="007D5C3C" w:rsidRPr="005C253F" w:rsidRDefault="00E402F5" w:rsidP="00E402F5">
      <w:pPr>
        <w:pStyle w:val="Heading1"/>
        <w:rPr>
          <w:lang w:val="id-ID"/>
        </w:rPr>
      </w:pPr>
      <w:bookmarkStart w:id="2" w:name="_Toc462055214"/>
      <w:r w:rsidRPr="005C253F">
        <w:rPr>
          <w:lang w:val="id-ID"/>
        </w:rPr>
        <w:lastRenderedPageBreak/>
        <w:t>ABSTRAK</w:t>
      </w:r>
      <w:bookmarkEnd w:id="2"/>
    </w:p>
    <w:p w14:paraId="2F326D1F" w14:textId="77777777" w:rsidR="00E402F5" w:rsidRPr="00D8482C" w:rsidRDefault="009407A2" w:rsidP="00E402F5">
      <w:r w:rsidRPr="00D44E47">
        <w:rPr>
          <w:lang w:val="id-ID"/>
          <w:rPrChange w:id="3" w:author="Owner" w:date="2017-12-11T19:10:00Z">
            <w:rPr/>
          </w:rPrChange>
        </w:rPr>
        <w:t xml:space="preserve">Untuk </w:t>
      </w:r>
      <w:r w:rsidR="000C301E" w:rsidRPr="00D44E47">
        <w:rPr>
          <w:lang w:val="id-ID"/>
          <w:rPrChange w:id="4" w:author="Owner" w:date="2017-12-11T19:10:00Z">
            <w:rPr/>
          </w:rPrChange>
        </w:rPr>
        <w:t xml:space="preserve">memenuhi mata kuliah Kerja Praktik (KP) sebagai salah satu mata kuliah wajib di Fakultas Ilmu Komputer Universitas Indonesia, </w:t>
      </w:r>
      <w:r w:rsidR="00054B36" w:rsidRPr="00D44E47">
        <w:rPr>
          <w:lang w:val="id-ID"/>
          <w:rPrChange w:id="5" w:author="Owner" w:date="2017-12-11T19:10:00Z">
            <w:rPr/>
          </w:rPrChange>
        </w:rPr>
        <w:t>pelaksana kerja praktik</w:t>
      </w:r>
      <w:r w:rsidR="000C301E" w:rsidRPr="00D44E47">
        <w:rPr>
          <w:lang w:val="id-ID"/>
          <w:rPrChange w:id="6" w:author="Owner" w:date="2017-12-11T19:10:00Z">
            <w:rPr/>
          </w:rPrChange>
        </w:rPr>
        <w:t xml:space="preserve"> melaksanakan kerja praktik selama </w:t>
      </w:r>
      <w:r w:rsidR="00FE135F" w:rsidRPr="00D44E47">
        <w:rPr>
          <w:lang w:val="id-ID"/>
          <w:rPrChange w:id="7" w:author="Owner" w:date="2017-12-11T19:10:00Z">
            <w:rPr/>
          </w:rPrChange>
        </w:rPr>
        <w:t>10 minggu</w:t>
      </w:r>
      <w:r w:rsidR="000C301E" w:rsidRPr="00D44E47">
        <w:rPr>
          <w:lang w:val="id-ID"/>
          <w:rPrChange w:id="8" w:author="Owner" w:date="2017-12-11T19:10:00Z">
            <w:rPr/>
          </w:rPrChange>
        </w:rPr>
        <w:t xml:space="preserve">, terhitung 6 Juni – 5 September 2016 di </w:t>
      </w:r>
      <w:r w:rsidR="0045787F" w:rsidRPr="00D44E47">
        <w:rPr>
          <w:lang w:val="id-ID"/>
          <w:rPrChange w:id="9" w:author="Owner" w:date="2017-12-11T19:10:00Z">
            <w:rPr/>
          </w:rPrChange>
        </w:rPr>
        <w:t xml:space="preserve">PT Trinusa Travelindo atau </w:t>
      </w:r>
      <w:r w:rsidR="000C301E" w:rsidRPr="00D44E47">
        <w:rPr>
          <w:lang w:val="id-ID"/>
          <w:rPrChange w:id="10" w:author="Owner" w:date="2017-12-11T19:10:00Z">
            <w:rPr/>
          </w:rPrChange>
        </w:rPr>
        <w:t xml:space="preserve">Traveloka. </w:t>
      </w:r>
      <w:r w:rsidR="000C301E" w:rsidRPr="00D8482C">
        <w:t xml:space="preserve">Selama bekerja, </w:t>
      </w:r>
      <w:r w:rsidR="00054B36" w:rsidRPr="00D8482C">
        <w:t xml:space="preserve">pelaksana kerja praktik </w:t>
      </w:r>
      <w:r w:rsidR="000C301E" w:rsidRPr="00D8482C">
        <w:t xml:space="preserve">ditempatkan sebagai </w:t>
      </w:r>
      <w:r w:rsidR="000C301E" w:rsidRPr="00D8482C">
        <w:rPr>
          <w:i/>
        </w:rPr>
        <w:t>Software Engineer</w:t>
      </w:r>
      <w:r w:rsidR="005F7DAE" w:rsidRPr="00D8482C">
        <w:rPr>
          <w:i/>
        </w:rPr>
        <w:t xml:space="preserve"> Intern</w:t>
      </w:r>
      <w:r w:rsidR="000C301E" w:rsidRPr="00D8482C">
        <w:t xml:space="preserve"> di </w:t>
      </w:r>
      <w:r w:rsidR="000C301E" w:rsidRPr="00D8482C">
        <w:rPr>
          <w:i/>
        </w:rPr>
        <w:t>mission</w:t>
      </w:r>
      <w:r w:rsidR="000C301E" w:rsidRPr="00D8482C">
        <w:t xml:space="preserve"> </w:t>
      </w:r>
      <w:r w:rsidR="000C301E" w:rsidRPr="00D8482C">
        <w:rPr>
          <w:i/>
        </w:rPr>
        <w:t xml:space="preserve">Traveloka Extranet Reservation Access </w:t>
      </w:r>
      <w:r w:rsidR="00B7705B" w:rsidRPr="00D8482C">
        <w:t xml:space="preserve">(TERA). </w:t>
      </w:r>
      <w:proofErr w:type="gramStart"/>
      <w:r w:rsidR="00C1752B" w:rsidRPr="00D8482C">
        <w:t>P</w:t>
      </w:r>
      <w:r w:rsidR="00054B36" w:rsidRPr="00D8482C">
        <w:t>elaksana kerja praktik</w:t>
      </w:r>
      <w:r w:rsidR="00C1752B" w:rsidRPr="00D8482C">
        <w:t xml:space="preserve"> diberi tugas mengerjakan </w:t>
      </w:r>
      <w:r w:rsidR="00C1752B" w:rsidRPr="00D8482C">
        <w:rPr>
          <w:i/>
        </w:rPr>
        <w:t>backend</w:t>
      </w:r>
      <w:r w:rsidR="00C1752B" w:rsidRPr="00D8482C">
        <w:t xml:space="preserve"> dan </w:t>
      </w:r>
      <w:r w:rsidR="00C1752B" w:rsidRPr="00D8482C">
        <w:rPr>
          <w:i/>
        </w:rPr>
        <w:t>frontend</w:t>
      </w:r>
      <w:r w:rsidR="00C1752B" w:rsidRPr="00D8482C">
        <w:t xml:space="preserve"> dari </w:t>
      </w:r>
      <w:r w:rsidR="00C1752B" w:rsidRPr="00D8482C">
        <w:rPr>
          <w:i/>
        </w:rPr>
        <w:t>Market Manager Production Dashboard</w:t>
      </w:r>
      <w:r w:rsidR="00C1752B" w:rsidRPr="00D8482C">
        <w:t>, yaitu sebuah</w:t>
      </w:r>
      <w:r w:rsidR="00864DF9" w:rsidRPr="00D8482C">
        <w:rPr>
          <w:i/>
        </w:rPr>
        <w:t xml:space="preserve"> dashboard </w:t>
      </w:r>
      <w:r w:rsidR="00864DF9" w:rsidRPr="00D8482C">
        <w:t xml:space="preserve">yang memberikan informasi berupa </w:t>
      </w:r>
      <w:r w:rsidR="00864DF9" w:rsidRPr="00D8482C">
        <w:rPr>
          <w:i/>
        </w:rPr>
        <w:t>Production Summary</w:t>
      </w:r>
      <w:r w:rsidR="00864DF9" w:rsidRPr="00D8482C">
        <w:t xml:space="preserve"> dari hotel yang terdaftar di </w:t>
      </w:r>
      <w:r w:rsidR="00864DF9" w:rsidRPr="00D8482C">
        <w:rPr>
          <w:i/>
        </w:rPr>
        <w:t xml:space="preserve">Channel Manager </w:t>
      </w:r>
      <w:r w:rsidR="00864DF9" w:rsidRPr="00D8482C">
        <w:t>TERA.</w:t>
      </w:r>
      <w:proofErr w:type="gramEnd"/>
      <w:r w:rsidR="00864DF9" w:rsidRPr="00D8482C">
        <w:t xml:space="preserve"> </w:t>
      </w:r>
      <w:proofErr w:type="gramStart"/>
      <w:r w:rsidR="00864DF9" w:rsidRPr="00D8482C">
        <w:t xml:space="preserve">Dari pekerjaan ini </w:t>
      </w:r>
      <w:r w:rsidR="00054B36" w:rsidRPr="00D8482C">
        <w:t xml:space="preserve">pelaksana kerja praktik </w:t>
      </w:r>
      <w:r w:rsidR="00864DF9" w:rsidRPr="00D8482C">
        <w:t>mendapatkan banyak ilmu dan pengalaman yang tidak didapat dari perkuliahan.</w:t>
      </w:r>
      <w:proofErr w:type="gramEnd"/>
    </w:p>
    <w:p w14:paraId="3C911C86" w14:textId="77777777" w:rsidR="00E402F5" w:rsidRPr="00D8482C" w:rsidRDefault="00014FE2" w:rsidP="00E402F5">
      <w:pPr>
        <w:rPr>
          <w:i/>
        </w:rPr>
      </w:pPr>
      <w:r w:rsidRPr="00D8482C">
        <w:rPr>
          <w:lang w:val="id-ID"/>
        </w:rPr>
        <w:t xml:space="preserve">Kata kunci: </w:t>
      </w:r>
      <w:r w:rsidR="0045787F">
        <w:t xml:space="preserve">PT Trinusa Travelindo, </w:t>
      </w:r>
      <w:r w:rsidR="00F04E3B" w:rsidRPr="00D8482C">
        <w:t xml:space="preserve">Traveloka, kerja praktik, </w:t>
      </w:r>
      <w:r w:rsidR="00F04E3B" w:rsidRPr="00D8482C">
        <w:rPr>
          <w:i/>
        </w:rPr>
        <w:t>software engineer</w:t>
      </w:r>
      <w:r w:rsidR="00F04E3B" w:rsidRPr="00D8482C">
        <w:t xml:space="preserve">, </w:t>
      </w:r>
      <w:r w:rsidR="00940F78" w:rsidRPr="00D8482C">
        <w:t xml:space="preserve">TERA, </w:t>
      </w:r>
      <w:r w:rsidR="00940F78" w:rsidRPr="00D8482C">
        <w:rPr>
          <w:i/>
        </w:rPr>
        <w:t>dashboard</w:t>
      </w:r>
    </w:p>
    <w:p w14:paraId="2600077D" w14:textId="77777777" w:rsidR="00E402F5" w:rsidRPr="005C253F" w:rsidRDefault="00E402F5" w:rsidP="00E402F5">
      <w:pPr>
        <w:spacing w:line="276" w:lineRule="auto"/>
        <w:jc w:val="left"/>
        <w:rPr>
          <w:lang w:val="id-ID"/>
        </w:rPr>
      </w:pPr>
      <w:r w:rsidRPr="005C253F">
        <w:rPr>
          <w:lang w:val="id-ID"/>
        </w:rPr>
        <w:br w:type="page"/>
      </w:r>
    </w:p>
    <w:p w14:paraId="6A2C12D6" w14:textId="77777777" w:rsidR="007D5C3C" w:rsidRPr="005C253F" w:rsidRDefault="007D5C3C" w:rsidP="007D5C3C">
      <w:pPr>
        <w:pStyle w:val="Heading1"/>
        <w:rPr>
          <w:lang w:val="id-ID"/>
        </w:rPr>
      </w:pPr>
      <w:bookmarkStart w:id="11" w:name="_Toc462055215"/>
      <w:r w:rsidRPr="005C253F">
        <w:rPr>
          <w:lang w:val="id-ID"/>
        </w:rPr>
        <w:lastRenderedPageBreak/>
        <w:t>DAFTAR ISI</w:t>
      </w:r>
      <w:bookmarkEnd w:id="11"/>
    </w:p>
    <w:p w14:paraId="37DB8012" w14:textId="77777777" w:rsidR="007D5C3C" w:rsidRPr="005C253F" w:rsidRDefault="007D5C3C" w:rsidP="007D5C3C">
      <w:pPr>
        <w:rPr>
          <w:lang w:val="id-ID"/>
        </w:rPr>
      </w:pPr>
    </w:p>
    <w:p w14:paraId="7ACD14B1" w14:textId="77777777" w:rsidR="006E7460" w:rsidRPr="005C253F" w:rsidRDefault="008460C7">
      <w:pPr>
        <w:pStyle w:val="TOC1"/>
        <w:rPr>
          <w:rFonts w:asciiTheme="minorHAnsi" w:eastAsiaTheme="minorEastAsia" w:hAnsiTheme="minorHAnsi"/>
          <w:szCs w:val="24"/>
          <w:lang w:val="id-ID"/>
        </w:rPr>
      </w:pPr>
      <w:r w:rsidRPr="005C253F">
        <w:rPr>
          <w:lang w:val="id-ID"/>
        </w:rPr>
        <w:fldChar w:fldCharType="begin"/>
      </w:r>
      <w:r w:rsidR="00DE2543" w:rsidRPr="005C253F">
        <w:rPr>
          <w:lang w:val="id-ID"/>
        </w:rPr>
        <w:instrText xml:space="preserve"> TOC \o "1-3" \h \z \u </w:instrText>
      </w:r>
      <w:r w:rsidRPr="005C253F">
        <w:rPr>
          <w:lang w:val="id-ID"/>
        </w:rPr>
        <w:fldChar w:fldCharType="separate"/>
      </w:r>
      <w:hyperlink w:anchor="_Toc462055213" w:history="1">
        <w:r w:rsidR="006E7460" w:rsidRPr="005C253F">
          <w:rPr>
            <w:rStyle w:val="Hyperlink"/>
            <w:lang w:val="id-ID"/>
          </w:rPr>
          <w:t>HALAMAN PERSETUJUAN DOSEN MATA KULIAH KERJA PRAKTIK</w:t>
        </w:r>
        <w:r w:rsidR="006E7460" w:rsidRPr="005C253F">
          <w:rPr>
            <w:webHidden/>
            <w:lang w:val="id-ID"/>
          </w:rPr>
          <w:tab/>
        </w:r>
        <w:r w:rsidRPr="005C253F">
          <w:rPr>
            <w:webHidden/>
            <w:lang w:val="id-ID"/>
          </w:rPr>
          <w:fldChar w:fldCharType="begin"/>
        </w:r>
        <w:r w:rsidR="006E7460" w:rsidRPr="005C253F">
          <w:rPr>
            <w:webHidden/>
            <w:lang w:val="id-ID"/>
          </w:rPr>
          <w:instrText xml:space="preserve"> PAGEREF _Toc462055213 \h </w:instrText>
        </w:r>
        <w:r w:rsidRPr="005C253F">
          <w:rPr>
            <w:webHidden/>
            <w:lang w:val="id-ID"/>
          </w:rPr>
        </w:r>
        <w:r w:rsidRPr="005C253F">
          <w:rPr>
            <w:webHidden/>
            <w:lang w:val="id-ID"/>
          </w:rPr>
          <w:fldChar w:fldCharType="separate"/>
        </w:r>
        <w:r w:rsidR="00D44E47">
          <w:rPr>
            <w:noProof/>
            <w:webHidden/>
            <w:lang w:val="id-ID"/>
          </w:rPr>
          <w:t>i</w:t>
        </w:r>
        <w:r w:rsidRPr="005C253F">
          <w:rPr>
            <w:webHidden/>
            <w:lang w:val="id-ID"/>
          </w:rPr>
          <w:fldChar w:fldCharType="end"/>
        </w:r>
      </w:hyperlink>
    </w:p>
    <w:p w14:paraId="289FC88F" w14:textId="77777777" w:rsidR="006E7460" w:rsidRPr="005C253F" w:rsidRDefault="003130AB">
      <w:pPr>
        <w:pStyle w:val="TOC1"/>
        <w:rPr>
          <w:rFonts w:asciiTheme="minorHAnsi" w:eastAsiaTheme="minorEastAsia" w:hAnsiTheme="minorHAnsi"/>
          <w:szCs w:val="24"/>
          <w:lang w:val="id-ID"/>
        </w:rPr>
      </w:pPr>
      <w:hyperlink w:anchor="_Toc462055214" w:history="1">
        <w:r w:rsidR="006E7460" w:rsidRPr="005C253F">
          <w:rPr>
            <w:rStyle w:val="Hyperlink"/>
            <w:lang w:val="id-ID"/>
          </w:rPr>
          <w:t>ABSTRAK</w:t>
        </w:r>
        <w:r w:rsidR="006E7460" w:rsidRPr="005C253F">
          <w:rPr>
            <w:webHidden/>
            <w:lang w:val="id-ID"/>
          </w:rPr>
          <w:tab/>
        </w:r>
        <w:r w:rsidR="008460C7" w:rsidRPr="005C253F">
          <w:rPr>
            <w:webHidden/>
            <w:lang w:val="id-ID"/>
          </w:rPr>
          <w:fldChar w:fldCharType="begin"/>
        </w:r>
        <w:r w:rsidR="006E7460" w:rsidRPr="005C253F">
          <w:rPr>
            <w:webHidden/>
            <w:lang w:val="id-ID"/>
          </w:rPr>
          <w:instrText xml:space="preserve"> PAGEREF _Toc462055214 \h </w:instrText>
        </w:r>
        <w:r w:rsidR="008460C7" w:rsidRPr="005C253F">
          <w:rPr>
            <w:webHidden/>
            <w:lang w:val="id-ID"/>
          </w:rPr>
        </w:r>
        <w:r w:rsidR="008460C7" w:rsidRPr="005C253F">
          <w:rPr>
            <w:webHidden/>
            <w:lang w:val="id-ID"/>
          </w:rPr>
          <w:fldChar w:fldCharType="separate"/>
        </w:r>
        <w:r w:rsidR="00D44E47">
          <w:rPr>
            <w:noProof/>
            <w:webHidden/>
            <w:lang w:val="id-ID"/>
          </w:rPr>
          <w:t>ii</w:t>
        </w:r>
        <w:r w:rsidR="008460C7" w:rsidRPr="005C253F">
          <w:rPr>
            <w:webHidden/>
            <w:lang w:val="id-ID"/>
          </w:rPr>
          <w:fldChar w:fldCharType="end"/>
        </w:r>
      </w:hyperlink>
    </w:p>
    <w:p w14:paraId="14DDCBFA" w14:textId="77777777" w:rsidR="006E7460" w:rsidRPr="005C253F" w:rsidRDefault="003130AB">
      <w:pPr>
        <w:pStyle w:val="TOC1"/>
        <w:rPr>
          <w:rFonts w:asciiTheme="minorHAnsi" w:eastAsiaTheme="minorEastAsia" w:hAnsiTheme="minorHAnsi"/>
          <w:szCs w:val="24"/>
          <w:lang w:val="id-ID"/>
        </w:rPr>
      </w:pPr>
      <w:hyperlink w:anchor="_Toc462055215" w:history="1">
        <w:r w:rsidR="006E7460" w:rsidRPr="005C253F">
          <w:rPr>
            <w:rStyle w:val="Hyperlink"/>
            <w:lang w:val="id-ID"/>
          </w:rPr>
          <w:t>DAFTAR ISI</w:t>
        </w:r>
        <w:r w:rsidR="006E7460" w:rsidRPr="005C253F">
          <w:rPr>
            <w:webHidden/>
            <w:lang w:val="id-ID"/>
          </w:rPr>
          <w:tab/>
        </w:r>
        <w:r w:rsidR="008460C7" w:rsidRPr="005C253F">
          <w:rPr>
            <w:webHidden/>
            <w:lang w:val="id-ID"/>
          </w:rPr>
          <w:fldChar w:fldCharType="begin"/>
        </w:r>
        <w:r w:rsidR="006E7460" w:rsidRPr="005C253F">
          <w:rPr>
            <w:webHidden/>
            <w:lang w:val="id-ID"/>
          </w:rPr>
          <w:instrText xml:space="preserve"> PAGEREF _Toc462055215 \h </w:instrText>
        </w:r>
        <w:r w:rsidR="008460C7" w:rsidRPr="005C253F">
          <w:rPr>
            <w:webHidden/>
            <w:lang w:val="id-ID"/>
          </w:rPr>
        </w:r>
        <w:r w:rsidR="008460C7" w:rsidRPr="005C253F">
          <w:rPr>
            <w:webHidden/>
            <w:lang w:val="id-ID"/>
          </w:rPr>
          <w:fldChar w:fldCharType="separate"/>
        </w:r>
        <w:r w:rsidR="00D44E47">
          <w:rPr>
            <w:noProof/>
            <w:webHidden/>
            <w:lang w:val="id-ID"/>
          </w:rPr>
          <w:t>iii</w:t>
        </w:r>
        <w:r w:rsidR="008460C7" w:rsidRPr="005C253F">
          <w:rPr>
            <w:webHidden/>
            <w:lang w:val="id-ID"/>
          </w:rPr>
          <w:fldChar w:fldCharType="end"/>
        </w:r>
      </w:hyperlink>
    </w:p>
    <w:p w14:paraId="1BE6E7E0" w14:textId="77777777" w:rsidR="006E7460" w:rsidRPr="005C253F" w:rsidRDefault="003130AB">
      <w:pPr>
        <w:pStyle w:val="TOC1"/>
        <w:rPr>
          <w:rFonts w:asciiTheme="minorHAnsi" w:eastAsiaTheme="minorEastAsia" w:hAnsiTheme="minorHAnsi"/>
          <w:szCs w:val="24"/>
          <w:lang w:val="id-ID"/>
        </w:rPr>
      </w:pPr>
      <w:hyperlink w:anchor="_Toc462055216" w:history="1">
        <w:r w:rsidR="006E7460" w:rsidRPr="005C253F">
          <w:rPr>
            <w:rStyle w:val="Hyperlink"/>
            <w:lang w:val="id-ID"/>
          </w:rPr>
          <w:t>DAFTAR GAMBAR</w:t>
        </w:r>
        <w:r w:rsidR="006E7460" w:rsidRPr="005C253F">
          <w:rPr>
            <w:webHidden/>
            <w:lang w:val="id-ID"/>
          </w:rPr>
          <w:tab/>
        </w:r>
        <w:r w:rsidR="008460C7" w:rsidRPr="005C253F">
          <w:rPr>
            <w:webHidden/>
            <w:lang w:val="id-ID"/>
          </w:rPr>
          <w:fldChar w:fldCharType="begin"/>
        </w:r>
        <w:r w:rsidR="006E7460" w:rsidRPr="005C253F">
          <w:rPr>
            <w:webHidden/>
            <w:lang w:val="id-ID"/>
          </w:rPr>
          <w:instrText xml:space="preserve"> PAGEREF _Toc462055216 \h </w:instrText>
        </w:r>
        <w:r w:rsidR="008460C7" w:rsidRPr="005C253F">
          <w:rPr>
            <w:webHidden/>
            <w:lang w:val="id-ID"/>
          </w:rPr>
        </w:r>
        <w:r w:rsidR="008460C7" w:rsidRPr="005C253F">
          <w:rPr>
            <w:webHidden/>
            <w:lang w:val="id-ID"/>
          </w:rPr>
          <w:fldChar w:fldCharType="separate"/>
        </w:r>
        <w:r w:rsidR="00D44E47">
          <w:rPr>
            <w:noProof/>
            <w:webHidden/>
            <w:lang w:val="id-ID"/>
          </w:rPr>
          <w:t>v</w:t>
        </w:r>
        <w:r w:rsidR="008460C7" w:rsidRPr="005C253F">
          <w:rPr>
            <w:webHidden/>
            <w:lang w:val="id-ID"/>
          </w:rPr>
          <w:fldChar w:fldCharType="end"/>
        </w:r>
      </w:hyperlink>
    </w:p>
    <w:p w14:paraId="045A3CBE" w14:textId="76EE6D75" w:rsidR="006E7460" w:rsidRPr="005C253F" w:rsidDel="00A950DE" w:rsidRDefault="00FE29E9">
      <w:pPr>
        <w:pStyle w:val="TOC1"/>
        <w:rPr>
          <w:del w:id="12" w:author="Arsi Alhafis" w:date="2016-12-28T14:23:00Z"/>
          <w:rFonts w:asciiTheme="minorHAnsi" w:eastAsiaTheme="minorEastAsia" w:hAnsiTheme="minorHAnsi"/>
          <w:szCs w:val="24"/>
          <w:lang w:val="id-ID"/>
        </w:rPr>
      </w:pPr>
      <w:del w:id="13" w:author="Arsi Alhafis" w:date="2016-12-28T14:23:00Z">
        <w:r w:rsidDel="00A950DE">
          <w:fldChar w:fldCharType="begin"/>
        </w:r>
        <w:r w:rsidDel="00A950DE">
          <w:delInstrText xml:space="preserve"> HYPERLINK \l "_Toc462055217" </w:delInstrText>
        </w:r>
        <w:r w:rsidDel="00A950DE">
          <w:fldChar w:fldCharType="separate"/>
        </w:r>
        <w:r w:rsidR="006E7460" w:rsidRPr="005C253F" w:rsidDel="00A950DE">
          <w:rPr>
            <w:rStyle w:val="Hyperlink"/>
            <w:lang w:val="id-ID"/>
          </w:rPr>
          <w:delText>DAFTAR TABEL</w:delText>
        </w:r>
        <w:r w:rsidR="006E7460" w:rsidRPr="005C253F" w:rsidDel="00A950DE">
          <w:rPr>
            <w:webHidden/>
            <w:lang w:val="id-ID"/>
          </w:rPr>
          <w:tab/>
        </w:r>
        <w:r w:rsidR="008460C7" w:rsidRPr="005C253F" w:rsidDel="00A950DE">
          <w:rPr>
            <w:webHidden/>
            <w:lang w:val="id-ID"/>
          </w:rPr>
          <w:fldChar w:fldCharType="begin"/>
        </w:r>
        <w:r w:rsidR="006E7460" w:rsidRPr="005C253F" w:rsidDel="00A950DE">
          <w:rPr>
            <w:webHidden/>
            <w:lang w:val="id-ID"/>
          </w:rPr>
          <w:delInstrText xml:space="preserve"> PAGEREF _Toc462055217 \h </w:delInstrText>
        </w:r>
        <w:r w:rsidR="008460C7" w:rsidRPr="005C253F" w:rsidDel="00A950DE">
          <w:rPr>
            <w:webHidden/>
            <w:lang w:val="id-ID"/>
          </w:rPr>
        </w:r>
        <w:r w:rsidR="008460C7" w:rsidRPr="005C253F" w:rsidDel="00A950DE">
          <w:rPr>
            <w:webHidden/>
            <w:lang w:val="id-ID"/>
          </w:rPr>
          <w:fldChar w:fldCharType="separate"/>
        </w:r>
      </w:del>
      <w:ins w:id="14" w:author="Owner" w:date="2017-12-11T19:11:00Z">
        <w:r w:rsidR="00D44E47">
          <w:rPr>
            <w:noProof/>
            <w:webHidden/>
            <w:lang w:val="id-ID"/>
          </w:rPr>
          <w:t>1</w:t>
        </w:r>
      </w:ins>
      <w:del w:id="15" w:author="Owner" w:date="2017-12-11T19:11:00Z">
        <w:r w:rsidR="009D29D6" w:rsidDel="00D44E47">
          <w:rPr>
            <w:noProof/>
            <w:webHidden/>
            <w:lang w:val="id-ID"/>
          </w:rPr>
          <w:delText>vi</w:delText>
        </w:r>
      </w:del>
      <w:del w:id="16" w:author="Arsi Alhafis" w:date="2016-12-28T14:23:00Z">
        <w:r w:rsidR="008460C7" w:rsidRPr="005C253F" w:rsidDel="00A950DE">
          <w:rPr>
            <w:webHidden/>
            <w:lang w:val="id-ID"/>
          </w:rPr>
          <w:fldChar w:fldCharType="end"/>
        </w:r>
        <w:r w:rsidDel="00A950DE">
          <w:rPr>
            <w:lang w:val="id-ID"/>
          </w:rPr>
          <w:fldChar w:fldCharType="end"/>
        </w:r>
      </w:del>
    </w:p>
    <w:p w14:paraId="14D8F9A0" w14:textId="77777777" w:rsidR="006E7460" w:rsidRPr="005C253F" w:rsidRDefault="003130AB">
      <w:pPr>
        <w:pStyle w:val="TOC1"/>
        <w:rPr>
          <w:rFonts w:asciiTheme="minorHAnsi" w:eastAsiaTheme="minorEastAsia" w:hAnsiTheme="minorHAnsi"/>
          <w:szCs w:val="24"/>
          <w:lang w:val="id-ID"/>
        </w:rPr>
      </w:pPr>
      <w:hyperlink w:anchor="_Toc462055219" w:history="1">
        <w:r w:rsidR="006E7460" w:rsidRPr="005C253F">
          <w:rPr>
            <w:rStyle w:val="Hyperlink"/>
            <w:lang w:val="id-ID"/>
          </w:rPr>
          <w:t>BAB 1</w:t>
        </w:r>
        <w:r w:rsidR="006E7460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6E7460" w:rsidRPr="005C253F">
          <w:rPr>
            <w:rStyle w:val="Hyperlink"/>
            <w:lang w:val="id-ID"/>
          </w:rPr>
          <w:t>PENDAHULUAN</w:t>
        </w:r>
        <w:r w:rsidR="006E7460" w:rsidRPr="005C253F">
          <w:rPr>
            <w:webHidden/>
            <w:lang w:val="id-ID"/>
          </w:rPr>
          <w:tab/>
        </w:r>
        <w:r w:rsidR="008460C7" w:rsidRPr="005C253F">
          <w:rPr>
            <w:webHidden/>
            <w:lang w:val="id-ID"/>
          </w:rPr>
          <w:fldChar w:fldCharType="begin"/>
        </w:r>
        <w:r w:rsidR="006E7460" w:rsidRPr="005C253F">
          <w:rPr>
            <w:webHidden/>
            <w:lang w:val="id-ID"/>
          </w:rPr>
          <w:instrText xml:space="preserve"> PAGEREF _Toc462055219 \h </w:instrText>
        </w:r>
        <w:r w:rsidR="008460C7" w:rsidRPr="005C253F">
          <w:rPr>
            <w:webHidden/>
            <w:lang w:val="id-ID"/>
          </w:rPr>
        </w:r>
        <w:r w:rsidR="008460C7" w:rsidRPr="005C253F">
          <w:rPr>
            <w:webHidden/>
            <w:lang w:val="id-ID"/>
          </w:rPr>
          <w:fldChar w:fldCharType="separate"/>
        </w:r>
        <w:r w:rsidR="00D44E47">
          <w:rPr>
            <w:noProof/>
            <w:webHidden/>
            <w:lang w:val="id-ID"/>
          </w:rPr>
          <w:t>1</w:t>
        </w:r>
        <w:r w:rsidR="008460C7" w:rsidRPr="005C253F">
          <w:rPr>
            <w:webHidden/>
            <w:lang w:val="id-ID"/>
          </w:rPr>
          <w:fldChar w:fldCharType="end"/>
        </w:r>
      </w:hyperlink>
    </w:p>
    <w:p w14:paraId="62ED363B" w14:textId="77777777" w:rsidR="006E7460" w:rsidRPr="005C253F" w:rsidRDefault="003130AB">
      <w:pPr>
        <w:pStyle w:val="TOC2"/>
        <w:rPr>
          <w:rFonts w:asciiTheme="minorHAnsi" w:eastAsiaTheme="minorEastAsia" w:hAnsiTheme="minorHAnsi"/>
          <w:szCs w:val="24"/>
          <w:lang w:val="id-ID"/>
        </w:rPr>
      </w:pPr>
      <w:hyperlink w:anchor="_Toc462055220" w:history="1">
        <w:r w:rsidR="006E7460" w:rsidRPr="005C253F">
          <w:rPr>
            <w:rStyle w:val="Hyperlink"/>
            <w:lang w:val="id-ID"/>
          </w:rPr>
          <w:t>1.1.</w:t>
        </w:r>
        <w:r w:rsidR="006E7460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6E7460" w:rsidRPr="005C253F">
          <w:rPr>
            <w:rStyle w:val="Hyperlink"/>
            <w:lang w:val="id-ID"/>
          </w:rPr>
          <w:t>Proses Pencarian Kerja Praktik</w:t>
        </w:r>
        <w:r w:rsidR="006E7460" w:rsidRPr="005C253F">
          <w:rPr>
            <w:webHidden/>
            <w:lang w:val="id-ID"/>
          </w:rPr>
          <w:tab/>
        </w:r>
        <w:r w:rsidR="008460C7" w:rsidRPr="005C253F">
          <w:rPr>
            <w:webHidden/>
            <w:lang w:val="id-ID"/>
          </w:rPr>
          <w:fldChar w:fldCharType="begin"/>
        </w:r>
        <w:r w:rsidR="006E7460" w:rsidRPr="005C253F">
          <w:rPr>
            <w:webHidden/>
            <w:lang w:val="id-ID"/>
          </w:rPr>
          <w:instrText xml:space="preserve"> PAGEREF _Toc462055220 \h </w:instrText>
        </w:r>
        <w:r w:rsidR="008460C7" w:rsidRPr="005C253F">
          <w:rPr>
            <w:webHidden/>
            <w:lang w:val="id-ID"/>
          </w:rPr>
        </w:r>
        <w:r w:rsidR="008460C7" w:rsidRPr="005C253F">
          <w:rPr>
            <w:webHidden/>
            <w:lang w:val="id-ID"/>
          </w:rPr>
          <w:fldChar w:fldCharType="separate"/>
        </w:r>
        <w:r w:rsidR="00D44E47">
          <w:rPr>
            <w:noProof/>
            <w:webHidden/>
            <w:lang w:val="id-ID"/>
          </w:rPr>
          <w:t>1</w:t>
        </w:r>
        <w:r w:rsidR="008460C7" w:rsidRPr="005C253F">
          <w:rPr>
            <w:webHidden/>
            <w:lang w:val="id-ID"/>
          </w:rPr>
          <w:fldChar w:fldCharType="end"/>
        </w:r>
      </w:hyperlink>
    </w:p>
    <w:p w14:paraId="41465DBC" w14:textId="77777777" w:rsidR="006E7460" w:rsidRPr="008E0AFF" w:rsidRDefault="003130AB">
      <w:pPr>
        <w:pStyle w:val="TOC2"/>
        <w:rPr>
          <w:rFonts w:asciiTheme="minorHAnsi" w:eastAsiaTheme="minorEastAsia" w:hAnsiTheme="minorHAnsi"/>
          <w:szCs w:val="24"/>
        </w:rPr>
      </w:pPr>
      <w:hyperlink w:anchor="_Toc462055221" w:history="1">
        <w:r w:rsidR="006E7460" w:rsidRPr="005C253F">
          <w:rPr>
            <w:rStyle w:val="Hyperlink"/>
            <w:lang w:val="id-ID"/>
          </w:rPr>
          <w:t>1.2.</w:t>
        </w:r>
        <w:r w:rsidR="006E7460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6E7460" w:rsidRPr="005C253F">
          <w:rPr>
            <w:rStyle w:val="Hyperlink"/>
            <w:lang w:val="id-ID"/>
          </w:rPr>
          <w:t>Tempat Kerja Praktik</w:t>
        </w:r>
        <w:r w:rsidR="006E7460" w:rsidRPr="005C253F">
          <w:rPr>
            <w:webHidden/>
            <w:lang w:val="id-ID"/>
          </w:rPr>
          <w:tab/>
        </w:r>
      </w:hyperlink>
      <w:r w:rsidR="008E0AFF">
        <w:t>2</w:t>
      </w:r>
    </w:p>
    <w:p w14:paraId="4386C924" w14:textId="77777777" w:rsidR="006E7460" w:rsidRPr="00A267C8" w:rsidRDefault="003130AB">
      <w:pPr>
        <w:pStyle w:val="TOC3"/>
        <w:rPr>
          <w:rFonts w:asciiTheme="minorHAnsi" w:eastAsiaTheme="minorEastAsia" w:hAnsiTheme="minorHAnsi"/>
          <w:szCs w:val="24"/>
        </w:rPr>
      </w:pPr>
      <w:hyperlink w:anchor="_Toc462055222" w:history="1">
        <w:r w:rsidR="006E7460" w:rsidRPr="005C253F">
          <w:rPr>
            <w:rStyle w:val="Hyperlink"/>
            <w:lang w:val="id-ID"/>
          </w:rPr>
          <w:t>1.2.1.</w:t>
        </w:r>
        <w:r w:rsidR="006E7460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6E7460" w:rsidRPr="005C253F">
          <w:rPr>
            <w:rStyle w:val="Hyperlink"/>
            <w:lang w:val="id-ID"/>
          </w:rPr>
          <w:t>Profil Tempat Kerja Praktik</w:t>
        </w:r>
        <w:r w:rsidR="006E7460" w:rsidRPr="005C253F">
          <w:rPr>
            <w:webHidden/>
            <w:lang w:val="id-ID"/>
          </w:rPr>
          <w:tab/>
        </w:r>
      </w:hyperlink>
      <w:r w:rsidR="00A267C8">
        <w:t>2</w:t>
      </w:r>
    </w:p>
    <w:p w14:paraId="24DF4DBC" w14:textId="77777777" w:rsidR="006E7460" w:rsidRPr="00AC01F4" w:rsidRDefault="003130AB">
      <w:pPr>
        <w:pStyle w:val="TOC3"/>
        <w:rPr>
          <w:rFonts w:asciiTheme="minorHAnsi" w:eastAsiaTheme="minorEastAsia" w:hAnsiTheme="minorHAnsi"/>
          <w:szCs w:val="24"/>
        </w:rPr>
      </w:pPr>
      <w:hyperlink w:anchor="_Toc462055223" w:history="1">
        <w:r w:rsidR="006E7460" w:rsidRPr="005C253F">
          <w:rPr>
            <w:rStyle w:val="Hyperlink"/>
            <w:lang w:val="id-ID"/>
          </w:rPr>
          <w:t>1.2.2.</w:t>
        </w:r>
        <w:r w:rsidR="006E7460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6E7460" w:rsidRPr="005C253F">
          <w:rPr>
            <w:rStyle w:val="Hyperlink"/>
            <w:lang w:val="id-ID"/>
          </w:rPr>
          <w:t>Posisi Penempatan Pelaksana Kerja Praktik dalam Struktur Organisasi</w:t>
        </w:r>
        <w:r w:rsidR="006E7460" w:rsidRPr="005C253F">
          <w:rPr>
            <w:webHidden/>
            <w:lang w:val="id-ID"/>
          </w:rPr>
          <w:tab/>
        </w:r>
      </w:hyperlink>
      <w:r w:rsidR="00AC01F4">
        <w:t>3</w:t>
      </w:r>
    </w:p>
    <w:p w14:paraId="25B5EF1A" w14:textId="5149ECF6" w:rsidR="006E7460" w:rsidRPr="00AC01F4" w:rsidRDefault="003130AB">
      <w:pPr>
        <w:pStyle w:val="TOC1"/>
        <w:rPr>
          <w:rFonts w:asciiTheme="minorHAnsi" w:eastAsiaTheme="minorEastAsia" w:hAnsiTheme="minorHAnsi"/>
          <w:szCs w:val="24"/>
        </w:rPr>
      </w:pPr>
      <w:hyperlink w:anchor="_Toc462055224" w:history="1">
        <w:r w:rsidR="006E7460" w:rsidRPr="005C253F">
          <w:rPr>
            <w:rStyle w:val="Hyperlink"/>
            <w:lang w:val="id-ID"/>
          </w:rPr>
          <w:t>BAB 2</w:t>
        </w:r>
        <w:r w:rsidR="006E7460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0C6D41">
          <w:rPr>
            <w:rStyle w:val="Hyperlink"/>
          </w:rPr>
          <w:t>PELAKSANAAN KERJA PRAKTIK</w:t>
        </w:r>
        <w:r w:rsidR="006E7460" w:rsidRPr="005C253F">
          <w:rPr>
            <w:webHidden/>
            <w:lang w:val="id-ID"/>
          </w:rPr>
          <w:tab/>
        </w:r>
      </w:hyperlink>
      <w:ins w:id="17" w:author="Arsi Alhafis" w:date="2016-12-28T14:38:00Z">
        <w:r w:rsidR="00027E8E">
          <w:t>5</w:t>
        </w:r>
      </w:ins>
      <w:del w:id="18" w:author="Arsi Alhafis" w:date="2016-12-28T14:38:00Z">
        <w:r w:rsidR="00AC01F4" w:rsidDel="00027E8E">
          <w:delText>4</w:delText>
        </w:r>
      </w:del>
    </w:p>
    <w:p w14:paraId="4FA28F10" w14:textId="1C146F03" w:rsidR="006E7460" w:rsidRPr="00AC01F4" w:rsidRDefault="003130AB">
      <w:pPr>
        <w:pStyle w:val="TOC2"/>
        <w:rPr>
          <w:rFonts w:asciiTheme="minorHAnsi" w:eastAsiaTheme="minorEastAsia" w:hAnsiTheme="minorHAnsi"/>
          <w:szCs w:val="24"/>
        </w:rPr>
      </w:pPr>
      <w:hyperlink w:anchor="_Toc462055225" w:history="1">
        <w:r w:rsidR="006E7460" w:rsidRPr="005C253F">
          <w:rPr>
            <w:rStyle w:val="Hyperlink"/>
            <w:lang w:val="id-ID"/>
          </w:rPr>
          <w:t>2.1.</w:t>
        </w:r>
        <w:r w:rsidR="006E7460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0C6D41">
          <w:rPr>
            <w:rStyle w:val="Hyperlink"/>
          </w:rPr>
          <w:t>Latar Belakang Pekerjaan</w:t>
        </w:r>
        <w:r w:rsidR="006E7460" w:rsidRPr="005C253F">
          <w:rPr>
            <w:webHidden/>
            <w:lang w:val="id-ID"/>
          </w:rPr>
          <w:tab/>
        </w:r>
      </w:hyperlink>
      <w:ins w:id="19" w:author="Arsi Alhafis" w:date="2016-12-28T14:38:00Z">
        <w:r w:rsidR="00027E8E">
          <w:t>5</w:t>
        </w:r>
      </w:ins>
      <w:del w:id="20" w:author="Arsi Alhafis" w:date="2016-12-28T14:38:00Z">
        <w:r w:rsidR="00AC01F4" w:rsidDel="00027E8E">
          <w:delText>4</w:delText>
        </w:r>
      </w:del>
    </w:p>
    <w:p w14:paraId="2A5731C1" w14:textId="56F3912B" w:rsidR="006E7460" w:rsidRDefault="003130AB">
      <w:pPr>
        <w:pStyle w:val="TOC2"/>
      </w:pPr>
      <w:hyperlink w:anchor="_Toc462055231" w:history="1">
        <w:r w:rsidR="006E7460" w:rsidRPr="005C253F">
          <w:rPr>
            <w:rStyle w:val="Hyperlink"/>
            <w:lang w:val="id-ID"/>
          </w:rPr>
          <w:t>2.2.</w:t>
        </w:r>
        <w:r w:rsidR="006E7460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166A0F">
          <w:rPr>
            <w:rStyle w:val="Hyperlink"/>
          </w:rPr>
          <w:t>Metodologi</w:t>
        </w:r>
        <w:r w:rsidR="006E7460" w:rsidRPr="005C253F">
          <w:rPr>
            <w:webHidden/>
            <w:lang w:val="id-ID"/>
          </w:rPr>
          <w:tab/>
        </w:r>
      </w:hyperlink>
      <w:ins w:id="21" w:author="Arsi Alhafis" w:date="2016-12-28T14:38:00Z">
        <w:r w:rsidR="00027E8E">
          <w:t>6</w:t>
        </w:r>
      </w:ins>
      <w:del w:id="22" w:author="Arsi Alhafis" w:date="2016-12-28T14:38:00Z">
        <w:r w:rsidR="00166A0F" w:rsidDel="00027E8E">
          <w:delText>5</w:delText>
        </w:r>
      </w:del>
    </w:p>
    <w:p w14:paraId="6E1C83E4" w14:textId="5914F89C" w:rsidR="00166A0F" w:rsidRPr="00AC01F4" w:rsidRDefault="003130AB" w:rsidP="00166A0F">
      <w:pPr>
        <w:pStyle w:val="TOC2"/>
        <w:rPr>
          <w:rFonts w:asciiTheme="minorHAnsi" w:eastAsiaTheme="minorEastAsia" w:hAnsiTheme="minorHAnsi"/>
          <w:szCs w:val="24"/>
        </w:rPr>
      </w:pPr>
      <w:hyperlink w:anchor="_Toc462055225" w:history="1">
        <w:r w:rsidR="001C50DA">
          <w:rPr>
            <w:rStyle w:val="Hyperlink"/>
            <w:lang w:val="id-ID"/>
          </w:rPr>
          <w:t>2.3</w:t>
        </w:r>
        <w:r w:rsidR="00166A0F" w:rsidRPr="005C253F">
          <w:rPr>
            <w:rStyle w:val="Hyperlink"/>
            <w:lang w:val="id-ID"/>
          </w:rPr>
          <w:t>.</w:t>
        </w:r>
        <w:r w:rsidR="00166A0F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1C50DA">
          <w:rPr>
            <w:rStyle w:val="Hyperlink"/>
          </w:rPr>
          <w:t>Proyek Kerja</w:t>
        </w:r>
        <w:r w:rsidR="00166A0F" w:rsidRPr="005C253F">
          <w:rPr>
            <w:webHidden/>
            <w:lang w:val="id-ID"/>
          </w:rPr>
          <w:tab/>
        </w:r>
      </w:hyperlink>
      <w:ins w:id="23" w:author="Arsi Alhafis" w:date="2016-12-28T14:38:00Z">
        <w:r w:rsidR="00027E8E">
          <w:t>6</w:t>
        </w:r>
      </w:ins>
      <w:del w:id="24" w:author="Arsi Alhafis" w:date="2016-12-28T14:38:00Z">
        <w:r w:rsidR="001C50DA" w:rsidDel="00027E8E">
          <w:delText>5</w:delText>
        </w:r>
      </w:del>
    </w:p>
    <w:p w14:paraId="56FCA64E" w14:textId="14925849" w:rsidR="00166A0F" w:rsidRPr="00166A0F" w:rsidRDefault="003130AB" w:rsidP="00166A0F">
      <w:pPr>
        <w:pStyle w:val="TOC2"/>
        <w:rPr>
          <w:rFonts w:asciiTheme="minorHAnsi" w:eastAsiaTheme="minorEastAsia" w:hAnsiTheme="minorHAnsi"/>
          <w:szCs w:val="24"/>
        </w:rPr>
      </w:pPr>
      <w:hyperlink w:anchor="_Toc462055231" w:history="1">
        <w:r w:rsidR="00D03769">
          <w:rPr>
            <w:rStyle w:val="Hyperlink"/>
            <w:lang w:val="id-ID"/>
          </w:rPr>
          <w:t>2.4</w:t>
        </w:r>
        <w:r w:rsidR="00166A0F" w:rsidRPr="005C253F">
          <w:rPr>
            <w:rStyle w:val="Hyperlink"/>
            <w:lang w:val="id-ID"/>
          </w:rPr>
          <w:t>.</w:t>
        </w:r>
        <w:r w:rsidR="00166A0F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D03769">
          <w:rPr>
            <w:rStyle w:val="Hyperlink"/>
          </w:rPr>
          <w:t>Teknologi</w:t>
        </w:r>
        <w:r w:rsidR="00166A0F" w:rsidRPr="005C253F">
          <w:rPr>
            <w:webHidden/>
            <w:lang w:val="id-ID"/>
          </w:rPr>
          <w:tab/>
        </w:r>
      </w:hyperlink>
      <w:ins w:id="25" w:author="Arsi Alhafis" w:date="2016-12-28T14:38:00Z">
        <w:r w:rsidR="00027E8E">
          <w:t>9</w:t>
        </w:r>
      </w:ins>
      <w:del w:id="26" w:author="Arsi Alhafis" w:date="2016-12-28T14:38:00Z">
        <w:r w:rsidR="00D03769" w:rsidDel="00027E8E">
          <w:delText>8</w:delText>
        </w:r>
      </w:del>
    </w:p>
    <w:p w14:paraId="3584EE81" w14:textId="4D51934E" w:rsidR="00166A0F" w:rsidRDefault="003130AB" w:rsidP="00D03769">
      <w:pPr>
        <w:pStyle w:val="TOC2"/>
      </w:pPr>
      <w:hyperlink w:anchor="_Toc462055225" w:history="1">
        <w:r w:rsidR="00D03769">
          <w:rPr>
            <w:rStyle w:val="Hyperlink"/>
            <w:lang w:val="id-ID"/>
          </w:rPr>
          <w:t>2.5</w:t>
        </w:r>
        <w:r w:rsidR="00166A0F" w:rsidRPr="005C253F">
          <w:rPr>
            <w:rStyle w:val="Hyperlink"/>
            <w:lang w:val="id-ID"/>
          </w:rPr>
          <w:t>.</w:t>
        </w:r>
        <w:r w:rsidR="00166A0F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D03769">
          <w:rPr>
            <w:rStyle w:val="Hyperlink"/>
          </w:rPr>
          <w:t>Non-Teknis</w:t>
        </w:r>
        <w:r w:rsidR="00166A0F" w:rsidRPr="005C253F">
          <w:rPr>
            <w:webHidden/>
            <w:lang w:val="id-ID"/>
          </w:rPr>
          <w:tab/>
        </w:r>
      </w:hyperlink>
      <w:r w:rsidR="00D03769">
        <w:t>1</w:t>
      </w:r>
      <w:ins w:id="27" w:author="Arsi Alhafis" w:date="2016-12-28T14:38:00Z">
        <w:r w:rsidR="00027E8E">
          <w:t>1</w:t>
        </w:r>
      </w:ins>
      <w:del w:id="28" w:author="Arsi Alhafis" w:date="2016-12-28T14:38:00Z">
        <w:r w:rsidR="00D03769" w:rsidDel="00027E8E">
          <w:delText>0</w:delText>
        </w:r>
      </w:del>
    </w:p>
    <w:p w14:paraId="47BEA17B" w14:textId="23F3FFE3" w:rsidR="00867751" w:rsidRPr="00AC01F4" w:rsidRDefault="003130AB" w:rsidP="00867751">
      <w:pPr>
        <w:pStyle w:val="TOC1"/>
        <w:rPr>
          <w:rFonts w:asciiTheme="minorHAnsi" w:eastAsiaTheme="minorEastAsia" w:hAnsiTheme="minorHAnsi"/>
          <w:szCs w:val="24"/>
        </w:rPr>
      </w:pPr>
      <w:hyperlink w:anchor="_Toc462055224" w:history="1">
        <w:r w:rsidR="00A672EA">
          <w:rPr>
            <w:rStyle w:val="Hyperlink"/>
            <w:lang w:val="id-ID"/>
          </w:rPr>
          <w:t>BAB 3</w:t>
        </w:r>
        <w:r w:rsidR="00867751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A672EA">
          <w:rPr>
            <w:rStyle w:val="Hyperlink"/>
          </w:rPr>
          <w:t xml:space="preserve">ANALISIS </w:t>
        </w:r>
        <w:r w:rsidR="009A55E5">
          <w:rPr>
            <w:rStyle w:val="Hyperlink"/>
          </w:rPr>
          <w:t>PEKERJAAN</w:t>
        </w:r>
        <w:r w:rsidR="00867751">
          <w:rPr>
            <w:rStyle w:val="Hyperlink"/>
          </w:rPr>
          <w:t xml:space="preserve"> KERJA PRAKTIK</w:t>
        </w:r>
        <w:r w:rsidR="00867751" w:rsidRPr="005C253F">
          <w:rPr>
            <w:webHidden/>
            <w:lang w:val="id-ID"/>
          </w:rPr>
          <w:tab/>
        </w:r>
      </w:hyperlink>
      <w:r w:rsidR="00A672EA">
        <w:t>1</w:t>
      </w:r>
      <w:ins w:id="29" w:author="Arsi Alhafis" w:date="2016-12-28T14:38:00Z">
        <w:r w:rsidR="00CE61B8">
          <w:t>2</w:t>
        </w:r>
      </w:ins>
      <w:del w:id="30" w:author="Arsi Alhafis" w:date="2016-12-28T14:38:00Z">
        <w:r w:rsidR="00A672EA" w:rsidDel="00CE61B8">
          <w:delText>1</w:delText>
        </w:r>
      </w:del>
    </w:p>
    <w:p w14:paraId="7745C49F" w14:textId="62AC6009" w:rsidR="00867751" w:rsidRPr="00AC01F4" w:rsidRDefault="003130AB" w:rsidP="00867751">
      <w:pPr>
        <w:pStyle w:val="TOC2"/>
        <w:rPr>
          <w:rFonts w:asciiTheme="minorHAnsi" w:eastAsiaTheme="minorEastAsia" w:hAnsiTheme="minorHAnsi"/>
          <w:szCs w:val="24"/>
        </w:rPr>
      </w:pPr>
      <w:hyperlink w:anchor="_Toc462055225" w:history="1">
        <w:r w:rsidR="00A672EA">
          <w:rPr>
            <w:rStyle w:val="Hyperlink"/>
            <w:lang w:val="id-ID"/>
          </w:rPr>
          <w:t>3</w:t>
        </w:r>
        <w:r w:rsidR="00867751" w:rsidRPr="005C253F">
          <w:rPr>
            <w:rStyle w:val="Hyperlink"/>
            <w:lang w:val="id-ID"/>
          </w:rPr>
          <w:t>.1.</w:t>
        </w:r>
        <w:r w:rsidR="00867751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A672EA">
          <w:rPr>
            <w:rStyle w:val="Hyperlink"/>
          </w:rPr>
          <w:t>Kesesuaian dan Perbedaan Dengan KAKP</w:t>
        </w:r>
        <w:r w:rsidR="00867751" w:rsidRPr="005C253F">
          <w:rPr>
            <w:webHidden/>
            <w:lang w:val="id-ID"/>
          </w:rPr>
          <w:tab/>
        </w:r>
      </w:hyperlink>
      <w:r w:rsidR="00A672EA">
        <w:t>1</w:t>
      </w:r>
      <w:ins w:id="31" w:author="Arsi Alhafis" w:date="2016-12-28T14:38:00Z">
        <w:r w:rsidR="00CE61B8">
          <w:t>2</w:t>
        </w:r>
      </w:ins>
      <w:del w:id="32" w:author="Arsi Alhafis" w:date="2016-12-28T14:38:00Z">
        <w:r w:rsidR="00A672EA" w:rsidDel="00CE61B8">
          <w:delText>1</w:delText>
        </w:r>
      </w:del>
    </w:p>
    <w:p w14:paraId="4A94F8E7" w14:textId="09ED186F" w:rsidR="00867751" w:rsidRDefault="003130AB" w:rsidP="00867751">
      <w:pPr>
        <w:pStyle w:val="TOC2"/>
      </w:pPr>
      <w:hyperlink w:anchor="_Toc462055231" w:history="1">
        <w:r w:rsidR="00A672EA">
          <w:rPr>
            <w:rStyle w:val="Hyperlink"/>
            <w:lang w:val="id-ID"/>
          </w:rPr>
          <w:t>3</w:t>
        </w:r>
        <w:r w:rsidR="00867751" w:rsidRPr="005C253F">
          <w:rPr>
            <w:rStyle w:val="Hyperlink"/>
            <w:lang w:val="id-ID"/>
          </w:rPr>
          <w:t>.2.</w:t>
        </w:r>
        <w:r w:rsidR="00867751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A672EA">
          <w:rPr>
            <w:rStyle w:val="Hyperlink"/>
          </w:rPr>
          <w:t>Kendala dan Cara Menanganinya</w:t>
        </w:r>
        <w:r w:rsidR="00867751" w:rsidRPr="005C253F">
          <w:rPr>
            <w:webHidden/>
            <w:lang w:val="id-ID"/>
          </w:rPr>
          <w:tab/>
        </w:r>
      </w:hyperlink>
      <w:r w:rsidR="00A672EA">
        <w:t>1</w:t>
      </w:r>
      <w:ins w:id="33" w:author="Arsi Alhafis" w:date="2016-12-28T14:38:00Z">
        <w:r w:rsidR="00CE61B8">
          <w:t>3</w:t>
        </w:r>
      </w:ins>
      <w:del w:id="34" w:author="Arsi Alhafis" w:date="2016-12-28T14:38:00Z">
        <w:r w:rsidR="00A672EA" w:rsidDel="00CE61B8">
          <w:delText>2</w:delText>
        </w:r>
      </w:del>
    </w:p>
    <w:p w14:paraId="501D9A8C" w14:textId="67CF01A9" w:rsidR="00867751" w:rsidRPr="00AC01F4" w:rsidRDefault="003130AB" w:rsidP="00867751">
      <w:pPr>
        <w:pStyle w:val="TOC2"/>
        <w:rPr>
          <w:rFonts w:asciiTheme="minorHAnsi" w:eastAsiaTheme="minorEastAsia" w:hAnsiTheme="minorHAnsi"/>
          <w:szCs w:val="24"/>
        </w:rPr>
      </w:pPr>
      <w:hyperlink w:anchor="_Toc462055225" w:history="1">
        <w:r w:rsidR="00A672EA">
          <w:rPr>
            <w:rStyle w:val="Hyperlink"/>
            <w:lang w:val="id-ID"/>
          </w:rPr>
          <w:t>3</w:t>
        </w:r>
        <w:r w:rsidR="00867751">
          <w:rPr>
            <w:rStyle w:val="Hyperlink"/>
            <w:lang w:val="id-ID"/>
          </w:rPr>
          <w:t>.3</w:t>
        </w:r>
        <w:r w:rsidR="00867751" w:rsidRPr="005C253F">
          <w:rPr>
            <w:rStyle w:val="Hyperlink"/>
            <w:lang w:val="id-ID"/>
          </w:rPr>
          <w:t>.</w:t>
        </w:r>
        <w:r w:rsidR="00867751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A672EA">
          <w:rPr>
            <w:rStyle w:val="Hyperlink"/>
          </w:rPr>
          <w:t xml:space="preserve">Pembelajaran </w:t>
        </w:r>
        <w:r w:rsidR="00A672EA">
          <w:rPr>
            <w:rStyle w:val="Hyperlink"/>
            <w:i/>
          </w:rPr>
          <w:t>Soft Skill</w:t>
        </w:r>
        <w:r w:rsidR="00A672EA">
          <w:rPr>
            <w:rStyle w:val="Hyperlink"/>
          </w:rPr>
          <w:t xml:space="preserve"> Selama Kerja Praktik</w:t>
        </w:r>
        <w:r w:rsidR="00867751" w:rsidRPr="005C253F">
          <w:rPr>
            <w:webHidden/>
            <w:lang w:val="id-ID"/>
          </w:rPr>
          <w:tab/>
        </w:r>
      </w:hyperlink>
      <w:r w:rsidR="00A672EA">
        <w:t>1</w:t>
      </w:r>
      <w:ins w:id="35" w:author="Arsi Alhafis" w:date="2016-12-28T14:38:00Z">
        <w:r w:rsidR="00CE61B8">
          <w:t>4</w:t>
        </w:r>
      </w:ins>
      <w:del w:id="36" w:author="Arsi Alhafis" w:date="2016-12-28T14:38:00Z">
        <w:r w:rsidR="00A672EA" w:rsidDel="00CE61B8">
          <w:delText>3</w:delText>
        </w:r>
      </w:del>
    </w:p>
    <w:p w14:paraId="1ABEC487" w14:textId="0B7F9819" w:rsidR="00867751" w:rsidRPr="00166A0F" w:rsidRDefault="003130AB" w:rsidP="00867751">
      <w:pPr>
        <w:pStyle w:val="TOC2"/>
        <w:rPr>
          <w:rFonts w:asciiTheme="minorHAnsi" w:eastAsiaTheme="minorEastAsia" w:hAnsiTheme="minorHAnsi"/>
          <w:szCs w:val="24"/>
        </w:rPr>
      </w:pPr>
      <w:hyperlink w:anchor="_Toc462055231" w:history="1">
        <w:r w:rsidR="009A55E5">
          <w:rPr>
            <w:rStyle w:val="Hyperlink"/>
            <w:lang w:val="id-ID"/>
          </w:rPr>
          <w:t>3</w:t>
        </w:r>
        <w:r w:rsidR="00867751">
          <w:rPr>
            <w:rStyle w:val="Hyperlink"/>
            <w:lang w:val="id-ID"/>
          </w:rPr>
          <w:t>.4</w:t>
        </w:r>
        <w:r w:rsidR="00867751" w:rsidRPr="005C253F">
          <w:rPr>
            <w:rStyle w:val="Hyperlink"/>
            <w:lang w:val="id-ID"/>
          </w:rPr>
          <w:t>.</w:t>
        </w:r>
        <w:r w:rsidR="00867751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9A55E5">
          <w:rPr>
            <w:rStyle w:val="Hyperlink"/>
          </w:rPr>
          <w:t>Penilaian Individu Terhadap Tempat Kerja Praktik</w:t>
        </w:r>
        <w:r w:rsidR="00867751" w:rsidRPr="005C253F">
          <w:rPr>
            <w:webHidden/>
            <w:lang w:val="id-ID"/>
          </w:rPr>
          <w:tab/>
        </w:r>
      </w:hyperlink>
      <w:r w:rsidR="009A55E5">
        <w:t>1</w:t>
      </w:r>
      <w:ins w:id="37" w:author="Arsi Alhafis" w:date="2016-12-28T14:38:00Z">
        <w:r w:rsidR="00CE61B8">
          <w:t>5</w:t>
        </w:r>
      </w:ins>
      <w:del w:id="38" w:author="Arsi Alhafis" w:date="2016-12-28T14:38:00Z">
        <w:r w:rsidR="009A55E5" w:rsidDel="00CE61B8">
          <w:delText>4</w:delText>
        </w:r>
      </w:del>
    </w:p>
    <w:p w14:paraId="23863674" w14:textId="38FAB98B" w:rsidR="00867751" w:rsidRPr="00166A0F" w:rsidRDefault="003130AB" w:rsidP="00867751">
      <w:pPr>
        <w:pStyle w:val="TOC2"/>
        <w:rPr>
          <w:rFonts w:asciiTheme="minorHAnsi" w:eastAsiaTheme="minorEastAsia" w:hAnsiTheme="minorHAnsi"/>
          <w:szCs w:val="24"/>
        </w:rPr>
      </w:pPr>
      <w:hyperlink w:anchor="_Toc462055225" w:history="1">
        <w:r w:rsidR="00364B5F">
          <w:rPr>
            <w:rStyle w:val="Hyperlink"/>
            <w:lang w:val="id-ID"/>
          </w:rPr>
          <w:t>3</w:t>
        </w:r>
        <w:r w:rsidR="00867751">
          <w:rPr>
            <w:rStyle w:val="Hyperlink"/>
            <w:lang w:val="id-ID"/>
          </w:rPr>
          <w:t>.5</w:t>
        </w:r>
        <w:r w:rsidR="00867751" w:rsidRPr="005C253F">
          <w:rPr>
            <w:rStyle w:val="Hyperlink"/>
            <w:lang w:val="id-ID"/>
          </w:rPr>
          <w:t>.</w:t>
        </w:r>
        <w:r w:rsidR="00867751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364B5F">
          <w:rPr>
            <w:rStyle w:val="Hyperlink"/>
          </w:rPr>
          <w:t>Relevansi Dengan Perkuliahan di Fasilkom UI</w:t>
        </w:r>
        <w:r w:rsidR="00867751" w:rsidRPr="005C253F">
          <w:rPr>
            <w:webHidden/>
            <w:lang w:val="id-ID"/>
          </w:rPr>
          <w:tab/>
        </w:r>
      </w:hyperlink>
      <w:r w:rsidR="00364B5F">
        <w:t>1</w:t>
      </w:r>
      <w:ins w:id="39" w:author="Arsi Alhafis" w:date="2016-12-28T14:38:00Z">
        <w:r w:rsidR="00CE61B8">
          <w:t>6</w:t>
        </w:r>
      </w:ins>
      <w:del w:id="40" w:author="Arsi Alhafis" w:date="2016-12-28T14:38:00Z">
        <w:r w:rsidR="00364B5F" w:rsidDel="00CE61B8">
          <w:delText>5</w:delText>
        </w:r>
      </w:del>
    </w:p>
    <w:p w14:paraId="6EE3B796" w14:textId="77777777" w:rsidR="00867751" w:rsidRPr="00867751" w:rsidRDefault="00867751" w:rsidP="00867751"/>
    <w:p w14:paraId="3106DF38" w14:textId="05ACE7C3" w:rsidR="006E7460" w:rsidRPr="00311732" w:rsidRDefault="003130AB">
      <w:pPr>
        <w:pStyle w:val="TOC1"/>
        <w:rPr>
          <w:rFonts w:asciiTheme="minorHAnsi" w:eastAsiaTheme="minorEastAsia" w:hAnsiTheme="minorHAnsi"/>
          <w:szCs w:val="24"/>
        </w:rPr>
      </w:pPr>
      <w:hyperlink w:anchor="_Toc462055234" w:history="1">
        <w:r w:rsidR="00311732">
          <w:rPr>
            <w:rStyle w:val="Hyperlink"/>
            <w:lang w:val="id-ID"/>
          </w:rPr>
          <w:t>BAB 4</w:t>
        </w:r>
        <w:r w:rsidR="006E7460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6E7460" w:rsidRPr="005C253F">
          <w:rPr>
            <w:rStyle w:val="Hyperlink"/>
            <w:lang w:val="id-ID"/>
          </w:rPr>
          <w:t>PENUTUP</w:t>
        </w:r>
        <w:r w:rsidR="006E7460" w:rsidRPr="005C253F">
          <w:rPr>
            <w:webHidden/>
            <w:lang w:val="id-ID"/>
          </w:rPr>
          <w:tab/>
        </w:r>
      </w:hyperlink>
      <w:r w:rsidR="00311732">
        <w:t>1</w:t>
      </w:r>
      <w:ins w:id="41" w:author="Arsi Alhafis" w:date="2016-12-28T14:38:00Z">
        <w:r w:rsidR="00CE61B8">
          <w:t>8</w:t>
        </w:r>
      </w:ins>
      <w:del w:id="42" w:author="Arsi Alhafis" w:date="2016-12-28T14:38:00Z">
        <w:r w:rsidR="00311732" w:rsidDel="00CE61B8">
          <w:delText>7</w:delText>
        </w:r>
      </w:del>
    </w:p>
    <w:p w14:paraId="6FAE2635" w14:textId="5543C448" w:rsidR="006E7460" w:rsidRPr="00311732" w:rsidRDefault="003130AB">
      <w:pPr>
        <w:pStyle w:val="TOC2"/>
        <w:rPr>
          <w:rFonts w:asciiTheme="minorHAnsi" w:eastAsiaTheme="minorEastAsia" w:hAnsiTheme="minorHAnsi"/>
          <w:szCs w:val="24"/>
        </w:rPr>
      </w:pPr>
      <w:hyperlink w:anchor="_Toc462055235" w:history="1">
        <w:r w:rsidR="00311732">
          <w:rPr>
            <w:rStyle w:val="Hyperlink"/>
            <w:lang w:val="id-ID"/>
          </w:rPr>
          <w:t>4</w:t>
        </w:r>
        <w:r w:rsidR="006E7460" w:rsidRPr="005C253F">
          <w:rPr>
            <w:rStyle w:val="Hyperlink"/>
            <w:lang w:val="id-ID"/>
          </w:rPr>
          <w:t>.1.</w:t>
        </w:r>
        <w:r w:rsidR="006E7460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6E7460" w:rsidRPr="005C253F">
          <w:rPr>
            <w:rStyle w:val="Hyperlink"/>
            <w:lang w:val="id-ID"/>
          </w:rPr>
          <w:t>Kesimpulan</w:t>
        </w:r>
        <w:r w:rsidR="006E7460" w:rsidRPr="005C253F">
          <w:rPr>
            <w:webHidden/>
            <w:lang w:val="id-ID"/>
          </w:rPr>
          <w:tab/>
        </w:r>
      </w:hyperlink>
      <w:r w:rsidR="00311732">
        <w:t>1</w:t>
      </w:r>
      <w:ins w:id="43" w:author="Arsi Alhafis" w:date="2016-12-28T14:38:00Z">
        <w:r w:rsidR="00CE61B8">
          <w:t>8</w:t>
        </w:r>
      </w:ins>
      <w:del w:id="44" w:author="Arsi Alhafis" w:date="2016-12-28T14:38:00Z">
        <w:r w:rsidR="00311732" w:rsidDel="00CE61B8">
          <w:delText>7</w:delText>
        </w:r>
      </w:del>
    </w:p>
    <w:p w14:paraId="06FCA84F" w14:textId="23CDF0F3" w:rsidR="006E7460" w:rsidRPr="00311732" w:rsidRDefault="003130AB">
      <w:pPr>
        <w:pStyle w:val="TOC2"/>
        <w:rPr>
          <w:rFonts w:asciiTheme="minorHAnsi" w:eastAsiaTheme="minorEastAsia" w:hAnsiTheme="minorHAnsi"/>
          <w:szCs w:val="24"/>
        </w:rPr>
      </w:pPr>
      <w:hyperlink w:anchor="_Toc462055236" w:history="1">
        <w:r w:rsidR="00311732">
          <w:rPr>
            <w:rStyle w:val="Hyperlink"/>
            <w:lang w:val="id-ID"/>
          </w:rPr>
          <w:t>4</w:t>
        </w:r>
        <w:r w:rsidR="006E7460" w:rsidRPr="005C253F">
          <w:rPr>
            <w:rStyle w:val="Hyperlink"/>
            <w:lang w:val="id-ID"/>
          </w:rPr>
          <w:t>.2.</w:t>
        </w:r>
        <w:r w:rsidR="006E7460" w:rsidRPr="005C253F">
          <w:rPr>
            <w:rFonts w:asciiTheme="minorHAnsi" w:eastAsiaTheme="minorEastAsia" w:hAnsiTheme="minorHAnsi"/>
            <w:szCs w:val="24"/>
            <w:lang w:val="id-ID"/>
          </w:rPr>
          <w:tab/>
        </w:r>
        <w:r w:rsidR="006E7460" w:rsidRPr="005C253F">
          <w:rPr>
            <w:rStyle w:val="Hyperlink"/>
            <w:lang w:val="id-ID"/>
          </w:rPr>
          <w:t>Saran</w:t>
        </w:r>
        <w:r w:rsidR="006E7460" w:rsidRPr="005C253F">
          <w:rPr>
            <w:webHidden/>
            <w:lang w:val="id-ID"/>
          </w:rPr>
          <w:tab/>
        </w:r>
      </w:hyperlink>
      <w:r w:rsidR="00311732">
        <w:t>1</w:t>
      </w:r>
      <w:ins w:id="45" w:author="Arsi Alhafis" w:date="2016-12-28T14:38:00Z">
        <w:r w:rsidR="00CE61B8">
          <w:t>8</w:t>
        </w:r>
      </w:ins>
      <w:del w:id="46" w:author="Arsi Alhafis" w:date="2016-12-28T14:38:00Z">
        <w:r w:rsidR="00311732" w:rsidDel="00CE61B8">
          <w:delText>7</w:delText>
        </w:r>
      </w:del>
    </w:p>
    <w:p w14:paraId="25D1854A" w14:textId="0F070996" w:rsidR="006E7460" w:rsidRPr="002F778E" w:rsidRDefault="003130AB">
      <w:pPr>
        <w:pStyle w:val="TOC1"/>
        <w:rPr>
          <w:rFonts w:asciiTheme="minorHAnsi" w:eastAsiaTheme="minorEastAsia" w:hAnsiTheme="minorHAnsi"/>
          <w:szCs w:val="24"/>
        </w:rPr>
      </w:pPr>
      <w:hyperlink w:anchor="_Toc462055237" w:history="1">
        <w:r w:rsidR="006E7460" w:rsidRPr="005C253F">
          <w:rPr>
            <w:rStyle w:val="Hyperlink"/>
            <w:lang w:val="id-ID"/>
          </w:rPr>
          <w:t>DAFTAR REFERENSI</w:t>
        </w:r>
        <w:r w:rsidR="006E7460" w:rsidRPr="005C253F">
          <w:rPr>
            <w:webHidden/>
            <w:lang w:val="id-ID"/>
          </w:rPr>
          <w:tab/>
        </w:r>
      </w:hyperlink>
      <w:ins w:id="47" w:author="Arsi Alhafis" w:date="2016-12-28T14:38:00Z">
        <w:r w:rsidR="00331F17">
          <w:t>20</w:t>
        </w:r>
      </w:ins>
      <w:del w:id="48" w:author="Arsi Alhafis" w:date="2016-12-28T14:38:00Z">
        <w:r w:rsidR="002F778E" w:rsidDel="00CE61B8">
          <w:delText>19</w:delText>
        </w:r>
      </w:del>
    </w:p>
    <w:p w14:paraId="71F33043" w14:textId="77777777" w:rsidR="006E7460" w:rsidRPr="005C253F" w:rsidRDefault="00FE29E9">
      <w:pPr>
        <w:pStyle w:val="TOC1"/>
        <w:rPr>
          <w:rFonts w:asciiTheme="minorHAnsi" w:eastAsiaTheme="minorEastAsia" w:hAnsiTheme="minorHAnsi"/>
          <w:szCs w:val="24"/>
          <w:lang w:val="id-ID"/>
        </w:rPr>
      </w:pPr>
      <w:r>
        <w:fldChar w:fldCharType="begin"/>
      </w:r>
      <w:r>
        <w:instrText xml:space="preserve"> HYPERLINK \l "_Toc462055238" </w:instrText>
      </w:r>
      <w:r>
        <w:fldChar w:fldCharType="separate"/>
      </w:r>
      <w:r w:rsidR="006E7460" w:rsidRPr="005C253F">
        <w:rPr>
          <w:rStyle w:val="Hyperlink"/>
          <w:lang w:val="id-ID"/>
        </w:rPr>
        <w:t>LAMPIRAN 1 KERANGKA ACUAN KERJA PRAKTIK</w:t>
      </w:r>
      <w:r w:rsidR="006E7460" w:rsidRPr="005C253F">
        <w:rPr>
          <w:webHidden/>
          <w:lang w:val="id-ID"/>
        </w:rPr>
        <w:tab/>
      </w:r>
      <w:r w:rsidR="008460C7" w:rsidRPr="005C253F">
        <w:rPr>
          <w:webHidden/>
          <w:lang w:val="id-ID"/>
        </w:rPr>
        <w:fldChar w:fldCharType="begin"/>
      </w:r>
      <w:r w:rsidR="006E7460" w:rsidRPr="005C253F">
        <w:rPr>
          <w:webHidden/>
          <w:lang w:val="id-ID"/>
        </w:rPr>
        <w:instrText xml:space="preserve"> PAGEREF _Toc462055238 \h </w:instrText>
      </w:r>
      <w:r w:rsidR="008460C7" w:rsidRPr="005C253F">
        <w:rPr>
          <w:webHidden/>
          <w:lang w:val="id-ID"/>
        </w:rPr>
      </w:r>
      <w:r w:rsidR="008460C7" w:rsidRPr="005C253F">
        <w:rPr>
          <w:webHidden/>
          <w:lang w:val="id-ID"/>
        </w:rPr>
        <w:fldChar w:fldCharType="separate"/>
      </w:r>
      <w:ins w:id="49" w:author="Owner" w:date="2017-12-11T19:11:00Z">
        <w:r w:rsidR="00D44E47">
          <w:rPr>
            <w:noProof/>
            <w:webHidden/>
            <w:lang w:val="id-ID"/>
          </w:rPr>
          <w:t>vi</w:t>
        </w:r>
      </w:ins>
      <w:del w:id="50" w:author="Owner" w:date="2017-12-11T19:11:00Z">
        <w:r w:rsidR="009D29D6" w:rsidDel="00D44E47">
          <w:rPr>
            <w:noProof/>
            <w:webHidden/>
            <w:lang w:val="id-ID"/>
          </w:rPr>
          <w:delText>vii</w:delText>
        </w:r>
      </w:del>
      <w:r w:rsidR="008460C7" w:rsidRPr="005C253F">
        <w:rPr>
          <w:webHidden/>
          <w:lang w:val="id-ID"/>
        </w:rPr>
        <w:fldChar w:fldCharType="end"/>
      </w:r>
      <w:r>
        <w:rPr>
          <w:lang w:val="id-ID"/>
        </w:rPr>
        <w:fldChar w:fldCharType="end"/>
      </w:r>
    </w:p>
    <w:p w14:paraId="198F6604" w14:textId="77777777" w:rsidR="006E7460" w:rsidRPr="001E5AE4" w:rsidRDefault="003130AB">
      <w:pPr>
        <w:pStyle w:val="TOC1"/>
        <w:rPr>
          <w:rFonts w:asciiTheme="minorHAnsi" w:eastAsiaTheme="minorEastAsia" w:hAnsiTheme="minorHAnsi"/>
          <w:szCs w:val="24"/>
        </w:rPr>
      </w:pPr>
      <w:hyperlink w:anchor="_Toc462055239" w:history="1">
        <w:r w:rsidR="006E7460" w:rsidRPr="005C253F">
          <w:rPr>
            <w:rStyle w:val="Hyperlink"/>
            <w:lang w:val="id-ID"/>
          </w:rPr>
          <w:t>LAMPIRAN 2 LOG KERJA PRAKTIK</w:t>
        </w:r>
        <w:r w:rsidR="006E7460" w:rsidRPr="005C253F">
          <w:rPr>
            <w:webHidden/>
            <w:lang w:val="id-ID"/>
          </w:rPr>
          <w:tab/>
        </w:r>
      </w:hyperlink>
      <w:r w:rsidR="001E5AE4">
        <w:t>vi</w:t>
      </w:r>
      <w:del w:id="51" w:author="Arsi Alhafis" w:date="2016-12-28T14:39:00Z">
        <w:r w:rsidR="001E5AE4" w:rsidDel="005A0A8E">
          <w:delText>i</w:delText>
        </w:r>
      </w:del>
      <w:r w:rsidR="001E5AE4">
        <w:t>i</w:t>
      </w:r>
    </w:p>
    <w:p w14:paraId="2D495BAE" w14:textId="77777777" w:rsidR="007D5C3C" w:rsidRPr="005C253F" w:rsidRDefault="008460C7" w:rsidP="006E7460">
      <w:pPr>
        <w:rPr>
          <w:lang w:val="id-ID"/>
        </w:rPr>
      </w:pPr>
      <w:r w:rsidRPr="005C253F">
        <w:rPr>
          <w:lang w:val="id-ID"/>
        </w:rPr>
        <w:fldChar w:fldCharType="end"/>
      </w:r>
      <w:r w:rsidR="007D5C3C" w:rsidRPr="005C253F">
        <w:rPr>
          <w:lang w:val="id-ID"/>
        </w:rPr>
        <w:br w:type="page"/>
      </w:r>
    </w:p>
    <w:p w14:paraId="724EECD6" w14:textId="717C9C97" w:rsidR="007D5C3C" w:rsidRPr="005C253F" w:rsidRDefault="00727724" w:rsidP="007D5C3C">
      <w:pPr>
        <w:pStyle w:val="Heading1"/>
        <w:rPr>
          <w:lang w:val="id-ID"/>
        </w:rPr>
      </w:pPr>
      <w:bookmarkStart w:id="52" w:name="_Toc462055216"/>
      <w:ins w:id="53" w:author="Arsi Alhafis" w:date="2016-12-28T14:30:00Z">
        <w:r>
          <w:lastRenderedPageBreak/>
          <w:t>DA</w:t>
        </w:r>
      </w:ins>
      <w:del w:id="54" w:author="Arsi Alhafis" w:date="2016-12-28T14:27:00Z">
        <w:r w:rsidR="007D5C3C" w:rsidRPr="005C253F" w:rsidDel="00FB39B0">
          <w:rPr>
            <w:lang w:val="id-ID"/>
          </w:rPr>
          <w:delText>DA</w:delText>
        </w:r>
      </w:del>
      <w:r w:rsidR="007D5C3C" w:rsidRPr="005C253F">
        <w:rPr>
          <w:lang w:val="id-ID"/>
        </w:rPr>
        <w:t>FTAR GAMBAR</w:t>
      </w:r>
      <w:bookmarkEnd w:id="52"/>
    </w:p>
    <w:p w14:paraId="58E0CAA5" w14:textId="77777777" w:rsidR="003C1801" w:rsidRPr="005C253F" w:rsidRDefault="003C1801" w:rsidP="003C1801">
      <w:pPr>
        <w:pStyle w:val="TOC1"/>
        <w:rPr>
          <w:rFonts w:asciiTheme="minorHAnsi" w:eastAsiaTheme="minorEastAsia" w:hAnsiTheme="minorHAnsi"/>
          <w:szCs w:val="24"/>
          <w:lang w:val="id-ID"/>
        </w:rPr>
      </w:pPr>
      <w:r>
        <w:t xml:space="preserve">Gambar 1. Struktur </w:t>
      </w:r>
      <w:r>
        <w:rPr>
          <w:i/>
        </w:rPr>
        <w:t>Mission</w:t>
      </w:r>
      <w:r>
        <w:t xml:space="preserve"> TERA</w:t>
      </w:r>
      <w:r w:rsidRPr="005C253F">
        <w:rPr>
          <w:webHidden/>
          <w:lang w:val="id-ID"/>
        </w:rPr>
        <w:tab/>
      </w:r>
      <w:r>
        <w:rPr>
          <w:webHidden/>
        </w:rPr>
        <w:t>3</w:t>
      </w:r>
    </w:p>
    <w:p w14:paraId="42CB145A" w14:textId="77777777" w:rsidR="003C1801" w:rsidRPr="003C1801" w:rsidRDefault="003C1801" w:rsidP="003C1801">
      <w:pPr>
        <w:pStyle w:val="TOC1"/>
        <w:rPr>
          <w:rFonts w:asciiTheme="minorHAnsi" w:eastAsiaTheme="minorEastAsia" w:hAnsiTheme="minorHAnsi"/>
          <w:szCs w:val="24"/>
        </w:rPr>
      </w:pPr>
      <w:r>
        <w:t xml:space="preserve">Gambar 2. </w:t>
      </w:r>
      <w:r w:rsidRPr="003C1801">
        <w:rPr>
          <w:i/>
          <w:szCs w:val="24"/>
        </w:rPr>
        <w:t>Layout Market Manager Production Dashboard</w:t>
      </w:r>
      <w:r w:rsidRPr="005C253F">
        <w:rPr>
          <w:webHidden/>
          <w:lang w:val="id-ID"/>
        </w:rPr>
        <w:tab/>
      </w:r>
      <w:r>
        <w:rPr>
          <w:webHidden/>
        </w:rPr>
        <w:t>6</w:t>
      </w:r>
    </w:p>
    <w:p w14:paraId="03D89691" w14:textId="77777777" w:rsidR="003C1801" w:rsidRPr="003C1801" w:rsidRDefault="003C1801" w:rsidP="003C1801">
      <w:pPr>
        <w:pStyle w:val="TOC1"/>
        <w:rPr>
          <w:rFonts w:asciiTheme="minorHAnsi" w:eastAsiaTheme="minorEastAsia" w:hAnsiTheme="minorHAnsi"/>
          <w:szCs w:val="24"/>
        </w:rPr>
      </w:pPr>
      <w:r>
        <w:t xml:space="preserve">Gambar 3. </w:t>
      </w:r>
      <w:r w:rsidRPr="003C1801">
        <w:rPr>
          <w:i/>
          <w:szCs w:val="24"/>
        </w:rPr>
        <w:t>Market Manager Production Dashboard Data Flow</w:t>
      </w:r>
      <w:r w:rsidRPr="005C253F">
        <w:rPr>
          <w:webHidden/>
          <w:lang w:val="id-ID"/>
        </w:rPr>
        <w:tab/>
      </w:r>
      <w:r>
        <w:rPr>
          <w:webHidden/>
        </w:rPr>
        <w:t>7</w:t>
      </w:r>
    </w:p>
    <w:p w14:paraId="7D2F7210" w14:textId="77777777" w:rsidR="00CF49FC" w:rsidRDefault="007D5C3C">
      <w:pPr>
        <w:spacing w:line="276" w:lineRule="auto"/>
        <w:jc w:val="left"/>
        <w:rPr>
          <w:ins w:id="55" w:author="Arsi Alhafis" w:date="2016-12-28T14:36:00Z"/>
          <w:lang w:val="id-ID"/>
        </w:rPr>
        <w:sectPr w:rsidR="00CF49FC" w:rsidSect="00D81DBF">
          <w:headerReference w:type="default" r:id="rId10"/>
          <w:footerReference w:type="default" r:id="rId11"/>
          <w:pgSz w:w="12240" w:h="15840"/>
          <w:pgMar w:top="1701" w:right="1701" w:bottom="1701" w:left="2275" w:header="720" w:footer="720" w:gutter="0"/>
          <w:pgNumType w:fmt="lowerRoman" w:start="1"/>
          <w:cols w:space="720"/>
          <w:docGrid w:linePitch="360"/>
        </w:sectPr>
      </w:pPr>
      <w:r w:rsidRPr="005C253F">
        <w:rPr>
          <w:lang w:val="id-ID"/>
        </w:rPr>
        <w:br w:type="page"/>
      </w:r>
    </w:p>
    <w:p w14:paraId="2714F24C" w14:textId="2037C1A1" w:rsidR="007D5C3C" w:rsidRPr="005C253F" w:rsidDel="00CF49FC" w:rsidRDefault="007D5C3C">
      <w:pPr>
        <w:spacing w:line="276" w:lineRule="auto"/>
        <w:jc w:val="left"/>
        <w:rPr>
          <w:del w:id="56" w:author="Arsi Alhafis" w:date="2016-12-28T14:36:00Z"/>
          <w:lang w:val="id-ID"/>
        </w:rPr>
      </w:pPr>
    </w:p>
    <w:p w14:paraId="69A01B3C" w14:textId="4FE95878" w:rsidR="007D5C3C" w:rsidRPr="00FB39B0" w:rsidDel="00A950DE" w:rsidRDefault="007D5C3C" w:rsidP="007D5C3C">
      <w:pPr>
        <w:pStyle w:val="Heading1"/>
        <w:rPr>
          <w:del w:id="57" w:author="Arsi Alhafis" w:date="2016-12-28T14:23:00Z"/>
          <w:b w:val="0"/>
          <w:lang w:val="id-ID"/>
          <w:rPrChange w:id="58" w:author="Arsi Alhafis" w:date="2016-12-28T14:26:00Z">
            <w:rPr>
              <w:del w:id="59" w:author="Arsi Alhafis" w:date="2016-12-28T14:23:00Z"/>
              <w:lang w:val="id-ID"/>
            </w:rPr>
          </w:rPrChange>
        </w:rPr>
      </w:pPr>
      <w:bookmarkStart w:id="60" w:name="_Toc462055217"/>
      <w:commentRangeStart w:id="61"/>
      <w:del w:id="62" w:author="Arsi Alhafis" w:date="2016-12-28T14:23:00Z">
        <w:r w:rsidRPr="00FB39B0" w:rsidDel="00A950DE">
          <w:rPr>
            <w:b w:val="0"/>
            <w:bCs w:val="0"/>
            <w:lang w:val="id-ID"/>
            <w:rPrChange w:id="63" w:author="Arsi Alhafis" w:date="2016-12-28T14:26:00Z">
              <w:rPr>
                <w:b w:val="0"/>
                <w:bCs w:val="0"/>
                <w:lang w:val="id-ID"/>
              </w:rPr>
            </w:rPrChange>
          </w:rPr>
          <w:delText>DAFTAR TABEL</w:delText>
        </w:r>
        <w:bookmarkEnd w:id="60"/>
        <w:commentRangeEnd w:id="61"/>
        <w:r w:rsidR="00A1317C" w:rsidRPr="00B15961" w:rsidDel="00A950DE">
          <w:rPr>
            <w:rStyle w:val="CommentReference"/>
            <w:rFonts w:eastAsiaTheme="minorHAnsi" w:cstheme="minorBidi"/>
            <w:b w:val="0"/>
            <w:bCs w:val="0"/>
          </w:rPr>
          <w:commentReference w:id="61"/>
        </w:r>
      </w:del>
    </w:p>
    <w:p w14:paraId="3E41AD88" w14:textId="6744A950" w:rsidR="007D5C3C" w:rsidRPr="00FB39B0" w:rsidDel="00A950DE" w:rsidRDefault="00B70EA6" w:rsidP="007D5C3C">
      <w:pPr>
        <w:rPr>
          <w:del w:id="64" w:author="Arsi Alhafis" w:date="2016-12-28T14:23:00Z"/>
          <w:b/>
          <w:color w:val="4F81BD" w:themeColor="accent1"/>
          <w:lang w:val="id-ID"/>
          <w:rPrChange w:id="65" w:author="Arsi Alhafis" w:date="2016-12-28T14:26:00Z">
            <w:rPr>
              <w:del w:id="66" w:author="Arsi Alhafis" w:date="2016-12-28T14:23:00Z"/>
              <w:color w:val="4F81BD" w:themeColor="accent1"/>
              <w:lang w:val="id-ID"/>
            </w:rPr>
          </w:rPrChange>
        </w:rPr>
      </w:pPr>
      <w:del w:id="67" w:author="Arsi Alhafis" w:date="2016-12-28T14:23:00Z">
        <w:r w:rsidRPr="00FB39B0" w:rsidDel="00A950DE">
          <w:rPr>
            <w:b/>
            <w:color w:val="4F81BD" w:themeColor="accent1"/>
            <w:lang w:val="id-ID"/>
            <w:rPrChange w:id="68" w:author="Arsi Alhafis" w:date="2016-12-28T14:26:00Z">
              <w:rPr>
                <w:color w:val="4F81BD" w:themeColor="accent1"/>
                <w:lang w:val="id-ID"/>
              </w:rPr>
            </w:rPrChange>
          </w:rPr>
          <w:delText>[Daftar tabel, ditulis serupa dengan daftar isi]</w:delText>
        </w:r>
      </w:del>
    </w:p>
    <w:p w14:paraId="78AB00FC" w14:textId="5020474A" w:rsidR="007D5C3C" w:rsidRPr="00FB39B0" w:rsidDel="00A950DE" w:rsidRDefault="007D5C3C" w:rsidP="007D5C3C">
      <w:pPr>
        <w:rPr>
          <w:del w:id="69" w:author="Arsi Alhafis" w:date="2016-12-28T14:23:00Z"/>
          <w:b/>
          <w:lang w:val="id-ID"/>
          <w:rPrChange w:id="70" w:author="Arsi Alhafis" w:date="2016-12-28T14:26:00Z">
            <w:rPr>
              <w:del w:id="71" w:author="Arsi Alhafis" w:date="2016-12-28T14:23:00Z"/>
              <w:lang w:val="id-ID"/>
            </w:rPr>
          </w:rPrChange>
        </w:rPr>
      </w:pPr>
    </w:p>
    <w:p w14:paraId="5351C7CB" w14:textId="0B99356B" w:rsidR="007D5C3C" w:rsidRPr="00FB39B0" w:rsidDel="00B15961" w:rsidRDefault="007D5C3C" w:rsidP="00775C2D">
      <w:pPr>
        <w:spacing w:line="276" w:lineRule="auto"/>
        <w:jc w:val="left"/>
        <w:rPr>
          <w:del w:id="72" w:author="Arsi Alhafis" w:date="2016-12-28T14:29:00Z"/>
          <w:b/>
          <w:lang w:val="id-ID"/>
          <w:rPrChange w:id="73" w:author="Arsi Alhafis" w:date="2016-12-28T14:26:00Z">
            <w:rPr>
              <w:del w:id="74" w:author="Arsi Alhafis" w:date="2016-12-28T14:29:00Z"/>
              <w:lang w:val="id-ID"/>
            </w:rPr>
          </w:rPrChange>
        </w:rPr>
        <w:sectPr w:rsidR="007D5C3C" w:rsidRPr="00FB39B0" w:rsidDel="00B15961" w:rsidSect="00CF49FC">
          <w:pgSz w:w="12240" w:h="15840"/>
          <w:pgMar w:top="1701" w:right="1701" w:bottom="1701" w:left="2275" w:header="720" w:footer="720" w:gutter="0"/>
          <w:pgNumType w:fmt="decimal" w:start="1"/>
          <w:cols w:space="720"/>
          <w:docGrid w:linePitch="360"/>
          <w:sectPrChange w:id="75" w:author="Arsi Alhafis" w:date="2016-12-28T14:37:00Z">
            <w:sectPr w:rsidR="007D5C3C" w:rsidRPr="00FB39B0" w:rsidDel="00B15961" w:rsidSect="00CF49FC">
              <w:pgMar w:top="1701" w:right="1701" w:bottom="1701" w:left="2275" w:header="720" w:footer="720" w:gutter="0"/>
              <w:pgNumType w:fmt="lowerRoman"/>
            </w:sectPr>
          </w:sectPrChange>
        </w:sectPr>
      </w:pPr>
      <w:del w:id="76" w:author="Arsi Alhafis" w:date="2016-12-28T14:24:00Z">
        <w:r w:rsidRPr="00FB39B0" w:rsidDel="00A950DE">
          <w:rPr>
            <w:b/>
            <w:lang w:val="id-ID"/>
            <w:rPrChange w:id="77" w:author="Arsi Alhafis" w:date="2016-12-28T14:26:00Z">
              <w:rPr>
                <w:lang w:val="id-ID"/>
              </w:rPr>
            </w:rPrChange>
          </w:rPr>
          <w:br w:type="page"/>
        </w:r>
      </w:del>
    </w:p>
    <w:p w14:paraId="036AA784" w14:textId="77777777" w:rsidR="007D5C3C" w:rsidRPr="005C253F" w:rsidRDefault="009050AD" w:rsidP="009050AD">
      <w:pPr>
        <w:pStyle w:val="Heading1"/>
        <w:numPr>
          <w:ilvl w:val="0"/>
          <w:numId w:val="1"/>
        </w:numPr>
        <w:ind w:left="0" w:firstLine="0"/>
        <w:rPr>
          <w:lang w:val="id-ID"/>
        </w:rPr>
      </w:pPr>
      <w:r w:rsidRPr="005C253F">
        <w:rPr>
          <w:lang w:val="id-ID"/>
        </w:rPr>
        <w:br/>
      </w:r>
      <w:bookmarkStart w:id="78" w:name="_Toc462055219"/>
      <w:r w:rsidR="00DE2543" w:rsidRPr="005C253F">
        <w:rPr>
          <w:lang w:val="id-ID"/>
        </w:rPr>
        <w:t>PENDAHULUAN</w:t>
      </w:r>
      <w:bookmarkEnd w:id="78"/>
    </w:p>
    <w:p w14:paraId="2DA93497" w14:textId="77777777" w:rsidR="00DE2543" w:rsidRPr="005C253F" w:rsidRDefault="00DE2543" w:rsidP="00DE2543">
      <w:pPr>
        <w:rPr>
          <w:lang w:val="id-ID"/>
        </w:rPr>
      </w:pPr>
    </w:p>
    <w:p w14:paraId="4F536331" w14:textId="77777777" w:rsidR="00BE0F27" w:rsidRPr="005C253F" w:rsidRDefault="00BE0F27" w:rsidP="002177BB">
      <w:pPr>
        <w:pStyle w:val="Heading2"/>
        <w:numPr>
          <w:ilvl w:val="1"/>
          <w:numId w:val="2"/>
        </w:numPr>
        <w:ind w:left="567" w:hanging="567"/>
        <w:rPr>
          <w:lang w:val="id-ID"/>
        </w:rPr>
      </w:pPr>
      <w:bookmarkStart w:id="79" w:name="_Toc462055220"/>
      <w:r w:rsidRPr="005C253F">
        <w:rPr>
          <w:lang w:val="id-ID"/>
        </w:rPr>
        <w:t>Proses Pencarian Kerja Praktik</w:t>
      </w:r>
      <w:bookmarkEnd w:id="79"/>
    </w:p>
    <w:p w14:paraId="4D111C93" w14:textId="77777777" w:rsidR="001A02CB" w:rsidRPr="006F6FDD" w:rsidRDefault="00054B36" w:rsidP="00BE0F27">
      <w:commentRangeStart w:id="80"/>
      <w:proofErr w:type="gramStart"/>
      <w:r w:rsidRPr="006F6FDD">
        <w:t>P</w:t>
      </w:r>
      <w:r w:rsidR="00F2011B" w:rsidRPr="006F6FDD">
        <w:t>elaksana Kerja P</w:t>
      </w:r>
      <w:r w:rsidRPr="006F6FDD">
        <w:t>raktik</w:t>
      </w:r>
      <w:r w:rsidR="00F2011B" w:rsidRPr="006F6FDD">
        <w:t xml:space="preserve"> (KP)</w:t>
      </w:r>
      <w:r w:rsidRPr="006F6FDD">
        <w:t xml:space="preserve"> </w:t>
      </w:r>
      <w:r w:rsidR="00103D1F" w:rsidRPr="006F6FDD">
        <w:t>mencari perusahaan</w:t>
      </w:r>
      <w:del w:id="81" w:author="Arsi Alhafis" w:date="2016-12-28T13:31:00Z">
        <w:r w:rsidR="00103D1F" w:rsidRPr="006F6FDD" w:rsidDel="00EC2AD1">
          <w:delText xml:space="preserve"> atau </w:delText>
        </w:r>
        <w:r w:rsidR="00103D1F" w:rsidRPr="006F6FDD" w:rsidDel="00EC2AD1">
          <w:rPr>
            <w:i/>
          </w:rPr>
          <w:delText>startup</w:delText>
        </w:r>
        <w:r w:rsidR="00103D1F" w:rsidRPr="006F6FDD" w:rsidDel="00EC2AD1">
          <w:delText xml:space="preserve"> </w:delText>
        </w:r>
      </w:del>
      <w:r w:rsidR="00103D1F" w:rsidRPr="006F6FDD">
        <w:t>yang bergerak di bidang</w:t>
      </w:r>
      <w:r w:rsidRPr="006F6FDD">
        <w:t xml:space="preserve"> teknologi informasi</w:t>
      </w:r>
      <w:r w:rsidR="00103D1F" w:rsidRPr="006F6FDD">
        <w:t xml:space="preserve"> </w:t>
      </w:r>
      <w:r w:rsidRPr="006F6FDD">
        <w:t>(</w:t>
      </w:r>
      <w:r w:rsidR="00103D1F" w:rsidRPr="006F6FDD">
        <w:t>TI</w:t>
      </w:r>
      <w:r w:rsidRPr="006F6FDD">
        <w:t>)</w:t>
      </w:r>
      <w:r w:rsidR="00103D1F" w:rsidRPr="006F6FDD">
        <w:t xml:space="preserve"> dan</w:t>
      </w:r>
      <w:r w:rsidR="00746763" w:rsidRPr="006F6FDD">
        <w:t xml:space="preserve"> sudah mulai melakukan pencarian tempat kerja praktik semenjak</w:t>
      </w:r>
      <w:r w:rsidR="00103D1F" w:rsidRPr="006F6FDD">
        <w:t xml:space="preserve"> bulan </w:t>
      </w:r>
      <w:r w:rsidR="007F7649">
        <w:t>Februari</w:t>
      </w:r>
      <w:r w:rsidR="00103D1F" w:rsidRPr="006F6FDD">
        <w:t xml:space="preserve"> 2016.</w:t>
      </w:r>
      <w:proofErr w:type="gramEnd"/>
      <w:r w:rsidR="00103D1F" w:rsidRPr="006F6FDD">
        <w:t xml:space="preserve"> </w:t>
      </w:r>
      <w:r w:rsidR="00F2011B" w:rsidRPr="006F6FDD">
        <w:t xml:space="preserve">Keinginan </w:t>
      </w:r>
      <w:ins w:id="82" w:author="Arsi Alhafis" w:date="2016-12-28T13:29:00Z">
        <w:r w:rsidR="00EC2AD1">
          <w:t>pelak</w:t>
        </w:r>
      </w:ins>
      <w:ins w:id="83" w:author="Arsi Alhafis" w:date="2016-12-28T13:30:00Z">
        <w:r w:rsidR="00EC2AD1">
          <w:t>sana KP untuk melaksanakan kerja praktik di</w:t>
        </w:r>
      </w:ins>
      <w:ins w:id="84" w:author="Arsi Alhafis" w:date="2016-12-28T13:31:00Z">
        <w:r w:rsidR="00EC2AD1">
          <w:t xml:space="preserve"> perusahaan TI</w:t>
        </w:r>
      </w:ins>
      <w:ins w:id="85" w:author="Arsi Alhafis" w:date="2016-12-28T13:30:00Z">
        <w:r w:rsidR="00EC2AD1">
          <w:t xml:space="preserve"> </w:t>
        </w:r>
      </w:ins>
      <w:r w:rsidR="00F2011B" w:rsidRPr="006F6FDD">
        <w:t xml:space="preserve">tersebut dikarenakan pelaksana KP sudah pernah melakukan magang di sebuah </w:t>
      </w:r>
      <w:r w:rsidR="00F2011B" w:rsidRPr="007F7649">
        <w:rPr>
          <w:i/>
        </w:rPr>
        <w:t>software house</w:t>
      </w:r>
      <w:r w:rsidR="00F2011B" w:rsidRPr="006F6FDD">
        <w:t xml:space="preserve"> yang ternyata kultur </w:t>
      </w:r>
      <w:r w:rsidR="00F2011B" w:rsidRPr="007F7649">
        <w:rPr>
          <w:i/>
        </w:rPr>
        <w:t>development</w:t>
      </w:r>
      <w:r w:rsidR="00F2011B" w:rsidRPr="006F6FDD">
        <w:t xml:space="preserve"> yang ditawarkan di sana sangat cocok untuk belajar dan berkembang</w:t>
      </w:r>
      <w:del w:id="86" w:author="Arsi Alhafis" w:date="2016-12-28T13:32:00Z">
        <w:r w:rsidR="00F2011B" w:rsidRPr="006F6FDD" w:rsidDel="00EC2AD1">
          <w:delText>.</w:delText>
        </w:r>
        <w:commentRangeEnd w:id="80"/>
        <w:r w:rsidR="00F31416" w:rsidDel="00EC2AD1">
          <w:rPr>
            <w:rStyle w:val="CommentReference"/>
          </w:rPr>
          <w:commentReference w:id="80"/>
        </w:r>
        <w:r w:rsidR="00F2011B" w:rsidRPr="006F6FDD" w:rsidDel="00EC2AD1">
          <w:delText xml:space="preserve">  </w:delText>
        </w:r>
      </w:del>
      <w:ins w:id="87" w:author="Arsi Alhafis" w:date="2016-12-28T13:32:00Z">
        <w:r w:rsidR="00EC2AD1">
          <w:t>, oleh karena itu pelaksana KP mencari tempat KP yang serupa.</w:t>
        </w:r>
      </w:ins>
    </w:p>
    <w:p w14:paraId="24822213" w14:textId="458394B7" w:rsidR="008F57D9" w:rsidRPr="006F6FDD" w:rsidRDefault="00F2011B" w:rsidP="00BE0F27">
      <w:proofErr w:type="gramStart"/>
      <w:r w:rsidRPr="006F6FDD">
        <w:t xml:space="preserve">Pelaksana KP </w:t>
      </w:r>
      <w:ins w:id="88" w:author="RMahendra" w:date="2016-12-12T08:43:00Z">
        <w:r w:rsidR="003F6B45">
          <w:rPr>
            <w:lang w:val="id-ID"/>
          </w:rPr>
          <w:t>menyusun daftar</w:t>
        </w:r>
      </w:ins>
      <w:ins w:id="89" w:author="Arsi Alhafis" w:date="2016-12-28T13:30:00Z">
        <w:r w:rsidR="00EC2AD1">
          <w:t xml:space="preserve"> </w:t>
        </w:r>
      </w:ins>
      <w:del w:id="90" w:author="RMahendra" w:date="2016-12-12T08:43:00Z">
        <w:r w:rsidRPr="006F6FDD" w:rsidDel="003F6B45">
          <w:delText xml:space="preserve">melakukan </w:delText>
        </w:r>
        <w:r w:rsidRPr="007F7649" w:rsidDel="003F6B45">
          <w:rPr>
            <w:i/>
          </w:rPr>
          <w:delText>listing</w:delText>
        </w:r>
        <w:r w:rsidRPr="006F6FDD" w:rsidDel="003F6B45">
          <w:delText xml:space="preserve"> </w:delText>
        </w:r>
      </w:del>
      <w:r w:rsidRPr="006F6FDD">
        <w:t>calon-calon tempat magang yang dirasa cocok.</w:t>
      </w:r>
      <w:proofErr w:type="gramEnd"/>
      <w:r w:rsidRPr="006F6FDD">
        <w:t xml:space="preserve"> </w:t>
      </w:r>
      <w:proofErr w:type="gramStart"/>
      <w:r w:rsidRPr="006F6FDD">
        <w:t>Kriteria kecocokan ini dipilih berdasarkan lokasi yang tidak terlalu jauh dari tempat tinggal dan berdasarkan cerita pengalaman dari senior-senior di Fasilkom UI yang sudah pernah magang di tahun sebelumnya.</w:t>
      </w:r>
      <w:proofErr w:type="gramEnd"/>
      <w:r w:rsidRPr="006F6FDD">
        <w:t xml:space="preserve"> </w:t>
      </w:r>
      <w:proofErr w:type="gramStart"/>
      <w:r w:rsidR="008F57D9" w:rsidRPr="006F6FDD">
        <w:t xml:space="preserve">Perusahaan-perusahaan tersebut </w:t>
      </w:r>
      <w:r w:rsidR="007F7649">
        <w:t>antara lain</w:t>
      </w:r>
      <w:r w:rsidR="00AF32DC" w:rsidRPr="006F6FDD">
        <w:t xml:space="preserve"> Bukalapak, Kudo, Tokopedia</w:t>
      </w:r>
      <w:r w:rsidR="008F57D9" w:rsidRPr="006F6FDD">
        <w:t>, Traveloka, dan GDP Labs.</w:t>
      </w:r>
      <w:proofErr w:type="gramEnd"/>
      <w:r w:rsidR="008F57D9" w:rsidRPr="006F6FDD">
        <w:t xml:space="preserve"> </w:t>
      </w:r>
      <w:ins w:id="91" w:author="RMahendra" w:date="2016-12-12T08:44:00Z">
        <w:r w:rsidR="003F6B45">
          <w:rPr>
            <w:lang w:val="id-ID"/>
          </w:rPr>
          <w:t xml:space="preserve">Selama periode </w:t>
        </w:r>
      </w:ins>
      <w:del w:id="92" w:author="RMahendra" w:date="2016-12-12T08:43:00Z">
        <w:r w:rsidRPr="006F6FDD" w:rsidDel="003F6B45">
          <w:delText xml:space="preserve">Dari rentang </w:delText>
        </w:r>
      </w:del>
      <w:r w:rsidRPr="006F6FDD">
        <w:t>bulan Februari – Maret 2016</w:t>
      </w:r>
      <w:ins w:id="93" w:author="Arsi Alhafis" w:date="2016-12-28T13:33:00Z">
        <w:r w:rsidR="00EC2AD1">
          <w:t>,</w:t>
        </w:r>
      </w:ins>
      <w:commentRangeStart w:id="94"/>
      <w:r w:rsidRPr="006F6FDD">
        <w:t xml:space="preserve"> </w:t>
      </w:r>
      <w:commentRangeEnd w:id="94"/>
      <w:r w:rsidR="003F6B45">
        <w:rPr>
          <w:rStyle w:val="CommentReference"/>
        </w:rPr>
        <w:commentReference w:id="94"/>
      </w:r>
      <w:r w:rsidRPr="006F6FDD">
        <w:t xml:space="preserve">pelaksana KP melamar </w:t>
      </w:r>
      <w:r w:rsidR="008F57D9" w:rsidRPr="006F6FDD">
        <w:t>ke perusahaan-perusahaan tersebut</w:t>
      </w:r>
      <w:r w:rsidR="009443D9" w:rsidRPr="006F6FDD">
        <w:t xml:space="preserve"> dan mendaftar sebagai </w:t>
      </w:r>
      <w:r w:rsidR="009443D9" w:rsidRPr="007F7649">
        <w:rPr>
          <w:i/>
        </w:rPr>
        <w:t>Software Engineer</w:t>
      </w:r>
      <w:r w:rsidR="008F57D9" w:rsidRPr="006F6FDD">
        <w:t xml:space="preserve">. </w:t>
      </w:r>
      <w:proofErr w:type="gramStart"/>
      <w:r w:rsidR="008F57D9" w:rsidRPr="006F6FDD">
        <w:t xml:space="preserve">Pelaksana KP melakukan tahap </w:t>
      </w:r>
      <w:r w:rsidR="008F57D9" w:rsidRPr="007F7649">
        <w:rPr>
          <w:i/>
        </w:rPr>
        <w:t>online test</w:t>
      </w:r>
      <w:r w:rsidR="008F57D9" w:rsidRPr="006F6FDD">
        <w:t xml:space="preserve"> di Bukalapak, Tokopedia, dan </w:t>
      </w:r>
      <w:del w:id="95" w:author="Arsi Alhafis" w:date="2016-12-28T14:21:00Z">
        <w:r w:rsidR="008F57D9" w:rsidRPr="003F6B45" w:rsidDel="006F29E2">
          <w:rPr>
            <w:highlight w:val="yellow"/>
            <w:rPrChange w:id="96" w:author="RMahendra" w:date="2016-12-12T08:44:00Z">
              <w:rPr/>
            </w:rPrChange>
          </w:rPr>
          <w:delText>GPD</w:delText>
        </w:r>
        <w:r w:rsidR="008F57D9" w:rsidRPr="006F6FDD" w:rsidDel="006F29E2">
          <w:delText xml:space="preserve"> </w:delText>
        </w:r>
      </w:del>
      <w:ins w:id="97" w:author="Arsi Alhafis" w:date="2016-12-28T14:21:00Z">
        <w:r w:rsidR="006F29E2">
          <w:t>GDP</w:t>
        </w:r>
        <w:r w:rsidR="006F29E2" w:rsidRPr="006F6FDD">
          <w:t xml:space="preserve"> </w:t>
        </w:r>
      </w:ins>
      <w:r w:rsidR="008F57D9" w:rsidRPr="006F6FDD">
        <w:t>Labs</w:t>
      </w:r>
      <w:ins w:id="98" w:author="Arsi Alhafis" w:date="2016-12-28T13:33:00Z">
        <w:r w:rsidR="00EC2AD1">
          <w:t>,</w:t>
        </w:r>
      </w:ins>
      <w:commentRangeStart w:id="99"/>
      <w:r w:rsidR="008F57D9" w:rsidRPr="006F6FDD">
        <w:t xml:space="preserve"> </w:t>
      </w:r>
      <w:commentRangeEnd w:id="99"/>
      <w:r w:rsidR="003F6B45">
        <w:rPr>
          <w:rStyle w:val="CommentReference"/>
        </w:rPr>
        <w:commentReference w:id="99"/>
      </w:r>
      <w:del w:id="100" w:author="RMahendra" w:date="2016-12-12T08:44:00Z">
        <w:r w:rsidR="008F57D9" w:rsidRPr="006F6FDD" w:rsidDel="003F6B45">
          <w:delText>namun</w:delText>
        </w:r>
      </w:del>
      <w:ins w:id="101" w:author="RMahendra" w:date="2016-12-12T08:44:00Z">
        <w:r w:rsidR="003F6B45">
          <w:rPr>
            <w:lang w:val="id-ID"/>
          </w:rPr>
          <w:t>tetapi</w:t>
        </w:r>
      </w:ins>
      <w:r w:rsidR="008F57D9" w:rsidRPr="006F6FDD">
        <w:t xml:space="preserve"> tidak berhasil ke tahap berikutnya.</w:t>
      </w:r>
      <w:proofErr w:type="gramEnd"/>
      <w:r w:rsidR="008F57D9" w:rsidRPr="006F6FDD">
        <w:t xml:space="preserve"> </w:t>
      </w:r>
    </w:p>
    <w:p w14:paraId="2F61F13E" w14:textId="77777777" w:rsidR="008F57D9" w:rsidRPr="006F6FDD" w:rsidRDefault="008F57D9" w:rsidP="00BE0F27">
      <w:proofErr w:type="gramStart"/>
      <w:r w:rsidRPr="006F6FDD">
        <w:t>Pada bulan April 2016, pelaksana KP melaksanakan</w:t>
      </w:r>
      <w:r w:rsidR="00AF32DC" w:rsidRPr="006F6FDD">
        <w:t xml:space="preserve"> </w:t>
      </w:r>
      <w:ins w:id="102" w:author="RMahendra" w:date="2016-12-12T08:45:00Z">
        <w:r w:rsidR="003F6B45">
          <w:rPr>
            <w:lang w:val="id-ID"/>
          </w:rPr>
          <w:t>wawancara</w:t>
        </w:r>
      </w:ins>
      <w:commentRangeStart w:id="103"/>
      <w:del w:id="104" w:author="RMahendra" w:date="2016-12-12T08:45:00Z">
        <w:r w:rsidR="00AF32DC" w:rsidRPr="007F7649" w:rsidDel="003F6B45">
          <w:rPr>
            <w:i/>
          </w:rPr>
          <w:delText>interview</w:delText>
        </w:r>
      </w:del>
      <w:commentRangeEnd w:id="103"/>
      <w:r w:rsidR="003F6B45">
        <w:rPr>
          <w:rStyle w:val="CommentReference"/>
        </w:rPr>
        <w:commentReference w:id="103"/>
      </w:r>
      <w:del w:id="105" w:author="RMahendra" w:date="2016-12-12T08:45:00Z">
        <w:r w:rsidR="00AF32DC" w:rsidRPr="006F6FDD" w:rsidDel="003F6B45">
          <w:delText xml:space="preserve"> </w:delText>
        </w:r>
      </w:del>
      <w:r w:rsidR="00AF32DC" w:rsidRPr="006F6FDD">
        <w:t>di Kudo dan Traveloka</w:t>
      </w:r>
      <w:r w:rsidRPr="006F6FDD">
        <w:t>.</w:t>
      </w:r>
      <w:proofErr w:type="gramEnd"/>
      <w:r w:rsidR="00AF32DC" w:rsidRPr="006F6FDD">
        <w:t xml:space="preserve"> Pelaksana KP tidak melakukan persiapan khusus untuk proses </w:t>
      </w:r>
      <w:r w:rsidR="00AF32DC" w:rsidRPr="007F7649">
        <w:rPr>
          <w:i/>
        </w:rPr>
        <w:t>interview</w:t>
      </w:r>
      <w:r w:rsidR="00AF32DC" w:rsidRPr="006F6FDD">
        <w:t xml:space="preserve"> di Kudo, karena y</w:t>
      </w:r>
      <w:r w:rsidR="007F7649">
        <w:t xml:space="preserve">ang ditanyakan hanya pengalaman, </w:t>
      </w:r>
      <w:r w:rsidR="00AF32DC" w:rsidRPr="006F6FDD">
        <w:t>beberapa pertanyaan dari HRD</w:t>
      </w:r>
      <w:r w:rsidR="007F7649">
        <w:t>, dan tidak ada tes khusus</w:t>
      </w:r>
      <w:r w:rsidR="00AF32DC" w:rsidRPr="006F6FDD">
        <w:t xml:space="preserve">. </w:t>
      </w:r>
      <w:proofErr w:type="gramStart"/>
      <w:r w:rsidR="00AF32DC" w:rsidRPr="006F6FDD">
        <w:t>Sedangkan</w:t>
      </w:r>
      <w:ins w:id="106" w:author="Arsi Alhafis" w:date="2016-12-28T13:34:00Z">
        <w:r w:rsidR="00EC2AD1">
          <w:t>,</w:t>
        </w:r>
      </w:ins>
      <w:commentRangeStart w:id="107"/>
      <w:r w:rsidR="00AF32DC" w:rsidRPr="006F6FDD">
        <w:t xml:space="preserve"> </w:t>
      </w:r>
      <w:commentRangeEnd w:id="107"/>
      <w:r w:rsidR="000B52D1">
        <w:rPr>
          <w:rStyle w:val="CommentReference"/>
        </w:rPr>
        <w:commentReference w:id="107"/>
      </w:r>
      <w:r w:rsidR="00AF32DC" w:rsidRPr="006F6FDD">
        <w:t xml:space="preserve">untuk persiapan </w:t>
      </w:r>
      <w:del w:id="108" w:author="Arsi Alhafis" w:date="2016-12-28T13:33:00Z">
        <w:r w:rsidR="00AF32DC" w:rsidRPr="00EC2AD1" w:rsidDel="00EC2AD1">
          <w:rPr>
            <w:i/>
          </w:rPr>
          <w:delText>interview</w:delText>
        </w:r>
        <w:r w:rsidR="00AF32DC" w:rsidRPr="006F6FDD" w:rsidDel="00EC2AD1">
          <w:delText xml:space="preserve"> </w:delText>
        </w:r>
      </w:del>
      <w:ins w:id="109" w:author="Arsi Alhafis" w:date="2016-12-28T13:33:00Z">
        <w:r w:rsidR="00EC2AD1">
          <w:t>wawancara</w:t>
        </w:r>
        <w:r w:rsidR="00EC2AD1" w:rsidRPr="006F6FDD">
          <w:t xml:space="preserve"> </w:t>
        </w:r>
      </w:ins>
      <w:r w:rsidR="00AF32DC" w:rsidRPr="006F6FDD">
        <w:t xml:space="preserve">di Traveloka, pelaksana KP membuka kembali </w:t>
      </w:r>
      <w:r w:rsidR="00AF32DC" w:rsidRPr="007F7649">
        <w:rPr>
          <w:i/>
        </w:rPr>
        <w:t>slide-slide</w:t>
      </w:r>
      <w:r w:rsidR="00AF32DC" w:rsidRPr="006F6FDD">
        <w:t xml:space="preserve"> mata kuliah Struktur Data dan Algoritma (SDA) dan Basis Data.</w:t>
      </w:r>
      <w:proofErr w:type="gramEnd"/>
      <w:r w:rsidR="00AF32DC" w:rsidRPr="006F6FDD">
        <w:t xml:space="preserve"> </w:t>
      </w:r>
      <w:proofErr w:type="gramStart"/>
      <w:ins w:id="110" w:author="Arsi Alhafis" w:date="2016-12-28T13:34:00Z">
        <w:r w:rsidR="00EC2AD1">
          <w:t>Wawancara</w:t>
        </w:r>
      </w:ins>
      <w:ins w:id="111" w:author="Arsi Alhafis" w:date="2016-12-28T13:35:00Z">
        <w:r w:rsidR="00EC2AD1">
          <w:t xml:space="preserve"> </w:t>
        </w:r>
      </w:ins>
      <w:del w:id="112" w:author="Arsi Alhafis" w:date="2016-12-28T13:34:00Z">
        <w:r w:rsidR="00AF32DC" w:rsidRPr="007F7649" w:rsidDel="00EC2AD1">
          <w:rPr>
            <w:i/>
          </w:rPr>
          <w:delText>Interview</w:delText>
        </w:r>
        <w:r w:rsidR="00AF32DC" w:rsidRPr="006F6FDD" w:rsidDel="00EC2AD1">
          <w:delText xml:space="preserve"> </w:delText>
        </w:r>
      </w:del>
      <w:r w:rsidR="00AF32DC" w:rsidRPr="006F6FDD">
        <w:t>di Traveloka dilaksanakan di Wisma 77 Tower 2 di Slipi dan berlangsung dua tahap.</w:t>
      </w:r>
      <w:proofErr w:type="gramEnd"/>
      <w:r w:rsidR="00AF32DC" w:rsidRPr="006F6FDD">
        <w:t xml:space="preserve"> </w:t>
      </w:r>
      <w:proofErr w:type="gramStart"/>
      <w:r w:rsidR="00AF32DC" w:rsidRPr="006F6FDD">
        <w:t xml:space="preserve">Tahap pertama ialah </w:t>
      </w:r>
      <w:r w:rsidR="00AF32DC" w:rsidRPr="007F7649">
        <w:rPr>
          <w:i/>
        </w:rPr>
        <w:t>coding test</w:t>
      </w:r>
      <w:r w:rsidR="00AF32DC" w:rsidRPr="006F6FDD">
        <w:t xml:space="preserve"> di papan tulis </w:t>
      </w:r>
      <w:r w:rsidR="007F7649">
        <w:t>dan tahap kedua</w:t>
      </w:r>
      <w:r w:rsidR="009443D9" w:rsidRPr="006F6FDD">
        <w:t xml:space="preserve"> membuat desain </w:t>
      </w:r>
      <w:r w:rsidR="009443D9" w:rsidRPr="007F7649">
        <w:rPr>
          <w:i/>
        </w:rPr>
        <w:t>backend</w:t>
      </w:r>
      <w:r w:rsidR="009443D9" w:rsidRPr="006F6FDD">
        <w:t xml:space="preserve"> dari suatu aplikasi yang diuji langsung oleh CTO Traveloka yaitu Derianto Kusuma.</w:t>
      </w:r>
      <w:proofErr w:type="gramEnd"/>
      <w:r w:rsidR="009443D9" w:rsidRPr="006F6FDD">
        <w:t xml:space="preserve"> Pelaksana KP berhasil menyelesaikan </w:t>
      </w:r>
      <w:r w:rsidR="009443D9" w:rsidRPr="006F6FDD">
        <w:lastRenderedPageBreak/>
        <w:t xml:space="preserve">setiap </w:t>
      </w:r>
      <w:r w:rsidR="009443D9" w:rsidRPr="007F7649">
        <w:rPr>
          <w:i/>
        </w:rPr>
        <w:t>problem</w:t>
      </w:r>
      <w:r w:rsidR="009443D9" w:rsidRPr="006F6FDD">
        <w:t xml:space="preserve"> dengan sedikit </w:t>
      </w:r>
      <w:r w:rsidR="009443D9" w:rsidRPr="007F7649">
        <w:rPr>
          <w:i/>
        </w:rPr>
        <w:t>hint</w:t>
      </w:r>
      <w:r w:rsidR="009443D9" w:rsidRPr="006F6FDD">
        <w:t xml:space="preserve"> dari</w:t>
      </w:r>
      <w:ins w:id="113" w:author="Arsi Alhafis" w:date="2016-12-28T13:35:00Z">
        <w:r w:rsidR="00EC2AD1">
          <w:t xml:space="preserve"> </w:t>
        </w:r>
      </w:ins>
      <w:del w:id="114" w:author="Arsi Alhafis" w:date="2016-12-28T13:34:00Z">
        <w:r w:rsidR="009443D9" w:rsidRPr="006F6FDD" w:rsidDel="00EC2AD1">
          <w:delText xml:space="preserve"> </w:delText>
        </w:r>
      </w:del>
      <w:ins w:id="115" w:author="Arsi Alhafis" w:date="2016-12-28T13:34:00Z">
        <w:r w:rsidR="00EC2AD1">
          <w:t>pewawancara</w:t>
        </w:r>
      </w:ins>
      <w:del w:id="116" w:author="Arsi Alhafis" w:date="2016-12-28T13:34:00Z">
        <w:r w:rsidR="009443D9" w:rsidRPr="007F7649" w:rsidDel="00EC2AD1">
          <w:rPr>
            <w:i/>
          </w:rPr>
          <w:delText>interviewer</w:delText>
        </w:r>
      </w:del>
      <w:r w:rsidR="009443D9" w:rsidRPr="006F6FDD">
        <w:t>. Karena masih ada sisa waktu, pelaksana</w:t>
      </w:r>
      <w:r w:rsidR="007F7649">
        <w:t xml:space="preserve"> </w:t>
      </w:r>
      <w:r w:rsidR="009443D9" w:rsidRPr="006F6FDD">
        <w:t xml:space="preserve">KP menyempatkan diri untuk bertanya-tanya bagaimana </w:t>
      </w:r>
      <w:proofErr w:type="gramStart"/>
      <w:r w:rsidR="009443D9" w:rsidRPr="006F6FDD">
        <w:t>kultur</w:t>
      </w:r>
      <w:proofErr w:type="gramEnd"/>
      <w:r w:rsidR="009443D9" w:rsidRPr="006F6FDD">
        <w:t xml:space="preserve"> dan teknologi yang diterapkan di Traveloka.</w:t>
      </w:r>
    </w:p>
    <w:p w14:paraId="5B70B628" w14:textId="77777777" w:rsidR="009443D9" w:rsidRPr="006F6FDD" w:rsidRDefault="009443D9" w:rsidP="00BE0F27">
      <w:proofErr w:type="gramStart"/>
      <w:r w:rsidRPr="006F6FDD">
        <w:t xml:space="preserve">Tiga hari kemudian, pelaksana KP mendapat telepon dari Kudo yang menyatakan pelaksana KP diterima di Kudo dengan posisi </w:t>
      </w:r>
      <w:r w:rsidRPr="007F7649">
        <w:rPr>
          <w:i/>
        </w:rPr>
        <w:t>Backend API intern</w:t>
      </w:r>
      <w:r w:rsidRPr="006F6FDD">
        <w:t>.</w:t>
      </w:r>
      <w:proofErr w:type="gramEnd"/>
      <w:r w:rsidRPr="006F6FDD">
        <w:t xml:space="preserve"> </w:t>
      </w:r>
      <w:proofErr w:type="gramStart"/>
      <w:r w:rsidRPr="006F6FDD">
        <w:t>Namun</w:t>
      </w:r>
      <w:ins w:id="117" w:author="Arsi Alhafis" w:date="2016-12-28T13:34:00Z">
        <w:r w:rsidR="00EC2AD1">
          <w:t>,</w:t>
        </w:r>
      </w:ins>
      <w:commentRangeStart w:id="118"/>
      <w:r w:rsidRPr="006F6FDD">
        <w:t xml:space="preserve"> </w:t>
      </w:r>
      <w:commentRangeEnd w:id="118"/>
      <w:r w:rsidR="000B52D1">
        <w:rPr>
          <w:rStyle w:val="CommentReference"/>
        </w:rPr>
        <w:commentReference w:id="118"/>
      </w:r>
      <w:r w:rsidRPr="006F6FDD">
        <w:t xml:space="preserve">Kudo tidak memberikan </w:t>
      </w:r>
      <w:r w:rsidRPr="007F7649">
        <w:rPr>
          <w:i/>
        </w:rPr>
        <w:t>deadline</w:t>
      </w:r>
      <w:r w:rsidRPr="006F6FDD">
        <w:t xml:space="preserve"> bagi </w:t>
      </w:r>
      <w:ins w:id="119" w:author="Arsi Alhafis" w:date="2016-12-28T13:34:00Z">
        <w:r w:rsidR="00EC2AD1">
          <w:rPr>
            <w:highlight w:val="yellow"/>
          </w:rPr>
          <w:t>pelaksana KP</w:t>
        </w:r>
      </w:ins>
      <w:del w:id="120" w:author="Arsi Alhafis" w:date="2016-12-28T13:34:00Z">
        <w:r w:rsidRPr="000B52D1" w:rsidDel="00EC2AD1">
          <w:rPr>
            <w:highlight w:val="yellow"/>
            <w:rPrChange w:id="121" w:author="RMahendra" w:date="2016-12-12T09:00:00Z">
              <w:rPr/>
            </w:rPrChange>
          </w:rPr>
          <w:delText>saya</w:delText>
        </w:r>
      </w:del>
      <w:r w:rsidRPr="006F6FDD">
        <w:t xml:space="preserve"> untuk menerima tawaran tersebut</w:t>
      </w:r>
      <w:ins w:id="122" w:author="RMahendra" w:date="2016-12-12T09:01:00Z">
        <w:r w:rsidR="000B52D1">
          <w:rPr>
            <w:lang w:val="id-ID"/>
          </w:rPr>
          <w:t>.</w:t>
        </w:r>
      </w:ins>
      <w:proofErr w:type="gramEnd"/>
      <w:del w:id="123" w:author="RMahendra" w:date="2016-12-12T09:01:00Z">
        <w:r w:rsidRPr="006F6FDD" w:rsidDel="000B52D1">
          <w:delText>, sehingga</w:delText>
        </w:r>
      </w:del>
      <w:r w:rsidRPr="006F6FDD">
        <w:t xml:space="preserve"> </w:t>
      </w:r>
      <w:del w:id="124" w:author="RMahendra" w:date="2016-12-12T09:01:00Z">
        <w:r w:rsidRPr="006F6FDD" w:rsidDel="000B52D1">
          <w:delText xml:space="preserve">pelaksana </w:delText>
        </w:r>
      </w:del>
      <w:ins w:id="125" w:author="RMahendra" w:date="2016-12-12T09:01:00Z">
        <w:r w:rsidR="000B52D1">
          <w:rPr>
            <w:lang w:val="id-ID"/>
          </w:rPr>
          <w:t>P</w:t>
        </w:r>
        <w:r w:rsidR="000B52D1" w:rsidRPr="006F6FDD">
          <w:t xml:space="preserve">elaksana </w:t>
        </w:r>
      </w:ins>
      <w:r w:rsidRPr="006F6FDD">
        <w:t xml:space="preserve">KP </w:t>
      </w:r>
      <w:ins w:id="126" w:author="RMahendra" w:date="2016-12-12T09:01:00Z">
        <w:r w:rsidR="000B52D1">
          <w:rPr>
            <w:lang w:val="id-ID"/>
          </w:rPr>
          <w:t>tidak langsung</w:t>
        </w:r>
      </w:ins>
      <w:ins w:id="127" w:author="Arsi Alhafis" w:date="2016-12-28T13:35:00Z">
        <w:r w:rsidR="00EC2AD1">
          <w:t xml:space="preserve"> </w:t>
        </w:r>
      </w:ins>
      <w:del w:id="128" w:author="RMahendra" w:date="2016-12-12T09:01:00Z">
        <w:r w:rsidRPr="006F6FDD" w:rsidDel="000B52D1">
          <w:delText xml:space="preserve">belum </w:delText>
        </w:r>
      </w:del>
      <w:r w:rsidRPr="006F6FDD">
        <w:t xml:space="preserve">menanggapi tawaran </w:t>
      </w:r>
      <w:ins w:id="129" w:author="RMahendra" w:date="2016-12-12T09:01:00Z">
        <w:r w:rsidR="000B52D1">
          <w:rPr>
            <w:lang w:val="id-ID"/>
          </w:rPr>
          <w:t>KP dari Kudo</w:t>
        </w:r>
      </w:ins>
      <w:del w:id="130" w:author="RMahendra" w:date="2016-12-12T09:01:00Z">
        <w:r w:rsidRPr="006F6FDD" w:rsidDel="000B52D1">
          <w:delText xml:space="preserve">tersebut </w:delText>
        </w:r>
      </w:del>
      <w:del w:id="131" w:author="RMahendra" w:date="2016-12-12T09:02:00Z">
        <w:r w:rsidRPr="006F6FDD" w:rsidDel="000B52D1">
          <w:delText>sampai mendapat</w:delText>
        </w:r>
      </w:del>
      <w:ins w:id="132" w:author="RMahendra" w:date="2016-12-12T09:02:00Z">
        <w:r w:rsidR="000B52D1">
          <w:rPr>
            <w:lang w:val="id-ID"/>
          </w:rPr>
          <w:t xml:space="preserve"> karena masih menunggu</w:t>
        </w:r>
      </w:ins>
      <w:ins w:id="133" w:author="Arsi Alhafis" w:date="2016-12-28T13:35:00Z">
        <w:r w:rsidR="00EC2AD1">
          <w:t xml:space="preserve"> </w:t>
        </w:r>
      </w:ins>
      <w:del w:id="134" w:author="RMahendra" w:date="2016-12-12T09:02:00Z">
        <w:r w:rsidRPr="006F6FDD" w:rsidDel="000B52D1">
          <w:delText xml:space="preserve"> </w:delText>
        </w:r>
      </w:del>
      <w:r w:rsidRPr="007F7649">
        <w:rPr>
          <w:i/>
        </w:rPr>
        <w:t>email</w:t>
      </w:r>
      <w:r w:rsidRPr="006F6FDD">
        <w:t xml:space="preserve"> balasan dari Traveloka. </w:t>
      </w:r>
      <w:proofErr w:type="gramStart"/>
      <w:r w:rsidRPr="006F6FDD">
        <w:t xml:space="preserve">Satu bulan kemudian, pelaksana KP akhirnya mendapat </w:t>
      </w:r>
      <w:r w:rsidRPr="007F7649">
        <w:rPr>
          <w:i/>
        </w:rPr>
        <w:t>email</w:t>
      </w:r>
      <w:r w:rsidRPr="006F6FDD">
        <w:t xml:space="preserve"> tawaran dari Traveloka sebagai </w:t>
      </w:r>
      <w:r w:rsidRPr="007F7649">
        <w:rPr>
          <w:i/>
        </w:rPr>
        <w:t>Software Engineer intern</w:t>
      </w:r>
      <w:r w:rsidRPr="006F6FDD">
        <w:t>.</w:t>
      </w:r>
      <w:proofErr w:type="gramEnd"/>
      <w:r w:rsidRPr="006F6FDD">
        <w:t xml:space="preserve"> </w:t>
      </w:r>
      <w:proofErr w:type="gramStart"/>
      <w:r w:rsidRPr="006F6FDD">
        <w:t xml:space="preserve">Karena tawaran dari Traveloka jauh lebih menarik dibandingkan dengan Kudo, serta </w:t>
      </w:r>
      <w:ins w:id="135" w:author="RMahendra" w:date="2016-12-12T09:05:00Z">
        <w:r w:rsidR="000B52D1">
          <w:rPr>
            <w:lang w:val="id-ID"/>
          </w:rPr>
          <w:t xml:space="preserve">mempertimbangkan </w:t>
        </w:r>
      </w:ins>
      <w:r w:rsidRPr="006F6FDD">
        <w:t>kemudahan akses transportasi, pelaksana KP akhirnya menerima tawaran dari Traveloka dan menolak tawaran dari Kudo.</w:t>
      </w:r>
      <w:proofErr w:type="gramEnd"/>
    </w:p>
    <w:p w14:paraId="0E09062F" w14:textId="77777777" w:rsidR="005E26B2" w:rsidRPr="005C253F" w:rsidRDefault="008F6CF1" w:rsidP="002177BB">
      <w:pPr>
        <w:pStyle w:val="Heading2"/>
        <w:numPr>
          <w:ilvl w:val="1"/>
          <w:numId w:val="2"/>
        </w:numPr>
        <w:ind w:left="567" w:hanging="567"/>
        <w:rPr>
          <w:lang w:val="id-ID"/>
        </w:rPr>
      </w:pPr>
      <w:bookmarkStart w:id="136" w:name="_Toc462055221"/>
      <w:r w:rsidRPr="005C253F">
        <w:rPr>
          <w:lang w:val="id-ID"/>
        </w:rPr>
        <w:t>Tempat Kerja Praktik</w:t>
      </w:r>
      <w:bookmarkEnd w:id="136"/>
    </w:p>
    <w:p w14:paraId="0B3EF0E6" w14:textId="77777777" w:rsidR="005E26B2" w:rsidRPr="005C253F" w:rsidRDefault="003355DD" w:rsidP="002177BB">
      <w:pPr>
        <w:pStyle w:val="Heading3"/>
        <w:numPr>
          <w:ilvl w:val="2"/>
          <w:numId w:val="2"/>
        </w:numPr>
        <w:ind w:left="709" w:hanging="709"/>
        <w:rPr>
          <w:lang w:val="id-ID"/>
        </w:rPr>
      </w:pPr>
      <w:bookmarkStart w:id="137" w:name="_Toc462055222"/>
      <w:r w:rsidRPr="005C253F">
        <w:rPr>
          <w:lang w:val="id-ID"/>
        </w:rPr>
        <w:t>Profil Tempat Kerja Praktik</w:t>
      </w:r>
      <w:bookmarkEnd w:id="137"/>
    </w:p>
    <w:p w14:paraId="08AC6766" w14:textId="77777777" w:rsidR="003C3621" w:rsidRPr="003A1D56" w:rsidRDefault="00EC2AD1" w:rsidP="000C2CA0">
      <w:proofErr w:type="gramStart"/>
      <w:ins w:id="138" w:author="Arsi Alhafis" w:date="2016-12-28T13:36:00Z">
        <w:r>
          <w:t xml:space="preserve">PT Trinusa Travelindo atau </w:t>
        </w:r>
      </w:ins>
      <w:r w:rsidR="000C2CA0" w:rsidRPr="003A1D56">
        <w:t xml:space="preserve">Traveloka adalah </w:t>
      </w:r>
      <w:ins w:id="139" w:author="Arsi Alhafis" w:date="2016-12-28T13:36:00Z">
        <w:r>
          <w:t xml:space="preserve">sebuah </w:t>
        </w:r>
      </w:ins>
      <w:ins w:id="140" w:author="Arsi Alhafis" w:date="2016-12-28T13:37:00Z">
        <w:r>
          <w:t xml:space="preserve">perusahaan yang menyediakan </w:t>
        </w:r>
      </w:ins>
      <w:r w:rsidR="000C2CA0" w:rsidRPr="003A1D56">
        <w:t xml:space="preserve">aplikasi untuk </w:t>
      </w:r>
      <w:r w:rsidR="000C2CA0" w:rsidRPr="003A1D56">
        <w:rPr>
          <w:i/>
        </w:rPr>
        <w:t>travel booking</w:t>
      </w:r>
      <w:r w:rsidR="000C2CA0" w:rsidRPr="003A1D56">
        <w:t xml:space="preserve"> terdepan di Indonesia</w:t>
      </w:r>
      <w:ins w:id="141" w:author="Arsi Alhafis" w:date="2016-12-28T13:37:00Z">
        <w:r>
          <w:t>,</w:t>
        </w:r>
      </w:ins>
      <w:r w:rsidR="000C2CA0" w:rsidRPr="003A1D56">
        <w:t xml:space="preserve"> yang melayani penerbangan tujuan domestik dan internasional.</w:t>
      </w:r>
      <w:commentRangeStart w:id="142"/>
      <w:proofErr w:type="gramEnd"/>
      <w:r w:rsidR="00E53023" w:rsidRPr="003A1D56">
        <w:t xml:space="preserve"> </w:t>
      </w:r>
      <w:commentRangeEnd w:id="142"/>
      <w:r w:rsidR="002774A2">
        <w:rPr>
          <w:rStyle w:val="CommentReference"/>
        </w:rPr>
        <w:commentReference w:id="142"/>
      </w:r>
      <w:proofErr w:type="gramStart"/>
      <w:r w:rsidR="00E53023" w:rsidRPr="003A1D56">
        <w:t>Perusahaan yang berbasis di Jakarta ini didirikan oleh beberapa praktisi teknologi informasi (TI)</w:t>
      </w:r>
      <w:r w:rsidR="00DB55F6" w:rsidRPr="003A1D56">
        <w:t xml:space="preserve"> asal Indonesia</w:t>
      </w:r>
      <w:r w:rsidR="00E53023" w:rsidRPr="003A1D56">
        <w:t xml:space="preserve"> yang</w:t>
      </w:r>
      <w:r w:rsidR="00DB55F6" w:rsidRPr="003A1D56">
        <w:t xml:space="preserve"> sudah berpengalaman bekerja bertahun-tahun di berbagai </w:t>
      </w:r>
      <w:r w:rsidR="00DB55F6" w:rsidRPr="002774A2">
        <w:rPr>
          <w:highlight w:val="yellow"/>
          <w:rPrChange w:id="143" w:author="RMahendra" w:date="2016-12-12T09:11:00Z">
            <w:rPr/>
          </w:rPrChange>
        </w:rPr>
        <w:t>perusa</w:t>
      </w:r>
      <w:ins w:id="144" w:author="Arsi Alhafis" w:date="2016-12-28T13:37:00Z">
        <w:r>
          <w:rPr>
            <w:highlight w:val="yellow"/>
          </w:rPr>
          <w:t>h</w:t>
        </w:r>
      </w:ins>
      <w:del w:id="145" w:author="Arsi Alhafis" w:date="2016-12-28T13:37:00Z">
        <w:r w:rsidR="00DB55F6" w:rsidRPr="002774A2" w:rsidDel="00EC2AD1">
          <w:rPr>
            <w:highlight w:val="yellow"/>
            <w:rPrChange w:id="146" w:author="RMahendra" w:date="2016-12-12T09:11:00Z">
              <w:rPr/>
            </w:rPrChange>
          </w:rPr>
          <w:delText>k</w:delText>
        </w:r>
      </w:del>
      <w:r w:rsidR="00DB55F6" w:rsidRPr="002774A2">
        <w:rPr>
          <w:highlight w:val="yellow"/>
          <w:rPrChange w:id="147" w:author="RMahendra" w:date="2016-12-12T09:11:00Z">
            <w:rPr/>
          </w:rPrChange>
        </w:rPr>
        <w:t>aan</w:t>
      </w:r>
      <w:r w:rsidR="00DB55F6" w:rsidRPr="003A1D56">
        <w:t xml:space="preserve"> teknologi di Amerika Serikat.</w:t>
      </w:r>
      <w:proofErr w:type="gramEnd"/>
      <w:r w:rsidR="00DB55F6" w:rsidRPr="003A1D56">
        <w:t xml:space="preserve"> Traveloka adalah perusahaan nasional pertama yang mendapat pendanaan Series A dari Global Founders Capital dan East Ventures.</w:t>
      </w:r>
    </w:p>
    <w:p w14:paraId="59075E3D" w14:textId="77777777" w:rsidR="007A32C2" w:rsidRDefault="00EC2AD1" w:rsidP="000C2CA0">
      <w:proofErr w:type="gramStart"/>
      <w:ins w:id="148" w:author="Arsi Alhafis" w:date="2016-12-28T13:38:00Z">
        <w:r>
          <w:t xml:space="preserve">Aplikasi </w:t>
        </w:r>
      </w:ins>
      <w:commentRangeStart w:id="149"/>
      <w:r w:rsidR="003C3621" w:rsidRPr="003A1D56">
        <w:t xml:space="preserve">Traveloka dapat diakses melalui </w:t>
      </w:r>
      <w:r w:rsidR="003C3621" w:rsidRPr="003A1D56">
        <w:rPr>
          <w:i/>
        </w:rPr>
        <w:t>desktop</w:t>
      </w:r>
      <w:r w:rsidR="003C3621" w:rsidRPr="003A1D56">
        <w:t xml:space="preserve">, </w:t>
      </w:r>
      <w:r w:rsidR="003C3621" w:rsidRPr="003A1D56">
        <w:rPr>
          <w:i/>
        </w:rPr>
        <w:t>mobile web</w:t>
      </w:r>
      <w:r w:rsidR="003C3621" w:rsidRPr="003A1D56">
        <w:t xml:space="preserve">, dan aplikasi </w:t>
      </w:r>
      <w:r w:rsidR="003C3621" w:rsidRPr="003A1D56">
        <w:rPr>
          <w:i/>
        </w:rPr>
        <w:t>mobile</w:t>
      </w:r>
      <w:r w:rsidR="003C3621" w:rsidRPr="003A1D56">
        <w:t xml:space="preserve"> (Android dan iOS) kapanpun dan di manapun.</w:t>
      </w:r>
      <w:commentRangeEnd w:id="149"/>
      <w:proofErr w:type="gramEnd"/>
      <w:r w:rsidR="002774A2">
        <w:rPr>
          <w:rStyle w:val="CommentReference"/>
        </w:rPr>
        <w:commentReference w:id="149"/>
      </w:r>
      <w:r w:rsidR="003C3621" w:rsidRPr="003A1D56">
        <w:t xml:space="preserve"> Saat ini, Traveloka telah bekerjasama dengan lebih dari 70 maskapai penerbangan domestik dan internasional, melayani lebih dari 100.000 rute berbeda di Asia Pasifik dan Eropa. </w:t>
      </w:r>
      <w:proofErr w:type="gramStart"/>
      <w:r w:rsidR="003C3621" w:rsidRPr="003A1D56">
        <w:t>Traveloka juga telah mendaftarkan lebih dari 100.000 hotel di seluruh dunia.</w:t>
      </w:r>
      <w:proofErr w:type="gramEnd"/>
      <w:r w:rsidR="003C3621" w:rsidRPr="003A1D56">
        <w:t xml:space="preserve"> Sistem pembayaran yang aman, metode pembayaran yang bervariasi, </w:t>
      </w:r>
      <w:r w:rsidR="003C3621" w:rsidRPr="003A1D56">
        <w:rPr>
          <w:i/>
        </w:rPr>
        <w:t>user experience</w:t>
      </w:r>
      <w:r w:rsidR="003C3621" w:rsidRPr="003A1D56">
        <w:t xml:space="preserve"> yang mudah, layanan </w:t>
      </w:r>
      <w:r w:rsidR="003C3621" w:rsidRPr="003A1D56">
        <w:rPr>
          <w:i/>
        </w:rPr>
        <w:t>call center</w:t>
      </w:r>
      <w:r w:rsidR="003C3621" w:rsidRPr="003A1D56">
        <w:t xml:space="preserve"> 24 jam, serta harga yang murah dan transparan tanpa biaya </w:t>
      </w:r>
      <w:r w:rsidR="003C3621" w:rsidRPr="003A1D56">
        <w:rPr>
          <w:i/>
        </w:rPr>
        <w:t>booking</w:t>
      </w:r>
      <w:r w:rsidR="003A1D56" w:rsidRPr="003A1D56">
        <w:t xml:space="preserve"> </w:t>
      </w:r>
      <w:r w:rsidR="003A1D56" w:rsidRPr="003A1D56">
        <w:lastRenderedPageBreak/>
        <w:t>merupakan layan</w:t>
      </w:r>
      <w:r w:rsidR="003C3621" w:rsidRPr="003A1D56">
        <w:t xml:space="preserve">an kunci yang Traveloka tawarkan kepada pelanggan, mempermudah gaya hidup yang </w:t>
      </w:r>
      <w:r w:rsidR="003C3621" w:rsidRPr="003A1D56">
        <w:rPr>
          <w:i/>
        </w:rPr>
        <w:t>mobile</w:t>
      </w:r>
      <w:r w:rsidR="003C3621" w:rsidRPr="003A1D56">
        <w:t>.</w:t>
      </w:r>
    </w:p>
    <w:p w14:paraId="0AB72E1E" w14:textId="77777777" w:rsidR="005E26B2" w:rsidRPr="005C253F" w:rsidRDefault="00971847" w:rsidP="002177BB">
      <w:pPr>
        <w:pStyle w:val="Heading3"/>
        <w:numPr>
          <w:ilvl w:val="2"/>
          <w:numId w:val="2"/>
        </w:numPr>
        <w:ind w:left="709" w:hanging="709"/>
        <w:rPr>
          <w:lang w:val="id-ID"/>
        </w:rPr>
      </w:pPr>
      <w:bookmarkStart w:id="150" w:name="_Toc462055223"/>
      <w:r w:rsidRPr="005C253F">
        <w:rPr>
          <w:lang w:val="id-ID"/>
        </w:rPr>
        <w:t>Posisi Penempatan Pelaksana Kerja Praktik dalam Struktur Organisasi</w:t>
      </w:r>
      <w:bookmarkEnd w:id="150"/>
    </w:p>
    <w:p w14:paraId="0ACC0BE3" w14:textId="6E72AAA8" w:rsidR="001A4946" w:rsidRDefault="00BD336D" w:rsidP="001A4946">
      <w:pPr>
        <w:rPr>
          <w:ins w:id="151" w:author="Arsi Alhafis" w:date="2016-12-28T13:54:00Z"/>
        </w:rPr>
      </w:pPr>
      <w:r w:rsidRPr="007B73E5">
        <w:t xml:space="preserve">Pelaksana KP tergabung dalam </w:t>
      </w:r>
      <w:r w:rsidR="000B1F11">
        <w:t xml:space="preserve">Divisi </w:t>
      </w:r>
      <w:r w:rsidRPr="007B73E5">
        <w:rPr>
          <w:i/>
        </w:rPr>
        <w:t>Engineer</w:t>
      </w:r>
      <w:r w:rsidR="000B1F11">
        <w:rPr>
          <w:i/>
        </w:rPr>
        <w:t>ing</w:t>
      </w:r>
      <w:r w:rsidRPr="007B73E5">
        <w:t xml:space="preserve"> dan </w:t>
      </w:r>
      <w:r w:rsidRPr="007B73E5">
        <w:rPr>
          <w:i/>
        </w:rPr>
        <w:t>mission</w:t>
      </w:r>
      <w:r w:rsidRPr="007B73E5">
        <w:t xml:space="preserve"> TERA (</w:t>
      </w:r>
      <w:r w:rsidRPr="007B73E5">
        <w:rPr>
          <w:i/>
        </w:rPr>
        <w:t>Traveloka Extranet Reservation Access</w:t>
      </w:r>
      <w:r w:rsidRPr="007B73E5">
        <w:t>)</w:t>
      </w:r>
      <w:r w:rsidR="009933AF">
        <w:t xml:space="preserve"> sebagai </w:t>
      </w:r>
      <w:r w:rsidR="009933AF" w:rsidRPr="009933AF">
        <w:rPr>
          <w:i/>
        </w:rPr>
        <w:t>Product Engineer</w:t>
      </w:r>
      <w:r w:rsidRPr="007B73E5">
        <w:t xml:space="preserve">, yaitu sebuah </w:t>
      </w:r>
      <w:proofErr w:type="gramStart"/>
      <w:r w:rsidR="000B1F11">
        <w:t>tim</w:t>
      </w:r>
      <w:proofErr w:type="gramEnd"/>
      <w:r w:rsidR="000B1F11">
        <w:t xml:space="preserve"> yang memiliki misi untuk</w:t>
      </w:r>
      <w:r w:rsidRPr="007B73E5">
        <w:t xml:space="preserve"> mengembangkan suatu produk yang menyediakan </w:t>
      </w:r>
      <w:r w:rsidRPr="007B73E5">
        <w:rPr>
          <w:i/>
        </w:rPr>
        <w:t>inventory</w:t>
      </w:r>
      <w:r w:rsidRPr="007B73E5">
        <w:t xml:space="preserve"> dan </w:t>
      </w:r>
      <w:r w:rsidRPr="007B73E5">
        <w:rPr>
          <w:i/>
        </w:rPr>
        <w:t>booking</w:t>
      </w:r>
      <w:r w:rsidRPr="007B73E5">
        <w:t xml:space="preserve"> </w:t>
      </w:r>
      <w:r w:rsidRPr="007B73E5">
        <w:rPr>
          <w:i/>
        </w:rPr>
        <w:t>management</w:t>
      </w:r>
      <w:r w:rsidRPr="007B73E5">
        <w:t xml:space="preserve"> untuk hotel. </w:t>
      </w:r>
      <w:ins w:id="152" w:author="Arsi Alhafis" w:date="2016-12-28T13:43:00Z">
        <w:r w:rsidR="001A4946">
          <w:t xml:space="preserve">Di Traveloka, setiap </w:t>
        </w:r>
        <w:r w:rsidR="001A4946" w:rsidRPr="001A4946">
          <w:rPr>
            <w:i/>
            <w:rPrChange w:id="153" w:author="Arsi Alhafis" w:date="2016-12-28T13:45:00Z">
              <w:rPr/>
            </w:rPrChange>
          </w:rPr>
          <w:t>engineer</w:t>
        </w:r>
        <w:r w:rsidR="001A4946">
          <w:t xml:space="preserve"> ditempatkan pada </w:t>
        </w:r>
        <w:r w:rsidR="001A4946" w:rsidRPr="001A4946">
          <w:rPr>
            <w:i/>
            <w:rPrChange w:id="154" w:author="Arsi Alhafis" w:date="2016-12-28T13:45:00Z">
              <w:rPr/>
            </w:rPrChange>
          </w:rPr>
          <w:t>mission</w:t>
        </w:r>
        <w:r w:rsidR="001A4946">
          <w:t xml:space="preserve"> yang berbeda, seperti Accommodation, Site Infra, Mobile, atau </w:t>
        </w:r>
        <w:r w:rsidR="001A4946" w:rsidRPr="001A4946">
          <w:rPr>
            <w:i/>
            <w:rPrChange w:id="155" w:author="Arsi Alhafis" w:date="2016-12-28T13:45:00Z">
              <w:rPr/>
            </w:rPrChange>
          </w:rPr>
          <w:t>mission</w:t>
        </w:r>
        <w:r w:rsidR="001A4946">
          <w:t xml:space="preserve"> lainnya seperti yang terlihat pada gambar 1 di bawah. Mission TERA merupakan subset dari </w:t>
        </w:r>
        <w:r w:rsidR="001A4946" w:rsidRPr="001A4946">
          <w:rPr>
            <w:i/>
            <w:rPrChange w:id="156" w:author="Arsi Alhafis" w:date="2016-12-28T13:45:00Z">
              <w:rPr/>
            </w:rPrChange>
          </w:rPr>
          <w:t>mission</w:t>
        </w:r>
        <w:r w:rsidR="001A4946">
          <w:t xml:space="preserve"> Accommodation bersama dengan </w:t>
        </w:r>
      </w:ins>
      <w:ins w:id="157" w:author="Arsi Alhafis" w:date="2016-12-28T13:44:00Z">
        <w:r w:rsidR="001A4946" w:rsidRPr="001A4946">
          <w:rPr>
            <w:i/>
            <w:rPrChange w:id="158" w:author="Arsi Alhafis" w:date="2016-12-28T13:45:00Z">
              <w:rPr/>
            </w:rPrChange>
          </w:rPr>
          <w:t>mission</w:t>
        </w:r>
        <w:r w:rsidR="001A4946">
          <w:t xml:space="preserve"> </w:t>
        </w:r>
      </w:ins>
      <w:ins w:id="159" w:author="Arsi Alhafis" w:date="2016-12-28T13:43:00Z">
        <w:r w:rsidR="001A4946">
          <w:t>Hote</w:t>
        </w:r>
      </w:ins>
      <w:ins w:id="160" w:author="Arsi Alhafis" w:date="2016-12-28T13:44:00Z">
        <w:r w:rsidR="001A4946">
          <w:t>l dan Local.</w:t>
        </w:r>
      </w:ins>
    </w:p>
    <w:p w14:paraId="3070F437" w14:textId="34BC81CB" w:rsidR="00BD336D" w:rsidRPr="007B73E5" w:rsidDel="001A4946" w:rsidRDefault="00A1037B" w:rsidP="00A1037B">
      <w:pPr>
        <w:rPr>
          <w:del w:id="161" w:author="Arsi Alhafis" w:date="2016-12-28T13:44:00Z"/>
        </w:rPr>
      </w:pPr>
      <w:ins w:id="162" w:author="Arsi Alhafis" w:date="2016-12-28T13:55:00Z">
        <w:r w:rsidRPr="00A1037B">
          <w:rPr>
            <w:noProof/>
            <w:lang w:val="id-ID" w:eastAsia="ko-KR"/>
          </w:rPr>
          <w:drawing>
            <wp:inline distT="0" distB="0" distL="0" distR="0" wp14:anchorId="3DE9FE29" wp14:editId="4EC73751">
              <wp:extent cx="5247640" cy="3491620"/>
              <wp:effectExtent l="0" t="0" r="0" b="0"/>
              <wp:docPr id="6" name="Picture 6" descr="C:\Users\arsia\Desktop\Untitled Diagra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arsia\Desktop\Untitled Diagram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47640" cy="349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163" w:author="Arsi Alhafis" w:date="2016-12-28T13:44:00Z">
        <w:r w:rsidR="00BD336D" w:rsidRPr="007B73E5" w:rsidDel="001A4946">
          <w:delText xml:space="preserve">Pelaksana KP </w:delText>
        </w:r>
      </w:del>
      <w:ins w:id="164" w:author="RMahendra" w:date="2016-12-12T09:14:00Z">
        <w:del w:id="165" w:author="Arsi Alhafis" w:date="2016-12-28T13:44:00Z">
          <w:r w:rsidR="002774A2" w:rsidDel="001A4946">
            <w:rPr>
              <w:lang w:val="id-ID"/>
            </w:rPr>
            <w:delText>didampingi</w:delText>
          </w:r>
        </w:del>
      </w:ins>
      <w:del w:id="166" w:author="Arsi Alhafis" w:date="2016-12-28T13:44:00Z">
        <w:r w:rsidR="00BD336D" w:rsidRPr="007B73E5" w:rsidDel="001A4946">
          <w:delText>ditemani oleh Aradea Krisnaraga (</w:delText>
        </w:r>
        <w:r w:rsidR="00716267" w:rsidDel="001A4946">
          <w:delText xml:space="preserve">TERA </w:delText>
        </w:r>
        <w:r w:rsidR="00716267" w:rsidDel="001A4946">
          <w:rPr>
            <w:i/>
          </w:rPr>
          <w:delText>Engineer Lead</w:delText>
        </w:r>
        <w:r w:rsidR="00BD336D" w:rsidRPr="007B73E5" w:rsidDel="001A4946">
          <w:delText xml:space="preserve">), </w:delText>
        </w:r>
        <w:r w:rsidR="002A7B93" w:rsidDel="001A4946">
          <w:delText>sebagai</w:delText>
        </w:r>
        <w:r w:rsidR="00BD336D" w:rsidRPr="007B73E5" w:rsidDel="001A4946">
          <w:delText xml:space="preserve"> mentor yang ditugaskan membimbing pelaksana KP selama menjalankan KP di </w:delText>
        </w:r>
        <w:r w:rsidR="00BD336D" w:rsidRPr="007B73E5" w:rsidDel="001A4946">
          <w:rPr>
            <w:i/>
          </w:rPr>
          <w:delText>mission</w:delText>
        </w:r>
        <w:r w:rsidR="00BD336D" w:rsidRPr="007B73E5" w:rsidDel="001A4946">
          <w:delText xml:space="preserve"> TERA.</w:delText>
        </w:r>
      </w:del>
    </w:p>
    <w:p w14:paraId="7855A81C" w14:textId="1CDAA1BF" w:rsidR="00BD336D" w:rsidRPr="007B73E5" w:rsidRDefault="009933AF">
      <w:pPr>
        <w:pPrChange w:id="167" w:author="Arsi Alhafis" w:date="2016-12-28T13:54:00Z">
          <w:pPr>
            <w:jc w:val="center"/>
          </w:pPr>
        </w:pPrChange>
      </w:pPr>
      <w:del w:id="168" w:author="Arsi Alhafis" w:date="2016-12-28T13:54:00Z">
        <w:r w:rsidDel="00A1037B">
          <w:rPr>
            <w:noProof/>
            <w:lang w:val="id-ID" w:eastAsia="ko-KR"/>
          </w:rPr>
          <w:drawing>
            <wp:inline distT="0" distB="0" distL="0" distR="0" wp14:anchorId="57735435" wp14:editId="0A7BDC27">
              <wp:extent cx="5238750" cy="2847975"/>
              <wp:effectExtent l="0" t="0" r="0" b="9525"/>
              <wp:docPr id="2" name="Picture 2" descr="C:\Users\arsia\AppData\Local\Microsoft\Windows\INetCache\Content.Word\Untitled Diagra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arsia\AppData\Local\Microsoft\Windows\INetCache\Content.Word\Untitled Diagram.png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38750" cy="284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03ED5325" w14:textId="77777777" w:rsidR="001A4946" w:rsidRDefault="00BD336D" w:rsidP="00BD336D">
      <w:pPr>
        <w:jc w:val="center"/>
        <w:rPr>
          <w:ins w:id="169" w:author="Arsi Alhafis" w:date="2016-12-28T13:45:00Z"/>
          <w:sz w:val="20"/>
          <w:szCs w:val="20"/>
        </w:rPr>
      </w:pPr>
      <w:commentRangeStart w:id="170"/>
      <w:proofErr w:type="gramStart"/>
      <w:r w:rsidRPr="007B73E5">
        <w:rPr>
          <w:sz w:val="20"/>
          <w:szCs w:val="20"/>
        </w:rPr>
        <w:t>Ga</w:t>
      </w:r>
      <w:r w:rsidR="003C1801">
        <w:rPr>
          <w:sz w:val="20"/>
          <w:szCs w:val="20"/>
        </w:rPr>
        <w:t>mbar 1.</w:t>
      </w:r>
      <w:commentRangeEnd w:id="170"/>
      <w:proofErr w:type="gramEnd"/>
      <w:r w:rsidR="002774A2">
        <w:rPr>
          <w:rStyle w:val="CommentReference"/>
        </w:rPr>
        <w:commentReference w:id="170"/>
      </w:r>
      <w:r w:rsidRPr="007B73E5">
        <w:rPr>
          <w:sz w:val="20"/>
          <w:szCs w:val="20"/>
        </w:rPr>
        <w:t xml:space="preserve"> Struktur </w:t>
      </w:r>
      <w:r w:rsidR="003C1801">
        <w:rPr>
          <w:i/>
          <w:sz w:val="20"/>
          <w:szCs w:val="20"/>
        </w:rPr>
        <w:t>M</w:t>
      </w:r>
      <w:r w:rsidRPr="007B73E5">
        <w:rPr>
          <w:i/>
          <w:sz w:val="20"/>
          <w:szCs w:val="20"/>
        </w:rPr>
        <w:t>ission</w:t>
      </w:r>
      <w:r w:rsidRPr="007B73E5">
        <w:rPr>
          <w:sz w:val="20"/>
          <w:szCs w:val="20"/>
        </w:rPr>
        <w:t xml:space="preserve"> TERA</w:t>
      </w:r>
    </w:p>
    <w:p w14:paraId="091F3AFA" w14:textId="39D24F77" w:rsidR="00DE2543" w:rsidRPr="001A4946" w:rsidRDefault="001A4946">
      <w:pPr>
        <w:rPr>
          <w:rPrChange w:id="171" w:author="Arsi Alhafis" w:date="2016-12-28T13:45:00Z">
            <w:rPr>
              <w:color w:val="0070C0"/>
            </w:rPr>
          </w:rPrChange>
        </w:rPr>
        <w:pPrChange w:id="172" w:author="Arsi Alhafis" w:date="2016-12-28T13:45:00Z">
          <w:pPr>
            <w:jc w:val="center"/>
          </w:pPr>
        </w:pPrChange>
      </w:pPr>
      <w:proofErr w:type="gramStart"/>
      <w:ins w:id="173" w:author="Arsi Alhafis" w:date="2016-12-28T13:45:00Z">
        <w:r>
          <w:t xml:space="preserve">Mission TERA memiliki anggota yang merupakan gabungan dari beberapa divisi, seperti divisi </w:t>
        </w:r>
      </w:ins>
      <w:ins w:id="174" w:author="Arsi Alhafis" w:date="2016-12-28T13:47:00Z">
        <w:r w:rsidRPr="001A4946">
          <w:rPr>
            <w:i/>
            <w:rPrChange w:id="175" w:author="Arsi Alhafis" w:date="2016-12-28T13:47:00Z">
              <w:rPr/>
            </w:rPrChange>
          </w:rPr>
          <w:t>Engineering</w:t>
        </w:r>
        <w:r>
          <w:t xml:space="preserve">, </w:t>
        </w:r>
        <w:r w:rsidRPr="001A4946">
          <w:rPr>
            <w:i/>
            <w:rPrChange w:id="176" w:author="Arsi Alhafis" w:date="2016-12-28T13:47:00Z">
              <w:rPr/>
            </w:rPrChange>
          </w:rPr>
          <w:t>Product Design</w:t>
        </w:r>
        <w:r>
          <w:t xml:space="preserve">, </w:t>
        </w:r>
        <w:r w:rsidRPr="001A4946">
          <w:rPr>
            <w:i/>
            <w:rPrChange w:id="177" w:author="Arsi Alhafis" w:date="2016-12-28T13:47:00Z">
              <w:rPr/>
            </w:rPrChange>
          </w:rPr>
          <w:t>Data</w:t>
        </w:r>
        <w:r>
          <w:t xml:space="preserve">, dan </w:t>
        </w:r>
        <w:r w:rsidRPr="001A4946">
          <w:rPr>
            <w:i/>
            <w:rPrChange w:id="178" w:author="Arsi Alhafis" w:date="2016-12-28T13:47:00Z">
              <w:rPr/>
            </w:rPrChange>
          </w:rPr>
          <w:t>Product Manager</w:t>
        </w:r>
        <w:r>
          <w:t>.</w:t>
        </w:r>
        <w:proofErr w:type="gramEnd"/>
        <w:r>
          <w:t xml:space="preserve"> </w:t>
        </w:r>
      </w:ins>
      <w:ins w:id="179" w:author="Arsi Alhafis" w:date="2016-12-28T13:45:00Z">
        <w:r w:rsidRPr="007B73E5">
          <w:t xml:space="preserve">Pelaksana </w:t>
        </w:r>
        <w:r w:rsidRPr="007B73E5">
          <w:lastRenderedPageBreak/>
          <w:t xml:space="preserve">KP </w:t>
        </w:r>
        <w:r>
          <w:rPr>
            <w:lang w:val="id-ID"/>
          </w:rPr>
          <w:t>didampingi</w:t>
        </w:r>
        <w:r>
          <w:t xml:space="preserve"> </w:t>
        </w:r>
        <w:r w:rsidRPr="007B73E5">
          <w:t>oleh Aradea Krisnaraga (</w:t>
        </w:r>
        <w:r>
          <w:t xml:space="preserve">TERA </w:t>
        </w:r>
        <w:r>
          <w:rPr>
            <w:i/>
          </w:rPr>
          <w:t>Engineer Lead</w:t>
        </w:r>
        <w:r w:rsidRPr="007B73E5">
          <w:t xml:space="preserve">), </w:t>
        </w:r>
        <w:r>
          <w:t>sebagai</w:t>
        </w:r>
        <w:r w:rsidRPr="007B73E5">
          <w:t xml:space="preserve"> mentor yang ditugaskan membimbing pelaksana KP selama menjalankan KP di </w:t>
        </w:r>
        <w:r w:rsidRPr="007B73E5">
          <w:rPr>
            <w:i/>
          </w:rPr>
          <w:t>mission</w:t>
        </w:r>
        <w:r w:rsidRPr="007B73E5">
          <w:t xml:space="preserve"> TERA.</w:t>
        </w:r>
      </w:ins>
      <w:r w:rsidR="00DE2543" w:rsidRPr="005C253F">
        <w:rPr>
          <w:lang w:val="id-ID"/>
        </w:rPr>
        <w:br w:type="page"/>
      </w:r>
    </w:p>
    <w:p w14:paraId="0E264597" w14:textId="77777777" w:rsidR="00DE2543" w:rsidRPr="00E7691D" w:rsidRDefault="003930C4" w:rsidP="00DE2543">
      <w:pPr>
        <w:pStyle w:val="Heading1"/>
        <w:numPr>
          <w:ilvl w:val="0"/>
          <w:numId w:val="1"/>
        </w:numPr>
        <w:ind w:left="0" w:firstLine="0"/>
        <w:rPr>
          <w:lang w:val="id-ID"/>
        </w:rPr>
      </w:pPr>
      <w:r w:rsidRPr="005C253F">
        <w:rPr>
          <w:lang w:val="id-ID"/>
        </w:rPr>
        <w:lastRenderedPageBreak/>
        <w:br/>
      </w:r>
      <w:r w:rsidR="001D4686">
        <w:t>PELAKSANAAN KERJA PRAKTIK</w:t>
      </w:r>
    </w:p>
    <w:p w14:paraId="6D48713E" w14:textId="77777777" w:rsidR="00DE2543" w:rsidRPr="005C253F" w:rsidRDefault="001D4686" w:rsidP="007A2A9A">
      <w:pPr>
        <w:pStyle w:val="Heading2"/>
        <w:numPr>
          <w:ilvl w:val="1"/>
          <w:numId w:val="1"/>
        </w:numPr>
        <w:ind w:left="567" w:hanging="567"/>
        <w:rPr>
          <w:lang w:val="id-ID"/>
        </w:rPr>
      </w:pPr>
      <w:r>
        <w:t>Latar Belakang Pekerjaan</w:t>
      </w:r>
    </w:p>
    <w:p w14:paraId="0F2D4AFE" w14:textId="77777777" w:rsidR="00B74341" w:rsidRPr="00B74341" w:rsidRDefault="00C17A06" w:rsidP="00C17A06">
      <w:proofErr w:type="gramStart"/>
      <w:r w:rsidRPr="00B74341">
        <w:t xml:space="preserve">Traveloka sebagai perusahaan yang </w:t>
      </w:r>
      <w:r w:rsidR="004574B6" w:rsidRPr="00B74341">
        <w:t xml:space="preserve">bergerak di bidang </w:t>
      </w:r>
      <w:r w:rsidR="004574B6" w:rsidRPr="00B74341">
        <w:rPr>
          <w:i/>
        </w:rPr>
        <w:t>Online Travel Agencies</w:t>
      </w:r>
      <w:r w:rsidR="004574B6" w:rsidRPr="00B74341">
        <w:t xml:space="preserve"> (OTA), </w:t>
      </w:r>
      <w:r w:rsidRPr="00B74341">
        <w:t xml:space="preserve">menawarkan kemudahan dalam melakukan </w:t>
      </w:r>
      <w:r w:rsidRPr="00B74341">
        <w:rPr>
          <w:i/>
        </w:rPr>
        <w:t>booking</w:t>
      </w:r>
      <w:r w:rsidRPr="00B74341">
        <w:t xml:space="preserve"> hotel di manapun</w:t>
      </w:r>
      <w:r w:rsidR="004574B6" w:rsidRPr="00B74341">
        <w:t xml:space="preserve"> dan kapanpun.</w:t>
      </w:r>
      <w:proofErr w:type="gramEnd"/>
      <w:r w:rsidR="004574B6" w:rsidRPr="00B74341">
        <w:t xml:space="preserve"> </w:t>
      </w:r>
      <w:proofErr w:type="gramStart"/>
      <w:r w:rsidR="004574B6" w:rsidRPr="00B74341">
        <w:t xml:space="preserve">Saat ini, Traveloka masih </w:t>
      </w:r>
      <w:r w:rsidR="00A86A55" w:rsidRPr="00B74341">
        <w:t xml:space="preserve">jauh </w:t>
      </w:r>
      <w:r w:rsidR="00B74341">
        <w:t xml:space="preserve">berada </w:t>
      </w:r>
      <w:r w:rsidR="00A86A55" w:rsidRPr="00B74341">
        <w:t xml:space="preserve">di belakang para </w:t>
      </w:r>
      <w:r w:rsidR="00B74341">
        <w:t>k</w:t>
      </w:r>
      <w:r w:rsidR="00A86A55" w:rsidRPr="00B74341">
        <w:t xml:space="preserve">ompetitor </w:t>
      </w:r>
      <w:r w:rsidR="00077003">
        <w:t xml:space="preserve">seperti Agoda, </w:t>
      </w:r>
      <w:r w:rsidR="00A86A55" w:rsidRPr="00B74341">
        <w:t>Expedia</w:t>
      </w:r>
      <w:r w:rsidR="00077003">
        <w:t>, atau booking.com</w:t>
      </w:r>
      <w:r w:rsidR="00A86A55" w:rsidRPr="00B74341">
        <w:t xml:space="preserve"> dalam hal OTA.</w:t>
      </w:r>
      <w:proofErr w:type="gramEnd"/>
      <w:r w:rsidR="00A86A55" w:rsidRPr="00B74341">
        <w:t xml:space="preserve"> Selain menawarkan kemudahan bagi para pelanggan dalam melakukan </w:t>
      </w:r>
      <w:r w:rsidR="00A86A55" w:rsidRPr="00B74341">
        <w:rPr>
          <w:i/>
        </w:rPr>
        <w:t>booking</w:t>
      </w:r>
      <w:r w:rsidR="00A86A55" w:rsidRPr="00B74341">
        <w:t xml:space="preserve"> hotel, Traveloka juga ingin mempermudah pihak hotel dalam mengelola inventaris dan </w:t>
      </w:r>
      <w:r w:rsidR="00A86A55" w:rsidRPr="00B74341">
        <w:rPr>
          <w:i/>
        </w:rPr>
        <w:t>booking management</w:t>
      </w:r>
      <w:r w:rsidR="00B74341">
        <w:t xml:space="preserve">, </w:t>
      </w:r>
      <w:r w:rsidR="00A86A55" w:rsidRPr="00B74341">
        <w:t xml:space="preserve">dengan menyediakan sebuah </w:t>
      </w:r>
      <w:r w:rsidR="00A86A55" w:rsidRPr="00B74341">
        <w:rPr>
          <w:i/>
        </w:rPr>
        <w:t>platform</w:t>
      </w:r>
      <w:r w:rsidR="00A86A55" w:rsidRPr="00B74341">
        <w:t xml:space="preserve"> yang bernama </w:t>
      </w:r>
      <w:r w:rsidR="00A86A55" w:rsidRPr="00B74341">
        <w:rPr>
          <w:i/>
        </w:rPr>
        <w:t>Traveloka Extranet Reservation Access</w:t>
      </w:r>
      <w:r w:rsidR="00A86A55" w:rsidRPr="00B74341">
        <w:t xml:space="preserve"> (TERA), yaitu sebuah </w:t>
      </w:r>
      <w:r w:rsidR="00A86A55" w:rsidRPr="00B74341">
        <w:rPr>
          <w:i/>
        </w:rPr>
        <w:t>channel manager</w:t>
      </w:r>
      <w:r w:rsidR="00A86A55" w:rsidRPr="00B74341">
        <w:t xml:space="preserve"> yang eksklusif dibuat oleh Traveloka</w:t>
      </w:r>
      <w:r w:rsidR="00943641">
        <w:t xml:space="preserve"> dan sudah memiliki 20.000 hotel</w:t>
      </w:r>
      <w:r w:rsidR="006E03EF">
        <w:t xml:space="preserve"> di Asia Tenggara</w:t>
      </w:r>
      <w:r w:rsidR="00943641">
        <w:t xml:space="preserve"> yang terdaftar</w:t>
      </w:r>
      <w:r w:rsidR="00A86A55" w:rsidRPr="00B74341">
        <w:t xml:space="preserve">. </w:t>
      </w:r>
      <w:proofErr w:type="gramStart"/>
      <w:r w:rsidR="00A86A55" w:rsidRPr="00B74341">
        <w:t xml:space="preserve">TERA dapat </w:t>
      </w:r>
      <w:r w:rsidR="000D1929" w:rsidRPr="00B74341">
        <w:t xml:space="preserve">diakses oleh pihak hotel dan </w:t>
      </w:r>
      <w:r w:rsidR="000D1929" w:rsidRPr="00B74341">
        <w:rPr>
          <w:i/>
        </w:rPr>
        <w:t>Market Manager</w:t>
      </w:r>
      <w:r w:rsidR="000D1929" w:rsidRPr="00B74341">
        <w:t xml:space="preserve"> (MM), yaitu seseorang yang berperan sebagai penghubung pihak hotel dengan Traveloka.</w:t>
      </w:r>
      <w:proofErr w:type="gramEnd"/>
      <w:r w:rsidR="000D1929" w:rsidRPr="00B74341">
        <w:t xml:space="preserve"> </w:t>
      </w:r>
    </w:p>
    <w:p w14:paraId="57A2A24D" w14:textId="77777777" w:rsidR="001D7B31" w:rsidRDefault="000D1929" w:rsidP="00C17A06">
      <w:proofErr w:type="gramStart"/>
      <w:r w:rsidRPr="00B74341">
        <w:t xml:space="preserve">Saat ini, TERA sedang mengembangkan beberapa </w:t>
      </w:r>
      <w:r w:rsidRPr="00164773">
        <w:rPr>
          <w:i/>
        </w:rPr>
        <w:t>dashboard</w:t>
      </w:r>
      <w:r w:rsidRPr="00B74341">
        <w:t xml:space="preserve"> yang digunakan oleh MM untuk memonitor perkembangan hotel-hotel yang dibawahi oleh MM tersebut dari waktu ke waktu.</w:t>
      </w:r>
      <w:proofErr w:type="gramEnd"/>
      <w:r w:rsidRPr="00B74341">
        <w:t xml:space="preserve"> </w:t>
      </w:r>
      <w:proofErr w:type="gramStart"/>
      <w:r w:rsidRPr="00B74341">
        <w:t xml:space="preserve">Dengan adanya </w:t>
      </w:r>
      <w:r w:rsidRPr="00164773">
        <w:rPr>
          <w:i/>
        </w:rPr>
        <w:t>dashboard</w:t>
      </w:r>
      <w:r w:rsidRPr="00B74341">
        <w:t xml:space="preserve"> tersebut, diharapkan MM dapat menentukan strategi bagi pihak hotel untuk meningkatkan kualitas dan jumlah transaksi.</w:t>
      </w:r>
      <w:proofErr w:type="gramEnd"/>
      <w:r w:rsidR="00B74341" w:rsidRPr="00B74341">
        <w:t xml:space="preserve"> </w:t>
      </w:r>
      <w:proofErr w:type="gramStart"/>
      <w:r w:rsidRPr="00B74341">
        <w:t xml:space="preserve">Salah satu </w:t>
      </w:r>
      <w:r w:rsidRPr="00164773">
        <w:rPr>
          <w:i/>
        </w:rPr>
        <w:t>dashboard</w:t>
      </w:r>
      <w:r w:rsidRPr="00B74341">
        <w:t xml:space="preserve"> TERA yang dikembangkan oleh pelaksana KP adalah </w:t>
      </w:r>
      <w:r w:rsidRPr="00164773">
        <w:rPr>
          <w:i/>
        </w:rPr>
        <w:t>Market Manager Production Dashboard</w:t>
      </w:r>
      <w:r w:rsidRPr="00B74341">
        <w:t>.</w:t>
      </w:r>
      <w:proofErr w:type="gramEnd"/>
      <w:r w:rsidRPr="00B74341">
        <w:t xml:space="preserve"> </w:t>
      </w:r>
      <w:proofErr w:type="gramStart"/>
      <w:r w:rsidRPr="00164773">
        <w:rPr>
          <w:i/>
        </w:rPr>
        <w:t>Dashboard</w:t>
      </w:r>
      <w:r w:rsidRPr="00B74341">
        <w:t xml:space="preserve"> ini berisi </w:t>
      </w:r>
      <w:r w:rsidRPr="00164773">
        <w:rPr>
          <w:i/>
        </w:rPr>
        <w:t>summary</w:t>
      </w:r>
      <w:r w:rsidRPr="00B74341">
        <w:t xml:space="preserve"> atau agregasi dari </w:t>
      </w:r>
      <w:r w:rsidRPr="00164773">
        <w:rPr>
          <w:i/>
        </w:rPr>
        <w:t>production data</w:t>
      </w:r>
      <w:r w:rsidRPr="00B74341">
        <w:t xml:space="preserve"> yang berupa jumlah </w:t>
      </w:r>
      <w:r w:rsidRPr="00164773">
        <w:rPr>
          <w:i/>
        </w:rPr>
        <w:t>revenue</w:t>
      </w:r>
      <w:r w:rsidRPr="00B74341">
        <w:t xml:space="preserve"> dan </w:t>
      </w:r>
      <w:r w:rsidRPr="00164773">
        <w:rPr>
          <w:i/>
        </w:rPr>
        <w:t>room night</w:t>
      </w:r>
      <w:r w:rsidR="001D7B31">
        <w:t xml:space="preserve"> dari hotel tersebut.</w:t>
      </w:r>
      <w:proofErr w:type="gramEnd"/>
      <w:r w:rsidR="001D7B31">
        <w:t xml:space="preserve"> Kebutuhan</w:t>
      </w:r>
      <w:r w:rsidR="00B905E1">
        <w:t xml:space="preserve"> </w:t>
      </w:r>
      <w:proofErr w:type="gramStart"/>
      <w:r w:rsidR="00B905E1">
        <w:t>akan</w:t>
      </w:r>
      <w:proofErr w:type="gramEnd"/>
      <w:r w:rsidR="00B905E1">
        <w:t xml:space="preserve"> </w:t>
      </w:r>
      <w:r w:rsidR="00B905E1" w:rsidRPr="00B905E1">
        <w:rPr>
          <w:i/>
        </w:rPr>
        <w:t>dashboard</w:t>
      </w:r>
      <w:r w:rsidR="001D7B31">
        <w:t xml:space="preserve"> ini dikarenakan selama ini MM</w:t>
      </w:r>
      <w:r w:rsidR="005C7B58">
        <w:t xml:space="preserve"> dan SMM</w:t>
      </w:r>
      <w:r w:rsidR="001D7B31">
        <w:t xml:space="preserve"> </w:t>
      </w:r>
      <w:r w:rsidR="00374FE2">
        <w:t>memperoleh</w:t>
      </w:r>
      <w:r w:rsidR="001D7B31">
        <w:t xml:space="preserve"> </w:t>
      </w:r>
      <w:r w:rsidR="005C7B58" w:rsidRPr="00374FE2">
        <w:rPr>
          <w:i/>
        </w:rPr>
        <w:t xml:space="preserve">production </w:t>
      </w:r>
      <w:r w:rsidR="001D7B31" w:rsidRPr="00374FE2">
        <w:rPr>
          <w:i/>
        </w:rPr>
        <w:t>summary</w:t>
      </w:r>
      <w:r w:rsidR="00B905E1" w:rsidRPr="00374FE2">
        <w:rPr>
          <w:i/>
        </w:rPr>
        <w:t xml:space="preserve"> report</w:t>
      </w:r>
      <w:r w:rsidR="00374FE2">
        <w:t xml:space="preserve"> dari hote</w:t>
      </w:r>
      <w:r w:rsidR="005C7B58">
        <w:t>l</w:t>
      </w:r>
      <w:r w:rsidR="00374FE2">
        <w:t xml:space="preserve"> yang dibawahinya</w:t>
      </w:r>
      <w:r w:rsidR="001D7B31">
        <w:t xml:space="preserve"> </w:t>
      </w:r>
      <w:r w:rsidR="005C7B58">
        <w:t>se</w:t>
      </w:r>
      <w:r w:rsidR="001D7B31">
        <w:t>tiap empat minggu</w:t>
      </w:r>
      <w:r w:rsidR="005C7B58">
        <w:t xml:space="preserve"> sekali</w:t>
      </w:r>
      <w:r w:rsidR="00B905E1">
        <w:t xml:space="preserve"> melalui </w:t>
      </w:r>
      <w:r w:rsidR="00B905E1" w:rsidRPr="00374FE2">
        <w:rPr>
          <w:i/>
        </w:rPr>
        <w:t>email</w:t>
      </w:r>
      <w:r w:rsidR="00374FE2">
        <w:t>,</w:t>
      </w:r>
      <w:r w:rsidR="00B905E1">
        <w:t xml:space="preserve"> sehingga</w:t>
      </w:r>
      <w:r w:rsidR="001D7B31">
        <w:t xml:space="preserve"> </w:t>
      </w:r>
      <w:r w:rsidR="00B905E1">
        <w:t xml:space="preserve">MM kesulitan untuk melihat </w:t>
      </w:r>
      <w:r w:rsidR="00B905E1" w:rsidRPr="00374FE2">
        <w:rPr>
          <w:i/>
        </w:rPr>
        <w:t>summary</w:t>
      </w:r>
      <w:r w:rsidR="00A827D6">
        <w:rPr>
          <w:i/>
        </w:rPr>
        <w:t xml:space="preserve"> report</w:t>
      </w:r>
      <w:r w:rsidR="00B905E1">
        <w:t xml:space="preserve"> pada waktu tertentu. </w:t>
      </w:r>
      <w:proofErr w:type="gramStart"/>
      <w:r w:rsidR="00B905E1">
        <w:t xml:space="preserve">Masalah lainnya adalah ketika SMM mendapat </w:t>
      </w:r>
      <w:r w:rsidR="00B905E1" w:rsidRPr="00A827D6">
        <w:rPr>
          <w:i/>
        </w:rPr>
        <w:t>summary report</w:t>
      </w:r>
      <w:r w:rsidR="00B905E1">
        <w:t xml:space="preserve"> dari hotel </w:t>
      </w:r>
      <w:r w:rsidR="00A827D6">
        <w:t>dari</w:t>
      </w:r>
      <w:r w:rsidR="00B905E1">
        <w:t xml:space="preserve"> </w:t>
      </w:r>
      <w:r w:rsidR="00B905E1" w:rsidRPr="00A827D6">
        <w:rPr>
          <w:i/>
        </w:rPr>
        <w:t>region</w:t>
      </w:r>
      <w:r w:rsidR="00B905E1">
        <w:t xml:space="preserve"> yang berbeda.</w:t>
      </w:r>
      <w:proofErr w:type="gramEnd"/>
      <w:r w:rsidR="00B905E1">
        <w:t xml:space="preserve"> </w:t>
      </w:r>
      <w:proofErr w:type="gramStart"/>
      <w:r w:rsidR="00B905E1">
        <w:t xml:space="preserve">Permasalahan inilah yang berusaha diselesaikan dengan </w:t>
      </w:r>
      <w:r w:rsidR="00A827D6">
        <w:t>dibuatnya</w:t>
      </w:r>
      <w:r w:rsidR="00B905E1">
        <w:t xml:space="preserve"> </w:t>
      </w:r>
      <w:r w:rsidR="00B905E1" w:rsidRPr="00A827D6">
        <w:rPr>
          <w:i/>
        </w:rPr>
        <w:t>Market Manager Production Dashboard</w:t>
      </w:r>
      <w:r w:rsidR="00B905E1">
        <w:t xml:space="preserve"> ini.</w:t>
      </w:r>
      <w:proofErr w:type="gramEnd"/>
    </w:p>
    <w:p w14:paraId="15394E60" w14:textId="77777777" w:rsidR="000D1929" w:rsidRDefault="00B74341" w:rsidP="00C17A06">
      <w:r w:rsidRPr="00B74341">
        <w:lastRenderedPageBreak/>
        <w:t xml:space="preserve">Pada tahun 2016 ini, Traveloka sedang melakukan proses migrasi untuk data-data yang bersifat </w:t>
      </w:r>
      <w:r w:rsidRPr="00164773">
        <w:rPr>
          <w:i/>
        </w:rPr>
        <w:t>transactional</w:t>
      </w:r>
      <w:r w:rsidRPr="00B74341">
        <w:t xml:space="preserve">. </w:t>
      </w:r>
      <w:proofErr w:type="gramStart"/>
      <w:r w:rsidRPr="00B74341">
        <w:t xml:space="preserve">Oleh karena itu, dalam pengembangan </w:t>
      </w:r>
      <w:r w:rsidRPr="00164773">
        <w:rPr>
          <w:i/>
        </w:rPr>
        <w:t>dashboard</w:t>
      </w:r>
      <w:r w:rsidRPr="00B74341">
        <w:t xml:space="preserve"> ini, pelaksana KP tidak bisa menggunakan data lama secara langsung karena masih tersimpan di DBMS </w:t>
      </w:r>
      <w:r w:rsidRPr="00164773">
        <w:rPr>
          <w:i/>
        </w:rPr>
        <w:t>non-relational</w:t>
      </w:r>
      <w:r w:rsidRPr="00B74341">
        <w:t xml:space="preserve"> (MongoDB) sehingga perlu dilakukan migrasi terlebih dahulu ke DBMS </w:t>
      </w:r>
      <w:r w:rsidRPr="00164773">
        <w:rPr>
          <w:i/>
        </w:rPr>
        <w:t>relational</w:t>
      </w:r>
      <w:r w:rsidRPr="00B74341">
        <w:t xml:space="preserve"> (PostgreSQL).</w:t>
      </w:r>
      <w:proofErr w:type="gramEnd"/>
    </w:p>
    <w:p w14:paraId="528069A7" w14:textId="77777777" w:rsidR="001D4686" w:rsidRPr="001D4686" w:rsidRDefault="001D4686" w:rsidP="00C17A06">
      <w:pPr>
        <w:pStyle w:val="Heading2"/>
        <w:numPr>
          <w:ilvl w:val="1"/>
          <w:numId w:val="1"/>
        </w:numPr>
        <w:ind w:left="567" w:hanging="567"/>
        <w:rPr>
          <w:lang w:val="id-ID"/>
        </w:rPr>
      </w:pPr>
      <w:r>
        <w:t>Metodologi</w:t>
      </w:r>
    </w:p>
    <w:p w14:paraId="23620F06" w14:textId="478EF836" w:rsidR="00105FFF" w:rsidRDefault="008D7E5A" w:rsidP="00105FFF">
      <w:ins w:id="180" w:author="Arsi Alhafis" w:date="2016-12-28T13:56:00Z">
        <w:r>
          <w:t xml:space="preserve">Di TERA, </w:t>
        </w:r>
      </w:ins>
      <w:ins w:id="181" w:author="Arsi Alhafis" w:date="2016-12-28T13:57:00Z">
        <w:r>
          <w:t xml:space="preserve">setiap proyek dikembangkan menggunakan </w:t>
        </w:r>
      </w:ins>
      <w:ins w:id="182" w:author="Arsi Alhafis" w:date="2016-12-28T13:56:00Z">
        <w:r>
          <w:t xml:space="preserve">metodologi yang </w:t>
        </w:r>
      </w:ins>
      <w:ins w:id="183" w:author="Arsi Alhafis" w:date="2016-12-28T13:57:00Z">
        <w:r>
          <w:t xml:space="preserve">berbeda-beda, seperti </w:t>
        </w:r>
        <w:r w:rsidRPr="008D7E5A">
          <w:rPr>
            <w:i/>
            <w:rPrChange w:id="184" w:author="Arsi Alhafis" w:date="2016-12-28T13:58:00Z">
              <w:rPr/>
            </w:rPrChange>
          </w:rPr>
          <w:t>agile</w:t>
        </w:r>
        <w:r>
          <w:t xml:space="preserve"> maupun </w:t>
        </w:r>
        <w:r w:rsidRPr="008D7E5A">
          <w:rPr>
            <w:i/>
            <w:rPrChange w:id="185" w:author="Arsi Alhafis" w:date="2016-12-28T13:58:00Z">
              <w:rPr/>
            </w:rPrChange>
          </w:rPr>
          <w:t>waterfall</w:t>
        </w:r>
        <w:r>
          <w:t xml:space="preserve">. </w:t>
        </w:r>
      </w:ins>
      <w:proofErr w:type="gramStart"/>
      <w:ins w:id="186" w:author="Arsi Alhafis" w:date="2016-12-28T13:58:00Z">
        <w:r>
          <w:t>Sementara itu, p</w:t>
        </w:r>
      </w:ins>
      <w:commentRangeStart w:id="187"/>
      <w:del w:id="188" w:author="Arsi Alhafis" w:date="2016-12-28T13:58:00Z">
        <w:r w:rsidR="000C67FB" w:rsidRPr="001D48C4" w:rsidDel="008D7E5A">
          <w:delText>P</w:delText>
        </w:r>
      </w:del>
      <w:r w:rsidR="000C67FB" w:rsidRPr="001D48C4">
        <w:t xml:space="preserve">royek yang dikerjakan oleh </w:t>
      </w:r>
      <w:r w:rsidR="00507076">
        <w:t>pelaksana</w:t>
      </w:r>
      <w:r w:rsidR="000C67FB" w:rsidRPr="001D48C4">
        <w:t xml:space="preserve"> KP </w:t>
      </w:r>
      <w:ins w:id="189" w:author="Arsi Alhafis" w:date="2016-12-28T13:58:00Z">
        <w:r>
          <w:t xml:space="preserve">ini </w:t>
        </w:r>
      </w:ins>
      <w:r w:rsidR="003A5568" w:rsidRPr="001D48C4">
        <w:t xml:space="preserve">dikerjakan dengan </w:t>
      </w:r>
      <w:ins w:id="190" w:author="RMahendra" w:date="2016-12-12T09:24:00Z">
        <w:r w:rsidR="006811B9">
          <w:rPr>
            <w:lang w:val="id-ID"/>
          </w:rPr>
          <w:t>metodologi</w:t>
        </w:r>
      </w:ins>
      <w:ins w:id="191" w:author="Arsi Alhafis" w:date="2016-12-28T13:58:00Z">
        <w:r>
          <w:t xml:space="preserve"> </w:t>
        </w:r>
      </w:ins>
      <w:del w:id="192" w:author="RMahendra" w:date="2016-12-12T09:24:00Z">
        <w:r w:rsidR="003A5568" w:rsidRPr="001D48C4" w:rsidDel="006811B9">
          <w:delText xml:space="preserve">metode </w:delText>
        </w:r>
      </w:del>
      <w:r w:rsidR="003A5568" w:rsidRPr="006B6F32">
        <w:rPr>
          <w:i/>
        </w:rPr>
        <w:t>scrum</w:t>
      </w:r>
      <w:r w:rsidR="003A5568" w:rsidRPr="001D48C4">
        <w:t xml:space="preserve"> secara </w:t>
      </w:r>
      <w:r w:rsidR="003A5568" w:rsidRPr="006B6F32">
        <w:rPr>
          <w:i/>
        </w:rPr>
        <w:t>agile</w:t>
      </w:r>
      <w:ins w:id="193" w:author="Arsi Alhafis" w:date="2016-12-28T13:56:00Z">
        <w:r>
          <w:t>.</w:t>
        </w:r>
      </w:ins>
      <w:proofErr w:type="gramEnd"/>
      <w:del w:id="194" w:author="Arsi Alhafis" w:date="2016-12-28T13:55:00Z">
        <w:r w:rsidR="003A5568" w:rsidRPr="001D48C4" w:rsidDel="008D7E5A">
          <w:delText>,</w:delText>
        </w:r>
      </w:del>
      <w:del w:id="195" w:author="Arsi Alhafis" w:date="2016-12-28T13:58:00Z">
        <w:r w:rsidR="003A5568" w:rsidRPr="001D48C4" w:rsidDel="008D7E5A">
          <w:delText xml:space="preserve"> meskipun beberapa proyek yang ada di </w:delText>
        </w:r>
        <w:r w:rsidR="003A5568" w:rsidRPr="006B6F32" w:rsidDel="008D7E5A">
          <w:rPr>
            <w:i/>
          </w:rPr>
          <w:delText>mission</w:delText>
        </w:r>
        <w:r w:rsidR="003A5568" w:rsidRPr="001D48C4" w:rsidDel="008D7E5A">
          <w:delText xml:space="preserve"> TERA terdapat campuran metode </w:delText>
        </w:r>
        <w:r w:rsidR="003A5568" w:rsidRPr="006B6F32" w:rsidDel="008D7E5A">
          <w:rPr>
            <w:i/>
          </w:rPr>
          <w:delText>scrum</w:delText>
        </w:r>
        <w:r w:rsidR="003A5568" w:rsidRPr="001D48C4" w:rsidDel="008D7E5A">
          <w:delText xml:space="preserve"> dan </w:delText>
        </w:r>
        <w:r w:rsidR="003A5568" w:rsidRPr="006B6F32" w:rsidDel="008D7E5A">
          <w:rPr>
            <w:i/>
          </w:rPr>
          <w:delText>waterfall</w:delText>
        </w:r>
        <w:r w:rsidR="003A5568" w:rsidRPr="001D48C4" w:rsidDel="008D7E5A">
          <w:delText>.</w:delText>
        </w:r>
        <w:commentRangeEnd w:id="187"/>
        <w:r w:rsidR="006811B9" w:rsidDel="008D7E5A">
          <w:rPr>
            <w:rStyle w:val="CommentReference"/>
          </w:rPr>
          <w:commentReference w:id="187"/>
        </w:r>
      </w:del>
      <w:r w:rsidR="00C33B03" w:rsidRPr="001D48C4">
        <w:t xml:space="preserve"> Awalnya diadakan </w:t>
      </w:r>
      <w:r w:rsidR="00C33B03" w:rsidRPr="006B6F32">
        <w:rPr>
          <w:i/>
        </w:rPr>
        <w:t>meeting</w:t>
      </w:r>
      <w:r w:rsidR="00C33B03" w:rsidRPr="001D48C4">
        <w:t xml:space="preserve"> bersama seluruh </w:t>
      </w:r>
      <w:r w:rsidR="00C33B03" w:rsidRPr="006B6F32">
        <w:rPr>
          <w:i/>
        </w:rPr>
        <w:t>stakeholder</w:t>
      </w:r>
      <w:r w:rsidR="00C33B03" w:rsidRPr="001D48C4">
        <w:t xml:space="preserve"> dari proyek</w:t>
      </w:r>
      <w:r w:rsidR="006B6F32">
        <w:t xml:space="preserve"> </w:t>
      </w:r>
      <w:r w:rsidR="006B6F32" w:rsidRPr="006B6F32">
        <w:rPr>
          <w:i/>
        </w:rPr>
        <w:t>M</w:t>
      </w:r>
      <w:r w:rsidR="00505368">
        <w:rPr>
          <w:i/>
        </w:rPr>
        <w:t xml:space="preserve">arket </w:t>
      </w:r>
      <w:r w:rsidR="006B6F32" w:rsidRPr="006B6F32">
        <w:rPr>
          <w:i/>
        </w:rPr>
        <w:t>M</w:t>
      </w:r>
      <w:r w:rsidR="00505368">
        <w:rPr>
          <w:i/>
        </w:rPr>
        <w:t>anager</w:t>
      </w:r>
      <w:r w:rsidR="006B6F32" w:rsidRPr="006B6F32">
        <w:rPr>
          <w:i/>
        </w:rPr>
        <w:t xml:space="preserve"> Production Dashboard</w:t>
      </w:r>
      <w:r w:rsidR="00C33B03" w:rsidRPr="001D48C4">
        <w:t xml:space="preserve"> </w:t>
      </w:r>
      <w:del w:id="196" w:author="RMahendra" w:date="2016-12-12T09:28:00Z">
        <w:r w:rsidR="00C33B03" w:rsidRPr="001D48C4" w:rsidDel="006811B9">
          <w:delText xml:space="preserve">ini </w:delText>
        </w:r>
      </w:del>
      <w:r w:rsidR="00C33B03" w:rsidRPr="001D48C4">
        <w:t xml:space="preserve">agar pelaksana KP dapat memahami </w:t>
      </w:r>
      <w:r w:rsidR="006B6F32">
        <w:t>si</w:t>
      </w:r>
      <w:r w:rsidR="00C33B03" w:rsidRPr="001D48C4">
        <w:t>stem dan proses yang sudah disiapkan</w:t>
      </w:r>
      <w:r w:rsidR="006B6F32">
        <w:t xml:space="preserve"> sebelumnya</w:t>
      </w:r>
      <w:r w:rsidR="00C33B03" w:rsidRPr="001D48C4">
        <w:t xml:space="preserve">. </w:t>
      </w:r>
      <w:proofErr w:type="gramStart"/>
      <w:r w:rsidR="00C33B03" w:rsidRPr="001D48C4">
        <w:t xml:space="preserve">Setelah itu dimulailah </w:t>
      </w:r>
      <w:r w:rsidR="00C33B03" w:rsidRPr="006B6F32">
        <w:rPr>
          <w:i/>
        </w:rPr>
        <w:t>sprint</w:t>
      </w:r>
      <w:r w:rsidR="00C33B03" w:rsidRPr="001D48C4">
        <w:t xml:space="preserve"> yang berlangsung setiap dua minggu.</w:t>
      </w:r>
      <w:proofErr w:type="gramEnd"/>
      <w:r w:rsidR="00C33B03" w:rsidRPr="001D48C4">
        <w:t xml:space="preserve"> Selama mengerjakan proyek, pelaksana KP diharuskan menghadiri sesi </w:t>
      </w:r>
      <w:r w:rsidR="00C33B03" w:rsidRPr="006B6F32">
        <w:rPr>
          <w:i/>
        </w:rPr>
        <w:t>weekly sync</w:t>
      </w:r>
      <w:r w:rsidR="00C33B03" w:rsidRPr="001D48C4">
        <w:t xml:space="preserve"> dengan mentor sebagai proses evaluasi, baik hal teknis maupun non-teknis selama melaksanakan KP. Selain itu, juga </w:t>
      </w:r>
      <w:r w:rsidR="00C33B03" w:rsidRPr="006B6F32">
        <w:rPr>
          <w:i/>
        </w:rPr>
        <w:t>terdapat standup scrum meetin</w:t>
      </w:r>
      <w:r w:rsidR="00C33B03" w:rsidRPr="001D48C4">
        <w:t xml:space="preserve">g yang </w:t>
      </w:r>
      <w:r w:rsidR="006B6F32">
        <w:t>dihadiri</w:t>
      </w:r>
      <w:r w:rsidR="00C33B03" w:rsidRPr="001D48C4">
        <w:t xml:space="preserve"> seluruh anggota </w:t>
      </w:r>
      <w:r w:rsidR="00C33B03" w:rsidRPr="006B6F32">
        <w:rPr>
          <w:i/>
        </w:rPr>
        <w:t>mission</w:t>
      </w:r>
      <w:r w:rsidR="00C33B03" w:rsidRPr="001D48C4">
        <w:t xml:space="preserve"> TERA satu kali dalam seminggu untuk menyampaikan </w:t>
      </w:r>
      <w:proofErr w:type="gramStart"/>
      <w:r w:rsidR="00C33B03" w:rsidRPr="001D48C4">
        <w:t>apa</w:t>
      </w:r>
      <w:proofErr w:type="gramEnd"/>
      <w:r w:rsidR="00C33B03" w:rsidRPr="001D48C4">
        <w:t xml:space="preserve"> saja yang sudah dikerjakan </w:t>
      </w:r>
      <w:del w:id="197" w:author="RMahendra" w:date="2016-12-12T09:30:00Z">
        <w:r w:rsidR="00C33B03" w:rsidRPr="001D48C4" w:rsidDel="002077D5">
          <w:delText>ke pada</w:delText>
        </w:r>
      </w:del>
      <w:ins w:id="198" w:author="RMahendra" w:date="2016-12-12T09:30:00Z">
        <w:r w:rsidR="002077D5">
          <w:rPr>
            <w:lang w:val="id-ID"/>
          </w:rPr>
          <w:t xml:space="preserve"> kepada</w:t>
        </w:r>
      </w:ins>
      <w:ins w:id="199" w:author="Arsi Alhafis" w:date="2016-12-28T13:59:00Z">
        <w:r>
          <w:t xml:space="preserve"> </w:t>
        </w:r>
      </w:ins>
      <w:del w:id="200" w:author="RMahendra" w:date="2016-12-12T09:30:00Z">
        <w:r w:rsidR="00C33B03" w:rsidRPr="001D48C4" w:rsidDel="002077D5">
          <w:delText xml:space="preserve"> </w:delText>
        </w:r>
      </w:del>
      <w:r w:rsidR="00C33B03" w:rsidRPr="001D48C4">
        <w:t>anggota lain yang berbeda proyek.</w:t>
      </w:r>
      <w:r w:rsidR="00921500">
        <w:t xml:space="preserve"> </w:t>
      </w:r>
      <w:ins w:id="201" w:author="Arsi Alhafis" w:date="2016-12-28T14:00:00Z">
        <w:r>
          <w:t xml:space="preserve">Pada proses </w:t>
        </w:r>
        <w:r w:rsidRPr="008D7E5A">
          <w:rPr>
            <w:i/>
            <w:rPrChange w:id="202" w:author="Arsi Alhafis" w:date="2016-12-28T14:00:00Z">
              <w:rPr/>
            </w:rPrChange>
          </w:rPr>
          <w:t>coding</w:t>
        </w:r>
        <w:r>
          <w:t xml:space="preserve">, </w:t>
        </w:r>
      </w:ins>
      <w:commentRangeStart w:id="203"/>
      <w:del w:id="204" w:author="Arsi Alhafis" w:date="2016-12-28T14:00:00Z">
        <w:r w:rsidR="00921500" w:rsidDel="008D7E5A">
          <w:delText xml:space="preserve">Setiap kali </w:delText>
        </w:r>
      </w:del>
      <w:ins w:id="205" w:author="Arsi Alhafis" w:date="2016-12-28T14:02:00Z">
        <w:r w:rsidR="00A8348E">
          <w:t xml:space="preserve">setiap kali pelaksana KP </w:t>
        </w:r>
      </w:ins>
      <w:ins w:id="206" w:author="Arsi Alhafis" w:date="2016-12-28T14:00:00Z">
        <w:r>
          <w:t xml:space="preserve">telah </w:t>
        </w:r>
      </w:ins>
      <w:r w:rsidR="00921500">
        <w:t xml:space="preserve">menyelesaikan suatu fungsi, fitur, atau </w:t>
      </w:r>
      <w:r w:rsidR="00921500">
        <w:rPr>
          <w:i/>
        </w:rPr>
        <w:t>bug fixing</w:t>
      </w:r>
      <w:ins w:id="207" w:author="Arsi Alhafis" w:date="2016-12-28T14:01:00Z">
        <w:r w:rsidR="00A8348E">
          <w:t xml:space="preserve">, </w:t>
        </w:r>
      </w:ins>
      <w:del w:id="208" w:author="Arsi Alhafis" w:date="2016-12-28T14:01:00Z">
        <w:r w:rsidR="00921500" w:rsidDel="00A8348E">
          <w:delText xml:space="preserve"> setiap </w:delText>
        </w:r>
        <w:r w:rsidR="00921500" w:rsidDel="008D7E5A">
          <w:delText xml:space="preserve">pekerjaan </w:delText>
        </w:r>
      </w:del>
      <w:ins w:id="209" w:author="Arsi Alhafis" w:date="2016-12-28T14:01:00Z">
        <w:r>
          <w:t xml:space="preserve">kode yang telah dibuat </w:t>
        </w:r>
      </w:ins>
      <w:r w:rsidR="00921500">
        <w:t xml:space="preserve">harus melewati proses </w:t>
      </w:r>
      <w:r w:rsidR="00921500">
        <w:rPr>
          <w:i/>
        </w:rPr>
        <w:t>code review</w:t>
      </w:r>
      <w:ins w:id="210" w:author="Arsi Alhafis" w:date="2016-12-28T14:01:00Z">
        <w:r>
          <w:rPr>
            <w:i/>
          </w:rPr>
          <w:t xml:space="preserve"> </w:t>
        </w:r>
        <w:r>
          <w:t>terlebih dahulu</w:t>
        </w:r>
      </w:ins>
      <w:r w:rsidR="00921500">
        <w:t>.</w:t>
      </w:r>
      <w:commentRangeEnd w:id="203"/>
      <w:r w:rsidR="002077D5">
        <w:rPr>
          <w:rStyle w:val="CommentReference"/>
        </w:rPr>
        <w:commentReference w:id="203"/>
      </w:r>
      <w:r w:rsidR="00921500">
        <w:t xml:space="preserve"> </w:t>
      </w:r>
      <w:proofErr w:type="gramStart"/>
      <w:r w:rsidR="00921500">
        <w:rPr>
          <w:i/>
        </w:rPr>
        <w:t xml:space="preserve">Code review </w:t>
      </w:r>
      <w:r w:rsidR="00921500">
        <w:t>ini bertujuan agar kode yang dibuat sudah sesuai standar Traveloka.</w:t>
      </w:r>
      <w:proofErr w:type="gramEnd"/>
      <w:r w:rsidR="00921500">
        <w:t xml:space="preserve"> </w:t>
      </w:r>
      <w:proofErr w:type="gramStart"/>
      <w:r w:rsidR="00921500" w:rsidRPr="005E06B5">
        <w:rPr>
          <w:i/>
        </w:rPr>
        <w:t>Review</w:t>
      </w:r>
      <w:r w:rsidR="00921500">
        <w:t xml:space="preserve"> bisa dilakukan oleh siapapun seperti </w:t>
      </w:r>
      <w:r w:rsidR="00921500" w:rsidRPr="00921500">
        <w:rPr>
          <w:i/>
        </w:rPr>
        <w:t>lead</w:t>
      </w:r>
      <w:r w:rsidR="00921500">
        <w:t xml:space="preserve">, pelaksana KP, maupun </w:t>
      </w:r>
      <w:r w:rsidR="00921500" w:rsidRPr="005E06B5">
        <w:rPr>
          <w:i/>
        </w:rPr>
        <w:t>engineer</w:t>
      </w:r>
      <w:r w:rsidR="00921500">
        <w:t xml:space="preserve"> lain yang dianggap paham</w:t>
      </w:r>
      <w:r w:rsidR="005E06B5">
        <w:t xml:space="preserve"> terhadap kode tersebut</w:t>
      </w:r>
      <w:r w:rsidR="00921500">
        <w:t>.</w:t>
      </w:r>
      <w:proofErr w:type="gramEnd"/>
      <w:r w:rsidR="00921500">
        <w:t xml:space="preserve"> </w:t>
      </w:r>
    </w:p>
    <w:p w14:paraId="03E72D7A" w14:textId="77777777" w:rsidR="00BC17DC" w:rsidRPr="00BC17DC" w:rsidRDefault="00BC17DC" w:rsidP="00105FFF">
      <w:pPr>
        <w:pStyle w:val="Heading2"/>
        <w:numPr>
          <w:ilvl w:val="1"/>
          <w:numId w:val="1"/>
        </w:numPr>
        <w:ind w:left="567" w:hanging="567"/>
        <w:rPr>
          <w:lang w:val="id-ID"/>
        </w:rPr>
      </w:pPr>
      <w:r>
        <w:t>Proyek Kerja</w:t>
      </w:r>
    </w:p>
    <w:p w14:paraId="56C8620F" w14:textId="77777777" w:rsidR="00942CA3" w:rsidRDefault="00942CA3" w:rsidP="00942CA3">
      <w:proofErr w:type="gramStart"/>
      <w:r>
        <w:t xml:space="preserve">Sebelumnya TERA sudah memiliki </w:t>
      </w:r>
      <w:r w:rsidRPr="008E1F03">
        <w:rPr>
          <w:i/>
        </w:rPr>
        <w:t>dashboard</w:t>
      </w:r>
      <w:r>
        <w:t xml:space="preserve"> yang bentuknya mirip dengan </w:t>
      </w:r>
      <w:r w:rsidRPr="008E1F03">
        <w:rPr>
          <w:i/>
        </w:rPr>
        <w:t>Market Manager Production Dashboard</w:t>
      </w:r>
      <w:r>
        <w:t xml:space="preserve">, yaitu </w:t>
      </w:r>
      <w:r w:rsidRPr="008E1F03">
        <w:rPr>
          <w:i/>
        </w:rPr>
        <w:t>Hotel Production Dashboard</w:t>
      </w:r>
      <w:r w:rsidR="00B1045C">
        <w:t>.</w:t>
      </w:r>
      <w:proofErr w:type="gramEnd"/>
      <w:r w:rsidR="00B1045C">
        <w:t xml:space="preserve"> </w:t>
      </w:r>
      <w:proofErr w:type="gramStart"/>
      <w:r w:rsidR="00B1045C" w:rsidRPr="008E1F03">
        <w:rPr>
          <w:i/>
        </w:rPr>
        <w:t>Dashboard</w:t>
      </w:r>
      <w:r w:rsidR="00B1045C">
        <w:t xml:space="preserve"> ini hanya</w:t>
      </w:r>
      <w:r>
        <w:t xml:space="preserve"> menampilkan </w:t>
      </w:r>
      <w:r w:rsidRPr="008E1F03">
        <w:rPr>
          <w:i/>
        </w:rPr>
        <w:t>summary revenue</w:t>
      </w:r>
      <w:r>
        <w:t xml:space="preserve"> dan </w:t>
      </w:r>
      <w:r w:rsidRPr="008E1F03">
        <w:rPr>
          <w:i/>
        </w:rPr>
        <w:t>room night</w:t>
      </w:r>
      <w:r>
        <w:t xml:space="preserve"> dari salah satu h</w:t>
      </w:r>
      <w:r w:rsidR="00B1045C">
        <w:t>otel yang spesifik.</w:t>
      </w:r>
      <w:proofErr w:type="gramEnd"/>
      <w:r w:rsidR="00B1045C">
        <w:t xml:space="preserve"> </w:t>
      </w:r>
      <w:r w:rsidR="008E1F03" w:rsidRPr="008E1F03">
        <w:rPr>
          <w:i/>
        </w:rPr>
        <w:t>D</w:t>
      </w:r>
      <w:r w:rsidRPr="008E1F03">
        <w:rPr>
          <w:i/>
        </w:rPr>
        <w:t>ashboard</w:t>
      </w:r>
      <w:r>
        <w:t xml:space="preserve"> ini menggunakan </w:t>
      </w:r>
      <w:r w:rsidRPr="008E1F03">
        <w:rPr>
          <w:i/>
        </w:rPr>
        <w:t>flow</w:t>
      </w:r>
      <w:r>
        <w:t xml:space="preserve"> data yang berbeda den</w:t>
      </w:r>
      <w:r w:rsidR="00B1045C">
        <w:t>gan yang pelaksana KP kerjakan, yaitu sumber datanya masih pada DBMS MongoDB.</w:t>
      </w:r>
    </w:p>
    <w:p w14:paraId="6066B0E4" w14:textId="77777777" w:rsidR="00405EEE" w:rsidRDefault="00405EEE" w:rsidP="00405EEE">
      <w:r>
        <w:rPr>
          <w:noProof/>
          <w:lang w:val="id-ID" w:eastAsia="ko-KR"/>
        </w:rPr>
        <w:lastRenderedPageBreak/>
        <w:drawing>
          <wp:inline distT="0" distB="0" distL="0" distR="0" wp14:anchorId="039BAE86" wp14:editId="0682F039">
            <wp:extent cx="5248275" cy="4705350"/>
            <wp:effectExtent l="0" t="0" r="9525" b="0"/>
            <wp:docPr id="4" name="Picture 4" descr="C:\Users\arsia\AppData\Local\Microsoft\Windows\INetCache\Content.Word\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sia\AppData\Local\Microsoft\Windows\INetCache\Content.Word\m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F3B1" w14:textId="77777777" w:rsidR="00405EEE" w:rsidRPr="00B74341" w:rsidRDefault="003C1801" w:rsidP="00405EEE">
      <w:pPr>
        <w:jc w:val="center"/>
      </w:pPr>
      <w:proofErr w:type="gramStart"/>
      <w:r>
        <w:rPr>
          <w:sz w:val="20"/>
          <w:szCs w:val="20"/>
        </w:rPr>
        <w:t>Gambar 2.</w:t>
      </w:r>
      <w:proofErr w:type="gramEnd"/>
      <w:r w:rsidR="00405EEE" w:rsidRPr="007B73E5">
        <w:rPr>
          <w:sz w:val="20"/>
          <w:szCs w:val="20"/>
        </w:rPr>
        <w:t xml:space="preserve"> </w:t>
      </w:r>
      <w:r w:rsidR="00405EEE" w:rsidRPr="00284939">
        <w:rPr>
          <w:i/>
          <w:sz w:val="20"/>
          <w:szCs w:val="20"/>
        </w:rPr>
        <w:t>Layout M</w:t>
      </w:r>
      <w:r w:rsidR="00505368">
        <w:rPr>
          <w:i/>
          <w:sz w:val="20"/>
          <w:szCs w:val="20"/>
        </w:rPr>
        <w:t xml:space="preserve">arket </w:t>
      </w:r>
      <w:r w:rsidR="00405EEE" w:rsidRPr="00284939">
        <w:rPr>
          <w:i/>
          <w:sz w:val="20"/>
          <w:szCs w:val="20"/>
        </w:rPr>
        <w:t>M</w:t>
      </w:r>
      <w:r w:rsidR="00505368">
        <w:rPr>
          <w:i/>
          <w:sz w:val="20"/>
          <w:szCs w:val="20"/>
        </w:rPr>
        <w:t>anager</w:t>
      </w:r>
      <w:r w:rsidR="00405EEE" w:rsidRPr="00284939">
        <w:rPr>
          <w:i/>
          <w:sz w:val="20"/>
          <w:szCs w:val="20"/>
        </w:rPr>
        <w:t xml:space="preserve"> Production Dashboard</w:t>
      </w:r>
    </w:p>
    <w:p w14:paraId="463DB779" w14:textId="77777777" w:rsidR="00270D34" w:rsidRDefault="007B2483" w:rsidP="00105FFF">
      <w:r w:rsidRPr="006A5620">
        <w:rPr>
          <w:i/>
        </w:rPr>
        <w:t>Flow</w:t>
      </w:r>
      <w:r>
        <w:t xml:space="preserve"> yang digunakan untuk membuat API</w:t>
      </w:r>
      <w:r w:rsidR="00405EEE">
        <w:t xml:space="preserve"> dan </w:t>
      </w:r>
      <w:r w:rsidR="00405EEE" w:rsidRPr="006A5620">
        <w:rPr>
          <w:i/>
        </w:rPr>
        <w:t>scheduler</w:t>
      </w:r>
      <w:r>
        <w:t xml:space="preserve"> dari </w:t>
      </w:r>
      <w:r w:rsidRPr="006A5620">
        <w:rPr>
          <w:i/>
        </w:rPr>
        <w:t>Market Manager Production Dashboard</w:t>
      </w:r>
      <w:r>
        <w:t xml:space="preserve"> ini belum pernah digunakan </w:t>
      </w:r>
      <w:r w:rsidR="00B1045C">
        <w:t xml:space="preserve">oleh proyek manapun di Traveloka </w:t>
      </w:r>
      <w:r>
        <w:t xml:space="preserve">sehingga harus </w:t>
      </w:r>
      <w:r w:rsidR="00B1045C">
        <w:t>dibuat</w:t>
      </w:r>
      <w:r>
        <w:t xml:space="preserve"> </w:t>
      </w:r>
      <w:r w:rsidRPr="006A5620">
        <w:rPr>
          <w:i/>
        </w:rPr>
        <w:t>building block</w:t>
      </w:r>
      <w:r w:rsidR="00B1045C">
        <w:t xml:space="preserve"> yang</w:t>
      </w:r>
      <w:r>
        <w:t xml:space="preserve"> baru.</w:t>
      </w:r>
      <w:r w:rsidR="0012532F">
        <w:t xml:space="preserve"> </w:t>
      </w:r>
      <w:proofErr w:type="gramStart"/>
      <w:r w:rsidR="0012532F">
        <w:t>Seluruh data transaksi</w:t>
      </w:r>
      <w:r w:rsidR="00D76C08">
        <w:t xml:space="preserve"> (</w:t>
      </w:r>
      <w:r w:rsidR="00D76C08" w:rsidRPr="006A5620">
        <w:rPr>
          <w:i/>
        </w:rPr>
        <w:t>issuing, booking, cancellation</w:t>
      </w:r>
      <w:del w:id="211" w:author="RMahendra" w:date="2016-12-12T09:32:00Z">
        <w:r w:rsidR="00D76C08" w:rsidDel="002077D5">
          <w:delText>, dll</w:delText>
        </w:r>
      </w:del>
      <w:r w:rsidR="00D76C08">
        <w:t>)</w:t>
      </w:r>
      <w:r w:rsidR="0012532F">
        <w:t xml:space="preserve"> dari TERA saat ini masih disimpan di DBMS MongoDB.</w:t>
      </w:r>
      <w:proofErr w:type="gramEnd"/>
      <w:r w:rsidR="0012532F">
        <w:t xml:space="preserve"> </w:t>
      </w:r>
      <w:proofErr w:type="gramStart"/>
      <w:r w:rsidR="004F1CAC">
        <w:t xml:space="preserve">Pada </w:t>
      </w:r>
      <w:r w:rsidR="00D0040B" w:rsidRPr="006A5620">
        <w:rPr>
          <w:i/>
        </w:rPr>
        <w:t>dashboard</w:t>
      </w:r>
      <w:r w:rsidR="00D0040B">
        <w:t xml:space="preserve"> ini, pelaksana KP mengerjakan </w:t>
      </w:r>
      <w:r w:rsidR="00D0040B" w:rsidRPr="006A5620">
        <w:rPr>
          <w:i/>
        </w:rPr>
        <w:t>backend</w:t>
      </w:r>
      <w:r w:rsidR="00D0040B">
        <w:t xml:space="preserve"> API dan </w:t>
      </w:r>
      <w:r w:rsidR="00D0040B" w:rsidRPr="006A5620">
        <w:rPr>
          <w:i/>
        </w:rPr>
        <w:t>scheduler</w:t>
      </w:r>
      <w:r w:rsidR="00D0040B">
        <w:t xml:space="preserve"> untuk agregasi data.</w:t>
      </w:r>
      <w:proofErr w:type="gramEnd"/>
      <w:r w:rsidR="00012B4B">
        <w:t xml:space="preserve"> </w:t>
      </w:r>
    </w:p>
    <w:p w14:paraId="48B4858F" w14:textId="53820C09" w:rsidR="0091212A" w:rsidRDefault="00012B4B" w:rsidP="00105FFF">
      <w:r>
        <w:t xml:space="preserve">Data yang tersimpan </w:t>
      </w:r>
      <w:r w:rsidR="007327BE">
        <w:rPr>
          <w:noProof/>
        </w:rPr>
        <w:t>di mongohnet (MongoDB)</w:t>
      </w:r>
      <w:r w:rsidR="000E743D">
        <w:rPr>
          <w:noProof/>
        </w:rPr>
        <w:t xml:space="preserve"> </w:t>
      </w:r>
      <w:r w:rsidR="007327BE">
        <w:rPr>
          <w:noProof/>
        </w:rPr>
        <w:t>akan</w:t>
      </w:r>
      <w:r w:rsidR="000E743D">
        <w:rPr>
          <w:noProof/>
        </w:rPr>
        <w:t xml:space="preserve"> dipindahkan ke </w:t>
      </w:r>
      <w:r w:rsidR="000E743D" w:rsidRPr="006A5620">
        <w:rPr>
          <w:i/>
          <w:noProof/>
        </w:rPr>
        <w:t>data warehouse</w:t>
      </w:r>
      <w:r w:rsidR="007327BE">
        <w:rPr>
          <w:noProof/>
        </w:rPr>
        <w:t xml:space="preserve"> melalui proses ETL</w:t>
      </w:r>
      <w:r w:rsidR="00270D34">
        <w:rPr>
          <w:noProof/>
        </w:rPr>
        <w:t xml:space="preserve"> (</w:t>
      </w:r>
      <w:r w:rsidR="00270D34" w:rsidRPr="006A5620">
        <w:rPr>
          <w:i/>
          <w:noProof/>
        </w:rPr>
        <w:t>Extract, Transform, Load</w:t>
      </w:r>
      <w:r w:rsidR="00270D34">
        <w:rPr>
          <w:noProof/>
        </w:rPr>
        <w:t>)</w:t>
      </w:r>
      <w:r w:rsidR="006A5620">
        <w:rPr>
          <w:noProof/>
        </w:rPr>
        <w:t xml:space="preserve"> </w:t>
      </w:r>
      <w:r w:rsidR="006A5620" w:rsidRPr="006A5620">
        <w:rPr>
          <w:i/>
          <w:noProof/>
        </w:rPr>
        <w:t>p</w:t>
      </w:r>
      <w:r w:rsidR="007327BE" w:rsidRPr="006A5620">
        <w:rPr>
          <w:i/>
          <w:noProof/>
        </w:rPr>
        <w:t>ipeline</w:t>
      </w:r>
      <w:r w:rsidR="007327BE">
        <w:rPr>
          <w:noProof/>
        </w:rPr>
        <w:t xml:space="preserve"> terlebih dahulu</w:t>
      </w:r>
      <w:r w:rsidR="00270D34">
        <w:rPr>
          <w:noProof/>
        </w:rPr>
        <w:t xml:space="preserve">. </w:t>
      </w:r>
      <w:r w:rsidR="006A5620">
        <w:rPr>
          <w:noProof/>
        </w:rPr>
        <w:t xml:space="preserve">ETL </w:t>
      </w:r>
      <w:r w:rsidR="006A5620" w:rsidRPr="006A5620">
        <w:rPr>
          <w:i/>
          <w:noProof/>
        </w:rPr>
        <w:t>p</w:t>
      </w:r>
      <w:r w:rsidR="00270D34" w:rsidRPr="006A5620">
        <w:rPr>
          <w:i/>
          <w:noProof/>
        </w:rPr>
        <w:t>ipeline</w:t>
      </w:r>
      <w:r w:rsidR="00270D34">
        <w:rPr>
          <w:noProof/>
        </w:rPr>
        <w:t xml:space="preserve"> </w:t>
      </w:r>
      <w:r w:rsidR="00270D34" w:rsidRPr="00D11C89">
        <w:t xml:space="preserve">adalah salah satu proses </w:t>
      </w:r>
      <w:r w:rsidR="00270D34" w:rsidRPr="00D11C89">
        <w:rPr>
          <w:i/>
        </w:rPr>
        <w:t>data integration</w:t>
      </w:r>
      <w:r w:rsidR="00270D34" w:rsidRPr="00D11C89">
        <w:t xml:space="preserve"> yang digunakan untuk membangun </w:t>
      </w:r>
      <w:r w:rsidR="00270D34" w:rsidRPr="00D11C89">
        <w:lastRenderedPageBreak/>
        <w:t xml:space="preserve">sebuah </w:t>
      </w:r>
      <w:r w:rsidR="00270D34" w:rsidRPr="00D11C89">
        <w:rPr>
          <w:i/>
        </w:rPr>
        <w:t>data warehouse.</w:t>
      </w:r>
      <w:r w:rsidR="00270D34" w:rsidRPr="00D11C89">
        <w:t xml:space="preserve"> </w:t>
      </w:r>
      <w:proofErr w:type="gramStart"/>
      <w:r w:rsidR="00270D34" w:rsidRPr="00D11C89">
        <w:t>Proses ETL ini terdiri atas tiga taha</w:t>
      </w:r>
      <w:r w:rsidR="00270D34">
        <w:t>p, yaitu</w:t>
      </w:r>
      <w:r w:rsidR="00270D34" w:rsidRPr="00D11C89">
        <w:t xml:space="preserve"> </w:t>
      </w:r>
      <w:r w:rsidR="00270D34" w:rsidRPr="00D11C89">
        <w:rPr>
          <w:i/>
        </w:rPr>
        <w:t>Extract</w:t>
      </w:r>
      <w:r w:rsidR="00270D34" w:rsidRPr="00D11C89">
        <w:t xml:space="preserve">, </w:t>
      </w:r>
      <w:r w:rsidR="00270D34" w:rsidRPr="00D11C89">
        <w:rPr>
          <w:i/>
        </w:rPr>
        <w:t>Transform</w:t>
      </w:r>
      <w:r w:rsidR="00270D34" w:rsidRPr="00D11C89">
        <w:t xml:space="preserve">, dan </w:t>
      </w:r>
      <w:r w:rsidR="00270D34" w:rsidRPr="00D11C89">
        <w:rPr>
          <w:i/>
        </w:rPr>
        <w:t>Load</w:t>
      </w:r>
      <w:r w:rsidR="00270D34" w:rsidRPr="00D11C89">
        <w:t xml:space="preserve"> yang berfungsi untuk menggabungkan data dari berbagai sumber yang berbeda.</w:t>
      </w:r>
      <w:proofErr w:type="gramEnd"/>
      <w:r w:rsidR="00270D34" w:rsidRPr="00D11C89">
        <w:t xml:space="preserve"> Pada proses ini</w:t>
      </w:r>
      <w:ins w:id="212" w:author="Arsi Alhafis" w:date="2016-12-28T14:02:00Z">
        <w:r w:rsidR="00A8348E">
          <w:t>,</w:t>
        </w:r>
      </w:ins>
      <w:commentRangeStart w:id="213"/>
      <w:r w:rsidR="00270D34" w:rsidRPr="00D11C89">
        <w:t xml:space="preserve"> </w:t>
      </w:r>
      <w:commentRangeEnd w:id="213"/>
      <w:r w:rsidR="00C57895">
        <w:rPr>
          <w:rStyle w:val="CommentReference"/>
        </w:rPr>
        <w:commentReference w:id="213"/>
      </w:r>
      <w:r w:rsidR="00270D34" w:rsidRPr="00D11C89">
        <w:t xml:space="preserve">data </w:t>
      </w:r>
      <w:proofErr w:type="gramStart"/>
      <w:r w:rsidR="00270D34" w:rsidRPr="00D11C89">
        <w:t>akan</w:t>
      </w:r>
      <w:proofErr w:type="gramEnd"/>
      <w:r w:rsidR="00270D34" w:rsidRPr="00D11C89">
        <w:t xml:space="preserve"> diambil (</w:t>
      </w:r>
      <w:r w:rsidR="00270D34" w:rsidRPr="00D11C89">
        <w:rPr>
          <w:i/>
        </w:rPr>
        <w:t>extracted</w:t>
      </w:r>
      <w:r w:rsidR="00270D34" w:rsidRPr="00D11C89">
        <w:t>) dari sumber data, dikonversi (</w:t>
      </w:r>
      <w:r w:rsidR="00270D34" w:rsidRPr="00D11C89">
        <w:rPr>
          <w:i/>
        </w:rPr>
        <w:t>transformed</w:t>
      </w:r>
      <w:r w:rsidR="00270D34" w:rsidRPr="00D11C89">
        <w:t>) menjadi bentuk yang dapat</w:t>
      </w:r>
      <w:ins w:id="214" w:author="Arsi Alhafis" w:date="2016-12-28T14:02:00Z">
        <w:r w:rsidR="00A8348E">
          <w:t xml:space="preserve"> </w:t>
        </w:r>
      </w:ins>
      <w:del w:id="215" w:author="RMahendra" w:date="2016-12-12T09:44:00Z">
        <w:r w:rsidR="00270D34" w:rsidRPr="00D11C89" w:rsidDel="00C57895">
          <w:delText xml:space="preserve"> </w:delText>
        </w:r>
      </w:del>
      <w:ins w:id="216" w:author="RMahendra" w:date="2016-12-12T09:44:00Z">
        <w:r w:rsidR="00C57895">
          <w:rPr>
            <w:lang w:val="id-ID"/>
          </w:rPr>
          <w:t>dianalisis</w:t>
        </w:r>
      </w:ins>
      <w:del w:id="217" w:author="RMahendra" w:date="2016-12-12T09:44:00Z">
        <w:r w:rsidR="00270D34" w:rsidRPr="00D11C89" w:rsidDel="00C57895">
          <w:delText>dianalisa</w:delText>
        </w:r>
      </w:del>
      <w:r w:rsidR="00270D34" w:rsidRPr="00D11C89">
        <w:t>, dan disimpan (</w:t>
      </w:r>
      <w:r w:rsidR="00270D34" w:rsidRPr="00D11C89">
        <w:rPr>
          <w:i/>
        </w:rPr>
        <w:t>loaded</w:t>
      </w:r>
      <w:r w:rsidR="00270D34" w:rsidRPr="00D11C89">
        <w:t xml:space="preserve">) di </w:t>
      </w:r>
      <w:r w:rsidR="00270D34" w:rsidRPr="00D11C89">
        <w:rPr>
          <w:i/>
        </w:rPr>
        <w:t>data warehouse</w:t>
      </w:r>
      <w:r w:rsidR="00270D34" w:rsidRPr="00D11C89">
        <w:t xml:space="preserve"> atau sistem </w:t>
      </w:r>
      <w:r w:rsidR="00270D34">
        <w:t>lain [1].</w:t>
      </w:r>
      <w:r w:rsidR="00270D34">
        <w:rPr>
          <w:noProof/>
        </w:rPr>
        <w:t xml:space="preserve"> Hasil dari ETL </w:t>
      </w:r>
      <w:r w:rsidR="00270D34" w:rsidRPr="006A5620">
        <w:rPr>
          <w:i/>
          <w:noProof/>
        </w:rPr>
        <w:t>pipeline</w:t>
      </w:r>
      <w:r w:rsidR="00270D34">
        <w:rPr>
          <w:noProof/>
        </w:rPr>
        <w:t xml:space="preserve"> ini</w:t>
      </w:r>
      <w:r w:rsidR="007327BE">
        <w:rPr>
          <w:noProof/>
        </w:rPr>
        <w:t xml:space="preserve"> </w:t>
      </w:r>
      <w:r w:rsidR="00270D34">
        <w:rPr>
          <w:noProof/>
        </w:rPr>
        <w:t>kemudian disimpan</w:t>
      </w:r>
      <w:r w:rsidR="00A34FED">
        <w:rPr>
          <w:noProof/>
        </w:rPr>
        <w:t xml:space="preserve"> secara </w:t>
      </w:r>
      <w:r w:rsidR="00A34FED" w:rsidRPr="006A5620">
        <w:rPr>
          <w:i/>
          <w:noProof/>
        </w:rPr>
        <w:t>raw</w:t>
      </w:r>
      <w:r w:rsidR="00270D34">
        <w:rPr>
          <w:noProof/>
        </w:rPr>
        <w:t xml:space="preserve"> di</w:t>
      </w:r>
      <w:r w:rsidR="007327BE">
        <w:rPr>
          <w:noProof/>
        </w:rPr>
        <w:t xml:space="preserve"> analytics-dwh (</w:t>
      </w:r>
      <w:r w:rsidR="003606C7">
        <w:rPr>
          <w:noProof/>
        </w:rPr>
        <w:t xml:space="preserve">Amazon </w:t>
      </w:r>
      <w:r w:rsidR="007327BE">
        <w:rPr>
          <w:noProof/>
        </w:rPr>
        <w:t>Redshift</w:t>
      </w:r>
      <w:r w:rsidR="000E743D">
        <w:rPr>
          <w:noProof/>
        </w:rPr>
        <w:t xml:space="preserve"> – </w:t>
      </w:r>
      <w:r w:rsidR="000E743D" w:rsidRPr="006A5620">
        <w:rPr>
          <w:i/>
          <w:noProof/>
        </w:rPr>
        <w:t>data warehouse</w:t>
      </w:r>
      <w:r w:rsidR="007327BE">
        <w:rPr>
          <w:noProof/>
        </w:rPr>
        <w:t>)</w:t>
      </w:r>
      <w:r w:rsidR="0080571A">
        <w:rPr>
          <w:noProof/>
        </w:rPr>
        <w:t xml:space="preserve"> yang bertipe OLAP</w:t>
      </w:r>
      <w:r w:rsidR="003606C7">
        <w:rPr>
          <w:noProof/>
        </w:rPr>
        <w:t xml:space="preserve"> (</w:t>
      </w:r>
      <w:r w:rsidR="003606C7" w:rsidRPr="006A5620">
        <w:rPr>
          <w:i/>
          <w:noProof/>
        </w:rPr>
        <w:t>Online Analytical Processing</w:t>
      </w:r>
      <w:r w:rsidR="003606C7">
        <w:rPr>
          <w:noProof/>
        </w:rPr>
        <w:t>)</w:t>
      </w:r>
      <w:r w:rsidR="007327BE">
        <w:rPr>
          <w:noProof/>
        </w:rPr>
        <w:t xml:space="preserve">. Langkah </w:t>
      </w:r>
      <w:r w:rsidR="00A34FED">
        <w:rPr>
          <w:noProof/>
        </w:rPr>
        <w:t xml:space="preserve">pemindahan data ke </w:t>
      </w:r>
      <w:r w:rsidR="00A34FED" w:rsidRPr="006A5620">
        <w:rPr>
          <w:i/>
          <w:noProof/>
        </w:rPr>
        <w:t>data warehouse</w:t>
      </w:r>
      <w:r w:rsidR="00A34FED">
        <w:rPr>
          <w:noProof/>
        </w:rPr>
        <w:t xml:space="preserve"> </w:t>
      </w:r>
      <w:r w:rsidR="007327BE">
        <w:rPr>
          <w:noProof/>
        </w:rPr>
        <w:t xml:space="preserve">ini perlu dilakukan karena adanya kebutuhan dari tim </w:t>
      </w:r>
      <w:r w:rsidR="007327BE" w:rsidRPr="006A5620">
        <w:rPr>
          <w:i/>
          <w:noProof/>
        </w:rPr>
        <w:t>data analytics</w:t>
      </w:r>
      <w:r w:rsidR="004E62BB">
        <w:rPr>
          <w:noProof/>
        </w:rPr>
        <w:t>.</w:t>
      </w:r>
      <w:r w:rsidR="00D227F2">
        <w:rPr>
          <w:noProof/>
        </w:rPr>
        <w:t xml:space="preserve"> Kemudian</w:t>
      </w:r>
      <w:r w:rsidR="00030191">
        <w:rPr>
          <w:noProof/>
        </w:rPr>
        <w:t xml:space="preserve"> </w:t>
      </w:r>
      <w:r w:rsidR="00030191" w:rsidRPr="006A5620">
        <w:rPr>
          <w:i/>
          <w:noProof/>
        </w:rPr>
        <w:t>raw</w:t>
      </w:r>
      <w:r w:rsidR="00D227F2" w:rsidRPr="006A5620">
        <w:rPr>
          <w:i/>
          <w:noProof/>
        </w:rPr>
        <w:t xml:space="preserve"> data</w:t>
      </w:r>
      <w:r w:rsidR="00D227F2">
        <w:rPr>
          <w:noProof/>
        </w:rPr>
        <w:t xml:space="preserve"> dari Redshift ini akan di-</w:t>
      </w:r>
      <w:r w:rsidR="00D227F2" w:rsidRPr="00077518">
        <w:rPr>
          <w:i/>
          <w:noProof/>
        </w:rPr>
        <w:t>summarize</w:t>
      </w:r>
      <w:r w:rsidR="00D227F2">
        <w:rPr>
          <w:noProof/>
        </w:rPr>
        <w:t xml:space="preserve"> ke </w:t>
      </w:r>
      <w:r w:rsidR="00030191">
        <w:rPr>
          <w:noProof/>
        </w:rPr>
        <w:t>hreport-postgres (PostgreSQL)</w:t>
      </w:r>
      <w:r w:rsidR="0080571A">
        <w:rPr>
          <w:noProof/>
        </w:rPr>
        <w:t xml:space="preserve"> yang bertipe OLTP</w:t>
      </w:r>
      <w:r w:rsidR="00A34FED">
        <w:rPr>
          <w:noProof/>
        </w:rPr>
        <w:t xml:space="preserve"> (</w:t>
      </w:r>
      <w:r w:rsidR="00A34FED" w:rsidRPr="00077518">
        <w:rPr>
          <w:i/>
          <w:noProof/>
        </w:rPr>
        <w:t>Online Transactional Processing</w:t>
      </w:r>
      <w:r w:rsidR="00A34FED">
        <w:rPr>
          <w:noProof/>
        </w:rPr>
        <w:t>)</w:t>
      </w:r>
      <w:r w:rsidR="00030191">
        <w:rPr>
          <w:noProof/>
        </w:rPr>
        <w:t xml:space="preserve">. Data yang ada di </w:t>
      </w:r>
      <w:r w:rsidR="00294F0D">
        <w:rPr>
          <w:noProof/>
        </w:rPr>
        <w:t xml:space="preserve">hreport-postgres </w:t>
      </w:r>
      <w:r w:rsidR="00030191">
        <w:rPr>
          <w:noProof/>
        </w:rPr>
        <w:t xml:space="preserve">ini sudah berupa agregasi dan akan dilakukan </w:t>
      </w:r>
      <w:r w:rsidR="00030191" w:rsidRPr="00077518">
        <w:rPr>
          <w:i/>
          <w:noProof/>
        </w:rPr>
        <w:t>summarize</w:t>
      </w:r>
      <w:r w:rsidR="00030191">
        <w:rPr>
          <w:noProof/>
        </w:rPr>
        <w:t xml:space="preserve"> setiap harinya agar data tetap </w:t>
      </w:r>
      <w:r w:rsidR="00030191" w:rsidRPr="00077518">
        <w:rPr>
          <w:i/>
          <w:noProof/>
        </w:rPr>
        <w:t>update</w:t>
      </w:r>
      <w:r w:rsidR="00030191">
        <w:rPr>
          <w:noProof/>
        </w:rPr>
        <w:t>.</w:t>
      </w:r>
    </w:p>
    <w:p w14:paraId="5074884E" w14:textId="77777777" w:rsidR="00105FFF" w:rsidRDefault="00D44E47" w:rsidP="0091212A">
      <w:pPr>
        <w:jc w:val="center"/>
      </w:pPr>
      <w:r>
        <w:pict w14:anchorId="68466E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43.5pt">
            <v:imagedata r:id="rId16" o:title="flows"/>
          </v:shape>
        </w:pict>
      </w:r>
    </w:p>
    <w:p w14:paraId="219DEB82" w14:textId="77777777" w:rsidR="004F1CAC" w:rsidRDefault="003C1801" w:rsidP="0091212A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Gambar 3.</w:t>
      </w:r>
      <w:proofErr w:type="gramEnd"/>
      <w:r w:rsidR="004F1CAC" w:rsidRPr="007B73E5">
        <w:rPr>
          <w:sz w:val="20"/>
          <w:szCs w:val="20"/>
        </w:rPr>
        <w:t xml:space="preserve"> </w:t>
      </w:r>
      <w:r w:rsidR="004F1CAC" w:rsidRPr="00BC4268">
        <w:rPr>
          <w:i/>
          <w:sz w:val="20"/>
          <w:szCs w:val="20"/>
        </w:rPr>
        <w:t>M</w:t>
      </w:r>
      <w:r w:rsidR="00505368">
        <w:rPr>
          <w:i/>
          <w:sz w:val="20"/>
          <w:szCs w:val="20"/>
        </w:rPr>
        <w:t xml:space="preserve">arket </w:t>
      </w:r>
      <w:r w:rsidR="004F1CAC" w:rsidRPr="00BC4268">
        <w:rPr>
          <w:i/>
          <w:sz w:val="20"/>
          <w:szCs w:val="20"/>
        </w:rPr>
        <w:t>M</w:t>
      </w:r>
      <w:r w:rsidR="00505368">
        <w:rPr>
          <w:i/>
          <w:sz w:val="20"/>
          <w:szCs w:val="20"/>
        </w:rPr>
        <w:t>anager</w:t>
      </w:r>
      <w:r w:rsidR="004F1CAC" w:rsidRPr="00BC4268">
        <w:rPr>
          <w:i/>
          <w:sz w:val="20"/>
          <w:szCs w:val="20"/>
        </w:rPr>
        <w:t xml:space="preserve"> Production Dashboard</w:t>
      </w:r>
      <w:r>
        <w:rPr>
          <w:i/>
          <w:sz w:val="20"/>
          <w:szCs w:val="20"/>
        </w:rPr>
        <w:t xml:space="preserve"> Data F</w:t>
      </w:r>
      <w:r w:rsidR="00BC4268" w:rsidRPr="00BC4268">
        <w:rPr>
          <w:i/>
          <w:sz w:val="20"/>
          <w:szCs w:val="20"/>
        </w:rPr>
        <w:t>low</w:t>
      </w:r>
    </w:p>
    <w:p w14:paraId="4260A588" w14:textId="77777777" w:rsidR="00AA42CF" w:rsidRDefault="006A143A" w:rsidP="000E743D">
      <w:pPr>
        <w:rPr>
          <w:noProof/>
        </w:rPr>
      </w:pPr>
      <w:r>
        <w:rPr>
          <w:noProof/>
        </w:rPr>
        <w:t xml:space="preserve">Untuk </w:t>
      </w:r>
      <w:r w:rsidRPr="00BC4268">
        <w:rPr>
          <w:i/>
          <w:noProof/>
        </w:rPr>
        <w:t>flow</w:t>
      </w:r>
      <w:r>
        <w:rPr>
          <w:noProof/>
        </w:rPr>
        <w:t xml:space="preserve"> ini, perlu dibuat dua lapis API setelah mengadakan diskusi dengan tim Enterprise. Pembuatan dua lapis API ini bermaksud untuk memisahkan antara </w:t>
      </w:r>
      <w:r w:rsidRPr="00194527">
        <w:rPr>
          <w:i/>
          <w:noProof/>
        </w:rPr>
        <w:t>data layer</w:t>
      </w:r>
      <w:r w:rsidR="00EF4BBE">
        <w:rPr>
          <w:noProof/>
        </w:rPr>
        <w:t xml:space="preserve"> (SQL)</w:t>
      </w:r>
      <w:r>
        <w:rPr>
          <w:noProof/>
        </w:rPr>
        <w:t xml:space="preserve"> dengan </w:t>
      </w:r>
      <w:r w:rsidRPr="00194527">
        <w:rPr>
          <w:i/>
          <w:noProof/>
        </w:rPr>
        <w:t>application layer</w:t>
      </w:r>
      <w:r w:rsidR="00EF4BBE">
        <w:rPr>
          <w:noProof/>
        </w:rPr>
        <w:t xml:space="preserve"> (Java)</w:t>
      </w:r>
      <w:r>
        <w:rPr>
          <w:noProof/>
        </w:rPr>
        <w:t>.</w:t>
      </w:r>
      <w:r w:rsidR="00771D74">
        <w:rPr>
          <w:noProof/>
        </w:rPr>
        <w:t xml:space="preserve"> Untuk membuat API dari </w:t>
      </w:r>
      <w:r w:rsidR="00771D74" w:rsidRPr="00194527">
        <w:rPr>
          <w:i/>
          <w:noProof/>
        </w:rPr>
        <w:t>data layer</w:t>
      </w:r>
      <w:r w:rsidR="00771D74">
        <w:rPr>
          <w:noProof/>
        </w:rPr>
        <w:t xml:space="preserve">, pelaksana KP menggunakan sebuah </w:t>
      </w:r>
      <w:r w:rsidR="00771D74" w:rsidRPr="00194527">
        <w:rPr>
          <w:i/>
          <w:noProof/>
        </w:rPr>
        <w:t>database change management framework</w:t>
      </w:r>
      <w:r w:rsidR="00771D74">
        <w:rPr>
          <w:noProof/>
        </w:rPr>
        <w:t>, yaitu Sqitch.</w:t>
      </w:r>
      <w:r w:rsidR="00D227F2">
        <w:rPr>
          <w:noProof/>
        </w:rPr>
        <w:t xml:space="preserve"> </w:t>
      </w:r>
      <w:r w:rsidR="00D227F2" w:rsidRPr="002061C9">
        <w:rPr>
          <w:i/>
          <w:noProof/>
        </w:rPr>
        <w:t>Data layer</w:t>
      </w:r>
      <w:r w:rsidR="00D227F2">
        <w:rPr>
          <w:noProof/>
        </w:rPr>
        <w:t xml:space="preserve"> API ini berfungsi untuk melakukan agregasi data dari Redshift ke hreport-postgres (PostgreSQL)</w:t>
      </w:r>
      <w:r w:rsidR="00FF5C91">
        <w:rPr>
          <w:noProof/>
        </w:rPr>
        <w:t xml:space="preserve"> dan </w:t>
      </w:r>
      <w:r w:rsidR="00FF5C91" w:rsidRPr="002061C9">
        <w:rPr>
          <w:i/>
          <w:noProof/>
        </w:rPr>
        <w:t>get data</w:t>
      </w:r>
      <w:r w:rsidR="00FF5C91">
        <w:rPr>
          <w:noProof/>
        </w:rPr>
        <w:t xml:space="preserve"> dari P</w:t>
      </w:r>
      <w:r w:rsidR="00030191">
        <w:rPr>
          <w:noProof/>
        </w:rPr>
        <w:t>ostgreSQL.</w:t>
      </w:r>
      <w:r w:rsidR="00EF4BBE">
        <w:rPr>
          <w:noProof/>
        </w:rPr>
        <w:t xml:space="preserve"> Fungsi-fungsi agregasi dan </w:t>
      </w:r>
      <w:r w:rsidR="00EF4BBE" w:rsidRPr="007B286D">
        <w:rPr>
          <w:i/>
          <w:noProof/>
        </w:rPr>
        <w:t>get data</w:t>
      </w:r>
      <w:r w:rsidR="00EF4BBE">
        <w:rPr>
          <w:noProof/>
        </w:rPr>
        <w:t xml:space="preserve"> ini dibuat dalam bentuk </w:t>
      </w:r>
      <w:r w:rsidR="00EF4BBE" w:rsidRPr="007B286D">
        <w:rPr>
          <w:i/>
          <w:noProof/>
        </w:rPr>
        <w:t>stored procedure / stored function</w:t>
      </w:r>
      <w:r w:rsidR="00EF4BBE">
        <w:rPr>
          <w:noProof/>
        </w:rPr>
        <w:t xml:space="preserve">. Fungsi ini disimpan dalam </w:t>
      </w:r>
      <w:r w:rsidR="00EF4BBE" w:rsidRPr="007B286D">
        <w:rPr>
          <w:i/>
          <w:noProof/>
        </w:rPr>
        <w:t>schema</w:t>
      </w:r>
      <w:r w:rsidR="00EF4BBE">
        <w:rPr>
          <w:noProof/>
        </w:rPr>
        <w:t xml:space="preserve"> terpisah dan di-</w:t>
      </w:r>
      <w:r w:rsidR="00EF4BBE" w:rsidRPr="007B286D">
        <w:rPr>
          <w:i/>
          <w:noProof/>
        </w:rPr>
        <w:t>generate</w:t>
      </w:r>
      <w:r w:rsidR="00EF4BBE">
        <w:rPr>
          <w:noProof/>
        </w:rPr>
        <w:t xml:space="preserve"> menj</w:t>
      </w:r>
      <w:r w:rsidR="005D54A7">
        <w:rPr>
          <w:noProof/>
        </w:rPr>
        <w:t xml:space="preserve">adi sebuah Maven </w:t>
      </w:r>
      <w:r w:rsidR="005D54A7" w:rsidRPr="007B286D">
        <w:rPr>
          <w:i/>
          <w:noProof/>
        </w:rPr>
        <w:t>library</w:t>
      </w:r>
      <w:r w:rsidR="005D54A7">
        <w:rPr>
          <w:noProof/>
        </w:rPr>
        <w:t xml:space="preserve"> (.jar)</w:t>
      </w:r>
      <w:r w:rsidR="008167F5">
        <w:rPr>
          <w:noProof/>
        </w:rPr>
        <w:t xml:space="preserve">, </w:t>
      </w:r>
      <w:r w:rsidR="001D5816">
        <w:rPr>
          <w:noProof/>
        </w:rPr>
        <w:t>yang kemudian dipanggil dari</w:t>
      </w:r>
      <w:r w:rsidR="00A55790">
        <w:rPr>
          <w:noProof/>
        </w:rPr>
        <w:t xml:space="preserve"> aplikasi (Java).</w:t>
      </w:r>
    </w:p>
    <w:p w14:paraId="10BB1AF1" w14:textId="77777777" w:rsidR="00BC17DC" w:rsidRPr="00BC17DC" w:rsidRDefault="00BC17DC" w:rsidP="000E743D">
      <w:pPr>
        <w:pStyle w:val="Heading2"/>
        <w:numPr>
          <w:ilvl w:val="1"/>
          <w:numId w:val="1"/>
        </w:numPr>
        <w:ind w:left="567" w:hanging="567"/>
        <w:rPr>
          <w:lang w:val="id-ID"/>
        </w:rPr>
      </w:pPr>
      <w:r>
        <w:t>Teknologi</w:t>
      </w:r>
    </w:p>
    <w:p w14:paraId="75053C6E" w14:textId="77777777" w:rsidR="00844DCD" w:rsidRDefault="00844DCD" w:rsidP="00844DCD">
      <w:r w:rsidRPr="00D44E47">
        <w:rPr>
          <w:lang w:val="id-ID"/>
          <w:rPrChange w:id="218" w:author="Owner" w:date="2017-12-11T19:10:00Z">
            <w:rPr/>
          </w:rPrChange>
        </w:rPr>
        <w:t xml:space="preserve">Selama berlangsungnya proses kerja praktik, banyak sekali </w:t>
      </w:r>
      <w:r w:rsidRPr="00D44E47">
        <w:rPr>
          <w:i/>
          <w:lang w:val="id-ID"/>
          <w:rPrChange w:id="219" w:author="Owner" w:date="2017-12-11T19:10:00Z">
            <w:rPr>
              <w:i/>
            </w:rPr>
          </w:rPrChange>
        </w:rPr>
        <w:t>tools</w:t>
      </w:r>
      <w:r w:rsidRPr="00D44E47">
        <w:rPr>
          <w:lang w:val="id-ID"/>
          <w:rPrChange w:id="220" w:author="Owner" w:date="2017-12-11T19:10:00Z">
            <w:rPr/>
          </w:rPrChange>
        </w:rPr>
        <w:t xml:space="preserve"> yang digunakan oleh pelaksana KP baik yang digunakan hanya sekali ma</w:t>
      </w:r>
      <w:r w:rsidR="008E0EE3" w:rsidRPr="00D44E47">
        <w:rPr>
          <w:lang w:val="id-ID"/>
          <w:rPrChange w:id="221" w:author="Owner" w:date="2017-12-11T19:10:00Z">
            <w:rPr/>
          </w:rPrChange>
        </w:rPr>
        <w:t xml:space="preserve">upun yang digunakan setiap hari. </w:t>
      </w:r>
      <w:r w:rsidR="008E0EE3">
        <w:t>B</w:t>
      </w:r>
      <w:r>
        <w:t xml:space="preserve">erikut adalah </w:t>
      </w:r>
      <w:r w:rsidRPr="008E0EE3">
        <w:rPr>
          <w:i/>
        </w:rPr>
        <w:t>tools</w:t>
      </w:r>
      <w:r>
        <w:t xml:space="preserve"> yang digunakan:</w:t>
      </w:r>
    </w:p>
    <w:p w14:paraId="64EC4098" w14:textId="77777777" w:rsidR="00F8534D" w:rsidRDefault="00F8534D" w:rsidP="00F8534D">
      <w:pPr>
        <w:pStyle w:val="ListParagraph"/>
        <w:numPr>
          <w:ilvl w:val="0"/>
          <w:numId w:val="8"/>
        </w:numPr>
      </w:pPr>
      <w:r>
        <w:rPr>
          <w:b/>
        </w:rPr>
        <w:t>Phabricator</w:t>
      </w:r>
      <w:r>
        <w:t xml:space="preserve">. </w:t>
      </w:r>
      <w:r w:rsidR="00344E41">
        <w:t xml:space="preserve">Phabricator </w:t>
      </w:r>
      <w:r>
        <w:t xml:space="preserve">adalah aplikasi yang digunakan sebagai </w:t>
      </w:r>
      <w:r w:rsidRPr="00344E41">
        <w:rPr>
          <w:i/>
        </w:rPr>
        <w:t>software</w:t>
      </w:r>
      <w:r w:rsidR="00344E41">
        <w:rPr>
          <w:i/>
        </w:rPr>
        <w:t xml:space="preserve"> development collaboration tool</w:t>
      </w:r>
      <w:r>
        <w:t xml:space="preserve">. Phabricator ini mendukung beberapa fitur yaitu </w:t>
      </w:r>
      <w:r w:rsidRPr="00344E41">
        <w:rPr>
          <w:i/>
        </w:rPr>
        <w:t>Differential code review</w:t>
      </w:r>
      <w:r>
        <w:t xml:space="preserve">, </w:t>
      </w:r>
      <w:r w:rsidRPr="00344E41">
        <w:rPr>
          <w:i/>
        </w:rPr>
        <w:t>Diffusion repository</w:t>
      </w:r>
      <w:r>
        <w:t xml:space="preserve">, </w:t>
      </w:r>
      <w:r w:rsidRPr="00344E41">
        <w:rPr>
          <w:i/>
        </w:rPr>
        <w:t>Herald change monitoring</w:t>
      </w:r>
      <w:r>
        <w:t xml:space="preserve">, </w:t>
      </w:r>
      <w:r w:rsidRPr="00344E41">
        <w:rPr>
          <w:i/>
        </w:rPr>
        <w:t>Maniphest bug tracker</w:t>
      </w:r>
      <w:r>
        <w:t xml:space="preserve">, dan </w:t>
      </w:r>
      <w:r w:rsidRPr="00344E41">
        <w:rPr>
          <w:i/>
        </w:rPr>
        <w:t>Phriction wiki</w:t>
      </w:r>
      <w:r>
        <w:t xml:space="preserve">. Pelaksana KP lebih sering menggunakan </w:t>
      </w:r>
      <w:r w:rsidR="00344E41">
        <w:rPr>
          <w:i/>
        </w:rPr>
        <w:t>tool</w:t>
      </w:r>
      <w:r>
        <w:t xml:space="preserve"> ini sebagai </w:t>
      </w:r>
      <w:r w:rsidRPr="00344E41">
        <w:rPr>
          <w:i/>
        </w:rPr>
        <w:t>git repository</w:t>
      </w:r>
      <w:r>
        <w:t xml:space="preserve"> dan untuk melakukan proses </w:t>
      </w:r>
      <w:r w:rsidRPr="00344E41">
        <w:rPr>
          <w:i/>
        </w:rPr>
        <w:t>code review</w:t>
      </w:r>
      <w:r>
        <w:t>.</w:t>
      </w:r>
    </w:p>
    <w:p w14:paraId="5676F224" w14:textId="77777777" w:rsidR="00F8534D" w:rsidRPr="0095670E" w:rsidRDefault="00F8534D" w:rsidP="00F8534D">
      <w:pPr>
        <w:pStyle w:val="ListParagraph"/>
        <w:numPr>
          <w:ilvl w:val="0"/>
          <w:numId w:val="8"/>
        </w:numPr>
      </w:pPr>
      <w:r>
        <w:rPr>
          <w:b/>
        </w:rPr>
        <w:t>Asana</w:t>
      </w:r>
      <w:r>
        <w:t>.</w:t>
      </w:r>
      <w:r w:rsidR="00715D61">
        <w:t xml:space="preserve"> Asana digunakan sebagai </w:t>
      </w:r>
      <w:r w:rsidR="00344E41">
        <w:rPr>
          <w:i/>
        </w:rPr>
        <w:t>project management tool</w:t>
      </w:r>
      <w:r w:rsidR="00715D61">
        <w:t xml:space="preserve"> di Traveloka. Semua </w:t>
      </w:r>
      <w:r w:rsidR="00715D61" w:rsidRPr="00344E41">
        <w:rPr>
          <w:i/>
        </w:rPr>
        <w:t>task</w:t>
      </w:r>
      <w:r w:rsidR="00715D61">
        <w:t xml:space="preserve"> dan </w:t>
      </w:r>
      <w:r w:rsidR="00715D61" w:rsidRPr="00344E41">
        <w:rPr>
          <w:i/>
        </w:rPr>
        <w:t>backlog</w:t>
      </w:r>
      <w:r w:rsidR="00715D61">
        <w:t xml:space="preserve"> dalam proses </w:t>
      </w:r>
      <w:r w:rsidR="00715D61" w:rsidRPr="00344E41">
        <w:rPr>
          <w:i/>
        </w:rPr>
        <w:t>development</w:t>
      </w:r>
      <w:r w:rsidR="00715D61">
        <w:t xml:space="preserve"> dipusatkan di Asana dan </w:t>
      </w:r>
      <w:proofErr w:type="gramStart"/>
      <w:r w:rsidR="00715D61">
        <w:t>akan</w:t>
      </w:r>
      <w:proofErr w:type="gramEnd"/>
      <w:r w:rsidR="00715D61">
        <w:t xml:space="preserve"> diberikan </w:t>
      </w:r>
      <w:r w:rsidR="00715D61" w:rsidRPr="00344E41">
        <w:rPr>
          <w:i/>
        </w:rPr>
        <w:t>checklist</w:t>
      </w:r>
      <w:r w:rsidR="00715D61">
        <w:t xml:space="preserve"> jika sudah selesai. </w:t>
      </w:r>
      <w:r w:rsidR="00715D61" w:rsidRPr="00344E41">
        <w:rPr>
          <w:i/>
        </w:rPr>
        <w:t>Tasks</w:t>
      </w:r>
      <w:r w:rsidR="00715D61">
        <w:t xml:space="preserve"> yang diletakkan di Asana tidak hanya hal-hal teknis, tetapi juga hal-hal yang non-teknis</w:t>
      </w:r>
      <w:r>
        <w:t>.</w:t>
      </w:r>
    </w:p>
    <w:p w14:paraId="2C3430A3" w14:textId="77777777" w:rsidR="00715D61" w:rsidRPr="00715D61" w:rsidRDefault="00715D61" w:rsidP="00715D61">
      <w:pPr>
        <w:pStyle w:val="ListParagraph"/>
        <w:numPr>
          <w:ilvl w:val="0"/>
          <w:numId w:val="8"/>
        </w:numPr>
      </w:pPr>
      <w:r>
        <w:rPr>
          <w:b/>
        </w:rPr>
        <w:t xml:space="preserve">Slack. </w:t>
      </w:r>
      <w:r>
        <w:t xml:space="preserve">Slack merupakan </w:t>
      </w:r>
      <w:r w:rsidR="00890E34" w:rsidRPr="00344E41">
        <w:rPr>
          <w:i/>
        </w:rPr>
        <w:t>tool</w:t>
      </w:r>
      <w:r w:rsidR="00890E34">
        <w:t xml:space="preserve"> yang digunakan untuk melakukan komunikasi internal antar pegawai di Traveloka. Setiap orang, </w:t>
      </w:r>
      <w:proofErr w:type="gramStart"/>
      <w:r w:rsidR="00890E34">
        <w:t>tim</w:t>
      </w:r>
      <w:proofErr w:type="gramEnd"/>
      <w:r w:rsidR="00890E34">
        <w:t xml:space="preserve">, </w:t>
      </w:r>
      <w:r w:rsidR="00890E34" w:rsidRPr="00344E41">
        <w:rPr>
          <w:i/>
        </w:rPr>
        <w:t>mission</w:t>
      </w:r>
      <w:r w:rsidR="00890E34">
        <w:t>, proyek, atau apapun yang memerluk</w:t>
      </w:r>
      <w:r w:rsidR="00344E41">
        <w:t>an kolaborasi bisa menggunakan S</w:t>
      </w:r>
      <w:r w:rsidR="00890E34">
        <w:t xml:space="preserve">lack dengan membuat </w:t>
      </w:r>
      <w:r w:rsidR="00890E34">
        <w:lastRenderedPageBreak/>
        <w:t xml:space="preserve">sebuah </w:t>
      </w:r>
      <w:r w:rsidR="00890E34" w:rsidRPr="00344E41">
        <w:rPr>
          <w:i/>
        </w:rPr>
        <w:t>channel</w:t>
      </w:r>
      <w:r w:rsidR="00890E34">
        <w:t xml:space="preserve"> baru. Slack juga terintegrasi dengan seluruh </w:t>
      </w:r>
      <w:r w:rsidR="00890E34" w:rsidRPr="00344E41">
        <w:rPr>
          <w:i/>
        </w:rPr>
        <w:t>development tools</w:t>
      </w:r>
      <w:r w:rsidR="00890E34">
        <w:t xml:space="preserve"> yang ada di Traveloka sehingga bisa digunakan sebagai notifikasi selain </w:t>
      </w:r>
      <w:r w:rsidR="00890E34" w:rsidRPr="00344E41">
        <w:rPr>
          <w:i/>
        </w:rPr>
        <w:t>email</w:t>
      </w:r>
      <w:r w:rsidR="00890E34">
        <w:t xml:space="preserve">. </w:t>
      </w:r>
    </w:p>
    <w:p w14:paraId="693AA3B8" w14:textId="3B8BD7A1" w:rsidR="000B3387" w:rsidRPr="00FC4F30" w:rsidRDefault="000B3387" w:rsidP="00715D61">
      <w:pPr>
        <w:pStyle w:val="ListParagraph"/>
        <w:numPr>
          <w:ilvl w:val="0"/>
          <w:numId w:val="8"/>
        </w:numPr>
        <w:rPr>
          <w:b/>
        </w:rPr>
      </w:pPr>
      <w:r w:rsidRPr="00C83BC8">
        <w:rPr>
          <w:b/>
        </w:rPr>
        <w:t>Confluence</w:t>
      </w:r>
      <w:r w:rsidR="00C83BC8">
        <w:rPr>
          <w:b/>
        </w:rPr>
        <w:t xml:space="preserve">. </w:t>
      </w:r>
      <w:r w:rsidR="00FC4F30">
        <w:t xml:space="preserve">Confluence </w:t>
      </w:r>
      <w:ins w:id="222" w:author="Arsi Alhafis" w:date="2016-12-28T14:03:00Z">
        <w:r w:rsidR="006D2C50">
          <w:t xml:space="preserve">atau wiki </w:t>
        </w:r>
      </w:ins>
      <w:r w:rsidR="00FC4F30">
        <w:t xml:space="preserve">digunakan untuk </w:t>
      </w:r>
      <w:ins w:id="223" w:author="RMahendra" w:date="2016-12-12T09:57:00Z">
        <w:r w:rsidR="000F3AEC">
          <w:rPr>
            <w:lang w:val="id-ID"/>
          </w:rPr>
          <w:t>menyimpan</w:t>
        </w:r>
      </w:ins>
      <w:ins w:id="224" w:author="Arsi Alhafis" w:date="2016-12-28T14:03:00Z">
        <w:r w:rsidR="006D2C50">
          <w:t xml:space="preserve"> </w:t>
        </w:r>
      </w:ins>
      <w:del w:id="225" w:author="RMahendra" w:date="2016-12-12T09:56:00Z">
        <w:r w:rsidR="00FC4F30" w:rsidDel="000F3AEC">
          <w:delText xml:space="preserve">meletakkan </w:delText>
        </w:r>
      </w:del>
      <w:r w:rsidR="00FC4F30">
        <w:t xml:space="preserve">semua dokumentasi yang ada di Traveloka. Dokumentasi bisa berupa </w:t>
      </w:r>
      <w:r w:rsidR="00FC4F30" w:rsidRPr="00344E41">
        <w:rPr>
          <w:i/>
        </w:rPr>
        <w:t>user manual</w:t>
      </w:r>
      <w:r w:rsidR="00FC4F30">
        <w:t xml:space="preserve">, </w:t>
      </w:r>
      <w:r w:rsidR="00FC4F30" w:rsidRPr="00344E41">
        <w:rPr>
          <w:i/>
        </w:rPr>
        <w:t>flow development</w:t>
      </w:r>
      <w:r w:rsidR="00FC4F30">
        <w:t xml:space="preserve">, </w:t>
      </w:r>
      <w:ins w:id="226" w:author="RMahendra" w:date="2016-12-12T09:57:00Z">
        <w:r w:rsidR="000F3AEC">
          <w:rPr>
            <w:lang w:val="id-ID"/>
          </w:rPr>
          <w:t xml:space="preserve">dan </w:t>
        </w:r>
      </w:ins>
      <w:r w:rsidR="00FC4F30">
        <w:t>informasi tentang Traveloka</w:t>
      </w:r>
      <w:del w:id="227" w:author="RMahendra" w:date="2016-12-12T09:57:00Z">
        <w:r w:rsidR="00FC4F30" w:rsidDel="000F3AEC">
          <w:delText>, dan lain-lain</w:delText>
        </w:r>
      </w:del>
      <w:r w:rsidR="00FC4F30">
        <w:t>.</w:t>
      </w:r>
      <w:r w:rsidR="00344E41">
        <w:t xml:space="preserve"> Pelaksana KP juga menulis semua hal yang berkaitan dengan proyek </w:t>
      </w:r>
      <w:r w:rsidR="00344E41" w:rsidRPr="00344E41">
        <w:rPr>
          <w:i/>
        </w:rPr>
        <w:t>M</w:t>
      </w:r>
      <w:r w:rsidR="00505368">
        <w:rPr>
          <w:i/>
        </w:rPr>
        <w:t xml:space="preserve">arket </w:t>
      </w:r>
      <w:r w:rsidR="00344E41" w:rsidRPr="00344E41">
        <w:rPr>
          <w:i/>
        </w:rPr>
        <w:t>M</w:t>
      </w:r>
      <w:r w:rsidR="00505368">
        <w:rPr>
          <w:i/>
        </w:rPr>
        <w:t>anager</w:t>
      </w:r>
      <w:r w:rsidR="00344E41" w:rsidRPr="00344E41">
        <w:rPr>
          <w:i/>
        </w:rPr>
        <w:t xml:space="preserve"> Production Dashboard</w:t>
      </w:r>
      <w:r w:rsidR="00344E41">
        <w:t xml:space="preserve"> ini di Confluence.</w:t>
      </w:r>
    </w:p>
    <w:p w14:paraId="09A7C721" w14:textId="77777777" w:rsidR="00FC4F30" w:rsidRPr="00222B67" w:rsidRDefault="00FC4F30" w:rsidP="00715D6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Amazon Redshift. </w:t>
      </w:r>
      <w:r>
        <w:t xml:space="preserve">Amazon Redshift adalah sebuah </w:t>
      </w:r>
      <w:r w:rsidRPr="00E00D11">
        <w:rPr>
          <w:i/>
        </w:rPr>
        <w:t>data warehouse</w:t>
      </w:r>
      <w:r>
        <w:t xml:space="preserve"> yang disediakan oleh platform Amazon Web Service.</w:t>
      </w:r>
      <w:r w:rsidR="00222B67">
        <w:t xml:space="preserve"> </w:t>
      </w:r>
      <w:r w:rsidR="00222B67" w:rsidRPr="00CF03D6">
        <w:rPr>
          <w:i/>
        </w:rPr>
        <w:t>Data warehouse</w:t>
      </w:r>
      <w:r w:rsidR="00222B67" w:rsidRPr="00CF03D6">
        <w:t xml:space="preserve"> biasanya menyimpan </w:t>
      </w:r>
      <w:r w:rsidR="00222B67" w:rsidRPr="00CF03D6">
        <w:rPr>
          <w:i/>
        </w:rPr>
        <w:t>historical data</w:t>
      </w:r>
      <w:r w:rsidR="00222B67" w:rsidRPr="00CF03D6">
        <w:t xml:space="preserve"> yang diperoleh dari data transaksi / </w:t>
      </w:r>
      <w:r w:rsidR="00222B67" w:rsidRPr="00CF03D6">
        <w:rPr>
          <w:i/>
        </w:rPr>
        <w:t xml:space="preserve">Online Transcation Processing </w:t>
      </w:r>
      <w:r w:rsidR="00222B67" w:rsidRPr="00CF03D6">
        <w:t xml:space="preserve">(OLTP) dan dapat berasal dari beberapa sumber yang berbeda. </w:t>
      </w:r>
      <w:r w:rsidR="00222B67" w:rsidRPr="00CF03D6">
        <w:rPr>
          <w:i/>
        </w:rPr>
        <w:t>Data warehouse</w:t>
      </w:r>
      <w:r w:rsidR="00222B67" w:rsidRPr="00CF03D6">
        <w:t xml:space="preserve"> memiliki beberapa karakteristik, yaitu </w:t>
      </w:r>
      <w:r w:rsidR="00222B67" w:rsidRPr="00CF03D6">
        <w:rPr>
          <w:i/>
        </w:rPr>
        <w:t>Subject Oriented, Integrated, Nonvolatile, dan Time Variant</w:t>
      </w:r>
      <w:r w:rsidR="00222B67" w:rsidRPr="00CF03D6">
        <w:t xml:space="preserve"> [2].</w:t>
      </w:r>
      <w:r w:rsidR="00222B67">
        <w:t xml:space="preserve"> </w:t>
      </w:r>
    </w:p>
    <w:p w14:paraId="048EE514" w14:textId="77777777" w:rsidR="00726134" w:rsidRPr="00726134" w:rsidRDefault="00222B67" w:rsidP="00726134">
      <w:pPr>
        <w:pStyle w:val="ListParagraph"/>
        <w:numPr>
          <w:ilvl w:val="0"/>
          <w:numId w:val="8"/>
        </w:numPr>
      </w:pPr>
      <w:r>
        <w:rPr>
          <w:b/>
        </w:rPr>
        <w:t xml:space="preserve">Intellij IDEA. </w:t>
      </w:r>
      <w:r w:rsidR="00726134">
        <w:t xml:space="preserve">IntelliJ IDEA adalah sebuah </w:t>
      </w:r>
      <w:r w:rsidR="00726134" w:rsidRPr="00167B05">
        <w:rPr>
          <w:i/>
        </w:rPr>
        <w:t>software Integrated Development Environment</w:t>
      </w:r>
      <w:r w:rsidR="00726134">
        <w:t xml:space="preserve"> (IDE) yang dikembangkan oleh JetBrains. Traveloka menyediakan lisensi IntelliJ Ultimate yang dibagikan untuk setiap </w:t>
      </w:r>
      <w:r w:rsidR="00726134" w:rsidRPr="00167B05">
        <w:rPr>
          <w:i/>
        </w:rPr>
        <w:t>engineer</w:t>
      </w:r>
      <w:r w:rsidR="00726134">
        <w:t xml:space="preserve">. IntelliJ ini jauh lebih </w:t>
      </w:r>
      <w:r w:rsidR="00726134" w:rsidRPr="00167B05">
        <w:rPr>
          <w:i/>
        </w:rPr>
        <w:t>powerful</w:t>
      </w:r>
      <w:r w:rsidR="00726134">
        <w:t xml:space="preserve"> dari sisi performa dibandingkan dengan IDE </w:t>
      </w:r>
      <w:proofErr w:type="gramStart"/>
      <w:r w:rsidR="00726134">
        <w:t>lain</w:t>
      </w:r>
      <w:proofErr w:type="gramEnd"/>
      <w:r w:rsidR="00726134">
        <w:t xml:space="preserve"> seperti NetBeans atau Eclipse.</w:t>
      </w:r>
    </w:p>
    <w:p w14:paraId="78F6EA8F" w14:textId="77777777" w:rsidR="000B3387" w:rsidRPr="00E3329A" w:rsidRDefault="000B3387" w:rsidP="00726134">
      <w:pPr>
        <w:pStyle w:val="ListParagraph"/>
        <w:numPr>
          <w:ilvl w:val="0"/>
          <w:numId w:val="8"/>
        </w:numPr>
        <w:rPr>
          <w:b/>
        </w:rPr>
      </w:pPr>
      <w:r w:rsidRPr="00726134">
        <w:rPr>
          <w:b/>
        </w:rPr>
        <w:t>Sqitch</w:t>
      </w:r>
      <w:r w:rsidR="00726134">
        <w:rPr>
          <w:b/>
        </w:rPr>
        <w:t xml:space="preserve">. </w:t>
      </w:r>
      <w:r w:rsidR="00E3329A">
        <w:t xml:space="preserve">Sqitch adalah sebuah </w:t>
      </w:r>
      <w:r w:rsidR="00E3329A" w:rsidRPr="00167B05">
        <w:rPr>
          <w:i/>
        </w:rPr>
        <w:t>database change management system / framework</w:t>
      </w:r>
      <w:r w:rsidR="00E3329A">
        <w:t xml:space="preserve">. Dengan menggunakan sqitch, proses migrasi atau pengembangan </w:t>
      </w:r>
      <w:r w:rsidR="00E3329A" w:rsidRPr="00167B05">
        <w:rPr>
          <w:i/>
        </w:rPr>
        <w:t>script</w:t>
      </w:r>
      <w:r w:rsidR="00E3329A">
        <w:t xml:space="preserve"> SQL jauh lebih mudah.</w:t>
      </w:r>
    </w:p>
    <w:p w14:paraId="339155ED" w14:textId="77777777" w:rsidR="00E330B8" w:rsidRPr="003F19B4" w:rsidRDefault="00E3329A" w:rsidP="000F3C1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PgAdmin. </w:t>
      </w:r>
      <w:r>
        <w:t>PgAdmin</w:t>
      </w:r>
      <w:r w:rsidR="006C0DCC">
        <w:t xml:space="preserve"> adalah </w:t>
      </w:r>
      <w:r w:rsidR="00626A81">
        <w:t xml:space="preserve">aplikasi / </w:t>
      </w:r>
      <w:r w:rsidR="006C0DCC" w:rsidRPr="00167B05">
        <w:rPr>
          <w:i/>
        </w:rPr>
        <w:t>platform</w:t>
      </w:r>
      <w:r w:rsidR="00C110CE" w:rsidRPr="00167B05">
        <w:rPr>
          <w:i/>
        </w:rPr>
        <w:t xml:space="preserve"> Open Source</w:t>
      </w:r>
      <w:r w:rsidR="00C110CE">
        <w:t xml:space="preserve"> yang digunakan untuk proses</w:t>
      </w:r>
      <w:r w:rsidR="006C0DCC">
        <w:t xml:space="preserve"> administrasi dan pengembangan DBMS PostgreSQL</w:t>
      </w:r>
      <w:r w:rsidR="00626A81">
        <w:t xml:space="preserve">. Aplikasi ini bisa digunakan di Linux, FreeBSD, Solaris, MacOS, </w:t>
      </w:r>
      <w:r w:rsidR="007F1532">
        <w:t>maupun Windows.</w:t>
      </w:r>
    </w:p>
    <w:p w14:paraId="699A472D" w14:textId="77777777" w:rsidR="003F19B4" w:rsidRPr="000012C2" w:rsidRDefault="003F19B4" w:rsidP="000F3C1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Jenkins. </w:t>
      </w:r>
      <w:r>
        <w:t xml:space="preserve">Jenkins adalah suatu </w:t>
      </w:r>
      <w:r w:rsidRPr="003F19B4">
        <w:rPr>
          <w:i/>
        </w:rPr>
        <w:t>automation server</w:t>
      </w:r>
      <w:r>
        <w:t xml:space="preserve"> yang berjalan di atas Java. Setiap kali </w:t>
      </w:r>
      <w:r w:rsidRPr="003F19B4">
        <w:rPr>
          <w:i/>
        </w:rPr>
        <w:t>engineer</w:t>
      </w:r>
      <w:r>
        <w:t xml:space="preserve"> melakukan </w:t>
      </w:r>
      <w:r w:rsidRPr="003F19B4">
        <w:rPr>
          <w:i/>
        </w:rPr>
        <w:t xml:space="preserve">request </w:t>
      </w:r>
      <w:r>
        <w:rPr>
          <w:i/>
        </w:rPr>
        <w:t xml:space="preserve">code </w:t>
      </w:r>
      <w:r w:rsidRPr="003F19B4">
        <w:rPr>
          <w:i/>
        </w:rPr>
        <w:t>review</w:t>
      </w:r>
      <w:r>
        <w:t xml:space="preserve">, maka </w:t>
      </w:r>
      <w:r w:rsidRPr="003F19B4">
        <w:rPr>
          <w:i/>
        </w:rPr>
        <w:t>server</w:t>
      </w:r>
      <w:r>
        <w:t xml:space="preserve"> </w:t>
      </w:r>
      <w:proofErr w:type="gramStart"/>
      <w:r>
        <w:t>akan</w:t>
      </w:r>
      <w:proofErr w:type="gramEnd"/>
      <w:r>
        <w:t xml:space="preserve"> melakukan proses </w:t>
      </w:r>
      <w:r w:rsidRPr="003F19B4">
        <w:rPr>
          <w:i/>
        </w:rPr>
        <w:t>build</w:t>
      </w:r>
      <w:r>
        <w:t xml:space="preserve"> pada kode. Kode </w:t>
      </w:r>
      <w:proofErr w:type="gramStart"/>
      <w:r>
        <w:t>akan</w:t>
      </w:r>
      <w:proofErr w:type="gramEnd"/>
      <w:r>
        <w:t xml:space="preserve"> bisa di-</w:t>
      </w:r>
      <w:r w:rsidRPr="003F19B4">
        <w:rPr>
          <w:i/>
        </w:rPr>
        <w:t>accept</w:t>
      </w:r>
      <w:r>
        <w:t xml:space="preserve"> jika sudah berhasil melewati proses </w:t>
      </w:r>
      <w:r w:rsidRPr="003F19B4">
        <w:rPr>
          <w:i/>
        </w:rPr>
        <w:t>build</w:t>
      </w:r>
      <w:r>
        <w:t xml:space="preserve"> dari Jenkins ini.</w:t>
      </w:r>
    </w:p>
    <w:p w14:paraId="5EA980A2" w14:textId="77777777" w:rsidR="000012C2" w:rsidRDefault="000012C2" w:rsidP="000012C2">
      <w:r>
        <w:lastRenderedPageBreak/>
        <w:t>Bahasa pemrograman yang digunakan dan dipelajari selama proses kerja praktik ini antara lain Bash, Java, HTML, CSS, Javascript, dan SQL.</w:t>
      </w:r>
    </w:p>
    <w:p w14:paraId="27B8A749" w14:textId="77777777" w:rsidR="00105FFF" w:rsidRPr="00BC17DC" w:rsidRDefault="00BC17DC" w:rsidP="00BC17DC">
      <w:pPr>
        <w:pStyle w:val="Heading2"/>
        <w:numPr>
          <w:ilvl w:val="1"/>
          <w:numId w:val="1"/>
        </w:numPr>
        <w:ind w:left="567" w:hanging="567"/>
        <w:rPr>
          <w:lang w:val="id-ID"/>
        </w:rPr>
      </w:pPr>
      <w:r>
        <w:t>Non-Teknis</w:t>
      </w:r>
    </w:p>
    <w:p w14:paraId="71F66C97" w14:textId="7899D7E7" w:rsidR="00E330B8" w:rsidRDefault="00635FA0" w:rsidP="00E330B8">
      <w:r w:rsidRPr="00D462DF">
        <w:t xml:space="preserve">Selain hal-hal teknis yang pelaksana KP dapatkan selama proses kerja praktik, pelaksana KP juga </w:t>
      </w:r>
      <w:ins w:id="228" w:author="RMahendra" w:date="2016-12-12T09:59:00Z">
        <w:r w:rsidR="000F3AEC">
          <w:rPr>
            <w:lang w:val="id-ID"/>
          </w:rPr>
          <w:t>mempelajari</w:t>
        </w:r>
      </w:ins>
      <w:ins w:id="229" w:author="Arsi Alhafis" w:date="2016-12-28T14:03:00Z">
        <w:r w:rsidR="006D2C50">
          <w:t xml:space="preserve"> </w:t>
        </w:r>
      </w:ins>
      <w:del w:id="230" w:author="RMahendra" w:date="2016-12-12T09:59:00Z">
        <w:r w:rsidRPr="00D462DF" w:rsidDel="000F3AEC">
          <w:delText xml:space="preserve">mendapatkan </w:delText>
        </w:r>
      </w:del>
      <w:r w:rsidRPr="00D462DF">
        <w:t>beberapa hal non-tekni</w:t>
      </w:r>
      <w:r w:rsidR="00B80C98" w:rsidRPr="00D462DF">
        <w:t xml:space="preserve">s. </w:t>
      </w:r>
      <w:proofErr w:type="gramStart"/>
      <w:r w:rsidR="00B80C98" w:rsidRPr="00D462DF">
        <w:t>Pelaksana KP dituntut harus mampu mengatur waktunya dengan baik, dikarenakan Traveloka memiliki waktu kerja yang fleksibel.</w:t>
      </w:r>
      <w:proofErr w:type="gramEnd"/>
      <w:r w:rsidR="00B80C98" w:rsidRPr="00D462DF">
        <w:t xml:space="preserve"> </w:t>
      </w:r>
      <w:commentRangeStart w:id="231"/>
      <w:r w:rsidR="00B80C98" w:rsidRPr="00D462DF">
        <w:t xml:space="preserve">Pelaksana KP harus </w:t>
      </w:r>
      <w:del w:id="232" w:author="Arsi Alhafis" w:date="2016-12-28T14:05:00Z">
        <w:r w:rsidR="00B80C98" w:rsidRPr="00D462DF" w:rsidDel="00E86A1E">
          <w:delText xml:space="preserve">sering </w:delText>
        </w:r>
      </w:del>
      <w:r w:rsidR="00B80C98" w:rsidRPr="00D462DF">
        <w:t xml:space="preserve">berkomunikasi dengan anggota </w:t>
      </w:r>
      <w:proofErr w:type="gramStart"/>
      <w:r w:rsidR="00B80C98" w:rsidRPr="00D462DF">
        <w:t>tim</w:t>
      </w:r>
      <w:proofErr w:type="gramEnd"/>
      <w:r w:rsidR="00B80C98" w:rsidRPr="00D462DF">
        <w:t xml:space="preserve"> yang lain</w:t>
      </w:r>
      <w:ins w:id="233" w:author="Arsi Alhafis" w:date="2016-12-28T14:06:00Z">
        <w:r w:rsidR="00E86A1E">
          <w:t xml:space="preserve"> perihal jam datang ke kantor</w:t>
        </w:r>
      </w:ins>
      <w:r w:rsidR="00B80C98" w:rsidRPr="00D462DF">
        <w:t xml:space="preserve"> karena sering diadakannya </w:t>
      </w:r>
      <w:r w:rsidR="00B80C98" w:rsidRPr="00D462DF">
        <w:rPr>
          <w:i/>
        </w:rPr>
        <w:t>meeting</w:t>
      </w:r>
      <w:r w:rsidR="00B80C98" w:rsidRPr="00D462DF">
        <w:t xml:space="preserve"> yang</w:t>
      </w:r>
      <w:ins w:id="234" w:author="Arsi Alhafis" w:date="2016-12-28T14:08:00Z">
        <w:r w:rsidR="00C3783A">
          <w:t xml:space="preserve"> insidental</w:t>
        </w:r>
      </w:ins>
      <w:del w:id="235" w:author="Arsi Alhafis" w:date="2016-12-28T14:08:00Z">
        <w:r w:rsidR="00B80C98" w:rsidRPr="00D462DF" w:rsidDel="00C3783A">
          <w:delText xml:space="preserve"> mendadak</w:delText>
        </w:r>
      </w:del>
      <w:ins w:id="236" w:author="Arsi Alhafis" w:date="2016-12-28T14:07:00Z">
        <w:r w:rsidR="00E86A1E">
          <w:t xml:space="preserve">, sehingga beberapa kali jadwal </w:t>
        </w:r>
        <w:r w:rsidR="00E86A1E" w:rsidRPr="00C3783A">
          <w:rPr>
            <w:i/>
            <w:rPrChange w:id="237" w:author="Arsi Alhafis" w:date="2016-12-28T14:08:00Z">
              <w:rPr/>
            </w:rPrChange>
          </w:rPr>
          <w:t>meeting</w:t>
        </w:r>
        <w:r w:rsidR="00E86A1E">
          <w:t xml:space="preserve"> diatur ulang karena ada anggota tim yang belum atau tidak datang ke kantor</w:t>
        </w:r>
      </w:ins>
      <w:r w:rsidR="00B80C98" w:rsidRPr="00D462DF">
        <w:t xml:space="preserve">. </w:t>
      </w:r>
      <w:commentRangeEnd w:id="231"/>
      <w:r w:rsidR="000F3AEC">
        <w:rPr>
          <w:rStyle w:val="CommentReference"/>
        </w:rPr>
        <w:commentReference w:id="231"/>
      </w:r>
    </w:p>
    <w:p w14:paraId="15B0CB3A" w14:textId="77777777" w:rsidR="00867E50" w:rsidRPr="00E330B8" w:rsidRDefault="007A6818" w:rsidP="00E330B8">
      <w:r>
        <w:t>Ko</w:t>
      </w:r>
      <w:r w:rsidR="00B80C98" w:rsidRPr="00D462DF">
        <w:t>munikasi</w:t>
      </w:r>
      <w:r w:rsidR="00397B08" w:rsidRPr="00D462DF">
        <w:t xml:space="preserve"> dalam bahasa Inggris</w:t>
      </w:r>
      <w:r w:rsidR="00B80C98" w:rsidRPr="00D462DF">
        <w:t xml:space="preserve"> juga dituntut untuk setiap pegawai di Traveloka</w:t>
      </w:r>
      <w:r w:rsidR="00397B08" w:rsidRPr="00D462DF">
        <w:t xml:space="preserve">, karena pegawai Traveloka tidak hanya dari Indonesia namun ada juga dari negara Asia Tenggara yang lain. </w:t>
      </w:r>
      <w:proofErr w:type="gramStart"/>
      <w:r w:rsidR="00D462DF" w:rsidRPr="00D462DF">
        <w:t xml:space="preserve">Pelaksana KP juga pernah mengikuti </w:t>
      </w:r>
      <w:commentRangeStart w:id="238"/>
      <w:r w:rsidR="00D462DF" w:rsidRPr="006D2C50">
        <w:rPr>
          <w:i/>
          <w:rPrChange w:id="239" w:author="Arsi Alhafis" w:date="2016-12-28T14:03:00Z">
            <w:rPr/>
          </w:rPrChange>
        </w:rPr>
        <w:t>meeting</w:t>
      </w:r>
      <w:commentRangeEnd w:id="238"/>
      <w:r w:rsidR="000F3AEC" w:rsidRPr="006D2C50">
        <w:rPr>
          <w:rStyle w:val="CommentReference"/>
          <w:i/>
          <w:rPrChange w:id="240" w:author="Arsi Alhafis" w:date="2016-12-28T14:03:00Z">
            <w:rPr>
              <w:rStyle w:val="CommentReference"/>
            </w:rPr>
          </w:rPrChange>
        </w:rPr>
        <w:commentReference w:id="238"/>
      </w:r>
      <w:r w:rsidR="00D462DF" w:rsidRPr="00D462DF">
        <w:t xml:space="preserve"> dengan seseorang dari Filipina sehingga harus menggunakan bahasa Inggris.</w:t>
      </w:r>
      <w:proofErr w:type="gramEnd"/>
      <w:r w:rsidR="00D462DF" w:rsidRPr="00D462DF">
        <w:t xml:space="preserve"> Pelaksana KP juga dituntut untuk lebih rajin bertanya dengan orang </w:t>
      </w:r>
      <w:proofErr w:type="gramStart"/>
      <w:r w:rsidR="00D462DF" w:rsidRPr="00D462DF">
        <w:t>lain</w:t>
      </w:r>
      <w:proofErr w:type="gramEnd"/>
      <w:r w:rsidR="00D462DF" w:rsidRPr="00D462DF">
        <w:t xml:space="preserve"> di Traveloka selain dengan mentor, dikarenakan kesibukan dari mentor.</w:t>
      </w:r>
      <w:r w:rsidR="003439CB">
        <w:t xml:space="preserve"> Selain itu minimnya </w:t>
      </w:r>
      <w:r w:rsidR="00867E50">
        <w:t xml:space="preserve">dokumentasi yang ada di Traveloka seringkali membuat pelaksana KP harus rajin belajar mandiri, bertanya pada </w:t>
      </w:r>
      <w:r w:rsidR="00867E50" w:rsidRPr="003439CB">
        <w:rPr>
          <w:i/>
        </w:rPr>
        <w:t>engineer</w:t>
      </w:r>
      <w:r w:rsidR="00867E50">
        <w:t xml:space="preserve"> lain, atau dengan </w:t>
      </w:r>
      <w:r w:rsidR="00867E50" w:rsidRPr="003439CB">
        <w:rPr>
          <w:i/>
        </w:rPr>
        <w:t>browsing</w:t>
      </w:r>
      <w:r w:rsidR="00867E50">
        <w:t xml:space="preserve"> di internet.</w:t>
      </w:r>
    </w:p>
    <w:p w14:paraId="3A7138FA" w14:textId="77777777" w:rsidR="00E330B8" w:rsidRDefault="00E330B8">
      <w:pPr>
        <w:spacing w:line="276" w:lineRule="auto"/>
        <w:jc w:val="left"/>
        <w:rPr>
          <w:rFonts w:eastAsiaTheme="majorEastAsia" w:cstheme="majorBidi"/>
          <w:b/>
          <w:bCs/>
          <w:szCs w:val="28"/>
          <w:lang w:val="id-ID"/>
        </w:rPr>
      </w:pPr>
      <w:r>
        <w:rPr>
          <w:lang w:val="id-ID"/>
        </w:rPr>
        <w:br w:type="page"/>
      </w:r>
    </w:p>
    <w:p w14:paraId="24A39E8C" w14:textId="77777777" w:rsidR="00E330B8" w:rsidRPr="008C19D9" w:rsidRDefault="00E330B8" w:rsidP="00E330B8">
      <w:pPr>
        <w:pStyle w:val="Heading1"/>
        <w:numPr>
          <w:ilvl w:val="0"/>
          <w:numId w:val="1"/>
        </w:numPr>
        <w:ind w:left="0" w:firstLine="0"/>
        <w:rPr>
          <w:lang w:val="id-ID"/>
        </w:rPr>
      </w:pPr>
      <w:r w:rsidRPr="005C253F">
        <w:rPr>
          <w:lang w:val="id-ID"/>
        </w:rPr>
        <w:lastRenderedPageBreak/>
        <w:br/>
      </w:r>
      <w:r>
        <w:t>ANALISIS PEKERJAAN KERJA PRAKTIK</w:t>
      </w:r>
    </w:p>
    <w:p w14:paraId="34061E87" w14:textId="77777777" w:rsidR="00E330B8" w:rsidRPr="005C253F" w:rsidRDefault="00A672EA" w:rsidP="00E330B8">
      <w:pPr>
        <w:pStyle w:val="Heading2"/>
        <w:numPr>
          <w:ilvl w:val="1"/>
          <w:numId w:val="1"/>
        </w:numPr>
        <w:ind w:left="567" w:hanging="567"/>
        <w:rPr>
          <w:lang w:val="id-ID"/>
        </w:rPr>
      </w:pPr>
      <w:r>
        <w:t>Kesesuaian dan Perbedaan D</w:t>
      </w:r>
      <w:r w:rsidR="00E330B8">
        <w:t>engan KAKP</w:t>
      </w:r>
    </w:p>
    <w:p w14:paraId="69CDE753" w14:textId="551A16A7" w:rsidR="00E330B8" w:rsidRPr="004C70FE" w:rsidRDefault="008C19D9" w:rsidP="00E330B8">
      <w:proofErr w:type="gramStart"/>
      <w:r w:rsidRPr="004C70FE">
        <w:t>Pada minggu pertama sampai dengan minggu ke-</w:t>
      </w:r>
      <w:r w:rsidR="00310A81" w:rsidRPr="004C70FE">
        <w:t>8</w:t>
      </w:r>
      <w:r w:rsidRPr="004C70FE">
        <w:t xml:space="preserve">, tidak ada perbedaan yang cukup </w:t>
      </w:r>
      <w:r w:rsidR="00310A81" w:rsidRPr="004C70FE">
        <w:t>berarti</w:t>
      </w:r>
      <w:r w:rsidRPr="004C70FE">
        <w:t xml:space="preserve"> antara KAKP dengan pelaksanaannya.</w:t>
      </w:r>
      <w:proofErr w:type="gramEnd"/>
      <w:r w:rsidR="00D71060" w:rsidRPr="004C70FE">
        <w:t xml:space="preserve"> Pada minggu pertama</w:t>
      </w:r>
      <w:ins w:id="241" w:author="Arsi Alhafis" w:date="2016-12-28T14:08:00Z">
        <w:r w:rsidR="00C3783A">
          <w:t>,</w:t>
        </w:r>
      </w:ins>
      <w:commentRangeStart w:id="242"/>
      <w:r w:rsidR="00D71060" w:rsidRPr="004C70FE">
        <w:t xml:space="preserve"> </w:t>
      </w:r>
      <w:commentRangeEnd w:id="242"/>
      <w:r w:rsidR="000F3AEC">
        <w:rPr>
          <w:rStyle w:val="CommentReference"/>
        </w:rPr>
        <w:commentReference w:id="242"/>
      </w:r>
      <w:r w:rsidR="00D71060" w:rsidRPr="004C70FE">
        <w:t xml:space="preserve">dilakukan </w:t>
      </w:r>
      <w:r w:rsidR="00D71060" w:rsidRPr="004C70FE">
        <w:rPr>
          <w:i/>
        </w:rPr>
        <w:t>meeting</w:t>
      </w:r>
      <w:r w:rsidR="00D71060" w:rsidRPr="004C70FE">
        <w:t xml:space="preserve"> pertama dengan </w:t>
      </w:r>
      <w:proofErr w:type="gramStart"/>
      <w:r w:rsidR="00D71060" w:rsidRPr="004C70FE">
        <w:t>tim</w:t>
      </w:r>
      <w:proofErr w:type="gramEnd"/>
      <w:r w:rsidR="00D71060" w:rsidRPr="004C70FE">
        <w:t xml:space="preserve"> dan </w:t>
      </w:r>
      <w:r w:rsidR="00D71060" w:rsidRPr="004C70FE">
        <w:rPr>
          <w:i/>
        </w:rPr>
        <w:t>setup environment</w:t>
      </w:r>
      <w:r w:rsidR="00D71060" w:rsidRPr="004C70FE">
        <w:t xml:space="preserve"> di laptop yang memakan waktu cukup lama.</w:t>
      </w:r>
      <w:r w:rsidR="0049569A" w:rsidRPr="004C70FE">
        <w:t xml:space="preserve"> </w:t>
      </w:r>
      <w:del w:id="243" w:author="RMahendra" w:date="2016-12-12T10:01:00Z">
        <w:r w:rsidR="0049569A" w:rsidRPr="004C70FE" w:rsidDel="000F3AEC">
          <w:delText xml:space="preserve">Serta </w:delText>
        </w:r>
      </w:del>
      <w:proofErr w:type="gramStart"/>
      <w:ins w:id="244" w:author="Arsi Alhafis" w:date="2016-12-28T14:21:00Z">
        <w:r w:rsidR="00797946">
          <w:t>P</w:t>
        </w:r>
      </w:ins>
      <w:del w:id="245" w:author="Arsi Alhafis" w:date="2016-12-28T14:21:00Z">
        <w:r w:rsidR="0049569A" w:rsidRPr="004C70FE" w:rsidDel="00797946">
          <w:delText>p</w:delText>
        </w:r>
      </w:del>
      <w:r w:rsidR="0049569A" w:rsidRPr="004C70FE">
        <w:t xml:space="preserve">ada minggu kedua pelaksana KP masih diminta untuk belajar terlebih dahulu dengan membaca-baca dokumentasi serta melakukan </w:t>
      </w:r>
      <w:r w:rsidR="0049569A" w:rsidRPr="004C70FE">
        <w:rPr>
          <w:i/>
        </w:rPr>
        <w:t>debugging</w:t>
      </w:r>
      <w:r w:rsidR="0049569A" w:rsidRPr="004C70FE">
        <w:t xml:space="preserve"> ke proyek </w:t>
      </w:r>
      <w:r w:rsidR="0049569A" w:rsidRPr="004C70FE">
        <w:rPr>
          <w:i/>
        </w:rPr>
        <w:t>dashboard</w:t>
      </w:r>
      <w:r w:rsidR="0049569A" w:rsidRPr="004C70FE">
        <w:t xml:space="preserve"> yang sudah ada di TERA.</w:t>
      </w:r>
      <w:proofErr w:type="gramEnd"/>
    </w:p>
    <w:p w14:paraId="1B304388" w14:textId="32DC0C62" w:rsidR="007213AA" w:rsidRPr="004C70FE" w:rsidRDefault="00310A81" w:rsidP="00E330B8">
      <w:proofErr w:type="gramStart"/>
      <w:r w:rsidRPr="004C70FE">
        <w:t xml:space="preserve">Perbedaan </w:t>
      </w:r>
      <w:r w:rsidR="007213AA" w:rsidRPr="004C70FE">
        <w:t>yang besar muncul</w:t>
      </w:r>
      <w:r w:rsidRPr="004C70FE">
        <w:t xml:space="preserve"> pada minggu ke-9 dan minggu ke-10.</w:t>
      </w:r>
      <w:proofErr w:type="gramEnd"/>
      <w:r w:rsidR="007213AA" w:rsidRPr="004C70FE">
        <w:t xml:space="preserve"> Pada KAKP, seharusnya pelaksana KP </w:t>
      </w:r>
      <w:proofErr w:type="gramStart"/>
      <w:r w:rsidR="007213AA" w:rsidRPr="004C70FE">
        <w:t>akan</w:t>
      </w:r>
      <w:proofErr w:type="gramEnd"/>
      <w:r w:rsidR="007213AA" w:rsidRPr="004C70FE">
        <w:t xml:space="preserve"> </w:t>
      </w:r>
      <w:r w:rsidR="007213AA" w:rsidRPr="000F3AEC">
        <w:rPr>
          <w:highlight w:val="yellow"/>
          <w:rPrChange w:id="246" w:author="RMahendra" w:date="2016-12-12T10:01:00Z">
            <w:rPr/>
          </w:rPrChange>
        </w:rPr>
        <w:t>mengerja</w:t>
      </w:r>
      <w:ins w:id="247" w:author="Arsi Alhafis" w:date="2016-12-28T14:21:00Z">
        <w:r w:rsidR="00452FAF">
          <w:rPr>
            <w:highlight w:val="yellow"/>
          </w:rPr>
          <w:t>k</w:t>
        </w:r>
      </w:ins>
      <w:del w:id="248" w:author="Arsi Alhafis" w:date="2016-12-28T14:21:00Z">
        <w:r w:rsidR="007213AA" w:rsidRPr="000F3AEC" w:rsidDel="00452FAF">
          <w:rPr>
            <w:highlight w:val="yellow"/>
            <w:rPrChange w:id="249" w:author="RMahendra" w:date="2016-12-12T10:01:00Z">
              <w:rPr/>
            </w:rPrChange>
          </w:rPr>
          <w:delText>l</w:delText>
        </w:r>
      </w:del>
      <w:r w:rsidR="007213AA" w:rsidRPr="000F3AEC">
        <w:rPr>
          <w:highlight w:val="yellow"/>
          <w:rPrChange w:id="250" w:author="RMahendra" w:date="2016-12-12T10:01:00Z">
            <w:rPr/>
          </w:rPrChange>
        </w:rPr>
        <w:t>an</w:t>
      </w:r>
      <w:r w:rsidR="007213AA" w:rsidRPr="004C70FE">
        <w:t xml:space="preserve"> </w:t>
      </w:r>
      <w:r w:rsidR="007213AA" w:rsidRPr="004C70FE">
        <w:rPr>
          <w:i/>
        </w:rPr>
        <w:t>frontend</w:t>
      </w:r>
      <w:r w:rsidR="007213AA" w:rsidRPr="004C70FE">
        <w:t xml:space="preserve"> dari </w:t>
      </w:r>
      <w:r w:rsidR="007213AA" w:rsidRPr="004C70FE">
        <w:rPr>
          <w:i/>
        </w:rPr>
        <w:t>M</w:t>
      </w:r>
      <w:r w:rsidR="00505368">
        <w:rPr>
          <w:i/>
        </w:rPr>
        <w:t xml:space="preserve">arket </w:t>
      </w:r>
      <w:r w:rsidR="007213AA" w:rsidRPr="004C70FE">
        <w:rPr>
          <w:i/>
        </w:rPr>
        <w:t>M</w:t>
      </w:r>
      <w:r w:rsidR="00505368">
        <w:rPr>
          <w:i/>
        </w:rPr>
        <w:t>anager</w:t>
      </w:r>
      <w:r w:rsidR="007213AA" w:rsidRPr="004C70FE">
        <w:rPr>
          <w:i/>
        </w:rPr>
        <w:t xml:space="preserve"> Production Dashboard</w:t>
      </w:r>
      <w:r w:rsidR="007213AA" w:rsidRPr="004C70FE">
        <w:t xml:space="preserve"> ini. Namun pada akhirnya, pelaksana KP </w:t>
      </w:r>
      <w:proofErr w:type="gramStart"/>
      <w:r w:rsidR="007213AA" w:rsidRPr="004C70FE">
        <w:t>sama</w:t>
      </w:r>
      <w:proofErr w:type="gramEnd"/>
      <w:r w:rsidR="007213AA" w:rsidRPr="004C70FE">
        <w:t xml:space="preserve"> sekali tidak menyentuh </w:t>
      </w:r>
      <w:r w:rsidR="007213AA" w:rsidRPr="004C70FE">
        <w:rPr>
          <w:i/>
        </w:rPr>
        <w:t>frontend</w:t>
      </w:r>
      <w:r w:rsidR="007213AA" w:rsidRPr="004C70FE">
        <w:t xml:space="preserve"> dikarenakan anggota tim yang bertugas sebagai </w:t>
      </w:r>
      <w:r w:rsidR="007213AA" w:rsidRPr="004C70FE">
        <w:rPr>
          <w:i/>
        </w:rPr>
        <w:t>UI Developer</w:t>
      </w:r>
      <w:r w:rsidR="007213AA" w:rsidRPr="004C70FE">
        <w:t xml:space="preserve"> yang merancang HTML dan CSS, sedang fokus ke proyek yang lain sehingga pelaksana KP belum bisa memulai mengerjakan </w:t>
      </w:r>
      <w:r w:rsidR="007213AA" w:rsidRPr="004C70FE">
        <w:rPr>
          <w:i/>
        </w:rPr>
        <w:t>frontend</w:t>
      </w:r>
      <w:r w:rsidR="007213AA" w:rsidRPr="004C70FE">
        <w:t>.</w:t>
      </w:r>
    </w:p>
    <w:p w14:paraId="259B6CDC" w14:textId="77777777" w:rsidR="0049569A" w:rsidRPr="004C70FE" w:rsidRDefault="007213AA" w:rsidP="00E330B8">
      <w:proofErr w:type="gramStart"/>
      <w:r w:rsidRPr="004C70FE">
        <w:t>Akhirnya pada minggu ke-9 dan minggu ke-10 ini, pelaksana KP mengerjakan hal-hal yang tidak direncanakan sebelumnya</w:t>
      </w:r>
      <w:r w:rsidR="00A7534A" w:rsidRPr="004C70FE">
        <w:t>.</w:t>
      </w:r>
      <w:proofErr w:type="gramEnd"/>
      <w:r w:rsidR="00A7534A" w:rsidRPr="004C70FE">
        <w:t xml:space="preserve"> Hal-hal tersebut antara </w:t>
      </w:r>
      <w:proofErr w:type="gramStart"/>
      <w:r w:rsidR="00A7534A" w:rsidRPr="004C70FE">
        <w:t>lain</w:t>
      </w:r>
      <w:proofErr w:type="gramEnd"/>
      <w:r w:rsidR="00A7534A" w:rsidRPr="004C70FE">
        <w:t xml:space="preserve"> melakukan </w:t>
      </w:r>
      <w:r w:rsidR="00A7534A" w:rsidRPr="004C70FE">
        <w:rPr>
          <w:i/>
        </w:rPr>
        <w:t>code review</w:t>
      </w:r>
      <w:r w:rsidR="00A7534A" w:rsidRPr="004C70FE">
        <w:t xml:space="preserve"> ke </w:t>
      </w:r>
      <w:r w:rsidR="004C70FE" w:rsidRPr="004C70FE">
        <w:rPr>
          <w:i/>
        </w:rPr>
        <w:t>repository</w:t>
      </w:r>
      <w:r w:rsidR="004C70FE">
        <w:rPr>
          <w:i/>
        </w:rPr>
        <w:t xml:space="preserve"> </w:t>
      </w:r>
      <w:r w:rsidR="004C70FE">
        <w:t>SQL</w:t>
      </w:r>
      <w:r w:rsidR="00A7534A" w:rsidRPr="004C70FE">
        <w:t>.</w:t>
      </w:r>
      <w:r w:rsidRPr="004C70FE">
        <w:t xml:space="preserve"> </w:t>
      </w:r>
      <w:r w:rsidR="00A7534A" w:rsidRPr="004C70FE">
        <w:t xml:space="preserve">Sebelumnya pelaksana KP dan mentor / </w:t>
      </w:r>
      <w:r w:rsidR="00A7534A" w:rsidRPr="004C70FE">
        <w:rPr>
          <w:i/>
        </w:rPr>
        <w:t>lead</w:t>
      </w:r>
      <w:r w:rsidR="00A7534A" w:rsidRPr="004C70FE">
        <w:t xml:space="preserve"> tidak mengetahui jika pada </w:t>
      </w:r>
      <w:r w:rsidR="00A7534A" w:rsidRPr="004C70FE">
        <w:rPr>
          <w:i/>
        </w:rPr>
        <w:t>repository</w:t>
      </w:r>
      <w:r w:rsidR="00A7534A" w:rsidRPr="004C70FE">
        <w:t xml:space="preserve"> SQL memerlukan proses </w:t>
      </w:r>
      <w:r w:rsidR="00A7534A" w:rsidRPr="004C70FE">
        <w:rPr>
          <w:i/>
        </w:rPr>
        <w:t>code review</w:t>
      </w:r>
      <w:r w:rsidR="00A7534A" w:rsidRPr="004C70FE">
        <w:t xml:space="preserve"> seperti pada </w:t>
      </w:r>
      <w:r w:rsidR="00A7534A" w:rsidRPr="004C70FE">
        <w:rPr>
          <w:i/>
        </w:rPr>
        <w:t>product repository</w:t>
      </w:r>
      <w:r w:rsidR="00A7534A" w:rsidRPr="004C70FE">
        <w:t xml:space="preserve">. </w:t>
      </w:r>
      <w:proofErr w:type="gramStart"/>
      <w:r w:rsidR="00A7534A" w:rsidRPr="004C70FE">
        <w:t xml:space="preserve">Oleh karena itu, pelakasana KP bersama dengan </w:t>
      </w:r>
      <w:r w:rsidR="00A7534A" w:rsidRPr="004C70FE">
        <w:rPr>
          <w:i/>
        </w:rPr>
        <w:t>data analyst</w:t>
      </w:r>
      <w:r w:rsidR="00A7534A" w:rsidRPr="004C70FE">
        <w:t xml:space="preserve"> melakukan iterasi berkali-kali</w:t>
      </w:r>
      <w:r w:rsidR="004C70FE">
        <w:t xml:space="preserve"> pada </w:t>
      </w:r>
      <w:r w:rsidR="004C70FE" w:rsidRPr="004C70FE">
        <w:rPr>
          <w:i/>
        </w:rPr>
        <w:t>script</w:t>
      </w:r>
      <w:r w:rsidR="004C70FE">
        <w:t xml:space="preserve"> SQL</w:t>
      </w:r>
      <w:r w:rsidR="00A7534A" w:rsidRPr="004C70FE">
        <w:t xml:space="preserve"> sampai hari terakhir kerja praktik.</w:t>
      </w:r>
      <w:proofErr w:type="gramEnd"/>
    </w:p>
    <w:p w14:paraId="56ABED17" w14:textId="12BBD5CE" w:rsidR="004C70FE" w:rsidRPr="004C70FE" w:rsidRDefault="004C70FE" w:rsidP="00E330B8">
      <w:r w:rsidRPr="004C70FE">
        <w:t xml:space="preserve">Pada dua minggu </w:t>
      </w:r>
      <w:r>
        <w:t>tersebut,</w:t>
      </w:r>
      <w:r w:rsidRPr="004C70FE">
        <w:t xml:space="preserve"> pelaksana KP juga melaksanakan </w:t>
      </w:r>
      <w:r w:rsidRPr="004C70FE">
        <w:rPr>
          <w:i/>
        </w:rPr>
        <w:t>meeting-meeting</w:t>
      </w:r>
      <w:r w:rsidRPr="004C70FE">
        <w:t xml:space="preserve"> tambahan dengan anggota </w:t>
      </w:r>
      <w:proofErr w:type="gramStart"/>
      <w:r w:rsidRPr="004C70FE">
        <w:t>tim</w:t>
      </w:r>
      <w:proofErr w:type="gramEnd"/>
      <w:r w:rsidRPr="004C70FE">
        <w:t xml:space="preserve"> yang berancana akan melanjutkan proyek ini. </w:t>
      </w:r>
      <w:proofErr w:type="gramStart"/>
      <w:r w:rsidRPr="004C70FE">
        <w:t xml:space="preserve">Karena pada proyek ini hanya pelaksana KP yang paling paham, perlu dilakukan transfer </w:t>
      </w:r>
      <w:r w:rsidRPr="004C70FE">
        <w:rPr>
          <w:i/>
        </w:rPr>
        <w:t>knowledge</w:t>
      </w:r>
      <w:r w:rsidRPr="004C70FE">
        <w:t xml:space="preserve"> </w:t>
      </w:r>
      <w:ins w:id="251" w:author="RMahendra" w:date="2016-12-12T10:02:00Z">
        <w:r w:rsidR="000F3AEC">
          <w:rPr>
            <w:lang w:val="id-ID"/>
          </w:rPr>
          <w:t>serta</w:t>
        </w:r>
      </w:ins>
      <w:ins w:id="252" w:author="Arsi Alhafis" w:date="2016-12-28T14:09:00Z">
        <w:r w:rsidR="009E50A2">
          <w:t xml:space="preserve"> </w:t>
        </w:r>
      </w:ins>
      <w:del w:id="253" w:author="RMahendra" w:date="2016-12-12T10:02:00Z">
        <w:r w:rsidRPr="004C70FE" w:rsidDel="000F3AEC">
          <w:delText xml:space="preserve">dan </w:delText>
        </w:r>
      </w:del>
      <w:r w:rsidRPr="004C70FE">
        <w:t xml:space="preserve">penambahan dokumentasi </w:t>
      </w:r>
      <w:ins w:id="254" w:author="RMahendra" w:date="2016-12-12T10:02:00Z">
        <w:r w:rsidR="000F3AEC">
          <w:rPr>
            <w:lang w:val="id-ID"/>
          </w:rPr>
          <w:t>dan</w:t>
        </w:r>
      </w:ins>
      <w:del w:id="255" w:author="RMahendra" w:date="2016-12-12T10:02:00Z">
        <w:r w:rsidRPr="004C70FE" w:rsidDel="000F3AEC">
          <w:delText>+</w:delText>
        </w:r>
      </w:del>
      <w:r w:rsidRPr="004C70FE">
        <w:t xml:space="preserve"> manual yang dirasa perlu</w:t>
      </w:r>
      <w:r>
        <w:t xml:space="preserve"> di C</w:t>
      </w:r>
      <w:r w:rsidRPr="004C70FE">
        <w:t>onfluence.</w:t>
      </w:r>
      <w:proofErr w:type="gramEnd"/>
    </w:p>
    <w:p w14:paraId="1CB37BE6" w14:textId="77777777" w:rsidR="00E330B8" w:rsidRPr="005C253F" w:rsidRDefault="008A348B" w:rsidP="00E330B8">
      <w:pPr>
        <w:pStyle w:val="Heading2"/>
        <w:numPr>
          <w:ilvl w:val="1"/>
          <w:numId w:val="1"/>
        </w:numPr>
        <w:ind w:left="567" w:hanging="567"/>
        <w:rPr>
          <w:lang w:val="id-ID"/>
        </w:rPr>
      </w:pPr>
      <w:r>
        <w:lastRenderedPageBreak/>
        <w:t>Kendala dan Cara Menanganinya</w:t>
      </w:r>
    </w:p>
    <w:p w14:paraId="2CA4F9A7" w14:textId="77777777" w:rsidR="008A348B" w:rsidRPr="00BD2A5E" w:rsidRDefault="00BD2A5E" w:rsidP="00E330B8">
      <w:r>
        <w:t>Dalam menyelesaikan p</w:t>
      </w:r>
      <w:r w:rsidR="007B343C" w:rsidRPr="00BD2A5E">
        <w:t>ekerjaan selama proses kerja praktik ini, pelaksana KP menemui beberapa kendala</w:t>
      </w:r>
      <w:r w:rsidR="00B767A0" w:rsidRPr="00BD2A5E">
        <w:t xml:space="preserve">. </w:t>
      </w:r>
      <w:del w:id="256" w:author="RMahendra" w:date="2016-12-12T10:03:00Z">
        <w:r w:rsidR="00B767A0" w:rsidRPr="00BD2A5E" w:rsidDel="007F1E78">
          <w:delText xml:space="preserve">Dikarenakan adanya beberapa </w:delText>
        </w:r>
      </w:del>
      <w:ins w:id="257" w:author="RMahendra" w:date="2016-12-12T10:03:00Z">
        <w:r w:rsidR="007F1E78">
          <w:rPr>
            <w:lang w:val="id-ID"/>
          </w:rPr>
          <w:t>B</w:t>
        </w:r>
        <w:r w:rsidR="007F1E78" w:rsidRPr="00BD2A5E">
          <w:t xml:space="preserve">eberapa </w:t>
        </w:r>
      </w:ins>
      <w:r w:rsidR="00B767A0" w:rsidRPr="00BD2A5E">
        <w:t xml:space="preserve">teknologi </w:t>
      </w:r>
      <w:del w:id="258" w:author="RMahendra" w:date="2016-12-12T10:03:00Z">
        <w:r w:rsidR="00B767A0" w:rsidRPr="00BD2A5E" w:rsidDel="007F1E78">
          <w:delText xml:space="preserve">yang </w:delText>
        </w:r>
      </w:del>
      <w:r w:rsidR="00B767A0" w:rsidRPr="00BD2A5E">
        <w:t xml:space="preserve">belum pernah </w:t>
      </w:r>
      <w:del w:id="259" w:author="RMahendra" w:date="2016-12-12T10:03:00Z">
        <w:r w:rsidR="00B767A0" w:rsidRPr="00BD2A5E" w:rsidDel="007F1E78">
          <w:delText xml:space="preserve">ditemui </w:delText>
        </w:r>
      </w:del>
      <w:ins w:id="260" w:author="RMahendra" w:date="2016-12-12T10:03:00Z">
        <w:r w:rsidR="007F1E78">
          <w:rPr>
            <w:lang w:val="id-ID"/>
          </w:rPr>
          <w:t>dipelajari oleh pelaksana KP</w:t>
        </w:r>
        <w:r w:rsidR="007F1E78" w:rsidRPr="00BD2A5E">
          <w:t xml:space="preserve"> </w:t>
        </w:r>
      </w:ins>
      <w:r w:rsidR="00B767A0" w:rsidRPr="00BD2A5E">
        <w:t>sebelumnya</w:t>
      </w:r>
      <w:ins w:id="261" w:author="RMahendra" w:date="2016-12-12T10:03:00Z">
        <w:r w:rsidR="007F1E78">
          <w:rPr>
            <w:lang w:val="id-ID"/>
          </w:rPr>
          <w:t>, baik</w:t>
        </w:r>
      </w:ins>
      <w:r w:rsidR="00B767A0" w:rsidRPr="00BD2A5E">
        <w:t xml:space="preserve"> pada saat perkuliahan</w:t>
      </w:r>
      <w:r>
        <w:t xml:space="preserve"> maupun di tempat lain</w:t>
      </w:r>
      <w:r w:rsidR="00B767A0" w:rsidRPr="00BD2A5E">
        <w:t xml:space="preserve">. </w:t>
      </w:r>
      <w:proofErr w:type="gramStart"/>
      <w:r w:rsidR="00B767A0" w:rsidRPr="00BD2A5E">
        <w:t>Hal ini dapat diatasi dengan melihat dokumentasi jika ada, bertanya langsung dengan orang-orang yang ahli pada bidang tersebut melalui Slack, atau dengan mencoba-coba teknologi tersebut.</w:t>
      </w:r>
      <w:proofErr w:type="gramEnd"/>
      <w:r w:rsidR="00B767A0" w:rsidRPr="00BD2A5E">
        <w:t xml:space="preserve"> </w:t>
      </w:r>
    </w:p>
    <w:p w14:paraId="500A4000" w14:textId="1CF39EBB" w:rsidR="00B767A0" w:rsidRPr="00BD2A5E" w:rsidRDefault="00B767A0" w:rsidP="00E330B8">
      <w:r w:rsidRPr="00BD2A5E">
        <w:t xml:space="preserve">Minimnya </w:t>
      </w:r>
      <w:r w:rsidRPr="00BD2A5E">
        <w:rPr>
          <w:i/>
        </w:rPr>
        <w:t>in-code documentation</w:t>
      </w:r>
      <w:r w:rsidRPr="00BD2A5E">
        <w:t xml:space="preserve"> pada beberapa kode yang sudah ada</w:t>
      </w:r>
      <w:commentRangeStart w:id="262"/>
      <w:r w:rsidRPr="00BD2A5E">
        <w:t>,</w:t>
      </w:r>
      <w:commentRangeEnd w:id="262"/>
      <w:r w:rsidR="007F1E78">
        <w:rPr>
          <w:rStyle w:val="CommentReference"/>
        </w:rPr>
        <w:commentReference w:id="262"/>
      </w:r>
      <w:r w:rsidRPr="00BD2A5E">
        <w:t xml:space="preserve"> membuat kode tersebut sulit untuk dibaca dan dipahami</w:t>
      </w:r>
      <w:r w:rsidR="00BD2A5E">
        <w:t>,</w:t>
      </w:r>
      <w:r w:rsidR="00482569" w:rsidRPr="00BD2A5E">
        <w:t xml:space="preserve"> sehingga pelaksana KP </w:t>
      </w:r>
      <w:commentRangeStart w:id="263"/>
      <w:r w:rsidR="00482569" w:rsidRPr="00BD2A5E">
        <w:t xml:space="preserve">harus membaca </w:t>
      </w:r>
      <w:r w:rsidR="00482569" w:rsidRPr="00BD2A5E">
        <w:rPr>
          <w:i/>
        </w:rPr>
        <w:t>wiki</w:t>
      </w:r>
      <w:r w:rsidR="00482569" w:rsidRPr="00BD2A5E">
        <w:t xml:space="preserve"> / Confluence untuk memaha</w:t>
      </w:r>
      <w:r w:rsidR="00BD2A5E" w:rsidRPr="00BD2A5E">
        <w:t xml:space="preserve">mi </w:t>
      </w:r>
      <w:r w:rsidR="00BD2A5E" w:rsidRPr="00BD2A5E">
        <w:rPr>
          <w:i/>
        </w:rPr>
        <w:t>flow</w:t>
      </w:r>
      <w:r w:rsidR="00BD2A5E" w:rsidRPr="00BD2A5E">
        <w:t xml:space="preserve"> dari kode</w:t>
      </w:r>
      <w:r w:rsidR="00BD2A5E">
        <w:t xml:space="preserve"> tersebut</w:t>
      </w:r>
      <w:ins w:id="264" w:author="Arsi Alhafis" w:date="2016-12-28T14:10:00Z">
        <w:r w:rsidR="00D03153">
          <w:t>. B</w:t>
        </w:r>
        <w:r w:rsidR="00DE45AC">
          <w:t xml:space="preserve">ahkan </w:t>
        </w:r>
      </w:ins>
      <w:ins w:id="265" w:author="Arsi Alhafis" w:date="2016-12-28T14:11:00Z">
        <w:r w:rsidR="00D03153">
          <w:t>ada</w:t>
        </w:r>
      </w:ins>
      <w:ins w:id="266" w:author="Arsi Alhafis" w:date="2016-12-28T14:10:00Z">
        <w:r w:rsidR="00DE45AC">
          <w:t xml:space="preserve"> juga dokumentasi yang tidak ditulis di wiki</w:t>
        </w:r>
      </w:ins>
      <w:ins w:id="267" w:author="Arsi Alhafis" w:date="2016-12-28T14:12:00Z">
        <w:r w:rsidR="00D03153">
          <w:t xml:space="preserve"> sehingga pelaksana KP harus bertanya langsung ke </w:t>
        </w:r>
        <w:r w:rsidR="00D03153" w:rsidRPr="00D03153">
          <w:rPr>
            <w:i/>
            <w:rPrChange w:id="268" w:author="Arsi Alhafis" w:date="2016-12-28T14:12:00Z">
              <w:rPr/>
            </w:rPrChange>
          </w:rPr>
          <w:t>engineer</w:t>
        </w:r>
        <w:r w:rsidR="00D03153">
          <w:t xml:space="preserve"> yang membuat kode tersebut</w:t>
        </w:r>
      </w:ins>
      <w:ins w:id="269" w:author="Arsi Alhafis" w:date="2016-12-28T14:10:00Z">
        <w:r w:rsidR="00DE45AC">
          <w:t>.</w:t>
        </w:r>
      </w:ins>
      <w:del w:id="270" w:author="Arsi Alhafis" w:date="2016-12-28T14:10:00Z">
        <w:r w:rsidR="00BD2A5E" w:rsidRPr="00BD2A5E" w:rsidDel="00DE45AC">
          <w:delText xml:space="preserve"> meskipun terkadang tidak ada di wiki</w:delText>
        </w:r>
      </w:del>
      <w:r w:rsidRPr="00BD2A5E">
        <w:t>.</w:t>
      </w:r>
      <w:commentRangeEnd w:id="263"/>
      <w:r w:rsidR="007F1E78">
        <w:rPr>
          <w:rStyle w:val="CommentReference"/>
        </w:rPr>
        <w:commentReference w:id="263"/>
      </w:r>
      <w:r w:rsidRPr="00BD2A5E">
        <w:t xml:space="preserve"> Hal ini bisa disebabkan karena setiap </w:t>
      </w:r>
      <w:r w:rsidRPr="00BD2A5E">
        <w:rPr>
          <w:i/>
        </w:rPr>
        <w:t>engineer</w:t>
      </w:r>
      <w:r w:rsidRPr="00BD2A5E">
        <w:t xml:space="preserve"> di Traveloka lebih </w:t>
      </w:r>
      <w:r w:rsidR="00BD2A5E" w:rsidRPr="00BD2A5E">
        <w:t>fok</w:t>
      </w:r>
      <w:r w:rsidRPr="00BD2A5E">
        <w:t>us ke penyelesaian</w:t>
      </w:r>
      <w:ins w:id="271" w:author="Arsi Alhafis" w:date="2016-12-28T14:12:00Z">
        <w:r w:rsidR="00E823AD">
          <w:t xml:space="preserve"> fitur</w:t>
        </w:r>
      </w:ins>
      <w:r w:rsidRPr="00BD2A5E">
        <w:t xml:space="preserve"> </w:t>
      </w:r>
      <w:del w:id="272" w:author="Arsi Alhafis" w:date="2016-12-28T14:12:00Z">
        <w:r w:rsidRPr="007F1E78" w:rsidDel="00E823AD">
          <w:rPr>
            <w:highlight w:val="yellow"/>
            <w:rPrChange w:id="273" w:author="RMahendra" w:date="2016-12-12T10:08:00Z">
              <w:rPr/>
            </w:rPrChange>
          </w:rPr>
          <w:delText>ketimbang</w:delText>
        </w:r>
        <w:r w:rsidRPr="00BD2A5E" w:rsidDel="00E823AD">
          <w:delText xml:space="preserve"> </w:delText>
        </w:r>
      </w:del>
      <w:ins w:id="274" w:author="Arsi Alhafis" w:date="2016-12-28T14:12:00Z">
        <w:r w:rsidR="00E823AD">
          <w:t>dibandingkan</w:t>
        </w:r>
        <w:r w:rsidR="00E823AD" w:rsidRPr="00BD2A5E">
          <w:t xml:space="preserve"> </w:t>
        </w:r>
      </w:ins>
      <w:r w:rsidRPr="00BD2A5E">
        <w:t xml:space="preserve">membuat dokumentasi, dan juga setiap </w:t>
      </w:r>
      <w:proofErr w:type="gramStart"/>
      <w:r w:rsidRPr="00BD2A5E">
        <w:t>tim</w:t>
      </w:r>
      <w:proofErr w:type="gramEnd"/>
      <w:r w:rsidRPr="00BD2A5E">
        <w:t xml:space="preserve"> tidak terlalu mewajibkan </w:t>
      </w:r>
      <w:r w:rsidRPr="00BD2A5E">
        <w:rPr>
          <w:i/>
        </w:rPr>
        <w:t>in-code documentation</w:t>
      </w:r>
      <w:r w:rsidRPr="00BD2A5E">
        <w:t xml:space="preserve"> meskipun sudah di-</w:t>
      </w:r>
      <w:r w:rsidRPr="00BD2A5E">
        <w:rPr>
          <w:i/>
        </w:rPr>
        <w:t>encourage</w:t>
      </w:r>
      <w:r w:rsidRPr="00BD2A5E">
        <w:t xml:space="preserve"> oleh Traveloka. Oleh karena itu pelaksana KP diwajibkan oleh </w:t>
      </w:r>
      <w:r w:rsidRPr="00BD2A5E">
        <w:rPr>
          <w:i/>
        </w:rPr>
        <w:t>lead</w:t>
      </w:r>
      <w:r w:rsidRPr="00BD2A5E">
        <w:t xml:space="preserve"> / mentor untuk membuat </w:t>
      </w:r>
      <w:r w:rsidRPr="00BD2A5E">
        <w:rPr>
          <w:i/>
        </w:rPr>
        <w:t>in-code documentation</w:t>
      </w:r>
      <w:r w:rsidRPr="00BD2A5E">
        <w:t xml:space="preserve"> yang baik sehingga tidak menyulitkan orang-orang yang </w:t>
      </w:r>
      <w:proofErr w:type="gramStart"/>
      <w:r w:rsidRPr="00BD2A5E">
        <w:t>akan</w:t>
      </w:r>
      <w:proofErr w:type="gramEnd"/>
      <w:r w:rsidRPr="00BD2A5E">
        <w:t xml:space="preserve"> membaca kode tersebut.</w:t>
      </w:r>
    </w:p>
    <w:p w14:paraId="34463304" w14:textId="38C22AE0" w:rsidR="00BD2A5E" w:rsidRPr="00BD2A5E" w:rsidRDefault="00BD2A5E" w:rsidP="00E330B8">
      <w:proofErr w:type="gramStart"/>
      <w:r w:rsidRPr="00BD2A5E">
        <w:t>P</w:t>
      </w:r>
      <w:ins w:id="275" w:author="RMahendra" w:date="2016-12-12T10:09:00Z">
        <w:r w:rsidR="007F1E78">
          <w:rPr>
            <w:lang w:val="id-ID"/>
          </w:rPr>
          <w:t>ada p</w:t>
        </w:r>
      </w:ins>
      <w:r w:rsidRPr="00BD2A5E">
        <w:t xml:space="preserve">royek </w:t>
      </w:r>
      <w:r w:rsidRPr="00BD2A5E">
        <w:rPr>
          <w:i/>
        </w:rPr>
        <w:t>M</w:t>
      </w:r>
      <w:r w:rsidR="00505368">
        <w:rPr>
          <w:i/>
        </w:rPr>
        <w:t xml:space="preserve">arket </w:t>
      </w:r>
      <w:r w:rsidRPr="00BD2A5E">
        <w:rPr>
          <w:i/>
        </w:rPr>
        <w:t>M</w:t>
      </w:r>
      <w:r w:rsidR="00505368">
        <w:rPr>
          <w:i/>
        </w:rPr>
        <w:t>anager</w:t>
      </w:r>
      <w:r w:rsidRPr="00BD2A5E">
        <w:rPr>
          <w:i/>
        </w:rPr>
        <w:t xml:space="preserve"> Production Dashboard</w:t>
      </w:r>
      <w:r w:rsidRPr="00BD2A5E">
        <w:t xml:space="preserve"> yang dikerjakan oleh pelaksana KP</w:t>
      </w:r>
      <w:ins w:id="276" w:author="RMahendra" w:date="2016-12-12T10:09:00Z">
        <w:r w:rsidR="007F1E78">
          <w:rPr>
            <w:lang w:val="id-ID"/>
          </w:rPr>
          <w:t>,</w:t>
        </w:r>
      </w:ins>
      <w:r w:rsidRPr="00BD2A5E">
        <w:t xml:space="preserve"> </w:t>
      </w:r>
      <w:del w:id="277" w:author="RMahendra" w:date="2016-12-12T10:09:00Z">
        <w:r w:rsidRPr="00BD2A5E" w:rsidDel="007F1E78">
          <w:delText xml:space="preserve">ini </w:delText>
        </w:r>
      </w:del>
      <w:r w:rsidRPr="00BD2A5E">
        <w:t xml:space="preserve">sangat sering terjadi perubahan </w:t>
      </w:r>
      <w:r w:rsidRPr="00BD2A5E">
        <w:rPr>
          <w:i/>
        </w:rPr>
        <w:t>requirements</w:t>
      </w:r>
      <w:r w:rsidRPr="00BD2A5E">
        <w:t>.</w:t>
      </w:r>
      <w:proofErr w:type="gramEnd"/>
      <w:r w:rsidRPr="00BD2A5E">
        <w:t xml:space="preserve"> </w:t>
      </w:r>
      <w:proofErr w:type="gramStart"/>
      <w:r w:rsidRPr="00BD2A5E">
        <w:t>Bahkan sampai minggu terakhir pelaksanaan kerja praktik</w:t>
      </w:r>
      <w:ins w:id="278" w:author="Arsi Alhafis" w:date="2016-12-28T14:13:00Z">
        <w:r w:rsidR="004C5F33">
          <w:t>,</w:t>
        </w:r>
      </w:ins>
      <w:commentRangeStart w:id="279"/>
      <w:r w:rsidRPr="00BD2A5E">
        <w:t xml:space="preserve"> </w:t>
      </w:r>
      <w:commentRangeEnd w:id="279"/>
      <w:r w:rsidR="007F1E78">
        <w:rPr>
          <w:rStyle w:val="CommentReference"/>
        </w:rPr>
        <w:commentReference w:id="279"/>
      </w:r>
      <w:r w:rsidRPr="00BD2A5E">
        <w:t xml:space="preserve">masih ada perubahan dan perlu diadakan diskusi lagi mengenai </w:t>
      </w:r>
      <w:r w:rsidRPr="00BD2A5E">
        <w:rPr>
          <w:i/>
        </w:rPr>
        <w:t>requirement</w:t>
      </w:r>
      <w:r>
        <w:rPr>
          <w:i/>
        </w:rPr>
        <w:t>s</w:t>
      </w:r>
      <w:r w:rsidRPr="00BD2A5E">
        <w:t xml:space="preserve"> </w:t>
      </w:r>
      <w:ins w:id="280" w:author="RMahendra" w:date="2016-12-12T10:09:00Z">
        <w:r w:rsidR="007F1E78">
          <w:rPr>
            <w:lang w:val="id-ID"/>
          </w:rPr>
          <w:t xml:space="preserve">proyek </w:t>
        </w:r>
      </w:ins>
      <w:r w:rsidRPr="00BD2A5E">
        <w:t>tersebut.</w:t>
      </w:r>
      <w:proofErr w:type="gramEnd"/>
      <w:r w:rsidRPr="00BD2A5E">
        <w:t xml:space="preserve"> </w:t>
      </w:r>
      <w:ins w:id="281" w:author="Arsi Alhafis" w:date="2016-12-28T14:14:00Z">
        <w:r w:rsidR="004C5F33">
          <w:t xml:space="preserve">Seringnya terjadi perubahan </w:t>
        </w:r>
        <w:r w:rsidR="004C5F33" w:rsidRPr="004C5F33">
          <w:rPr>
            <w:i/>
            <w:rPrChange w:id="282" w:author="Arsi Alhafis" w:date="2016-12-28T14:14:00Z">
              <w:rPr/>
            </w:rPrChange>
          </w:rPr>
          <w:t>requirements</w:t>
        </w:r>
        <w:r w:rsidR="004C5F33">
          <w:t xml:space="preserve"> </w:t>
        </w:r>
      </w:ins>
      <w:commentRangeStart w:id="283"/>
      <w:del w:id="284" w:author="Arsi Alhafis" w:date="2016-12-28T14:14:00Z">
        <w:r w:rsidRPr="00BD2A5E" w:rsidDel="004C5F33">
          <w:delText xml:space="preserve">Hal </w:delText>
        </w:r>
      </w:del>
      <w:r w:rsidRPr="00BD2A5E">
        <w:t xml:space="preserve">ini dimaklumi oleh </w:t>
      </w:r>
      <w:r w:rsidRPr="00BD2A5E">
        <w:rPr>
          <w:i/>
        </w:rPr>
        <w:t>lead engineer</w:t>
      </w:r>
      <w:r w:rsidRPr="00BD2A5E">
        <w:t xml:space="preserve"> dan </w:t>
      </w:r>
      <w:r w:rsidRPr="00BD2A5E">
        <w:rPr>
          <w:i/>
        </w:rPr>
        <w:t>product manager</w:t>
      </w:r>
      <w:del w:id="285" w:author="Arsi Alhafis" w:date="2016-12-28T14:16:00Z">
        <w:r w:rsidRPr="00BD2A5E" w:rsidDel="004C5F33">
          <w:delText xml:space="preserve"> </w:delText>
        </w:r>
      </w:del>
      <w:proofErr w:type="gramStart"/>
      <w:ins w:id="286" w:author="Arsi Alhafis" w:date="2016-12-28T14:15:00Z">
        <w:r w:rsidR="004C5F33">
          <w:t xml:space="preserve">oleh </w:t>
        </w:r>
      </w:ins>
      <w:proofErr w:type="gramEnd"/>
      <w:del w:id="287" w:author="Arsi Alhafis" w:date="2016-12-28T14:15:00Z">
        <w:r w:rsidRPr="00BD2A5E" w:rsidDel="004C5F33">
          <w:delText xml:space="preserve">karena </w:delText>
        </w:r>
      </w:del>
      <w:del w:id="288" w:author="Arsi Alhafis" w:date="2016-12-28T14:16:00Z">
        <w:r w:rsidRPr="00BD2A5E" w:rsidDel="004C5F33">
          <w:delText>berbagai hal</w:delText>
        </w:r>
      </w:del>
      <w:r w:rsidRPr="00BD2A5E">
        <w:t>,</w:t>
      </w:r>
      <w:commentRangeEnd w:id="283"/>
      <w:r w:rsidR="007F1E78">
        <w:rPr>
          <w:rStyle w:val="CommentReference"/>
        </w:rPr>
        <w:commentReference w:id="283"/>
      </w:r>
      <w:r w:rsidRPr="00BD2A5E">
        <w:t xml:space="preserve"> sehingga pelaksana KP harus beberapa kali mengubah kode dan </w:t>
      </w:r>
      <w:r w:rsidRPr="00BD2A5E">
        <w:rPr>
          <w:i/>
        </w:rPr>
        <w:t>logic</w:t>
      </w:r>
      <w:r w:rsidRPr="00BD2A5E">
        <w:t xml:space="preserve"> untuk menyesuaikan perubahan tersebut. </w:t>
      </w:r>
    </w:p>
    <w:p w14:paraId="041FF354" w14:textId="77777777" w:rsidR="00505368" w:rsidRDefault="00505368">
      <w:pPr>
        <w:spacing w:line="276" w:lineRule="auto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14:paraId="58C68CF2" w14:textId="77777777" w:rsidR="008A348B" w:rsidRPr="005C253F" w:rsidRDefault="008A348B" w:rsidP="008A348B">
      <w:pPr>
        <w:pStyle w:val="Heading2"/>
        <w:numPr>
          <w:ilvl w:val="1"/>
          <w:numId w:val="1"/>
        </w:numPr>
        <w:ind w:left="567" w:hanging="567"/>
        <w:rPr>
          <w:lang w:val="id-ID"/>
        </w:rPr>
      </w:pPr>
      <w:r>
        <w:lastRenderedPageBreak/>
        <w:t xml:space="preserve">Pembelajaran </w:t>
      </w:r>
      <w:r w:rsidRPr="007910FE">
        <w:rPr>
          <w:i/>
        </w:rPr>
        <w:t>Soft Skill</w:t>
      </w:r>
      <w:r>
        <w:t xml:space="preserve"> Selama Kerja Praktik</w:t>
      </w:r>
    </w:p>
    <w:p w14:paraId="5419F8EE" w14:textId="77777777" w:rsidR="00505368" w:rsidRPr="00505368" w:rsidRDefault="00284D98" w:rsidP="00505368">
      <w:r w:rsidRPr="00505368">
        <w:t xml:space="preserve">Selain belajar berbagai teknologi yang baru selama kerja praktik, pelaksana KP juga belajar beberapa </w:t>
      </w:r>
      <w:r w:rsidRPr="00567515">
        <w:rPr>
          <w:i/>
        </w:rPr>
        <w:t>soft skill</w:t>
      </w:r>
      <w:r w:rsidRPr="00505368">
        <w:t xml:space="preserve"> berupa:</w:t>
      </w:r>
    </w:p>
    <w:p w14:paraId="036F9436" w14:textId="77777777" w:rsidR="00284D98" w:rsidRPr="00505368" w:rsidRDefault="00B21D2F" w:rsidP="00505368">
      <w:pPr>
        <w:pStyle w:val="ListParagraph"/>
        <w:numPr>
          <w:ilvl w:val="0"/>
          <w:numId w:val="11"/>
        </w:numPr>
        <w:ind w:left="360"/>
      </w:pPr>
      <w:r w:rsidRPr="00505368">
        <w:t>Kemampuan bekerja dalam tim</w:t>
      </w:r>
    </w:p>
    <w:p w14:paraId="6A95959C" w14:textId="0BF3ABB8" w:rsidR="00B21D2F" w:rsidRPr="00505368" w:rsidRDefault="00E04065" w:rsidP="00B21D2F">
      <w:pPr>
        <w:pStyle w:val="ListParagraph"/>
        <w:ind w:left="360"/>
      </w:pPr>
      <w:r w:rsidRPr="00505368">
        <w:t xml:space="preserve">Pelaksana KP dituntut untuk mampu bekerja </w:t>
      </w:r>
      <w:proofErr w:type="gramStart"/>
      <w:r w:rsidRPr="00505368">
        <w:t>sama</w:t>
      </w:r>
      <w:proofErr w:type="gramEnd"/>
      <w:r w:rsidRPr="00505368">
        <w:t xml:space="preserve"> dengan anggota tim yang lain</w:t>
      </w:r>
      <w:r w:rsidR="00912FF0" w:rsidRPr="00505368">
        <w:t xml:space="preserve"> seperti </w:t>
      </w:r>
      <w:r w:rsidR="00912FF0" w:rsidRPr="00505368">
        <w:rPr>
          <w:i/>
        </w:rPr>
        <w:t>UI Designer, Interaction Designer, UI Developer</w:t>
      </w:r>
      <w:r w:rsidR="00912FF0" w:rsidRPr="00505368">
        <w:t xml:space="preserve">, dan </w:t>
      </w:r>
      <w:r w:rsidR="00912FF0" w:rsidRPr="00505368">
        <w:rPr>
          <w:i/>
        </w:rPr>
        <w:t>Product Manager</w:t>
      </w:r>
      <w:r w:rsidRPr="00505368">
        <w:t xml:space="preserve">. Pelaksana KP </w:t>
      </w:r>
      <w:r w:rsidR="00912FF0" w:rsidRPr="00505368">
        <w:t xml:space="preserve">juga </w:t>
      </w:r>
      <w:r w:rsidRPr="00505368">
        <w:t xml:space="preserve">tidak bekerja dengan satu </w:t>
      </w:r>
      <w:proofErr w:type="gramStart"/>
      <w:r w:rsidRPr="00505368">
        <w:t>tim</w:t>
      </w:r>
      <w:proofErr w:type="gramEnd"/>
      <w:r w:rsidRPr="00505368">
        <w:t xml:space="preserve"> di satu proyek saja, </w:t>
      </w:r>
      <w:ins w:id="289" w:author="RMahendra" w:date="2016-12-12T10:10:00Z">
        <w:r w:rsidR="007F1E78">
          <w:rPr>
            <w:lang w:val="id-ID"/>
          </w:rPr>
          <w:t>tetapi</w:t>
        </w:r>
      </w:ins>
      <w:ins w:id="290" w:author="Arsi Alhafis" w:date="2016-12-28T14:16:00Z">
        <w:r w:rsidR="004C5F33">
          <w:t xml:space="preserve"> </w:t>
        </w:r>
      </w:ins>
      <w:del w:id="291" w:author="RMahendra" w:date="2016-12-12T10:10:00Z">
        <w:r w:rsidRPr="00505368" w:rsidDel="007F1E78">
          <w:delText xml:space="preserve">namun </w:delText>
        </w:r>
      </w:del>
      <w:r w:rsidRPr="00505368">
        <w:t>juga diikutkan dengan tim yang memiliki proyek lain.</w:t>
      </w:r>
    </w:p>
    <w:p w14:paraId="07997225" w14:textId="77777777" w:rsidR="00912FF0" w:rsidRPr="00505368" w:rsidRDefault="00505368" w:rsidP="00912FF0">
      <w:pPr>
        <w:pStyle w:val="ListParagraph"/>
        <w:numPr>
          <w:ilvl w:val="0"/>
          <w:numId w:val="10"/>
        </w:numPr>
        <w:ind w:left="360"/>
      </w:pPr>
      <w:r w:rsidRPr="00505368">
        <w:t>Kemampuan mengatur</w:t>
      </w:r>
      <w:r w:rsidR="00912FF0" w:rsidRPr="00505368">
        <w:t xml:space="preserve"> waktu</w:t>
      </w:r>
    </w:p>
    <w:p w14:paraId="24BC9B35" w14:textId="1E0F6B3E" w:rsidR="00912FF0" w:rsidRPr="00505368" w:rsidRDefault="00912FF0" w:rsidP="00912FF0">
      <w:pPr>
        <w:pStyle w:val="ListParagraph"/>
        <w:ind w:left="360"/>
      </w:pPr>
      <w:r w:rsidRPr="00505368">
        <w:t xml:space="preserve">Traveloka memang tidak menetapkan </w:t>
      </w:r>
      <w:r w:rsidRPr="007F1E78">
        <w:rPr>
          <w:highlight w:val="yellow"/>
          <w:rPrChange w:id="292" w:author="RMahendra" w:date="2016-12-12T10:10:00Z">
            <w:rPr/>
          </w:rPrChange>
        </w:rPr>
        <w:t>ja</w:t>
      </w:r>
      <w:ins w:id="293" w:author="Arsi Alhafis" w:date="2016-12-28T14:17:00Z">
        <w:r w:rsidR="004C5F33">
          <w:rPr>
            <w:highlight w:val="yellow"/>
          </w:rPr>
          <w:t>m</w:t>
        </w:r>
      </w:ins>
      <w:del w:id="294" w:author="Arsi Alhafis" w:date="2016-12-28T14:17:00Z">
        <w:r w:rsidRPr="007F1E78" w:rsidDel="004C5F33">
          <w:rPr>
            <w:highlight w:val="yellow"/>
            <w:rPrChange w:id="295" w:author="RMahendra" w:date="2016-12-12T10:10:00Z">
              <w:rPr/>
            </w:rPrChange>
          </w:rPr>
          <w:delText>n</w:delText>
        </w:r>
      </w:del>
      <w:r w:rsidRPr="00505368">
        <w:t xml:space="preserve"> kerja yang mengikat bagi seluruh pegawainya. Begitu pula dengan beberapa anggota di </w:t>
      </w:r>
      <w:r w:rsidRPr="00505368">
        <w:rPr>
          <w:i/>
        </w:rPr>
        <w:t>mission</w:t>
      </w:r>
      <w:r w:rsidRPr="00505368">
        <w:t xml:space="preserve"> TERA yang sering datang di atas jam 12 siang bahkan tidak datang ke </w:t>
      </w:r>
      <w:proofErr w:type="gramStart"/>
      <w:r w:rsidRPr="00505368">
        <w:t>kantor</w:t>
      </w:r>
      <w:proofErr w:type="gramEnd"/>
      <w:r w:rsidRPr="00505368">
        <w:t xml:space="preserve">. </w:t>
      </w:r>
      <w:proofErr w:type="gramStart"/>
      <w:r w:rsidRPr="00505368">
        <w:t>Sehingga pelaksana KP harus pandai membagi waktu agar bisa tetap menyelesaikan pekerjaan tepat waktu sesuai dengan target.</w:t>
      </w:r>
      <w:proofErr w:type="gramEnd"/>
    </w:p>
    <w:p w14:paraId="729B08B5" w14:textId="77777777" w:rsidR="00912FF0" w:rsidRPr="00505368" w:rsidRDefault="00912FF0" w:rsidP="00912FF0">
      <w:pPr>
        <w:pStyle w:val="ListParagraph"/>
        <w:numPr>
          <w:ilvl w:val="0"/>
          <w:numId w:val="10"/>
        </w:numPr>
        <w:ind w:left="360"/>
      </w:pPr>
      <w:r w:rsidRPr="00505368">
        <w:t>Kemampuan beradaptasi di lingkungan baru</w:t>
      </w:r>
    </w:p>
    <w:p w14:paraId="40A9FA65" w14:textId="77777777" w:rsidR="00E04065" w:rsidRPr="00505368" w:rsidRDefault="006D3B97" w:rsidP="003C62BB">
      <w:pPr>
        <w:pStyle w:val="ListParagraph"/>
        <w:ind w:left="360"/>
      </w:pPr>
      <w:r w:rsidRPr="00505368">
        <w:t xml:space="preserve">Pelaksana KP harus mampu beradaptasi di lingkungan </w:t>
      </w:r>
      <w:proofErr w:type="gramStart"/>
      <w:r w:rsidR="00B37E55" w:rsidRPr="00505368">
        <w:t>kantor</w:t>
      </w:r>
      <w:proofErr w:type="gramEnd"/>
      <w:r w:rsidR="00B37E55" w:rsidRPr="00505368">
        <w:t xml:space="preserve"> dengan</w:t>
      </w:r>
      <w:r w:rsidR="002357A7" w:rsidRPr="00505368">
        <w:t xml:space="preserve"> cepat agar dapat menyelesaikan pekerjaan dengan sempurna. Pada minggu awal, pelaksana KP dituntut untuk berkenalan dengan </w:t>
      </w:r>
      <w:r w:rsidR="000546E1" w:rsidRPr="00505368">
        <w:t>orang</w:t>
      </w:r>
      <w:r w:rsidR="002357A7" w:rsidRPr="00505368">
        <w:t xml:space="preserve"> </w:t>
      </w:r>
      <w:proofErr w:type="gramStart"/>
      <w:r w:rsidR="002357A7" w:rsidRPr="00505368">
        <w:t>lain</w:t>
      </w:r>
      <w:proofErr w:type="gramEnd"/>
      <w:r w:rsidR="002357A7" w:rsidRPr="00505368">
        <w:t xml:space="preserve"> yang ada di </w:t>
      </w:r>
      <w:r w:rsidR="002357A7" w:rsidRPr="00567515">
        <w:rPr>
          <w:i/>
        </w:rPr>
        <w:t>mission</w:t>
      </w:r>
      <w:r w:rsidR="002357A7" w:rsidRPr="00505368">
        <w:t xml:space="preserve"> TERA.</w:t>
      </w:r>
    </w:p>
    <w:p w14:paraId="53F7CB3C" w14:textId="77777777" w:rsidR="00505368" w:rsidRPr="00505368" w:rsidRDefault="00505368" w:rsidP="00505368">
      <w:pPr>
        <w:pStyle w:val="ListParagraph"/>
        <w:numPr>
          <w:ilvl w:val="0"/>
          <w:numId w:val="10"/>
        </w:numPr>
        <w:ind w:left="360"/>
      </w:pPr>
      <w:r w:rsidRPr="00505368">
        <w:t>Kemampuan menyelesaikan masalah</w:t>
      </w:r>
    </w:p>
    <w:p w14:paraId="643C8EC4" w14:textId="07A1519F" w:rsidR="00505368" w:rsidRPr="00505368" w:rsidRDefault="00505368" w:rsidP="00505368">
      <w:pPr>
        <w:pStyle w:val="ListParagraph"/>
        <w:ind w:left="360"/>
      </w:pPr>
      <w:proofErr w:type="gramStart"/>
      <w:r w:rsidRPr="00505368">
        <w:t xml:space="preserve">Dalam mengerjakan proyek </w:t>
      </w:r>
      <w:r w:rsidRPr="00505368">
        <w:rPr>
          <w:i/>
        </w:rPr>
        <w:t>Market Manager Production Dashboard</w:t>
      </w:r>
      <w:r w:rsidRPr="00505368">
        <w:t xml:space="preserve"> ini, pelaksana KP diikutkan </w:t>
      </w:r>
      <w:ins w:id="296" w:author="RMahendra" w:date="2016-12-12T10:11:00Z">
        <w:r w:rsidR="007F1E78">
          <w:rPr>
            <w:lang w:val="id-ID"/>
          </w:rPr>
          <w:t>dalam</w:t>
        </w:r>
      </w:ins>
      <w:ins w:id="297" w:author="Arsi Alhafis" w:date="2016-12-28T14:17:00Z">
        <w:r w:rsidR="004C5F33">
          <w:t xml:space="preserve"> </w:t>
        </w:r>
      </w:ins>
      <w:del w:id="298" w:author="RMahendra" w:date="2016-12-12T10:11:00Z">
        <w:r w:rsidRPr="00505368" w:rsidDel="007F1E78">
          <w:delText xml:space="preserve">dengan </w:delText>
        </w:r>
      </w:del>
      <w:r w:rsidRPr="00505368">
        <w:t xml:space="preserve">berbagai </w:t>
      </w:r>
      <w:r w:rsidRPr="00567515">
        <w:rPr>
          <w:i/>
        </w:rPr>
        <w:t>meeting</w:t>
      </w:r>
      <w:r w:rsidRPr="00505368">
        <w:t>.</w:t>
      </w:r>
      <w:proofErr w:type="gramEnd"/>
      <w:r w:rsidRPr="00505368">
        <w:t xml:space="preserve"> Pada </w:t>
      </w:r>
      <w:r w:rsidRPr="00567515">
        <w:rPr>
          <w:i/>
        </w:rPr>
        <w:t>meeting</w:t>
      </w:r>
      <w:r w:rsidRPr="00505368">
        <w:t xml:space="preserve"> tersebut</w:t>
      </w:r>
      <w:ins w:id="299" w:author="Arsi Alhafis" w:date="2016-12-28T14:17:00Z">
        <w:r w:rsidR="004C5F33">
          <w:t>,</w:t>
        </w:r>
      </w:ins>
      <w:commentRangeStart w:id="300"/>
      <w:r w:rsidRPr="00505368">
        <w:t xml:space="preserve"> </w:t>
      </w:r>
      <w:commentRangeEnd w:id="300"/>
      <w:r w:rsidR="007F1E78">
        <w:rPr>
          <w:rStyle w:val="CommentReference"/>
        </w:rPr>
        <w:commentReference w:id="300"/>
      </w:r>
      <w:r w:rsidRPr="00505368">
        <w:t xml:space="preserve">diharapkan pelaksana KP dapat memberikan pandangan sebagai </w:t>
      </w:r>
      <w:r w:rsidRPr="00567515">
        <w:rPr>
          <w:i/>
        </w:rPr>
        <w:t>engineer</w:t>
      </w:r>
      <w:r w:rsidRPr="00505368">
        <w:t xml:space="preserve"> dalam mengangani atau menyelesaikan masalah yang dihadapkan oleh </w:t>
      </w:r>
      <w:r w:rsidRPr="00567515">
        <w:rPr>
          <w:i/>
        </w:rPr>
        <w:t>Market Manager</w:t>
      </w:r>
      <w:r w:rsidR="00567515">
        <w:t>,</w:t>
      </w:r>
      <w:r w:rsidRPr="00505368">
        <w:t xml:space="preserve"> agar dapat mencapai visi dari Traveloka.</w:t>
      </w:r>
    </w:p>
    <w:p w14:paraId="023DEA78" w14:textId="77777777" w:rsidR="00A36575" w:rsidRDefault="00A36575">
      <w:pPr>
        <w:spacing w:line="276" w:lineRule="auto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14:paraId="1C58BB56" w14:textId="77777777" w:rsidR="008A348B" w:rsidRPr="005C253F" w:rsidRDefault="008A348B" w:rsidP="008A348B">
      <w:pPr>
        <w:pStyle w:val="Heading2"/>
        <w:numPr>
          <w:ilvl w:val="1"/>
          <w:numId w:val="1"/>
        </w:numPr>
        <w:ind w:left="567" w:hanging="567"/>
        <w:rPr>
          <w:lang w:val="id-ID"/>
        </w:rPr>
      </w:pPr>
      <w:r>
        <w:lastRenderedPageBreak/>
        <w:t>Penilaian Individu Terhadap Tempat Kerja Praktik</w:t>
      </w:r>
    </w:p>
    <w:p w14:paraId="13179F80" w14:textId="77777777" w:rsidR="008A348B" w:rsidRPr="00114A66" w:rsidRDefault="006A4162" w:rsidP="008A348B">
      <w:r w:rsidRPr="00D44E47">
        <w:rPr>
          <w:lang w:val="id-ID"/>
          <w:rPrChange w:id="301" w:author="Owner" w:date="2017-12-11T19:10:00Z">
            <w:rPr/>
          </w:rPrChange>
        </w:rPr>
        <w:t>Banyaknya alumni dari Fasilkom UI di Traveloka membuat p</w:t>
      </w:r>
      <w:r w:rsidR="00A36575" w:rsidRPr="00D44E47">
        <w:rPr>
          <w:lang w:val="id-ID"/>
          <w:rPrChange w:id="302" w:author="Owner" w:date="2017-12-11T19:10:00Z">
            <w:rPr/>
          </w:rPrChange>
        </w:rPr>
        <w:t>elaksana KP tidak menemui kesulitan</w:t>
      </w:r>
      <w:r w:rsidRPr="00D44E47">
        <w:rPr>
          <w:lang w:val="id-ID"/>
          <w:rPrChange w:id="303" w:author="Owner" w:date="2017-12-11T19:10:00Z">
            <w:rPr/>
          </w:rPrChange>
        </w:rPr>
        <w:t xml:space="preserve">-kesulitan yang berarti </w:t>
      </w:r>
      <w:r w:rsidR="00573A78" w:rsidRPr="00D44E47">
        <w:rPr>
          <w:lang w:val="id-ID"/>
          <w:rPrChange w:id="304" w:author="Owner" w:date="2017-12-11T19:10:00Z">
            <w:rPr/>
          </w:rPrChange>
        </w:rPr>
        <w:t>ketika beradaptasi</w:t>
      </w:r>
      <w:r w:rsidRPr="00D44E47">
        <w:rPr>
          <w:lang w:val="id-ID"/>
          <w:rPrChange w:id="305" w:author="Owner" w:date="2017-12-11T19:10:00Z">
            <w:rPr/>
          </w:rPrChange>
        </w:rPr>
        <w:t xml:space="preserve"> di kantor. </w:t>
      </w:r>
      <w:r w:rsidRPr="00114A66">
        <w:t xml:space="preserve">Lingkungan yang sangat </w:t>
      </w:r>
      <w:r w:rsidRPr="00573A78">
        <w:rPr>
          <w:i/>
        </w:rPr>
        <w:t>friendly</w:t>
      </w:r>
      <w:r w:rsidRPr="00114A66">
        <w:t xml:space="preserve"> di </w:t>
      </w:r>
      <w:proofErr w:type="gramStart"/>
      <w:r w:rsidRPr="00114A66">
        <w:t>kantor</w:t>
      </w:r>
      <w:proofErr w:type="gramEnd"/>
      <w:r w:rsidRPr="00114A66">
        <w:t xml:space="preserve"> membuat pegawainya betah untuk berlama-lama di kantor hingga malam hari. </w:t>
      </w:r>
      <w:proofErr w:type="gramStart"/>
      <w:r w:rsidRPr="00114A66">
        <w:t xml:space="preserve">Di Traveloka tidak begitu terlihat </w:t>
      </w:r>
      <w:r w:rsidRPr="00573A78">
        <w:rPr>
          <w:i/>
        </w:rPr>
        <w:t>gap</w:t>
      </w:r>
      <w:r w:rsidRPr="00114A66">
        <w:t xml:space="preserve"> atau jarak antara </w:t>
      </w:r>
      <w:r w:rsidRPr="00573A78">
        <w:rPr>
          <w:i/>
        </w:rPr>
        <w:t>engineer, engineer lead</w:t>
      </w:r>
      <w:r w:rsidRPr="00114A66">
        <w:t>, maupun dengan CTO sehingga semua posisi terlihat setara dan mudah untuk berdiskusi.</w:t>
      </w:r>
      <w:proofErr w:type="gramEnd"/>
    </w:p>
    <w:p w14:paraId="0C4EA009" w14:textId="75D1B2F1" w:rsidR="00197B5A" w:rsidRPr="00114A66" w:rsidRDefault="00197B5A" w:rsidP="008A348B">
      <w:proofErr w:type="gramStart"/>
      <w:r w:rsidRPr="00114A66">
        <w:t xml:space="preserve">Traveloka juga menawarkan fasilitas-fasilitas yang </w:t>
      </w:r>
      <w:del w:id="306" w:author="Arsi Alhafis" w:date="2016-12-28T14:18:00Z">
        <w:r w:rsidRPr="00114A66" w:rsidDel="004C5F33">
          <w:delText xml:space="preserve">semakin </w:delText>
        </w:r>
        <w:r w:rsidRPr="007F1E78" w:rsidDel="004C5F33">
          <w:rPr>
            <w:highlight w:val="yellow"/>
            <w:rPrChange w:id="307" w:author="RMahendra" w:date="2016-12-12T10:12:00Z">
              <w:rPr/>
            </w:rPrChange>
          </w:rPr>
          <w:delText>memanjakan</w:delText>
        </w:r>
      </w:del>
      <w:ins w:id="308" w:author="Arsi Alhafis" w:date="2016-12-28T14:18:00Z">
        <w:r w:rsidR="004C5F33">
          <w:t>memberikan kemudahan dan kenyamanan untuk</w:t>
        </w:r>
      </w:ins>
      <w:r w:rsidRPr="00114A66">
        <w:t xml:space="preserve"> karyawannya, seperti </w:t>
      </w:r>
      <w:del w:id="309" w:author="Arsi Alhafis" w:date="2016-12-28T14:20:00Z">
        <w:r w:rsidRPr="00A1317C" w:rsidDel="00452FAF">
          <w:rPr>
            <w:highlight w:val="yellow"/>
            <w:rPrChange w:id="310" w:author="RMahendra" w:date="2016-12-12T10:13:00Z">
              <w:rPr/>
            </w:rPrChange>
          </w:rPr>
          <w:delText>urusan</w:delText>
        </w:r>
        <w:r w:rsidRPr="00114A66" w:rsidDel="00452FAF">
          <w:delText xml:space="preserve"> </w:delText>
        </w:r>
      </w:del>
      <w:r w:rsidRPr="00114A66">
        <w:t xml:space="preserve">tempat </w:t>
      </w:r>
      <w:r w:rsidR="00573A78">
        <w:t>parki</w:t>
      </w:r>
      <w:r w:rsidRPr="00114A66">
        <w:t xml:space="preserve">r, makan siang, </w:t>
      </w:r>
      <w:r w:rsidRPr="00573A78">
        <w:rPr>
          <w:i/>
        </w:rPr>
        <w:t>printer</w:t>
      </w:r>
      <w:r w:rsidRPr="00114A66">
        <w:t xml:space="preserve">, dan permainan-permainan seperti </w:t>
      </w:r>
      <w:r w:rsidRPr="00573A78">
        <w:rPr>
          <w:i/>
        </w:rPr>
        <w:t>board game</w:t>
      </w:r>
      <w:r w:rsidRPr="00114A66">
        <w:t xml:space="preserve"> dan meja pingpong.</w:t>
      </w:r>
      <w:proofErr w:type="gramEnd"/>
      <w:r w:rsidRPr="00114A66">
        <w:t xml:space="preserve"> </w:t>
      </w:r>
      <w:proofErr w:type="gramStart"/>
      <w:r w:rsidRPr="00114A66">
        <w:t xml:space="preserve">Dalam bekerja, setiap </w:t>
      </w:r>
      <w:r w:rsidRPr="00573A78">
        <w:rPr>
          <w:i/>
        </w:rPr>
        <w:t>engineer</w:t>
      </w:r>
      <w:r w:rsidRPr="00114A66">
        <w:t xml:space="preserve"> diberikan laptop dengan spesifikasi yang tinggi, </w:t>
      </w:r>
      <w:r w:rsidRPr="00573A78">
        <w:rPr>
          <w:i/>
        </w:rPr>
        <w:t>monitor</w:t>
      </w:r>
      <w:r w:rsidRPr="00114A66">
        <w:t xml:space="preserve">, </w:t>
      </w:r>
      <w:r w:rsidRPr="00573A78">
        <w:rPr>
          <w:i/>
        </w:rPr>
        <w:t>keyboard</w:t>
      </w:r>
      <w:r w:rsidRPr="00114A66">
        <w:t>, tempat duduk yang nyaman, serta koneksi internet yang cepat.</w:t>
      </w:r>
      <w:proofErr w:type="gramEnd"/>
      <w:r w:rsidR="004A350E" w:rsidRPr="00114A66">
        <w:t xml:space="preserve"> </w:t>
      </w:r>
      <w:proofErr w:type="gramStart"/>
      <w:r w:rsidRPr="00114A66">
        <w:t xml:space="preserve">Traveloka tidak membedakan </w:t>
      </w:r>
      <w:r w:rsidR="00573A78">
        <w:t>fasilitas</w:t>
      </w:r>
      <w:r w:rsidR="004A350E" w:rsidRPr="00114A66">
        <w:t xml:space="preserve"> terhadap pegawai </w:t>
      </w:r>
      <w:commentRangeStart w:id="311"/>
      <w:r w:rsidR="004A350E" w:rsidRPr="00D04912">
        <w:rPr>
          <w:i/>
          <w:rPrChange w:id="312" w:author="Arsi Alhafis" w:date="2016-12-28T14:18:00Z">
            <w:rPr/>
          </w:rPrChange>
        </w:rPr>
        <w:t>full-time</w:t>
      </w:r>
      <w:commentRangeEnd w:id="311"/>
      <w:r w:rsidR="00A1317C" w:rsidRPr="00D04912">
        <w:rPr>
          <w:rStyle w:val="CommentReference"/>
          <w:i/>
          <w:rPrChange w:id="313" w:author="Arsi Alhafis" w:date="2016-12-28T14:18:00Z">
            <w:rPr>
              <w:rStyle w:val="CommentReference"/>
            </w:rPr>
          </w:rPrChange>
        </w:rPr>
        <w:commentReference w:id="311"/>
      </w:r>
      <w:r w:rsidR="004A350E" w:rsidRPr="00114A66">
        <w:t xml:space="preserve"> maupun dengan </w:t>
      </w:r>
      <w:r w:rsidR="004A350E" w:rsidRPr="00573A78">
        <w:rPr>
          <w:i/>
        </w:rPr>
        <w:t>intern</w:t>
      </w:r>
      <w:r w:rsidR="004A350E" w:rsidRPr="00114A66">
        <w:t>.</w:t>
      </w:r>
      <w:proofErr w:type="gramEnd"/>
      <w:r w:rsidR="004A350E" w:rsidRPr="00114A66">
        <w:t xml:space="preserve"> </w:t>
      </w:r>
    </w:p>
    <w:p w14:paraId="3F5E2507" w14:textId="77777777" w:rsidR="004A350E" w:rsidRPr="00114A66" w:rsidRDefault="0085130E" w:rsidP="008A348B">
      <w:r w:rsidRPr="00114A66">
        <w:t xml:space="preserve">Di </w:t>
      </w:r>
      <w:r w:rsidRPr="00573A78">
        <w:rPr>
          <w:i/>
        </w:rPr>
        <w:t>mission</w:t>
      </w:r>
      <w:r w:rsidRPr="00114A66">
        <w:t xml:space="preserve"> TERA, juga tidak terdapat </w:t>
      </w:r>
      <w:r w:rsidRPr="00573A78">
        <w:rPr>
          <w:i/>
        </w:rPr>
        <w:t>gap</w:t>
      </w:r>
      <w:r w:rsidRPr="00114A66">
        <w:t xml:space="preserve"> antara pelaksana KP dengan pegawai </w:t>
      </w:r>
      <w:r w:rsidRPr="00573A78">
        <w:rPr>
          <w:i/>
        </w:rPr>
        <w:t>full-time</w:t>
      </w:r>
      <w:r w:rsidRPr="00114A66">
        <w:t xml:space="preserve"> yang lain. Pelaksana KP sering diberikan apresiasi oleh mentor maupun oleh </w:t>
      </w:r>
      <w:r w:rsidRPr="00425D88">
        <w:rPr>
          <w:i/>
        </w:rPr>
        <w:t>product manager</w:t>
      </w:r>
      <w:r w:rsidRPr="00114A66">
        <w:t xml:space="preserve"> </w:t>
      </w:r>
      <w:r w:rsidR="00425D88">
        <w:t>se</w:t>
      </w:r>
      <w:r w:rsidRPr="00114A66">
        <w:t xml:space="preserve">tiap kali menyelesaikan suatu pekerjaan. </w:t>
      </w:r>
      <w:r w:rsidR="00A24CA5" w:rsidRPr="00114A66">
        <w:t xml:space="preserve">Beberapa kali pelaksana KP juga diajak untuk melakukan </w:t>
      </w:r>
      <w:r w:rsidR="00A24CA5" w:rsidRPr="00425D88">
        <w:rPr>
          <w:i/>
        </w:rPr>
        <w:t>outing</w:t>
      </w:r>
      <w:r w:rsidR="00A24CA5" w:rsidRPr="00114A66">
        <w:t xml:space="preserve"> atau </w:t>
      </w:r>
      <w:r w:rsidR="00A24CA5" w:rsidRPr="00425D88">
        <w:rPr>
          <w:i/>
        </w:rPr>
        <w:t>team building</w:t>
      </w:r>
      <w:r w:rsidR="00A24CA5" w:rsidRPr="00114A66">
        <w:t xml:space="preserve"> di luar </w:t>
      </w:r>
      <w:proofErr w:type="gramStart"/>
      <w:r w:rsidR="00A24CA5" w:rsidRPr="00114A66">
        <w:t>kantor</w:t>
      </w:r>
      <w:proofErr w:type="gramEnd"/>
      <w:r w:rsidR="00A24CA5" w:rsidRPr="00114A66">
        <w:t xml:space="preserve"> bersama anggota TERA yang lain, agar semakin akrab dengan yang lainnya.</w:t>
      </w:r>
      <w:r w:rsidRPr="00114A66">
        <w:t xml:space="preserve"> </w:t>
      </w:r>
    </w:p>
    <w:p w14:paraId="19BF5A62" w14:textId="77777777" w:rsidR="00A24CA5" w:rsidRPr="00114A66" w:rsidRDefault="00A24CA5" w:rsidP="008A348B">
      <w:r w:rsidRPr="00114A66">
        <w:t xml:space="preserve">Lingkungan Traveloka ini sangat </w:t>
      </w:r>
      <w:r w:rsidR="00721F93" w:rsidRPr="00114A66">
        <w:t>direkomendasikan untuk</w:t>
      </w:r>
      <w:r w:rsidRPr="00114A66">
        <w:t xml:space="preserve"> proses pembelajaran kerja praktik.</w:t>
      </w:r>
      <w:r w:rsidR="00721F93" w:rsidRPr="00114A66">
        <w:t xml:space="preserve"> </w:t>
      </w:r>
      <w:proofErr w:type="gramStart"/>
      <w:r w:rsidR="00721F93" w:rsidRPr="00114A66">
        <w:t>Traveloka menyediakan tawaran atau tantangan yang</w:t>
      </w:r>
      <w:r w:rsidRPr="00114A66">
        <w:t xml:space="preserve"> </w:t>
      </w:r>
      <w:r w:rsidR="00721F93" w:rsidRPr="00114A66">
        <w:t>cocok bagi mahasiswa yang ingin merasakan bagaimana rasanya terjun langsung di dunia industri yang berbasis teknologi.</w:t>
      </w:r>
      <w:proofErr w:type="gramEnd"/>
      <w:r w:rsidR="00721F93" w:rsidRPr="00114A66">
        <w:t xml:space="preserve"> Traveloka tidak hanya menilai pelaksana KP dari hasil akhirnya saja, namun juga dari proses yang dilalui selama kerja praktik.</w:t>
      </w:r>
    </w:p>
    <w:p w14:paraId="5CFB1719" w14:textId="77777777" w:rsidR="005D23AC" w:rsidRDefault="005D23AC">
      <w:pPr>
        <w:spacing w:line="276" w:lineRule="auto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14:paraId="27B20E73" w14:textId="77777777" w:rsidR="008A348B" w:rsidRPr="005C253F" w:rsidRDefault="008A348B" w:rsidP="008A348B">
      <w:pPr>
        <w:pStyle w:val="Heading2"/>
        <w:numPr>
          <w:ilvl w:val="1"/>
          <w:numId w:val="1"/>
        </w:numPr>
        <w:ind w:left="567" w:hanging="567"/>
        <w:rPr>
          <w:lang w:val="id-ID"/>
        </w:rPr>
      </w:pPr>
      <w:r>
        <w:lastRenderedPageBreak/>
        <w:t>Relevansi Dengan Perkuliahan di Fasilkom UI</w:t>
      </w:r>
    </w:p>
    <w:p w14:paraId="74E1089F" w14:textId="0D05F106" w:rsidR="008A348B" w:rsidRPr="009B5133" w:rsidRDefault="007061B8" w:rsidP="008A348B">
      <w:r w:rsidRPr="00D44E47">
        <w:rPr>
          <w:lang w:val="id-ID"/>
          <w:rPrChange w:id="314" w:author="Owner" w:date="2017-12-11T19:10:00Z">
            <w:rPr/>
          </w:rPrChange>
        </w:rPr>
        <w:t xml:space="preserve">Selama kerja praktik, pelaksana KP menemukan beberapa keterkaitan atau relevansi dengan mata kuliah yang ada di Fasilkom UI. </w:t>
      </w:r>
      <w:proofErr w:type="gramStart"/>
      <w:r w:rsidRPr="009B5133">
        <w:t>Keterkaitan tersebut baik dari mata kuliah yang sudah diambil maupun yang belum diambil sebelumnya.</w:t>
      </w:r>
      <w:proofErr w:type="gramEnd"/>
      <w:r w:rsidRPr="009B5133">
        <w:t xml:space="preserve"> Berikut adalah </w:t>
      </w:r>
      <w:r w:rsidRPr="00A1317C">
        <w:rPr>
          <w:highlight w:val="yellow"/>
          <w:rPrChange w:id="315" w:author="RMahendra" w:date="2016-12-12T10:14:00Z">
            <w:rPr/>
          </w:rPrChange>
        </w:rPr>
        <w:t xml:space="preserve">mata kuliah yang </w:t>
      </w:r>
      <w:del w:id="316" w:author="Arsi Alhafis" w:date="2016-12-28T14:22:00Z">
        <w:r w:rsidRPr="006A340B" w:rsidDel="006A340B">
          <w:delText xml:space="preserve">kuliah yang </w:delText>
        </w:r>
      </w:del>
      <w:r w:rsidRPr="006A340B">
        <w:t>relevan</w:t>
      </w:r>
      <w:r w:rsidRPr="009B5133">
        <w:t xml:space="preserve"> tersebut:</w:t>
      </w:r>
    </w:p>
    <w:p w14:paraId="7814BA76" w14:textId="77777777" w:rsidR="007061B8" w:rsidRPr="009B5133" w:rsidRDefault="0020756E" w:rsidP="005D6AC7">
      <w:pPr>
        <w:pStyle w:val="ListParagraph"/>
        <w:numPr>
          <w:ilvl w:val="0"/>
          <w:numId w:val="10"/>
        </w:numPr>
        <w:ind w:left="360"/>
      </w:pPr>
      <w:r w:rsidRPr="009B5133">
        <w:t>Dasar-Dasar Pemrograman (DDP)</w:t>
      </w:r>
    </w:p>
    <w:p w14:paraId="4E424710" w14:textId="1F376A69" w:rsidR="00D66921" w:rsidRPr="009B5133" w:rsidRDefault="00D66921" w:rsidP="00D66921">
      <w:pPr>
        <w:pStyle w:val="ListParagraph"/>
        <w:ind w:left="360"/>
      </w:pPr>
      <w:proofErr w:type="gramStart"/>
      <w:r w:rsidRPr="009B5133">
        <w:t xml:space="preserve">Ilmu yang didapat dari </w:t>
      </w:r>
      <w:r w:rsidR="00AE239C" w:rsidRPr="009B5133">
        <w:t>kelas</w:t>
      </w:r>
      <w:r w:rsidRPr="009B5133">
        <w:t xml:space="preserve"> DDP sangat diterapkan di Traveloka, terutama </w:t>
      </w:r>
      <w:r w:rsidR="00AE239C" w:rsidRPr="009B5133">
        <w:t>paradigm</w:t>
      </w:r>
      <w:r w:rsidR="001763BC">
        <w:t>a</w:t>
      </w:r>
      <w:r w:rsidR="00AE239C" w:rsidRPr="009B5133">
        <w:t xml:space="preserve"> </w:t>
      </w:r>
      <w:r w:rsidR="00AE239C" w:rsidRPr="001763BC">
        <w:rPr>
          <w:i/>
        </w:rPr>
        <w:t>Object Oriented Programming</w:t>
      </w:r>
      <w:r w:rsidR="001763BC">
        <w:t xml:space="preserve"> (OOP).</w:t>
      </w:r>
      <w:proofErr w:type="gramEnd"/>
      <w:r w:rsidR="001763BC">
        <w:t xml:space="preserve"> B</w:t>
      </w:r>
      <w:r w:rsidR="00AE239C" w:rsidRPr="009B5133">
        <w:t xml:space="preserve">ahasa pemrograman yang digunakan di kelas DDP </w:t>
      </w:r>
      <w:del w:id="317" w:author="Arsi Alhafis" w:date="2016-12-28T14:19:00Z">
        <w:r w:rsidR="00AE239C" w:rsidRPr="00A1317C" w:rsidDel="00D04912">
          <w:rPr>
            <w:highlight w:val="yellow"/>
            <w:rPrChange w:id="318" w:author="RMahendra" w:date="2016-12-12T10:14:00Z">
              <w:rPr/>
            </w:rPrChange>
          </w:rPr>
          <w:delText>kebetulan</w:delText>
        </w:r>
        <w:r w:rsidR="00AE239C" w:rsidRPr="009B5133" w:rsidDel="00D04912">
          <w:delText xml:space="preserve"> </w:delText>
        </w:r>
      </w:del>
      <w:ins w:id="319" w:author="Arsi Alhafis" w:date="2016-12-28T14:19:00Z">
        <w:r w:rsidR="00D04912">
          <w:t xml:space="preserve">juga </w:t>
        </w:r>
      </w:ins>
      <w:proofErr w:type="gramStart"/>
      <w:r w:rsidR="00AE239C" w:rsidRPr="009B5133">
        <w:t>sama</w:t>
      </w:r>
      <w:proofErr w:type="gramEnd"/>
      <w:r w:rsidR="00AE239C" w:rsidRPr="009B5133">
        <w:t xml:space="preserve"> dengan yang digunakan untuk </w:t>
      </w:r>
      <w:r w:rsidR="00AE239C" w:rsidRPr="001763BC">
        <w:rPr>
          <w:i/>
        </w:rPr>
        <w:t>backend</w:t>
      </w:r>
      <w:r w:rsidR="00AE239C" w:rsidRPr="009B5133">
        <w:t xml:space="preserve"> dari produk Traveloka</w:t>
      </w:r>
      <w:r w:rsidR="001763BC">
        <w:t>, yaitu Java</w:t>
      </w:r>
      <w:r w:rsidR="00AE239C" w:rsidRPr="009B5133">
        <w:t>.</w:t>
      </w:r>
    </w:p>
    <w:p w14:paraId="5FAD16F0" w14:textId="77777777" w:rsidR="0020756E" w:rsidRPr="009B5133" w:rsidRDefault="0020756E" w:rsidP="005D6AC7">
      <w:pPr>
        <w:pStyle w:val="ListParagraph"/>
        <w:numPr>
          <w:ilvl w:val="0"/>
          <w:numId w:val="10"/>
        </w:numPr>
        <w:ind w:left="360"/>
      </w:pPr>
      <w:r w:rsidRPr="009B5133">
        <w:t>Struktur Data dan Algoritma (SDA)</w:t>
      </w:r>
    </w:p>
    <w:p w14:paraId="0E55E522" w14:textId="77777777" w:rsidR="00AE239C" w:rsidRPr="009B5133" w:rsidRDefault="00AE239C" w:rsidP="00AE239C">
      <w:pPr>
        <w:pStyle w:val="ListParagraph"/>
        <w:ind w:left="360"/>
      </w:pPr>
      <w:proofErr w:type="gramStart"/>
      <w:r w:rsidRPr="009B5133">
        <w:t xml:space="preserve">Dalam mengerjakan </w:t>
      </w:r>
      <w:r w:rsidRPr="001763BC">
        <w:rPr>
          <w:i/>
        </w:rPr>
        <w:t>backend</w:t>
      </w:r>
      <w:r w:rsidRPr="009B5133">
        <w:t>, pelaksana KP harus mampu memilih struktur data yang tepat sesuai dengan kasus yang dihadapi.</w:t>
      </w:r>
      <w:proofErr w:type="gramEnd"/>
      <w:r w:rsidRPr="009B5133">
        <w:t xml:space="preserve"> </w:t>
      </w:r>
      <w:proofErr w:type="gramStart"/>
      <w:r w:rsidRPr="009B5133">
        <w:t xml:space="preserve">Seperti yang diajarkan di kelas SDA, pelaksana KP menentukan kapan harus menggunakan </w:t>
      </w:r>
      <w:r w:rsidRPr="001763BC">
        <w:rPr>
          <w:i/>
        </w:rPr>
        <w:t>L</w:t>
      </w:r>
      <w:r w:rsidR="001F4E2A" w:rsidRPr="001763BC">
        <w:rPr>
          <w:i/>
        </w:rPr>
        <w:t>ist</w:t>
      </w:r>
      <w:r w:rsidRPr="009B5133">
        <w:t xml:space="preserve">, kapan harus menggunakan </w:t>
      </w:r>
      <w:r w:rsidR="001F4E2A" w:rsidRPr="001763BC">
        <w:rPr>
          <w:i/>
        </w:rPr>
        <w:t>Map</w:t>
      </w:r>
      <w:r w:rsidR="001F4E2A" w:rsidRPr="009B5133">
        <w:t>, dan lain-lain.</w:t>
      </w:r>
      <w:proofErr w:type="gramEnd"/>
    </w:p>
    <w:p w14:paraId="10440B11" w14:textId="77777777" w:rsidR="0020756E" w:rsidRPr="009B5133" w:rsidRDefault="0020756E" w:rsidP="005D6AC7">
      <w:pPr>
        <w:pStyle w:val="ListParagraph"/>
        <w:numPr>
          <w:ilvl w:val="0"/>
          <w:numId w:val="10"/>
        </w:numPr>
        <w:ind w:left="360"/>
      </w:pPr>
      <w:r w:rsidRPr="009B5133">
        <w:t>Perancangan dan Pemrograman Web (PPW)</w:t>
      </w:r>
    </w:p>
    <w:p w14:paraId="1D694A1E" w14:textId="77777777" w:rsidR="001F4E2A" w:rsidRPr="009B5133" w:rsidRDefault="001F4E2A" w:rsidP="001F4E2A">
      <w:pPr>
        <w:pStyle w:val="ListParagraph"/>
        <w:ind w:left="360"/>
      </w:pPr>
      <w:proofErr w:type="gramStart"/>
      <w:r w:rsidRPr="009B5133">
        <w:t xml:space="preserve">Walaupun tidak sampai mengerjakan </w:t>
      </w:r>
      <w:r w:rsidRPr="001763BC">
        <w:rPr>
          <w:i/>
        </w:rPr>
        <w:t>frontend</w:t>
      </w:r>
      <w:r w:rsidRPr="009B5133">
        <w:t xml:space="preserve"> dari </w:t>
      </w:r>
      <w:r w:rsidRPr="001763BC">
        <w:rPr>
          <w:i/>
        </w:rPr>
        <w:t>Market Manager Production Dashboard</w:t>
      </w:r>
      <w:r w:rsidRPr="009B5133">
        <w:t xml:space="preserve">, pelaksana KP sempat mempelajari dan mencoba-coba bagaimana </w:t>
      </w:r>
      <w:r w:rsidRPr="001763BC">
        <w:rPr>
          <w:i/>
        </w:rPr>
        <w:t>framework</w:t>
      </w:r>
      <w:r w:rsidRPr="009B5133">
        <w:t xml:space="preserve"> dari </w:t>
      </w:r>
      <w:r w:rsidRPr="001763BC">
        <w:rPr>
          <w:i/>
        </w:rPr>
        <w:t>frontend</w:t>
      </w:r>
      <w:r w:rsidRPr="009B5133">
        <w:t xml:space="preserve"> di Traveloka.</w:t>
      </w:r>
      <w:proofErr w:type="gramEnd"/>
      <w:r w:rsidRPr="009B5133">
        <w:t xml:space="preserve"> </w:t>
      </w:r>
      <w:proofErr w:type="gramStart"/>
      <w:r w:rsidRPr="009B5133">
        <w:t>Pengetahuan</w:t>
      </w:r>
      <w:r w:rsidR="001763BC">
        <w:t xml:space="preserve"> dasar dari HTML, CSS, dan JavaS</w:t>
      </w:r>
      <w:r w:rsidRPr="009B5133">
        <w:t xml:space="preserve">cript membantu pelaksana KP ketika memahami struktur </w:t>
      </w:r>
      <w:r w:rsidRPr="001763BC">
        <w:rPr>
          <w:i/>
        </w:rPr>
        <w:t>frontend</w:t>
      </w:r>
      <w:r w:rsidRPr="009B5133">
        <w:t xml:space="preserve"> di Traveloka.</w:t>
      </w:r>
      <w:proofErr w:type="gramEnd"/>
    </w:p>
    <w:p w14:paraId="6B4D2A8D" w14:textId="77777777" w:rsidR="0020756E" w:rsidRPr="009B5133" w:rsidRDefault="0020756E" w:rsidP="005D6AC7">
      <w:pPr>
        <w:pStyle w:val="ListParagraph"/>
        <w:numPr>
          <w:ilvl w:val="0"/>
          <w:numId w:val="10"/>
        </w:numPr>
        <w:ind w:left="360"/>
      </w:pPr>
      <w:r w:rsidRPr="009B5133">
        <w:t>Basis Data (Basdat)</w:t>
      </w:r>
    </w:p>
    <w:p w14:paraId="0A665245" w14:textId="77777777" w:rsidR="00E31B84" w:rsidRPr="009B5133" w:rsidRDefault="00E31B84" w:rsidP="00E31B84">
      <w:pPr>
        <w:pStyle w:val="ListParagraph"/>
        <w:ind w:left="360"/>
      </w:pPr>
      <w:r w:rsidRPr="001763BC">
        <w:rPr>
          <w:i/>
        </w:rPr>
        <w:t>Relational database</w:t>
      </w:r>
      <w:r w:rsidRPr="009B5133">
        <w:t xml:space="preserve"> dan DBMS PostgreSQL yang diajarkan di kelas Basdat sangat berguna ketika pelaksana KP diminta untuk membuat berbagai </w:t>
      </w:r>
      <w:r w:rsidRPr="001763BC">
        <w:rPr>
          <w:i/>
        </w:rPr>
        <w:t>script</w:t>
      </w:r>
      <w:r w:rsidRPr="009B5133">
        <w:t xml:space="preserve"> SQL. Pemahaman bagaimana </w:t>
      </w:r>
      <w:proofErr w:type="gramStart"/>
      <w:r w:rsidRPr="009B5133">
        <w:t>cara</w:t>
      </w:r>
      <w:proofErr w:type="gramEnd"/>
      <w:r w:rsidRPr="009B5133">
        <w:t xml:space="preserve"> kerja </w:t>
      </w:r>
      <w:r w:rsidRPr="001763BC">
        <w:rPr>
          <w:i/>
        </w:rPr>
        <w:t>stored procedure</w:t>
      </w:r>
      <w:r w:rsidRPr="009B5133">
        <w:t xml:space="preserve"> / </w:t>
      </w:r>
      <w:r w:rsidRPr="001763BC">
        <w:rPr>
          <w:i/>
        </w:rPr>
        <w:t>stored function</w:t>
      </w:r>
      <w:r w:rsidRPr="009B5133">
        <w:t xml:space="preserve"> dan pemahaman mengenai </w:t>
      </w:r>
      <w:r w:rsidRPr="001763BC">
        <w:rPr>
          <w:i/>
        </w:rPr>
        <w:t>constrain</w:t>
      </w:r>
      <w:r w:rsidR="001763BC">
        <w:rPr>
          <w:i/>
        </w:rPr>
        <w:t>ts</w:t>
      </w:r>
      <w:r w:rsidRPr="009B5133">
        <w:t xml:space="preserve"> yang ada pada </w:t>
      </w:r>
      <w:r w:rsidRPr="001763BC">
        <w:rPr>
          <w:i/>
        </w:rPr>
        <w:t>database</w:t>
      </w:r>
      <w:r w:rsidRPr="009B5133">
        <w:t xml:space="preserve"> menjadi bekal pelaksana KP saat bekerja.</w:t>
      </w:r>
    </w:p>
    <w:p w14:paraId="126EDC0A" w14:textId="77777777" w:rsidR="009E7FF4" w:rsidRPr="009B5133" w:rsidRDefault="009E7FF4">
      <w:pPr>
        <w:spacing w:line="276" w:lineRule="auto"/>
        <w:jc w:val="left"/>
      </w:pPr>
      <w:r w:rsidRPr="009B5133">
        <w:br w:type="page"/>
      </w:r>
    </w:p>
    <w:p w14:paraId="41FC1D3C" w14:textId="77777777" w:rsidR="00E43837" w:rsidRPr="009B5133" w:rsidRDefault="00E43837" w:rsidP="00E43837">
      <w:pPr>
        <w:pStyle w:val="ListParagraph"/>
        <w:numPr>
          <w:ilvl w:val="0"/>
          <w:numId w:val="10"/>
        </w:numPr>
        <w:ind w:left="360"/>
      </w:pPr>
      <w:r w:rsidRPr="009B5133">
        <w:lastRenderedPageBreak/>
        <w:t>Pemrograman Sistem (Sysprog) dan Sistem Operasi (OS)</w:t>
      </w:r>
    </w:p>
    <w:p w14:paraId="7FFA6A13" w14:textId="77777777" w:rsidR="00E43837" w:rsidRPr="009B5133" w:rsidRDefault="00E43837" w:rsidP="00E43837">
      <w:pPr>
        <w:pStyle w:val="ListParagraph"/>
        <w:ind w:left="360"/>
      </w:pPr>
      <w:r w:rsidRPr="001763BC">
        <w:rPr>
          <w:i/>
        </w:rPr>
        <w:t>Development environment</w:t>
      </w:r>
      <w:r w:rsidRPr="009B5133">
        <w:t xml:space="preserve"> yang menggunakan Linux menuntut pelaksana KP harus paham bagaimana </w:t>
      </w:r>
      <w:proofErr w:type="gramStart"/>
      <w:r w:rsidRPr="009B5133">
        <w:t>cara</w:t>
      </w:r>
      <w:proofErr w:type="gramEnd"/>
      <w:r w:rsidRPr="009B5133">
        <w:t xml:space="preserve"> kerja pada system operasi Linux. Selain itu pelaksana KP juga beberapa kali harus memodifikasi Bash </w:t>
      </w:r>
      <w:r w:rsidRPr="001763BC">
        <w:rPr>
          <w:i/>
        </w:rPr>
        <w:t>script</w:t>
      </w:r>
      <w:r w:rsidRPr="009B5133">
        <w:t xml:space="preserve"> yang dibuat oleh </w:t>
      </w:r>
      <w:proofErr w:type="gramStart"/>
      <w:r w:rsidRPr="009B5133">
        <w:t>tim</w:t>
      </w:r>
      <w:proofErr w:type="gramEnd"/>
      <w:r w:rsidRPr="009B5133">
        <w:t xml:space="preserve"> DevOps agar bisa berjalan dengan baik.</w:t>
      </w:r>
    </w:p>
    <w:p w14:paraId="44C44E97" w14:textId="77777777" w:rsidR="0020756E" w:rsidRPr="009B5133" w:rsidRDefault="0020756E" w:rsidP="005D6AC7">
      <w:pPr>
        <w:pStyle w:val="ListParagraph"/>
        <w:numPr>
          <w:ilvl w:val="0"/>
          <w:numId w:val="10"/>
        </w:numPr>
        <w:ind w:left="360"/>
      </w:pPr>
      <w:r w:rsidRPr="009B5133">
        <w:t>Rekayasa Perangkat Lunak (RPL)</w:t>
      </w:r>
      <w:r w:rsidR="00833EBF" w:rsidRPr="009B5133">
        <w:t xml:space="preserve"> dan Proyek Perangkat Lunak (PPL)</w:t>
      </w:r>
    </w:p>
    <w:p w14:paraId="3A07E214" w14:textId="77777777" w:rsidR="00FC339E" w:rsidRPr="009B5133" w:rsidRDefault="009E7FF4" w:rsidP="00FC339E">
      <w:pPr>
        <w:pStyle w:val="ListParagraph"/>
        <w:ind w:left="360"/>
      </w:pPr>
      <w:r w:rsidRPr="009B5133">
        <w:t xml:space="preserve">Proses-proses yang harus dilalui selama pengembangan perangkat lunak berupa </w:t>
      </w:r>
      <w:r w:rsidRPr="001763BC">
        <w:rPr>
          <w:i/>
        </w:rPr>
        <w:t>planning</w:t>
      </w:r>
      <w:r w:rsidRPr="009B5133">
        <w:t xml:space="preserve">, desain, eksekusi, dan </w:t>
      </w:r>
      <w:r w:rsidRPr="001763BC">
        <w:rPr>
          <w:i/>
        </w:rPr>
        <w:t>testing</w:t>
      </w:r>
      <w:r w:rsidRPr="009B5133">
        <w:t xml:space="preserve"> yang diajarkan di kelas RPL serta diterapkan di kelas PPL </w:t>
      </w:r>
      <w:r w:rsidRPr="001763BC">
        <w:rPr>
          <w:i/>
        </w:rPr>
        <w:t>mentorship</w:t>
      </w:r>
      <w:r w:rsidRPr="009B5133">
        <w:t xml:space="preserve"> menjadi bekal saat pelaksanaan kerja praktik. </w:t>
      </w:r>
      <w:proofErr w:type="gramStart"/>
      <w:r w:rsidRPr="009B5133">
        <w:t xml:space="preserve">Beberapa </w:t>
      </w:r>
      <w:r w:rsidR="00E43837" w:rsidRPr="009B5133">
        <w:t xml:space="preserve">tahap pada </w:t>
      </w:r>
      <w:r w:rsidRPr="001763BC">
        <w:rPr>
          <w:i/>
        </w:rPr>
        <w:t>development flow</w:t>
      </w:r>
      <w:r w:rsidRPr="009B5133">
        <w:t xml:space="preserve"> yang didapat </w:t>
      </w:r>
      <w:r w:rsidR="00E43837" w:rsidRPr="009B5133">
        <w:t xml:space="preserve">ketika mengikuti PPL </w:t>
      </w:r>
      <w:r w:rsidR="00E43837" w:rsidRPr="001763BC">
        <w:rPr>
          <w:i/>
        </w:rPr>
        <w:t>mentorship</w:t>
      </w:r>
      <w:r w:rsidR="00E43837" w:rsidRPr="009B5133">
        <w:t>, cukup sesuai dengan yang diterapkan di Traveloka.</w:t>
      </w:r>
      <w:proofErr w:type="gramEnd"/>
    </w:p>
    <w:p w14:paraId="5B78F055" w14:textId="77777777" w:rsidR="0020756E" w:rsidRPr="009B5133" w:rsidRDefault="0020756E" w:rsidP="005D6AC7">
      <w:pPr>
        <w:pStyle w:val="ListParagraph"/>
        <w:numPr>
          <w:ilvl w:val="0"/>
          <w:numId w:val="10"/>
        </w:numPr>
        <w:ind w:left="360"/>
      </w:pPr>
      <w:r w:rsidRPr="009B5133">
        <w:t>Desain dan Analisis Algoritma (DAA)</w:t>
      </w:r>
    </w:p>
    <w:p w14:paraId="49A8C944" w14:textId="77777777" w:rsidR="00E43837" w:rsidRPr="009B5133" w:rsidRDefault="00140485" w:rsidP="00E43837">
      <w:pPr>
        <w:pStyle w:val="ListParagraph"/>
        <w:ind w:left="360"/>
      </w:pPr>
      <w:proofErr w:type="gramStart"/>
      <w:r w:rsidRPr="009B5133">
        <w:t>Selain harus memilih struktur data yang tepat, pelaksana KP juga harus</w:t>
      </w:r>
      <w:r w:rsidR="002D08B1" w:rsidRPr="009B5133">
        <w:t xml:space="preserve"> mampu merancang algoritma yang efisien agar program dapat berjalan dengan cepat meskipun dihadapkan dengan jumlah data yang besar.</w:t>
      </w:r>
      <w:proofErr w:type="gramEnd"/>
      <w:r w:rsidR="002D08B1" w:rsidRPr="009B5133">
        <w:t xml:space="preserve"> Bagaimana </w:t>
      </w:r>
      <w:proofErr w:type="gramStart"/>
      <w:r w:rsidR="002D08B1" w:rsidRPr="009B5133">
        <w:t>cara</w:t>
      </w:r>
      <w:proofErr w:type="gramEnd"/>
      <w:r w:rsidR="002D08B1" w:rsidRPr="009B5133">
        <w:t xml:space="preserve"> membuat algoritma yang efisien ini didapat dari kelas DAA.</w:t>
      </w:r>
    </w:p>
    <w:p w14:paraId="6B3E0E1E" w14:textId="77777777" w:rsidR="0020756E" w:rsidRPr="009B5133" w:rsidRDefault="0020756E" w:rsidP="005D6AC7">
      <w:pPr>
        <w:pStyle w:val="ListParagraph"/>
        <w:numPr>
          <w:ilvl w:val="0"/>
          <w:numId w:val="10"/>
        </w:numPr>
        <w:ind w:left="360"/>
      </w:pPr>
      <w:r w:rsidRPr="009B5133">
        <w:t>Layanan Aplikasi Web (LAW)</w:t>
      </w:r>
    </w:p>
    <w:p w14:paraId="46B07BA0" w14:textId="77777777" w:rsidR="002D08B1" w:rsidRPr="009B5133" w:rsidRDefault="002455DB" w:rsidP="002D08B1">
      <w:pPr>
        <w:pStyle w:val="ListParagraph"/>
        <w:ind w:left="360"/>
      </w:pPr>
      <w:proofErr w:type="gramStart"/>
      <w:r w:rsidRPr="009B5133">
        <w:t xml:space="preserve">Pelaksana KP ditugaskan untuk membuat RESTful API / </w:t>
      </w:r>
      <w:r w:rsidRPr="001763BC">
        <w:rPr>
          <w:i/>
        </w:rPr>
        <w:t>web service</w:t>
      </w:r>
      <w:r w:rsidRPr="009B5133">
        <w:t>.</w:t>
      </w:r>
      <w:proofErr w:type="gramEnd"/>
      <w:r w:rsidRPr="009B5133">
        <w:t xml:space="preserve"> </w:t>
      </w:r>
      <w:proofErr w:type="gramStart"/>
      <w:r w:rsidR="009B5133" w:rsidRPr="009B5133">
        <w:t>Pelaksana KP merasakan manfaat yang didapat ketika mengambil kelas LAW pada semester 6.</w:t>
      </w:r>
      <w:proofErr w:type="gramEnd"/>
      <w:r w:rsidR="009B5133" w:rsidRPr="009B5133">
        <w:t xml:space="preserve"> Pada LAW diajarkan bagaimana </w:t>
      </w:r>
      <w:proofErr w:type="gramStart"/>
      <w:r w:rsidR="009B5133" w:rsidRPr="009B5133">
        <w:t>cara</w:t>
      </w:r>
      <w:proofErr w:type="gramEnd"/>
      <w:r w:rsidR="009B5133" w:rsidRPr="009B5133">
        <w:t xml:space="preserve"> membuat </w:t>
      </w:r>
      <w:r w:rsidR="009B5133" w:rsidRPr="001763BC">
        <w:rPr>
          <w:i/>
        </w:rPr>
        <w:t>web service</w:t>
      </w:r>
      <w:r w:rsidR="009B5133" w:rsidRPr="009B5133">
        <w:t xml:space="preserve"> menggunakan</w:t>
      </w:r>
      <w:r w:rsidR="001763BC">
        <w:t xml:space="preserve"> bahasa</w:t>
      </w:r>
      <w:r w:rsidR="009B5133" w:rsidRPr="009B5133">
        <w:t xml:space="preserve"> Java yang mirip dengan yang dikembangkan di Traveloka.</w:t>
      </w:r>
    </w:p>
    <w:p w14:paraId="7B838429" w14:textId="77777777" w:rsidR="0020756E" w:rsidRPr="009B5133" w:rsidRDefault="0020756E" w:rsidP="005D6AC7">
      <w:pPr>
        <w:pStyle w:val="ListParagraph"/>
        <w:numPr>
          <w:ilvl w:val="0"/>
          <w:numId w:val="10"/>
        </w:numPr>
        <w:ind w:left="360"/>
      </w:pPr>
      <w:r w:rsidRPr="009B5133">
        <w:t>Basis Data Lanjut (Banjut)</w:t>
      </w:r>
    </w:p>
    <w:p w14:paraId="7F720D54" w14:textId="77777777" w:rsidR="009B5133" w:rsidRPr="009B5133" w:rsidRDefault="009B5133" w:rsidP="009B5133">
      <w:pPr>
        <w:pStyle w:val="ListParagraph"/>
        <w:ind w:left="360"/>
      </w:pPr>
      <w:proofErr w:type="gramStart"/>
      <w:r w:rsidRPr="009B5133">
        <w:t>Meskipun belum pernah mengambil matkul Banjut, pelaksana KP menemukan beberapa hal yang terkait dengan kelas Banjut.</w:t>
      </w:r>
      <w:proofErr w:type="gramEnd"/>
      <w:r w:rsidRPr="009B5133">
        <w:t xml:space="preserve"> Hal-hal seperti </w:t>
      </w:r>
      <w:r w:rsidRPr="001763BC">
        <w:rPr>
          <w:i/>
        </w:rPr>
        <w:t>query optimization</w:t>
      </w:r>
      <w:r w:rsidRPr="009B5133">
        <w:t xml:space="preserve">, </w:t>
      </w:r>
      <w:r w:rsidRPr="001763BC">
        <w:rPr>
          <w:i/>
        </w:rPr>
        <w:t>data</w:t>
      </w:r>
      <w:r w:rsidRPr="009B5133">
        <w:t xml:space="preserve"> </w:t>
      </w:r>
      <w:r w:rsidRPr="001763BC">
        <w:rPr>
          <w:i/>
        </w:rPr>
        <w:t>ETL</w:t>
      </w:r>
      <w:r w:rsidRPr="009B5133">
        <w:t xml:space="preserve"> </w:t>
      </w:r>
      <w:r w:rsidRPr="001763BC">
        <w:rPr>
          <w:i/>
        </w:rPr>
        <w:t>pipelining</w:t>
      </w:r>
      <w:r w:rsidRPr="009B5133">
        <w:t xml:space="preserve">, </w:t>
      </w:r>
      <w:proofErr w:type="gramStart"/>
      <w:r w:rsidRPr="009B5133">
        <w:t>dan</w:t>
      </w:r>
      <w:proofErr w:type="gramEnd"/>
      <w:r w:rsidRPr="009B5133">
        <w:t xml:space="preserve"> penggunaan </w:t>
      </w:r>
      <w:r w:rsidRPr="001763BC">
        <w:rPr>
          <w:i/>
        </w:rPr>
        <w:t>data warehouse</w:t>
      </w:r>
      <w:r w:rsidRPr="009B5133">
        <w:t xml:space="preserve"> yang dikerjakan selama proses kerja praktik membuat pelaksana KP mengambil kelas Banjut pada semester 7.</w:t>
      </w:r>
    </w:p>
    <w:p w14:paraId="55765A35" w14:textId="77777777" w:rsidR="008A348B" w:rsidRPr="005C253F" w:rsidRDefault="008A348B" w:rsidP="00E330B8">
      <w:pPr>
        <w:rPr>
          <w:color w:val="0070C0"/>
          <w:lang w:val="id-ID"/>
        </w:rPr>
      </w:pPr>
    </w:p>
    <w:p w14:paraId="386F857C" w14:textId="77777777" w:rsidR="00AF3C00" w:rsidRPr="005C253F" w:rsidRDefault="00AF3C00">
      <w:pPr>
        <w:spacing w:line="276" w:lineRule="auto"/>
        <w:jc w:val="left"/>
        <w:rPr>
          <w:lang w:val="id-ID"/>
        </w:rPr>
      </w:pPr>
      <w:r w:rsidRPr="005C253F">
        <w:rPr>
          <w:lang w:val="id-ID"/>
        </w:rPr>
        <w:br w:type="page"/>
      </w:r>
    </w:p>
    <w:p w14:paraId="2960C4E8" w14:textId="77777777" w:rsidR="00AF3C00" w:rsidRPr="005C253F" w:rsidRDefault="008E7409" w:rsidP="008E7409">
      <w:pPr>
        <w:pStyle w:val="Heading1"/>
        <w:numPr>
          <w:ilvl w:val="0"/>
          <w:numId w:val="1"/>
        </w:numPr>
        <w:ind w:left="0" w:firstLine="0"/>
        <w:rPr>
          <w:lang w:val="id-ID"/>
        </w:rPr>
      </w:pPr>
      <w:r w:rsidRPr="005C253F">
        <w:rPr>
          <w:lang w:val="id-ID"/>
        </w:rPr>
        <w:lastRenderedPageBreak/>
        <w:br/>
      </w:r>
      <w:bookmarkStart w:id="320" w:name="_Toc462055234"/>
      <w:r w:rsidR="00AF3C00" w:rsidRPr="005C253F">
        <w:rPr>
          <w:lang w:val="id-ID"/>
        </w:rPr>
        <w:t>PENUTUP</w:t>
      </w:r>
      <w:bookmarkEnd w:id="320"/>
    </w:p>
    <w:p w14:paraId="006ED07A" w14:textId="77777777" w:rsidR="00AF3C00" w:rsidRPr="005C253F" w:rsidRDefault="00AF3C00" w:rsidP="00AF3C00">
      <w:pPr>
        <w:rPr>
          <w:lang w:val="id-ID"/>
        </w:rPr>
      </w:pPr>
    </w:p>
    <w:p w14:paraId="364083C8" w14:textId="77777777" w:rsidR="00AF3C00" w:rsidRPr="005C253F" w:rsidRDefault="00BF0B64" w:rsidP="008E7409">
      <w:pPr>
        <w:pStyle w:val="Heading2"/>
        <w:numPr>
          <w:ilvl w:val="1"/>
          <w:numId w:val="1"/>
        </w:numPr>
        <w:ind w:left="567" w:hanging="567"/>
        <w:rPr>
          <w:lang w:val="id-ID"/>
        </w:rPr>
      </w:pPr>
      <w:bookmarkStart w:id="321" w:name="_Toc462055235"/>
      <w:r w:rsidRPr="005C253F">
        <w:rPr>
          <w:lang w:val="id-ID"/>
        </w:rPr>
        <w:t>Kesimpulan</w:t>
      </w:r>
      <w:bookmarkEnd w:id="321"/>
    </w:p>
    <w:p w14:paraId="640C509E" w14:textId="77777777" w:rsidR="00C30872" w:rsidRPr="00966C03" w:rsidRDefault="00507076" w:rsidP="00AF3C00">
      <w:r w:rsidRPr="00966C03">
        <w:t>Pelaksanaan kerja praktik dilaksanakan oleh pelaksana KP selama kurang lebih 10 minggu, yaitu dari tanggal 6 Juni 2016 sampai dengan 5 September 2016.</w:t>
      </w:r>
      <w:r w:rsidR="00D75BE2" w:rsidRPr="00966C03">
        <w:t xml:space="preserve"> Pelaksana KP melaksanakan kerja praktik di PT Trinusa Travelindo atau Traveloka sebagai </w:t>
      </w:r>
      <w:r w:rsidR="00D75BE2" w:rsidRPr="00966C03">
        <w:rPr>
          <w:i/>
        </w:rPr>
        <w:t>Software Engineer intern</w:t>
      </w:r>
      <w:r w:rsidR="00D75BE2" w:rsidRPr="00966C03">
        <w:t xml:space="preserve"> dan ditempatkan di </w:t>
      </w:r>
      <w:r w:rsidR="00D75BE2" w:rsidRPr="00966C03">
        <w:rPr>
          <w:i/>
        </w:rPr>
        <w:t>mission</w:t>
      </w:r>
      <w:r w:rsidR="00D75BE2" w:rsidRPr="00966C03">
        <w:t xml:space="preserve"> TERA. </w:t>
      </w:r>
      <w:proofErr w:type="gramStart"/>
      <w:r w:rsidR="00D75BE2" w:rsidRPr="00966C03">
        <w:t xml:space="preserve">Pelaksanaan KP </w:t>
      </w:r>
      <w:r w:rsidR="0067091B" w:rsidRPr="00966C03">
        <w:t xml:space="preserve">diberikan sebuat proyek yaitu mengerjakan backend dari </w:t>
      </w:r>
      <w:r w:rsidR="0067091B" w:rsidRPr="00966C03">
        <w:rPr>
          <w:i/>
        </w:rPr>
        <w:t>Market Manager Production Dashboard</w:t>
      </w:r>
      <w:r w:rsidR="0067091B" w:rsidRPr="00966C03">
        <w:t xml:space="preserve"> yang harus diselesaikan selama masa kerja praktik.</w:t>
      </w:r>
      <w:proofErr w:type="gramEnd"/>
    </w:p>
    <w:p w14:paraId="477DB535" w14:textId="37CEF83A" w:rsidR="00A70F9C" w:rsidRPr="00966C03" w:rsidRDefault="00A70F9C" w:rsidP="00AF3C00">
      <w:proofErr w:type="gramStart"/>
      <w:r w:rsidRPr="00966C03">
        <w:t>Banyak hal yang didapat oleh pelaksana KP selam</w:t>
      </w:r>
      <w:r w:rsidR="00A466EC" w:rsidRPr="00966C03">
        <w:t>a pelaksanaan kerja praktik ini, mulai dari hal yang teknis sampai dengan hal yang non-teknis.</w:t>
      </w:r>
      <w:proofErr w:type="gramEnd"/>
      <w:r w:rsidR="00A466EC" w:rsidRPr="00966C03">
        <w:t xml:space="preserve"> </w:t>
      </w:r>
      <w:proofErr w:type="gramStart"/>
      <w:r w:rsidR="00A466EC" w:rsidRPr="00966C03">
        <w:t xml:space="preserve">Penggunaan berbagai teknologi </w:t>
      </w:r>
      <w:r w:rsidR="00966C03">
        <w:t xml:space="preserve">yang </w:t>
      </w:r>
      <w:r w:rsidR="00A466EC" w:rsidRPr="00966C03">
        <w:t xml:space="preserve">baru membuka pandangan pelaksana KP </w:t>
      </w:r>
      <w:del w:id="322" w:author="Arsi Alhafis" w:date="2016-12-28T14:20:00Z">
        <w:r w:rsidR="00A466EC" w:rsidRPr="00A1317C" w:rsidDel="007D5250">
          <w:rPr>
            <w:highlight w:val="yellow"/>
            <w:rPrChange w:id="323" w:author="RMahendra" w:date="2016-12-12T10:17:00Z">
              <w:rPr/>
            </w:rPrChange>
          </w:rPr>
          <w:delText>terdahap</w:delText>
        </w:r>
        <w:r w:rsidR="00A466EC" w:rsidRPr="00966C03" w:rsidDel="007D5250">
          <w:delText xml:space="preserve"> </w:delText>
        </w:r>
      </w:del>
      <w:ins w:id="324" w:author="Arsi Alhafis" w:date="2016-12-28T14:20:00Z">
        <w:r w:rsidR="007D5250">
          <w:t>terhadap</w:t>
        </w:r>
        <w:r w:rsidR="007D5250" w:rsidRPr="00966C03">
          <w:t xml:space="preserve"> </w:t>
        </w:r>
      </w:ins>
      <w:r w:rsidR="00A466EC" w:rsidRPr="00966C03">
        <w:t>perkembangan teknologi yang sangat pesat saat ini.</w:t>
      </w:r>
      <w:proofErr w:type="gramEnd"/>
      <w:r w:rsidR="00A466EC" w:rsidRPr="00966C03">
        <w:t xml:space="preserve"> </w:t>
      </w:r>
      <w:proofErr w:type="gramStart"/>
      <w:r w:rsidR="00A466EC" w:rsidRPr="00966C03">
        <w:t xml:space="preserve">Berada di Traveloka dan di </w:t>
      </w:r>
      <w:r w:rsidR="00A466EC" w:rsidRPr="00966C03">
        <w:rPr>
          <w:i/>
        </w:rPr>
        <w:t>mission</w:t>
      </w:r>
      <w:r w:rsidR="00A466EC" w:rsidRPr="00966C03">
        <w:t xml:space="preserve"> TERA juga </w:t>
      </w:r>
      <w:ins w:id="325" w:author="RMahendra" w:date="2016-12-12T10:17:00Z">
        <w:r w:rsidR="00A1317C">
          <w:rPr>
            <w:lang w:val="id-ID"/>
          </w:rPr>
          <w:t>menunjang</w:t>
        </w:r>
      </w:ins>
      <w:del w:id="326" w:author="RMahendra" w:date="2016-12-12T10:17:00Z">
        <w:r w:rsidR="00A466EC" w:rsidRPr="00966C03" w:rsidDel="00A1317C">
          <w:delText xml:space="preserve">memberikan </w:delText>
        </w:r>
      </w:del>
      <w:ins w:id="327" w:author="RMahendra" w:date="2016-12-12T10:17:00Z">
        <w:r w:rsidR="00A1317C">
          <w:rPr>
            <w:lang w:val="id-ID"/>
          </w:rPr>
          <w:t>pembelajaran</w:t>
        </w:r>
      </w:ins>
      <w:ins w:id="328" w:author="Arsi Alhafis" w:date="2016-12-28T14:20:00Z">
        <w:r w:rsidR="007D5250">
          <w:t xml:space="preserve"> </w:t>
        </w:r>
      </w:ins>
      <w:del w:id="329" w:author="RMahendra" w:date="2016-12-12T10:17:00Z">
        <w:r w:rsidR="00A466EC" w:rsidRPr="00966C03" w:rsidDel="00A1317C">
          <w:delText xml:space="preserve">pelajaran </w:delText>
        </w:r>
      </w:del>
      <w:r w:rsidR="00A466EC" w:rsidRPr="00966C03">
        <w:rPr>
          <w:i/>
        </w:rPr>
        <w:t>soft skill</w:t>
      </w:r>
      <w:r w:rsidR="00A466EC" w:rsidRPr="00966C03">
        <w:t xml:space="preserve"> bagi pelaksana KP seperti komunikasi, </w:t>
      </w:r>
      <w:r w:rsidR="00A466EC" w:rsidRPr="00966C03">
        <w:rPr>
          <w:i/>
        </w:rPr>
        <w:t>time management</w:t>
      </w:r>
      <w:r w:rsidR="00A466EC" w:rsidRPr="00966C03">
        <w:t>, kemampuan pemecahan masalah, dan lain-lain.</w:t>
      </w:r>
      <w:proofErr w:type="gramEnd"/>
    </w:p>
    <w:p w14:paraId="3C9D9D1A" w14:textId="77777777" w:rsidR="006D336F" w:rsidRPr="00966C03" w:rsidRDefault="00EB3088" w:rsidP="00AF3C00">
      <w:proofErr w:type="gramStart"/>
      <w:r w:rsidRPr="00966C03">
        <w:t xml:space="preserve">Pengalaman bekerja di Traveloka sebagai </w:t>
      </w:r>
      <w:r w:rsidRPr="00966C03">
        <w:rPr>
          <w:i/>
        </w:rPr>
        <w:t>Software Engineer intern</w:t>
      </w:r>
      <w:r w:rsidRPr="00966C03">
        <w:t xml:space="preserve"> menjadi </w:t>
      </w:r>
      <w:r w:rsidR="00D133A3" w:rsidRPr="00966C03">
        <w:t>pengalaman yang sangat berharga dan menyenangkan.</w:t>
      </w:r>
      <w:proofErr w:type="gramEnd"/>
      <w:r w:rsidR="00D133A3" w:rsidRPr="00966C03">
        <w:t xml:space="preserve"> Pelaksana KP merasakan bagaimana proses mengembangan suatu produk yang bermanfaat dan sesuai dengan visi Traveloka. </w:t>
      </w:r>
      <w:r w:rsidR="00966C03">
        <w:t>Juga bagaimana akhirnya p</w:t>
      </w:r>
      <w:r w:rsidR="00D133A3" w:rsidRPr="00966C03">
        <w:t>elajaran dan ilmu yang didapat pada masa perkuliahan</w:t>
      </w:r>
      <w:r w:rsidR="00966C03">
        <w:t xml:space="preserve"> </w:t>
      </w:r>
      <w:r w:rsidR="00D133A3" w:rsidRPr="00966C03">
        <w:t>bisa dimanfaatkan pada proses kerja praktik ini</w:t>
      </w:r>
      <w:r w:rsidR="00DA4139" w:rsidRPr="00966C03">
        <w:t>.</w:t>
      </w:r>
    </w:p>
    <w:p w14:paraId="05A0C90A" w14:textId="77777777" w:rsidR="00AF3C00" w:rsidRPr="005C253F" w:rsidRDefault="00BF0B64" w:rsidP="008E7409">
      <w:pPr>
        <w:pStyle w:val="Heading2"/>
        <w:numPr>
          <w:ilvl w:val="1"/>
          <w:numId w:val="1"/>
        </w:numPr>
        <w:ind w:left="567" w:hanging="567"/>
        <w:rPr>
          <w:lang w:val="id-ID"/>
        </w:rPr>
      </w:pPr>
      <w:bookmarkStart w:id="330" w:name="_Toc462055236"/>
      <w:r w:rsidRPr="005C253F">
        <w:rPr>
          <w:lang w:val="id-ID"/>
        </w:rPr>
        <w:t>Saran</w:t>
      </w:r>
      <w:bookmarkEnd w:id="330"/>
    </w:p>
    <w:p w14:paraId="044D28E7" w14:textId="77777777" w:rsidR="00EE69CF" w:rsidRPr="00A05F2D" w:rsidRDefault="00910AAB" w:rsidP="00AF3C00">
      <w:proofErr w:type="gramStart"/>
      <w:r w:rsidRPr="00A05F2D">
        <w:t>Pencarian tempat kerja praktik sebaiknya dilaksanakan semenjak jauh-jauh hari.</w:t>
      </w:r>
      <w:proofErr w:type="gramEnd"/>
      <w:r w:rsidRPr="00A05F2D">
        <w:t xml:space="preserve"> Beberapa kali email yang dikirimkan </w:t>
      </w:r>
      <w:r w:rsidR="00993947">
        <w:t xml:space="preserve">calon </w:t>
      </w:r>
      <w:r w:rsidRPr="00A05F2D">
        <w:t>pelaksana KP ke berbagai perusahaan tidak ditangg</w:t>
      </w:r>
      <w:r w:rsidR="00A05F2D">
        <w:t xml:space="preserve">api </w:t>
      </w:r>
      <w:r w:rsidRPr="00A05F2D">
        <w:t>adalah karena sedang banyaknya orang yang</w:t>
      </w:r>
      <w:r w:rsidR="00A05F2D">
        <w:t xml:space="preserve"> sedang</w:t>
      </w:r>
      <w:r w:rsidRPr="00A05F2D">
        <w:t xml:space="preserve"> </w:t>
      </w:r>
      <w:r w:rsidRPr="00A05F2D">
        <w:rPr>
          <w:i/>
        </w:rPr>
        <w:t>apply</w:t>
      </w:r>
      <w:r w:rsidRPr="00A05F2D">
        <w:t xml:space="preserve"> pada saat itu juga. </w:t>
      </w:r>
      <w:del w:id="331" w:author="RMahendra" w:date="2016-12-12T10:18:00Z">
        <w:r w:rsidRPr="00A05F2D" w:rsidDel="00A1317C">
          <w:delText>Kemudian l</w:delText>
        </w:r>
      </w:del>
      <w:ins w:id="332" w:author="RMahendra" w:date="2016-12-12T10:18:00Z">
        <w:r w:rsidR="00A1317C">
          <w:rPr>
            <w:lang w:val="id-ID"/>
          </w:rPr>
          <w:t>L</w:t>
        </w:r>
      </w:ins>
      <w:r w:rsidRPr="00A05F2D">
        <w:t xml:space="preserve">akukan persiapan yang matang sebelum melakukan proses wawancara. Ada baiknya </w:t>
      </w:r>
      <w:r w:rsidR="004B2B49" w:rsidRPr="00A05F2D">
        <w:t>calon pelaksana KP</w:t>
      </w:r>
      <w:r w:rsidRPr="00A05F2D">
        <w:t xml:space="preserve"> mencari</w:t>
      </w:r>
      <w:del w:id="333" w:author="RMahendra" w:date="2016-12-12T10:18:00Z">
        <w:r w:rsidRPr="00A05F2D" w:rsidDel="00A1317C">
          <w:delText>-cari</w:delText>
        </w:r>
      </w:del>
      <w:r w:rsidRPr="00A05F2D">
        <w:t xml:space="preserve"> referensi proses wawancara baik dari internet maupun dari pengalaman orang lain.</w:t>
      </w:r>
      <w:r w:rsidR="00006C8E" w:rsidRPr="00A05F2D">
        <w:t xml:space="preserve"> </w:t>
      </w:r>
      <w:del w:id="334" w:author="RMahendra" w:date="2016-12-12T10:18:00Z">
        <w:r w:rsidR="00006C8E" w:rsidRPr="00A05F2D" w:rsidDel="00A1317C">
          <w:delText xml:space="preserve">Serta </w:delText>
        </w:r>
        <w:r w:rsidR="00A05F2D" w:rsidDel="00A1317C">
          <w:delText>c</w:delText>
        </w:r>
      </w:del>
      <w:ins w:id="335" w:author="RMahendra" w:date="2016-12-12T10:18:00Z">
        <w:r w:rsidR="00A1317C">
          <w:rPr>
            <w:lang w:val="id-ID"/>
          </w:rPr>
          <w:t>C</w:t>
        </w:r>
      </w:ins>
      <w:r w:rsidR="00A05F2D">
        <w:t>alon pelaksana KP</w:t>
      </w:r>
      <w:r w:rsidR="00006C8E" w:rsidRPr="00A05F2D">
        <w:t xml:space="preserve"> harus menyiapkan </w:t>
      </w:r>
      <w:r w:rsidR="00006C8E" w:rsidRPr="00993947">
        <w:rPr>
          <w:i/>
        </w:rPr>
        <w:t>resume</w:t>
      </w:r>
      <w:r w:rsidR="00006C8E" w:rsidRPr="00A05F2D">
        <w:t xml:space="preserve"> </w:t>
      </w:r>
      <w:r w:rsidR="00006C8E" w:rsidRPr="00A05F2D">
        <w:lastRenderedPageBreak/>
        <w:t xml:space="preserve">yang </w:t>
      </w:r>
      <w:r w:rsidR="00993947">
        <w:t xml:space="preserve">jelas dan </w:t>
      </w:r>
      <w:r w:rsidR="00006C8E" w:rsidRPr="00A05F2D">
        <w:t>benar-benar sesuai dengan diri</w:t>
      </w:r>
      <w:r w:rsidR="004B2B49" w:rsidRPr="00A05F2D">
        <w:t xml:space="preserve"> sendiri</w:t>
      </w:r>
      <w:r w:rsidR="00006C8E" w:rsidRPr="00A05F2D">
        <w:t xml:space="preserve">, karena biasanya </w:t>
      </w:r>
      <w:r w:rsidR="00006C8E" w:rsidRPr="00993947">
        <w:rPr>
          <w:i/>
        </w:rPr>
        <w:t>interviewer</w:t>
      </w:r>
      <w:r w:rsidR="00006C8E" w:rsidRPr="00A05F2D">
        <w:t xml:space="preserve"> akan mengangkat topik pembicaraan yang sesuai dengan </w:t>
      </w:r>
      <w:r w:rsidR="00006C8E" w:rsidRPr="00993947">
        <w:rPr>
          <w:i/>
        </w:rPr>
        <w:t>resume</w:t>
      </w:r>
      <w:r w:rsidR="00006C8E" w:rsidRPr="00A05F2D">
        <w:t xml:space="preserve"> </w:t>
      </w:r>
      <w:r w:rsidR="004B2B49" w:rsidRPr="00A05F2D">
        <w:t>calon pelaksana KP</w:t>
      </w:r>
      <w:r w:rsidR="00006C8E" w:rsidRPr="00A05F2D">
        <w:t>.</w:t>
      </w:r>
    </w:p>
    <w:p w14:paraId="1F26D619" w14:textId="77777777" w:rsidR="004B2B49" w:rsidRPr="00A05F2D" w:rsidRDefault="00993947" w:rsidP="00AF3C00">
      <w:proofErr w:type="gramStart"/>
      <w:r>
        <w:t>Pelaksana KP harus mulai menc</w:t>
      </w:r>
      <w:r w:rsidR="00BB12D2" w:rsidRPr="00A05F2D">
        <w:t>icil</w:t>
      </w:r>
      <w:r w:rsidR="004B2B49" w:rsidRPr="00A05F2D">
        <w:t xml:space="preserve"> Kerangka Acuan Kerja Praktik</w:t>
      </w:r>
      <w:r w:rsidR="00BB12D2" w:rsidRPr="00A05F2D">
        <w:t xml:space="preserve"> (KAKP) dan Log KP semenjak awal mulainya masa KP.</w:t>
      </w:r>
      <w:proofErr w:type="gramEnd"/>
      <w:r w:rsidR="00BB12D2" w:rsidRPr="00A05F2D">
        <w:t xml:space="preserve"> Sebab ada kemungkinan dosen </w:t>
      </w:r>
      <w:proofErr w:type="gramStart"/>
      <w:r w:rsidR="00BB12D2" w:rsidRPr="00A05F2D">
        <w:t>akan</w:t>
      </w:r>
      <w:proofErr w:type="gramEnd"/>
      <w:r w:rsidR="00BB12D2" w:rsidRPr="00A05F2D">
        <w:t xml:space="preserve"> </w:t>
      </w:r>
      <w:r w:rsidR="00BB12D2" w:rsidRPr="00993947">
        <w:rPr>
          <w:i/>
        </w:rPr>
        <w:t>slow response</w:t>
      </w:r>
      <w:r w:rsidR="00BB12D2" w:rsidRPr="00A05F2D">
        <w:t xml:space="preserve"> dalam </w:t>
      </w:r>
      <w:r w:rsidR="00BB12D2" w:rsidRPr="00A1317C">
        <w:rPr>
          <w:highlight w:val="yellow"/>
          <w:rPrChange w:id="336" w:author="RMahendra" w:date="2016-12-12T10:18:00Z">
            <w:rPr/>
          </w:rPrChange>
        </w:rPr>
        <w:t>men</w:t>
      </w:r>
      <w:del w:id="337" w:author="Arsi Alhafis" w:date="2016-12-28T14:20:00Z">
        <w:r w:rsidR="00BB12D2" w:rsidRPr="00A1317C" w:rsidDel="00DB07D6">
          <w:rPr>
            <w:highlight w:val="yellow"/>
            <w:rPrChange w:id="338" w:author="RMahendra" w:date="2016-12-12T10:18:00Z">
              <w:rPr/>
            </w:rPrChange>
          </w:rPr>
          <w:delText>g</w:delText>
        </w:r>
      </w:del>
      <w:r w:rsidR="00BB12D2" w:rsidRPr="00A1317C">
        <w:rPr>
          <w:highlight w:val="yellow"/>
          <w:rPrChange w:id="339" w:author="RMahendra" w:date="2016-12-12T10:18:00Z">
            <w:rPr/>
          </w:rPrChange>
        </w:rPr>
        <w:t>anggapi</w:t>
      </w:r>
      <w:r w:rsidR="00BB12D2" w:rsidRPr="00A05F2D">
        <w:t xml:space="preserve"> KAKP dan bahkan baru menyetujui KAKP beberapa minggu setelah kerja praktik berlangsung. </w:t>
      </w:r>
      <w:proofErr w:type="gramStart"/>
      <w:r w:rsidR="00BB12D2" w:rsidRPr="00A05F2D">
        <w:t>Serta ada saran untuk dosen KP untuk menetapkan standar yang jelas untuk KAKP.</w:t>
      </w:r>
      <w:proofErr w:type="gramEnd"/>
      <w:r w:rsidR="00BB12D2" w:rsidRPr="00A05F2D">
        <w:t xml:space="preserve"> Karena </w:t>
      </w:r>
      <w:r w:rsidR="00BB12D2" w:rsidRPr="00993947">
        <w:rPr>
          <w:i/>
        </w:rPr>
        <w:t>review</w:t>
      </w:r>
      <w:r w:rsidR="00BB12D2" w:rsidRPr="00A05F2D">
        <w:t xml:space="preserve"> dari dosen berbeda-beda untuk setiap mahasiswa dan akibatnya sering terjadi kebingungan.</w:t>
      </w:r>
    </w:p>
    <w:p w14:paraId="2FF04F0E" w14:textId="77777777" w:rsidR="00EE69CF" w:rsidRPr="00A05F2D" w:rsidRDefault="00EE69CF">
      <w:pPr>
        <w:spacing w:line="276" w:lineRule="auto"/>
        <w:jc w:val="left"/>
      </w:pPr>
      <w:r w:rsidRPr="00A05F2D">
        <w:rPr>
          <w:lang w:val="id-ID"/>
        </w:rPr>
        <w:br w:type="page"/>
      </w:r>
    </w:p>
    <w:p w14:paraId="31159AFD" w14:textId="77777777" w:rsidR="00EE69CF" w:rsidRPr="005C253F" w:rsidRDefault="00EE69CF" w:rsidP="00EE69CF">
      <w:pPr>
        <w:pStyle w:val="Heading1"/>
        <w:rPr>
          <w:lang w:val="id-ID"/>
        </w:rPr>
      </w:pPr>
      <w:bookmarkStart w:id="340" w:name="_Toc462055237"/>
      <w:r w:rsidRPr="005C253F">
        <w:rPr>
          <w:lang w:val="id-ID"/>
        </w:rPr>
        <w:lastRenderedPageBreak/>
        <w:t>DAFTAR REFERENSI</w:t>
      </w:r>
      <w:bookmarkEnd w:id="340"/>
    </w:p>
    <w:p w14:paraId="24E799A7" w14:textId="77777777" w:rsidR="00EE69CF" w:rsidRPr="005C253F" w:rsidRDefault="00EE69CF" w:rsidP="00EE69CF">
      <w:pPr>
        <w:rPr>
          <w:lang w:val="id-ID"/>
        </w:rPr>
      </w:pPr>
    </w:p>
    <w:p w14:paraId="63FE68EB" w14:textId="77777777" w:rsidR="001E5548" w:rsidRDefault="00EE69CF" w:rsidP="00AF3C00">
      <w:r w:rsidRPr="00D11C89">
        <w:rPr>
          <w:lang w:val="id-ID"/>
        </w:rPr>
        <w:t>[</w:t>
      </w:r>
      <w:r w:rsidR="00D11C89" w:rsidRPr="00D11C89">
        <w:t xml:space="preserve">1] </w:t>
      </w:r>
      <w:r w:rsidR="00D11C89" w:rsidRPr="00D11C89">
        <w:rPr>
          <w:i/>
        </w:rPr>
        <w:t>What is ETL?</w:t>
      </w:r>
      <w:r w:rsidR="00D11C89" w:rsidRPr="00D11C89">
        <w:t xml:space="preserve"> </w:t>
      </w:r>
      <w:proofErr w:type="gramStart"/>
      <w:r w:rsidR="00D11C89" w:rsidRPr="00D11C89">
        <w:t>(2016). SAS Institute.</w:t>
      </w:r>
      <w:proofErr w:type="gramEnd"/>
      <w:r w:rsidR="00D11C89" w:rsidRPr="00D11C89">
        <w:t xml:space="preserve"> Diakses pada 1 Desember 2016, melalui </w:t>
      </w:r>
      <w:hyperlink r:id="rId17" w:history="1">
        <w:r w:rsidR="00D11C89" w:rsidRPr="00D11C89">
          <w:rPr>
            <w:rStyle w:val="Hyperlink"/>
            <w:color w:val="auto"/>
          </w:rPr>
          <w:t>http://www.sas.com/en_us/insights/data-management/what-is-etl.html</w:t>
        </w:r>
      </w:hyperlink>
      <w:r w:rsidR="00D11C89" w:rsidRPr="00D11C89">
        <w:t xml:space="preserve">  </w:t>
      </w:r>
    </w:p>
    <w:p w14:paraId="320BE3A0" w14:textId="77777777" w:rsidR="001E5548" w:rsidRPr="00D11C89" w:rsidRDefault="001E5548" w:rsidP="00AF3C00">
      <w:pPr>
        <w:sectPr w:rsidR="001E5548" w:rsidRPr="00D11C89" w:rsidSect="00323DAE">
          <w:headerReference w:type="default" r:id="rId18"/>
          <w:footerReference w:type="default" r:id="rId19"/>
          <w:pgSz w:w="12240" w:h="15840"/>
          <w:pgMar w:top="1701" w:right="1701" w:bottom="1701" w:left="2275" w:header="720" w:footer="720" w:gutter="0"/>
          <w:pgNumType w:start="1"/>
          <w:cols w:space="720"/>
          <w:docGrid w:linePitch="360"/>
        </w:sectPr>
      </w:pPr>
      <w:r w:rsidRPr="00D11C89">
        <w:rPr>
          <w:lang w:val="id-ID"/>
        </w:rPr>
        <w:t>[</w:t>
      </w:r>
      <w:r>
        <w:t>2</w:t>
      </w:r>
      <w:r w:rsidRPr="00D11C89">
        <w:t xml:space="preserve">] </w:t>
      </w:r>
      <w:r>
        <w:rPr>
          <w:i/>
        </w:rPr>
        <w:t>Data Warehouse Concepts.</w:t>
      </w:r>
      <w:r w:rsidRPr="00D11C89">
        <w:t xml:space="preserve"> </w:t>
      </w:r>
      <w:proofErr w:type="gramStart"/>
      <w:r w:rsidRPr="00D11C89">
        <w:t>(</w:t>
      </w:r>
      <w:r>
        <w:t>2002</w:t>
      </w:r>
      <w:r w:rsidRPr="00D11C89">
        <w:t>).</w:t>
      </w:r>
      <w:r>
        <w:t xml:space="preserve"> Oracle Corporation</w:t>
      </w:r>
      <w:r w:rsidRPr="00D11C89">
        <w:t>.</w:t>
      </w:r>
      <w:proofErr w:type="gramEnd"/>
      <w:r w:rsidRPr="00D11C89">
        <w:t xml:space="preserve"> Diakses pada 1 Desember 2016</w:t>
      </w:r>
      <w:r>
        <w:t xml:space="preserve">, </w:t>
      </w:r>
      <w:r w:rsidRPr="001E5548">
        <w:t xml:space="preserve">melalui </w:t>
      </w:r>
      <w:hyperlink r:id="rId20" w:history="1">
        <w:r w:rsidRPr="001E5548">
          <w:rPr>
            <w:rStyle w:val="Hyperlink"/>
            <w:color w:val="auto"/>
          </w:rPr>
          <w:t>https://docs.oracle.com/cd/B10500_01/server.920/a96520/concept.htm</w:t>
        </w:r>
      </w:hyperlink>
    </w:p>
    <w:p w14:paraId="0D284C51" w14:textId="77777777" w:rsidR="00830F95" w:rsidRPr="005C253F" w:rsidRDefault="00830F95" w:rsidP="00830F95">
      <w:pPr>
        <w:jc w:val="center"/>
        <w:rPr>
          <w:b/>
          <w:sz w:val="28"/>
          <w:szCs w:val="28"/>
          <w:lang w:val="id-ID"/>
        </w:rPr>
      </w:pPr>
    </w:p>
    <w:p w14:paraId="5E047513" w14:textId="77777777" w:rsidR="00830F95" w:rsidRPr="005C253F" w:rsidRDefault="00830F95" w:rsidP="00830F95">
      <w:pPr>
        <w:jc w:val="center"/>
        <w:rPr>
          <w:b/>
          <w:sz w:val="28"/>
          <w:szCs w:val="28"/>
          <w:lang w:val="id-ID"/>
        </w:rPr>
      </w:pPr>
    </w:p>
    <w:p w14:paraId="6C0C35D6" w14:textId="77777777" w:rsidR="00830F95" w:rsidRPr="005C253F" w:rsidRDefault="00830F95" w:rsidP="00830F95">
      <w:pPr>
        <w:jc w:val="center"/>
        <w:rPr>
          <w:b/>
          <w:sz w:val="28"/>
          <w:szCs w:val="28"/>
          <w:lang w:val="id-ID"/>
        </w:rPr>
      </w:pPr>
    </w:p>
    <w:p w14:paraId="2B7A4E13" w14:textId="77777777" w:rsidR="00830F95" w:rsidRPr="005C253F" w:rsidRDefault="00830F95" w:rsidP="00830F95">
      <w:pPr>
        <w:jc w:val="center"/>
        <w:rPr>
          <w:b/>
          <w:sz w:val="28"/>
          <w:szCs w:val="28"/>
          <w:lang w:val="id-ID"/>
        </w:rPr>
      </w:pPr>
    </w:p>
    <w:p w14:paraId="0E120825" w14:textId="77777777" w:rsidR="00830F95" w:rsidRPr="005C253F" w:rsidRDefault="00830F95" w:rsidP="00830F95">
      <w:pPr>
        <w:jc w:val="center"/>
        <w:rPr>
          <w:b/>
          <w:sz w:val="28"/>
          <w:szCs w:val="28"/>
          <w:lang w:val="id-ID"/>
        </w:rPr>
      </w:pPr>
    </w:p>
    <w:p w14:paraId="64CF33BA" w14:textId="77777777" w:rsidR="00830F95" w:rsidRPr="005C253F" w:rsidRDefault="00830F95" w:rsidP="00830F95">
      <w:pPr>
        <w:jc w:val="center"/>
        <w:rPr>
          <w:b/>
          <w:sz w:val="28"/>
          <w:szCs w:val="28"/>
          <w:lang w:val="id-ID"/>
        </w:rPr>
      </w:pPr>
    </w:p>
    <w:p w14:paraId="7C0060ED" w14:textId="77777777" w:rsidR="0000491A" w:rsidRPr="005C253F" w:rsidRDefault="00CE6CA0" w:rsidP="00F0566D">
      <w:pPr>
        <w:pStyle w:val="Heading1"/>
        <w:rPr>
          <w:b w:val="0"/>
          <w:sz w:val="28"/>
          <w:lang w:val="id-ID"/>
        </w:rPr>
      </w:pPr>
      <w:bookmarkStart w:id="341" w:name="_Toc462055238"/>
      <w:r w:rsidRPr="005C253F">
        <w:rPr>
          <w:sz w:val="28"/>
          <w:lang w:val="id-ID"/>
        </w:rPr>
        <w:t>LAMPIRAN</w:t>
      </w:r>
      <w:r w:rsidR="008E7409" w:rsidRPr="005C253F">
        <w:rPr>
          <w:sz w:val="28"/>
          <w:lang w:val="id-ID"/>
        </w:rPr>
        <w:t xml:space="preserve"> 1</w:t>
      </w:r>
      <w:r w:rsidR="00F0566D" w:rsidRPr="005C253F">
        <w:rPr>
          <w:sz w:val="28"/>
          <w:lang w:val="id-ID"/>
        </w:rPr>
        <w:br/>
      </w:r>
      <w:r w:rsidR="008E7409" w:rsidRPr="005C253F">
        <w:rPr>
          <w:sz w:val="28"/>
          <w:lang w:val="id-ID"/>
        </w:rPr>
        <w:t>KERANGKA ACUAN KERJA PRAKTIK</w:t>
      </w:r>
      <w:bookmarkEnd w:id="341"/>
    </w:p>
    <w:p w14:paraId="359355B1" w14:textId="77777777" w:rsidR="0000491A" w:rsidRPr="005C253F" w:rsidRDefault="0000491A">
      <w:pPr>
        <w:spacing w:line="276" w:lineRule="auto"/>
        <w:jc w:val="left"/>
        <w:rPr>
          <w:b/>
          <w:sz w:val="28"/>
          <w:szCs w:val="28"/>
          <w:lang w:val="id-ID"/>
        </w:rPr>
      </w:pPr>
      <w:r w:rsidRPr="005C253F">
        <w:rPr>
          <w:b/>
          <w:sz w:val="28"/>
          <w:szCs w:val="28"/>
          <w:lang w:val="id-ID"/>
        </w:rPr>
        <w:br w:type="page"/>
      </w:r>
    </w:p>
    <w:p w14:paraId="704B28DC" w14:textId="77777777" w:rsidR="0000491A" w:rsidRPr="005C253F" w:rsidRDefault="0000491A" w:rsidP="0000491A">
      <w:pPr>
        <w:jc w:val="center"/>
        <w:rPr>
          <w:b/>
          <w:sz w:val="28"/>
          <w:szCs w:val="28"/>
          <w:lang w:val="id-ID"/>
        </w:rPr>
      </w:pPr>
    </w:p>
    <w:p w14:paraId="0E6B7DA8" w14:textId="77777777" w:rsidR="0000491A" w:rsidRPr="005C253F" w:rsidRDefault="0000491A" w:rsidP="0000491A">
      <w:pPr>
        <w:jc w:val="center"/>
        <w:rPr>
          <w:b/>
          <w:sz w:val="28"/>
          <w:szCs w:val="28"/>
          <w:lang w:val="id-ID"/>
        </w:rPr>
      </w:pPr>
    </w:p>
    <w:p w14:paraId="4CC041B7" w14:textId="77777777" w:rsidR="0000491A" w:rsidRPr="005C253F" w:rsidRDefault="0000491A" w:rsidP="0000491A">
      <w:pPr>
        <w:jc w:val="center"/>
        <w:rPr>
          <w:b/>
          <w:sz w:val="28"/>
          <w:szCs w:val="28"/>
          <w:lang w:val="id-ID"/>
        </w:rPr>
      </w:pPr>
    </w:p>
    <w:p w14:paraId="06A5DF5A" w14:textId="77777777" w:rsidR="0000491A" w:rsidRPr="005C253F" w:rsidRDefault="0000491A" w:rsidP="0000491A">
      <w:pPr>
        <w:jc w:val="center"/>
        <w:rPr>
          <w:b/>
          <w:sz w:val="28"/>
          <w:szCs w:val="28"/>
          <w:lang w:val="id-ID"/>
        </w:rPr>
      </w:pPr>
    </w:p>
    <w:p w14:paraId="24763951" w14:textId="77777777" w:rsidR="0000491A" w:rsidRPr="005C253F" w:rsidRDefault="0000491A" w:rsidP="0000491A">
      <w:pPr>
        <w:jc w:val="center"/>
        <w:rPr>
          <w:b/>
          <w:sz w:val="28"/>
          <w:szCs w:val="28"/>
          <w:lang w:val="id-ID"/>
        </w:rPr>
      </w:pPr>
    </w:p>
    <w:p w14:paraId="6681A60D" w14:textId="77777777" w:rsidR="0000491A" w:rsidRPr="005C253F" w:rsidRDefault="0000491A" w:rsidP="0000491A">
      <w:pPr>
        <w:jc w:val="center"/>
        <w:rPr>
          <w:b/>
          <w:sz w:val="28"/>
          <w:szCs w:val="28"/>
          <w:lang w:val="id-ID"/>
        </w:rPr>
      </w:pPr>
    </w:p>
    <w:p w14:paraId="16CC2175" w14:textId="77777777" w:rsidR="00830F95" w:rsidRPr="005C253F" w:rsidRDefault="0000491A" w:rsidP="00F0566D">
      <w:pPr>
        <w:pStyle w:val="Heading1"/>
        <w:rPr>
          <w:b w:val="0"/>
          <w:sz w:val="28"/>
          <w:lang w:val="id-ID"/>
        </w:rPr>
      </w:pPr>
      <w:bookmarkStart w:id="342" w:name="_Toc462055239"/>
      <w:r w:rsidRPr="005C253F">
        <w:rPr>
          <w:sz w:val="28"/>
          <w:lang w:val="id-ID"/>
        </w:rPr>
        <w:t>LAMPIRAN 2</w:t>
      </w:r>
      <w:r w:rsidR="00F0566D" w:rsidRPr="005C253F">
        <w:rPr>
          <w:sz w:val="28"/>
          <w:lang w:val="id-ID"/>
        </w:rPr>
        <w:br/>
      </w:r>
      <w:r w:rsidRPr="005C253F">
        <w:rPr>
          <w:sz w:val="28"/>
          <w:lang w:val="id-ID"/>
        </w:rPr>
        <w:t>LOG KERJA PRAKTIK</w:t>
      </w:r>
      <w:bookmarkEnd w:id="342"/>
    </w:p>
    <w:p w14:paraId="302C4C16" w14:textId="77777777" w:rsidR="00587241" w:rsidRPr="005C253F" w:rsidRDefault="00587241" w:rsidP="00587241">
      <w:pPr>
        <w:jc w:val="center"/>
        <w:rPr>
          <w:b/>
          <w:color w:val="4F81BD" w:themeColor="accent1"/>
          <w:sz w:val="28"/>
          <w:szCs w:val="28"/>
          <w:lang w:val="id-ID"/>
        </w:rPr>
      </w:pPr>
    </w:p>
    <w:sectPr w:rsidR="00587241" w:rsidRPr="005C253F" w:rsidSect="00323DAE">
      <w:headerReference w:type="default" r:id="rId21"/>
      <w:pgSz w:w="12240" w:h="15840"/>
      <w:pgMar w:top="1701" w:right="1701" w:bottom="1701" w:left="2275" w:header="720" w:footer="720" w:gutter="0"/>
      <w:pgNumType w:fmt="lowerRoman" w:start="6"/>
      <w:cols w:space="720"/>
      <w:docGrid w:linePitch="360"/>
      <w:sectPrChange w:id="343" w:author="Arsi Alhafis" w:date="2016-12-28T14:39:00Z">
        <w:sectPr w:rsidR="00587241" w:rsidRPr="005C253F" w:rsidSect="00323DAE">
          <w:pgMar w:top="1701" w:right="1701" w:bottom="1701" w:left="2275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1" w:author="RMahendra" w:date="2016-12-12T10:19:00Z" w:initials="R">
    <w:p w14:paraId="355A59FF" w14:textId="77777777" w:rsidR="00A1317C" w:rsidRPr="00A1317C" w:rsidRDefault="00A1317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Jika tidak ada tabel, halaman ini ditiadakan saja.</w:t>
      </w:r>
    </w:p>
  </w:comment>
  <w:comment w:id="80" w:author="RMahendra" w:date="2016-12-12T08:43:00Z" w:initials="R">
    <w:p w14:paraId="3B26DB40" w14:textId="77777777" w:rsidR="003F6B45" w:rsidRDefault="003F6B4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Perbaiki kalimat pada paragraf ini. Pada penyajian kalimat seperti yang Arsi tulis, tidak jelas apa yang dimaksud dengan “keinginan tersebut”? Di kalimat pertama, Arsi menyebutkan </w:t>
      </w:r>
      <w:r>
        <w:rPr>
          <w:i/>
          <w:lang w:val="id-ID"/>
        </w:rPr>
        <w:t>startup</w:t>
      </w:r>
      <w:r>
        <w:rPr>
          <w:lang w:val="id-ID"/>
        </w:rPr>
        <w:t xml:space="preserve">. Di kalimat kedua, </w:t>
      </w:r>
      <w:r>
        <w:rPr>
          <w:i/>
          <w:lang w:val="id-ID"/>
        </w:rPr>
        <w:t>software house.</w:t>
      </w:r>
    </w:p>
    <w:p w14:paraId="5CB5FE11" w14:textId="77777777" w:rsidR="003F6B45" w:rsidRPr="003F6B45" w:rsidRDefault="003F6B45">
      <w:pPr>
        <w:pStyle w:val="CommentText"/>
        <w:rPr>
          <w:lang w:val="id-ID"/>
        </w:rPr>
      </w:pPr>
      <w:r>
        <w:rPr>
          <w:lang w:val="id-ID"/>
        </w:rPr>
        <w:t>Kemudian, pernyataan pada kalimat kedua juga menimbulkan pertanyaan bagi pembaca: “Jika tempat magang sebelumnya cocok, mengapa Arsi tidak KP di tempat magang?”</w:t>
      </w:r>
    </w:p>
  </w:comment>
  <w:comment w:id="94" w:author="RMahendra" w:date="2016-12-12T08:44:00Z" w:initials="R">
    <w:p w14:paraId="4CE0A785" w14:textId="77777777" w:rsidR="003F6B45" w:rsidRPr="003F6B45" w:rsidRDefault="003F6B4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koma</w:t>
      </w:r>
    </w:p>
  </w:comment>
  <w:comment w:id="99" w:author="RMahendra" w:date="2016-12-12T08:44:00Z" w:initials="R">
    <w:p w14:paraId="61876EE2" w14:textId="77777777" w:rsidR="003F6B45" w:rsidRPr="003F6B45" w:rsidRDefault="003F6B4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koma</w:t>
      </w:r>
    </w:p>
  </w:comment>
  <w:comment w:id="103" w:author="RMahendra" w:date="2016-12-12T08:46:00Z" w:initials="R">
    <w:p w14:paraId="23B5BE94" w14:textId="77777777" w:rsidR="003F6B45" w:rsidRPr="003F6B45" w:rsidRDefault="003F6B4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padanan kata dalam bahasa Indonesia</w:t>
      </w:r>
    </w:p>
  </w:comment>
  <w:comment w:id="107" w:author="RMahendra" w:date="2016-12-12T08:57:00Z" w:initials="R">
    <w:p w14:paraId="0E5CEB84" w14:textId="77777777" w:rsidR="000B52D1" w:rsidRPr="000B52D1" w:rsidRDefault="000B52D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koma</w:t>
      </w:r>
    </w:p>
  </w:comment>
  <w:comment w:id="118" w:author="RMahendra" w:date="2016-12-12T09:00:00Z" w:initials="R">
    <w:p w14:paraId="1DC3DFD3" w14:textId="77777777" w:rsidR="000B52D1" w:rsidRPr="000B52D1" w:rsidRDefault="000B52D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koma</w:t>
      </w:r>
    </w:p>
  </w:comment>
  <w:comment w:id="142" w:author="RMahendra" w:date="2016-12-12T09:11:00Z" w:initials="R">
    <w:p w14:paraId="7E6E7651" w14:textId="77777777" w:rsidR="002774A2" w:rsidRPr="002774A2" w:rsidRDefault="002774A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Perbaiki kalimat pertama. Kalimat kedua dan selanjutnya merujuk Traveloka sebagai perusahaan, sedangkan kalimat pertama merujuk Traveloka sebagai aplikasi.</w:t>
      </w:r>
    </w:p>
  </w:comment>
  <w:comment w:id="149" w:author="RMahendra" w:date="2016-12-12T09:12:00Z" w:initials="R">
    <w:p w14:paraId="6EBE0B5E" w14:textId="77777777" w:rsidR="002774A2" w:rsidRPr="002774A2" w:rsidRDefault="002774A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Komentar yang sama dengan komentar sebelumnya. Perbaiki kalimat pertama dalam paragraf ini.</w:t>
      </w:r>
    </w:p>
  </w:comment>
  <w:comment w:id="170" w:author="RMahendra" w:date="2016-12-12T09:19:00Z" w:initials="R">
    <w:p w14:paraId="0BC6FE6D" w14:textId="77777777" w:rsidR="002774A2" w:rsidRPr="002774A2" w:rsidRDefault="002774A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Rujuk Gambar 1 dalam paragraf. Gambar 1 terlalu kecil.</w:t>
      </w:r>
    </w:p>
  </w:comment>
  <w:comment w:id="187" w:author="RMahendra" w:date="2016-12-12T09:24:00Z" w:initials="R">
    <w:p w14:paraId="6C1B5703" w14:textId="77777777" w:rsidR="006811B9" w:rsidRPr="006811B9" w:rsidRDefault="006811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Perbaiki kalimat ini</w:t>
      </w:r>
    </w:p>
  </w:comment>
  <w:comment w:id="203" w:author="RMahendra" w:date="2016-12-12T09:31:00Z" w:initials="R">
    <w:p w14:paraId="6FE60FDD" w14:textId="77777777" w:rsidR="002077D5" w:rsidRPr="002077D5" w:rsidRDefault="002077D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Perbaiki kalimat ini</w:t>
      </w:r>
    </w:p>
  </w:comment>
  <w:comment w:id="213" w:author="RMahendra" w:date="2016-12-12T09:44:00Z" w:initials="R">
    <w:p w14:paraId="67FB8233" w14:textId="77777777" w:rsidR="00C57895" w:rsidRPr="00C57895" w:rsidRDefault="00C5789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koma</w:t>
      </w:r>
    </w:p>
  </w:comment>
  <w:comment w:id="231" w:author="RMahendra" w:date="2016-12-12T09:59:00Z" w:initials="R">
    <w:p w14:paraId="36BED48A" w14:textId="77777777" w:rsidR="000F3AEC" w:rsidRPr="000F3AEC" w:rsidRDefault="000F3AE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Perbaiki kalimat ini.</w:t>
      </w:r>
    </w:p>
  </w:comment>
  <w:comment w:id="238" w:author="RMahendra" w:date="2016-12-12T10:00:00Z" w:initials="R">
    <w:p w14:paraId="51EC8F31" w14:textId="77777777" w:rsidR="000F3AEC" w:rsidRPr="000F3AEC" w:rsidRDefault="000F3AE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Cetak miring</w:t>
      </w:r>
    </w:p>
  </w:comment>
  <w:comment w:id="242" w:author="RMahendra" w:date="2016-12-12T10:01:00Z" w:initials="R">
    <w:p w14:paraId="7B3E3B91" w14:textId="77777777" w:rsidR="000F3AEC" w:rsidRPr="000F3AEC" w:rsidRDefault="000F3AE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koma</w:t>
      </w:r>
    </w:p>
  </w:comment>
  <w:comment w:id="262" w:author="RMahendra" w:date="2016-12-12T10:04:00Z" w:initials="R">
    <w:p w14:paraId="1D8011AE" w14:textId="77777777" w:rsidR="007F1E78" w:rsidRPr="007F1E78" w:rsidRDefault="007F1E7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perlu tanda koma</w:t>
      </w:r>
    </w:p>
  </w:comment>
  <w:comment w:id="263" w:author="RMahendra" w:date="2016-12-12T10:06:00Z" w:initials="R">
    <w:p w14:paraId="5532F82E" w14:textId="77777777" w:rsidR="007F1E78" w:rsidRPr="007F1E78" w:rsidRDefault="007F1E7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Perbaiki bagian kalimat ini</w:t>
      </w:r>
    </w:p>
  </w:comment>
  <w:comment w:id="279" w:author="RMahendra" w:date="2016-12-12T10:09:00Z" w:initials="R">
    <w:p w14:paraId="1F67F0DA" w14:textId="77777777" w:rsidR="007F1E78" w:rsidRPr="007F1E78" w:rsidRDefault="007F1E7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koma</w:t>
      </w:r>
    </w:p>
  </w:comment>
  <w:comment w:id="283" w:author="RMahendra" w:date="2016-12-12T10:10:00Z" w:initials="R">
    <w:p w14:paraId="718FA380" w14:textId="77777777" w:rsidR="007F1E78" w:rsidRPr="007F1E78" w:rsidRDefault="007F1E7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Perbaiki bagian kalimat ini.</w:t>
      </w:r>
    </w:p>
  </w:comment>
  <w:comment w:id="300" w:author="RMahendra" w:date="2016-12-12T10:11:00Z" w:initials="R">
    <w:p w14:paraId="2E804A34" w14:textId="77777777" w:rsidR="007F1E78" w:rsidRPr="007F1E78" w:rsidRDefault="007F1E7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koma</w:t>
      </w:r>
    </w:p>
  </w:comment>
  <w:comment w:id="311" w:author="RMahendra" w:date="2016-12-12T10:13:00Z" w:initials="R">
    <w:p w14:paraId="0AAB8B87" w14:textId="77777777" w:rsidR="00A1317C" w:rsidRPr="00A1317C" w:rsidRDefault="00A1317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Cetak miring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5A59FF" w15:done="0"/>
  <w15:commentEx w15:paraId="5CB5FE11" w15:done="0"/>
  <w15:commentEx w15:paraId="4CE0A785" w15:done="0"/>
  <w15:commentEx w15:paraId="61876EE2" w15:done="0"/>
  <w15:commentEx w15:paraId="23B5BE94" w15:done="0"/>
  <w15:commentEx w15:paraId="0E5CEB84" w15:done="0"/>
  <w15:commentEx w15:paraId="1DC3DFD3" w15:done="0"/>
  <w15:commentEx w15:paraId="7E6E7651" w15:done="0"/>
  <w15:commentEx w15:paraId="6EBE0B5E" w15:done="0"/>
  <w15:commentEx w15:paraId="0BC6FE6D" w15:done="0"/>
  <w15:commentEx w15:paraId="6C1B5703" w15:done="0"/>
  <w15:commentEx w15:paraId="6FE60FDD" w15:done="0"/>
  <w15:commentEx w15:paraId="67FB8233" w15:done="0"/>
  <w15:commentEx w15:paraId="36BED48A" w15:done="0"/>
  <w15:commentEx w15:paraId="51EC8F31" w15:done="0"/>
  <w15:commentEx w15:paraId="7B3E3B91" w15:done="0"/>
  <w15:commentEx w15:paraId="1D8011AE" w15:done="0"/>
  <w15:commentEx w15:paraId="5532F82E" w15:done="0"/>
  <w15:commentEx w15:paraId="1F67F0DA" w15:done="0"/>
  <w15:commentEx w15:paraId="718FA380" w15:done="0"/>
  <w15:commentEx w15:paraId="2E804A34" w15:done="0"/>
  <w15:commentEx w15:paraId="0AAB8B8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2BEEC" w14:textId="77777777" w:rsidR="003130AB" w:rsidRDefault="003130AB" w:rsidP="00DE2543">
      <w:pPr>
        <w:spacing w:after="0" w:line="240" w:lineRule="auto"/>
      </w:pPr>
      <w:r>
        <w:separator/>
      </w:r>
    </w:p>
  </w:endnote>
  <w:endnote w:type="continuationSeparator" w:id="0">
    <w:p w14:paraId="23CC211D" w14:textId="77777777" w:rsidR="003130AB" w:rsidRDefault="003130AB" w:rsidP="00DE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1610317142"/>
      <w:docPartObj>
        <w:docPartGallery w:val="Page Numbers (Bottom of Page)"/>
        <w:docPartUnique/>
      </w:docPartObj>
    </w:sdtPr>
    <w:sdtEndPr/>
    <w:sdtContent>
      <w:p w14:paraId="578420F1" w14:textId="77777777" w:rsidR="003F6B45" w:rsidRPr="00AF3C00" w:rsidRDefault="003F6B45" w:rsidP="00AF3C00">
        <w:pPr>
          <w:pStyle w:val="Footer"/>
          <w:jc w:val="right"/>
          <w:rPr>
            <w:sz w:val="20"/>
            <w:szCs w:val="20"/>
          </w:rPr>
        </w:pPr>
        <w:r w:rsidRPr="00AF3C00">
          <w:rPr>
            <w:rFonts w:ascii="Arial" w:hAnsi="Arial" w:cs="Arial"/>
            <w:b/>
            <w:sz w:val="20"/>
            <w:szCs w:val="20"/>
          </w:rPr>
          <w:t>Universitas Indonesia</w:t>
        </w:r>
      </w:p>
    </w:sdtContent>
  </w:sdt>
  <w:p w14:paraId="02F09C44" w14:textId="77777777" w:rsidR="003F6B45" w:rsidRPr="00AF3C00" w:rsidRDefault="003F6B45">
    <w:pPr>
      <w:pStyle w:val="Foo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585F0" w14:textId="77777777" w:rsidR="003F6B45" w:rsidRPr="00AF3C00" w:rsidRDefault="003F6B45" w:rsidP="00AF3C00">
    <w:pPr>
      <w:pStyle w:val="Footer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Universitas Indonesia</w:t>
    </w:r>
  </w:p>
  <w:p w14:paraId="7C10094C" w14:textId="77777777" w:rsidR="003F6B45" w:rsidRDefault="003F6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42707" w14:textId="77777777" w:rsidR="003130AB" w:rsidRDefault="003130AB" w:rsidP="00DE2543">
      <w:pPr>
        <w:spacing w:after="0" w:line="240" w:lineRule="auto"/>
      </w:pPr>
      <w:r>
        <w:separator/>
      </w:r>
    </w:p>
  </w:footnote>
  <w:footnote w:type="continuationSeparator" w:id="0">
    <w:p w14:paraId="41FF31F4" w14:textId="77777777" w:rsidR="003130AB" w:rsidRDefault="003130AB" w:rsidP="00DE2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7128783"/>
      <w:docPartObj>
        <w:docPartGallery w:val="Page Numbers (Top of Page)"/>
        <w:docPartUnique/>
      </w:docPartObj>
    </w:sdtPr>
    <w:sdtEndPr/>
    <w:sdtContent>
      <w:p w14:paraId="0D99C26B" w14:textId="77777777" w:rsidR="003F6B45" w:rsidRDefault="00FE29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E47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5EC439A4" w14:textId="77777777" w:rsidR="003F6B45" w:rsidRDefault="003F6B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7090724"/>
      <w:docPartObj>
        <w:docPartGallery w:val="Page Numbers (Top of Page)"/>
        <w:docPartUnique/>
      </w:docPartObj>
    </w:sdtPr>
    <w:sdtEndPr/>
    <w:sdtContent>
      <w:p w14:paraId="2BFD2149" w14:textId="77777777" w:rsidR="003F6B45" w:rsidRDefault="00FE29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E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F2C4BD" w14:textId="77777777" w:rsidR="003F6B45" w:rsidRDefault="003F6B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9922526"/>
      <w:docPartObj>
        <w:docPartGallery w:val="Page Numbers (Top of Page)"/>
        <w:docPartUnique/>
      </w:docPartObj>
    </w:sdtPr>
    <w:sdtEndPr/>
    <w:sdtContent>
      <w:p w14:paraId="0712EF74" w14:textId="77777777" w:rsidR="003F6B45" w:rsidRDefault="00FE29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E47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7C78FAD2" w14:textId="77777777" w:rsidR="003F6B45" w:rsidRDefault="003F6B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0496"/>
    <w:multiLevelType w:val="multilevel"/>
    <w:tmpl w:val="0C709ED0"/>
    <w:lvl w:ilvl="0">
      <w:start w:val="1"/>
      <w:numFmt w:val="decimal"/>
      <w:suff w:val="space"/>
      <w:lvlText w:val="BAB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0CF7101E"/>
    <w:multiLevelType w:val="hybridMultilevel"/>
    <w:tmpl w:val="2818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A5969"/>
    <w:multiLevelType w:val="hybridMultilevel"/>
    <w:tmpl w:val="BEDC9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63370"/>
    <w:multiLevelType w:val="hybridMultilevel"/>
    <w:tmpl w:val="13E0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F2BDB"/>
    <w:multiLevelType w:val="multilevel"/>
    <w:tmpl w:val="59962C18"/>
    <w:lvl w:ilvl="0">
      <w:start w:val="1"/>
      <w:numFmt w:val="decimal"/>
      <w:lvlText w:val="BAB %1"/>
      <w:lvlJc w:val="left"/>
      <w:pPr>
        <w:ind w:left="477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43E5E54"/>
    <w:multiLevelType w:val="multilevel"/>
    <w:tmpl w:val="0C709ED0"/>
    <w:lvl w:ilvl="0">
      <w:start w:val="1"/>
      <w:numFmt w:val="decimal"/>
      <w:suff w:val="space"/>
      <w:lvlText w:val="BAB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49C9652B"/>
    <w:multiLevelType w:val="hybridMultilevel"/>
    <w:tmpl w:val="EB6290B4"/>
    <w:lvl w:ilvl="0" w:tplc="44D6546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0B46E4"/>
    <w:multiLevelType w:val="hybridMultilevel"/>
    <w:tmpl w:val="4506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27BD2"/>
    <w:multiLevelType w:val="multilevel"/>
    <w:tmpl w:val="B6CE8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D44168F"/>
    <w:multiLevelType w:val="multilevel"/>
    <w:tmpl w:val="B6CE8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ED32C95"/>
    <w:multiLevelType w:val="hybridMultilevel"/>
    <w:tmpl w:val="95D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10"/>
  </w:num>
  <w:num w:numId="10">
    <w:abstractNumId w:val="7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si Alhafis">
    <w15:presenceInfo w15:providerId="Windows Live" w15:userId="a9bc63ae1e39d7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28FA"/>
    <w:rsid w:val="000012C2"/>
    <w:rsid w:val="0000491A"/>
    <w:rsid w:val="00006C8E"/>
    <w:rsid w:val="00012007"/>
    <w:rsid w:val="00012B4B"/>
    <w:rsid w:val="00014FE2"/>
    <w:rsid w:val="00027E8E"/>
    <w:rsid w:val="00030191"/>
    <w:rsid w:val="00053091"/>
    <w:rsid w:val="000546E1"/>
    <w:rsid w:val="00054B36"/>
    <w:rsid w:val="00067104"/>
    <w:rsid w:val="00077003"/>
    <w:rsid w:val="00077518"/>
    <w:rsid w:val="00081F26"/>
    <w:rsid w:val="000A4391"/>
    <w:rsid w:val="000B1F11"/>
    <w:rsid w:val="000B3387"/>
    <w:rsid w:val="000B52D1"/>
    <w:rsid w:val="000C2CA0"/>
    <w:rsid w:val="000C301E"/>
    <w:rsid w:val="000C31A6"/>
    <w:rsid w:val="000C5E62"/>
    <w:rsid w:val="000C67FB"/>
    <w:rsid w:val="000C6D41"/>
    <w:rsid w:val="000D1929"/>
    <w:rsid w:val="000E1622"/>
    <w:rsid w:val="000E2C50"/>
    <w:rsid w:val="000E743D"/>
    <w:rsid w:val="000F3AEC"/>
    <w:rsid w:val="000F3C13"/>
    <w:rsid w:val="00103D1F"/>
    <w:rsid w:val="00105FFF"/>
    <w:rsid w:val="00114A66"/>
    <w:rsid w:val="00121129"/>
    <w:rsid w:val="001228FA"/>
    <w:rsid w:val="0012532F"/>
    <w:rsid w:val="00140485"/>
    <w:rsid w:val="00142E0D"/>
    <w:rsid w:val="00164773"/>
    <w:rsid w:val="00166A0F"/>
    <w:rsid w:val="00167B05"/>
    <w:rsid w:val="0017416E"/>
    <w:rsid w:val="001763BC"/>
    <w:rsid w:val="00176DC4"/>
    <w:rsid w:val="00187329"/>
    <w:rsid w:val="00194527"/>
    <w:rsid w:val="00197B5A"/>
    <w:rsid w:val="001A02CB"/>
    <w:rsid w:val="001A0819"/>
    <w:rsid w:val="001A4946"/>
    <w:rsid w:val="001C3664"/>
    <w:rsid w:val="001C50DA"/>
    <w:rsid w:val="001D0601"/>
    <w:rsid w:val="001D24E6"/>
    <w:rsid w:val="001D4686"/>
    <w:rsid w:val="001D48C4"/>
    <w:rsid w:val="001D5816"/>
    <w:rsid w:val="001D73BD"/>
    <w:rsid w:val="001D7B31"/>
    <w:rsid w:val="001E5548"/>
    <w:rsid w:val="001E5AE4"/>
    <w:rsid w:val="001F4E2A"/>
    <w:rsid w:val="001F7316"/>
    <w:rsid w:val="00201A6F"/>
    <w:rsid w:val="002061C9"/>
    <w:rsid w:val="0020756E"/>
    <w:rsid w:val="002077D5"/>
    <w:rsid w:val="002177BB"/>
    <w:rsid w:val="00222B67"/>
    <w:rsid w:val="002357A7"/>
    <w:rsid w:val="002455DB"/>
    <w:rsid w:val="00245FCE"/>
    <w:rsid w:val="00252C98"/>
    <w:rsid w:val="00261CC3"/>
    <w:rsid w:val="00270D34"/>
    <w:rsid w:val="002774A2"/>
    <w:rsid w:val="00284939"/>
    <w:rsid w:val="00284D98"/>
    <w:rsid w:val="002944CD"/>
    <w:rsid w:val="00294F0D"/>
    <w:rsid w:val="002A0B86"/>
    <w:rsid w:val="002A1496"/>
    <w:rsid w:val="002A7B93"/>
    <w:rsid w:val="002D08B1"/>
    <w:rsid w:val="002F778E"/>
    <w:rsid w:val="00310564"/>
    <w:rsid w:val="00310A81"/>
    <w:rsid w:val="00311732"/>
    <w:rsid w:val="003130AB"/>
    <w:rsid w:val="00313E1D"/>
    <w:rsid w:val="00323DAE"/>
    <w:rsid w:val="00331F17"/>
    <w:rsid w:val="00333425"/>
    <w:rsid w:val="00333892"/>
    <w:rsid w:val="003355DD"/>
    <w:rsid w:val="00343003"/>
    <w:rsid w:val="003439CB"/>
    <w:rsid w:val="00344E41"/>
    <w:rsid w:val="003606C7"/>
    <w:rsid w:val="00362DCD"/>
    <w:rsid w:val="0036357A"/>
    <w:rsid w:val="00364B5F"/>
    <w:rsid w:val="00374FE2"/>
    <w:rsid w:val="0037785F"/>
    <w:rsid w:val="003930C4"/>
    <w:rsid w:val="003956A6"/>
    <w:rsid w:val="00397B08"/>
    <w:rsid w:val="003A1D56"/>
    <w:rsid w:val="003A5568"/>
    <w:rsid w:val="003C1801"/>
    <w:rsid w:val="003C3621"/>
    <w:rsid w:val="003C62BB"/>
    <w:rsid w:val="003D79A1"/>
    <w:rsid w:val="003E4D21"/>
    <w:rsid w:val="003F19B4"/>
    <w:rsid w:val="003F6B45"/>
    <w:rsid w:val="003F7B01"/>
    <w:rsid w:val="00405EEE"/>
    <w:rsid w:val="00425D88"/>
    <w:rsid w:val="0044188F"/>
    <w:rsid w:val="00450960"/>
    <w:rsid w:val="00452FAF"/>
    <w:rsid w:val="004574B6"/>
    <w:rsid w:val="0045787F"/>
    <w:rsid w:val="0047369A"/>
    <w:rsid w:val="00482569"/>
    <w:rsid w:val="00486EB0"/>
    <w:rsid w:val="0049569A"/>
    <w:rsid w:val="00496ADC"/>
    <w:rsid w:val="004A350E"/>
    <w:rsid w:val="004B2B49"/>
    <w:rsid w:val="004C5364"/>
    <w:rsid w:val="004C5F33"/>
    <w:rsid w:val="004C70FE"/>
    <w:rsid w:val="004C79B5"/>
    <w:rsid w:val="004E62BB"/>
    <w:rsid w:val="004F1CAC"/>
    <w:rsid w:val="004F53DF"/>
    <w:rsid w:val="00505368"/>
    <w:rsid w:val="005068D6"/>
    <w:rsid w:val="00507076"/>
    <w:rsid w:val="005153F8"/>
    <w:rsid w:val="00527DCE"/>
    <w:rsid w:val="00530355"/>
    <w:rsid w:val="00557326"/>
    <w:rsid w:val="00567515"/>
    <w:rsid w:val="00573A78"/>
    <w:rsid w:val="00576C7B"/>
    <w:rsid w:val="00587241"/>
    <w:rsid w:val="005955CC"/>
    <w:rsid w:val="005A0A8E"/>
    <w:rsid w:val="005B2A6B"/>
    <w:rsid w:val="005B410D"/>
    <w:rsid w:val="005C253F"/>
    <w:rsid w:val="005C7B58"/>
    <w:rsid w:val="005D23AC"/>
    <w:rsid w:val="005D54A7"/>
    <w:rsid w:val="005D6AC7"/>
    <w:rsid w:val="005E06B5"/>
    <w:rsid w:val="005E26B2"/>
    <w:rsid w:val="005E5FFC"/>
    <w:rsid w:val="005F7DAE"/>
    <w:rsid w:val="0060692A"/>
    <w:rsid w:val="006076F0"/>
    <w:rsid w:val="00626A81"/>
    <w:rsid w:val="00635FA0"/>
    <w:rsid w:val="0066072A"/>
    <w:rsid w:val="00664F30"/>
    <w:rsid w:val="0067091B"/>
    <w:rsid w:val="006811B9"/>
    <w:rsid w:val="006851F2"/>
    <w:rsid w:val="00691A93"/>
    <w:rsid w:val="006A143A"/>
    <w:rsid w:val="006A1B77"/>
    <w:rsid w:val="006A340B"/>
    <w:rsid w:val="006A4162"/>
    <w:rsid w:val="006A5620"/>
    <w:rsid w:val="006B6F32"/>
    <w:rsid w:val="006C0DCC"/>
    <w:rsid w:val="006C3B08"/>
    <w:rsid w:val="006D19D2"/>
    <w:rsid w:val="006D2C50"/>
    <w:rsid w:val="006D336F"/>
    <w:rsid w:val="006D3B97"/>
    <w:rsid w:val="006E03EF"/>
    <w:rsid w:val="006E7460"/>
    <w:rsid w:val="006F29E2"/>
    <w:rsid w:val="006F6FDD"/>
    <w:rsid w:val="007061B8"/>
    <w:rsid w:val="00715D61"/>
    <w:rsid w:val="00716267"/>
    <w:rsid w:val="007213AA"/>
    <w:rsid w:val="00721F93"/>
    <w:rsid w:val="00726134"/>
    <w:rsid w:val="00727724"/>
    <w:rsid w:val="007327BE"/>
    <w:rsid w:val="00742975"/>
    <w:rsid w:val="007448AC"/>
    <w:rsid w:val="00746763"/>
    <w:rsid w:val="0075749E"/>
    <w:rsid w:val="00771D74"/>
    <w:rsid w:val="00775ACD"/>
    <w:rsid w:val="00775C2D"/>
    <w:rsid w:val="00780B0B"/>
    <w:rsid w:val="00784E5B"/>
    <w:rsid w:val="007910FE"/>
    <w:rsid w:val="00791803"/>
    <w:rsid w:val="00795F96"/>
    <w:rsid w:val="00797946"/>
    <w:rsid w:val="00797CE2"/>
    <w:rsid w:val="007A2A9A"/>
    <w:rsid w:val="007A32C2"/>
    <w:rsid w:val="007A4811"/>
    <w:rsid w:val="007A6818"/>
    <w:rsid w:val="007A77CC"/>
    <w:rsid w:val="007B2483"/>
    <w:rsid w:val="007B286D"/>
    <w:rsid w:val="007B343C"/>
    <w:rsid w:val="007B710E"/>
    <w:rsid w:val="007B73E5"/>
    <w:rsid w:val="007B7ECA"/>
    <w:rsid w:val="007C00A8"/>
    <w:rsid w:val="007D5250"/>
    <w:rsid w:val="007D5C3C"/>
    <w:rsid w:val="007E0B49"/>
    <w:rsid w:val="007E4807"/>
    <w:rsid w:val="007F1532"/>
    <w:rsid w:val="007F1E78"/>
    <w:rsid w:val="007F7649"/>
    <w:rsid w:val="0080571A"/>
    <w:rsid w:val="00807A4F"/>
    <w:rsid w:val="008167F5"/>
    <w:rsid w:val="00827928"/>
    <w:rsid w:val="00830F95"/>
    <w:rsid w:val="00831B3B"/>
    <w:rsid w:val="00833EBF"/>
    <w:rsid w:val="00837E9B"/>
    <w:rsid w:val="00844DCD"/>
    <w:rsid w:val="008460C7"/>
    <w:rsid w:val="0085130E"/>
    <w:rsid w:val="00864DF9"/>
    <w:rsid w:val="00867751"/>
    <w:rsid w:val="00867E50"/>
    <w:rsid w:val="00890E34"/>
    <w:rsid w:val="00897836"/>
    <w:rsid w:val="008A348B"/>
    <w:rsid w:val="008A35C0"/>
    <w:rsid w:val="008C19D9"/>
    <w:rsid w:val="008C1A07"/>
    <w:rsid w:val="008D41C1"/>
    <w:rsid w:val="008D7E5A"/>
    <w:rsid w:val="008E0AFF"/>
    <w:rsid w:val="008E0EE3"/>
    <w:rsid w:val="008E1F03"/>
    <w:rsid w:val="008E2DB3"/>
    <w:rsid w:val="008E7409"/>
    <w:rsid w:val="008F57D9"/>
    <w:rsid w:val="008F6CF1"/>
    <w:rsid w:val="009013FB"/>
    <w:rsid w:val="009050AD"/>
    <w:rsid w:val="00910AAB"/>
    <w:rsid w:val="0091212A"/>
    <w:rsid w:val="00912FF0"/>
    <w:rsid w:val="009174F2"/>
    <w:rsid w:val="00921500"/>
    <w:rsid w:val="00927148"/>
    <w:rsid w:val="009321EC"/>
    <w:rsid w:val="00933C34"/>
    <w:rsid w:val="00937039"/>
    <w:rsid w:val="00937406"/>
    <w:rsid w:val="009407A2"/>
    <w:rsid w:val="00940F78"/>
    <w:rsid w:val="00942CA3"/>
    <w:rsid w:val="00943641"/>
    <w:rsid w:val="009443D9"/>
    <w:rsid w:val="00951BB1"/>
    <w:rsid w:val="0095670E"/>
    <w:rsid w:val="00965522"/>
    <w:rsid w:val="00966C03"/>
    <w:rsid w:val="00971847"/>
    <w:rsid w:val="00976CB4"/>
    <w:rsid w:val="009933AF"/>
    <w:rsid w:val="0099372D"/>
    <w:rsid w:val="00993947"/>
    <w:rsid w:val="009A55E5"/>
    <w:rsid w:val="009B5062"/>
    <w:rsid w:val="009B5133"/>
    <w:rsid w:val="009C7830"/>
    <w:rsid w:val="009D29D6"/>
    <w:rsid w:val="009D38E7"/>
    <w:rsid w:val="009E50A2"/>
    <w:rsid w:val="009E5801"/>
    <w:rsid w:val="009E7FF4"/>
    <w:rsid w:val="009F529B"/>
    <w:rsid w:val="00A01D1C"/>
    <w:rsid w:val="00A05F2D"/>
    <w:rsid w:val="00A101A1"/>
    <w:rsid w:val="00A1037B"/>
    <w:rsid w:val="00A1317C"/>
    <w:rsid w:val="00A20318"/>
    <w:rsid w:val="00A24CA5"/>
    <w:rsid w:val="00A267C8"/>
    <w:rsid w:val="00A34FED"/>
    <w:rsid w:val="00A36575"/>
    <w:rsid w:val="00A466EC"/>
    <w:rsid w:val="00A55790"/>
    <w:rsid w:val="00A6461F"/>
    <w:rsid w:val="00A672EA"/>
    <w:rsid w:val="00A70F9C"/>
    <w:rsid w:val="00A7534A"/>
    <w:rsid w:val="00A827D6"/>
    <w:rsid w:val="00A8348E"/>
    <w:rsid w:val="00A86A55"/>
    <w:rsid w:val="00A950DE"/>
    <w:rsid w:val="00AA42CF"/>
    <w:rsid w:val="00AC01F4"/>
    <w:rsid w:val="00AC24A6"/>
    <w:rsid w:val="00AC2E38"/>
    <w:rsid w:val="00AC5309"/>
    <w:rsid w:val="00AE239C"/>
    <w:rsid w:val="00AE5C6C"/>
    <w:rsid w:val="00AF32DC"/>
    <w:rsid w:val="00AF3C00"/>
    <w:rsid w:val="00AF5B75"/>
    <w:rsid w:val="00B1045C"/>
    <w:rsid w:val="00B152D8"/>
    <w:rsid w:val="00B15961"/>
    <w:rsid w:val="00B15E27"/>
    <w:rsid w:val="00B21D2F"/>
    <w:rsid w:val="00B31421"/>
    <w:rsid w:val="00B33B23"/>
    <w:rsid w:val="00B37E55"/>
    <w:rsid w:val="00B4251B"/>
    <w:rsid w:val="00B51A98"/>
    <w:rsid w:val="00B70EA6"/>
    <w:rsid w:val="00B74341"/>
    <w:rsid w:val="00B765E2"/>
    <w:rsid w:val="00B767A0"/>
    <w:rsid w:val="00B7705B"/>
    <w:rsid w:val="00B80C98"/>
    <w:rsid w:val="00B905E1"/>
    <w:rsid w:val="00B922F2"/>
    <w:rsid w:val="00BA43FA"/>
    <w:rsid w:val="00BA5575"/>
    <w:rsid w:val="00BB12D2"/>
    <w:rsid w:val="00BB45E6"/>
    <w:rsid w:val="00BC17DC"/>
    <w:rsid w:val="00BC4268"/>
    <w:rsid w:val="00BD2A5E"/>
    <w:rsid w:val="00BD336D"/>
    <w:rsid w:val="00BE0F27"/>
    <w:rsid w:val="00BF0B64"/>
    <w:rsid w:val="00C110CE"/>
    <w:rsid w:val="00C1752B"/>
    <w:rsid w:val="00C17A06"/>
    <w:rsid w:val="00C25186"/>
    <w:rsid w:val="00C30872"/>
    <w:rsid w:val="00C33B03"/>
    <w:rsid w:val="00C3783A"/>
    <w:rsid w:val="00C4535C"/>
    <w:rsid w:val="00C467F7"/>
    <w:rsid w:val="00C4783D"/>
    <w:rsid w:val="00C56E8A"/>
    <w:rsid w:val="00C57895"/>
    <w:rsid w:val="00C61000"/>
    <w:rsid w:val="00C67477"/>
    <w:rsid w:val="00C70D6B"/>
    <w:rsid w:val="00C83BC8"/>
    <w:rsid w:val="00CB5611"/>
    <w:rsid w:val="00CB56E0"/>
    <w:rsid w:val="00CD1185"/>
    <w:rsid w:val="00CE61B8"/>
    <w:rsid w:val="00CE6CA0"/>
    <w:rsid w:val="00CF03D6"/>
    <w:rsid w:val="00CF49FC"/>
    <w:rsid w:val="00D0040B"/>
    <w:rsid w:val="00D02957"/>
    <w:rsid w:val="00D03153"/>
    <w:rsid w:val="00D03769"/>
    <w:rsid w:val="00D04912"/>
    <w:rsid w:val="00D05F98"/>
    <w:rsid w:val="00D11C89"/>
    <w:rsid w:val="00D133A3"/>
    <w:rsid w:val="00D227F2"/>
    <w:rsid w:val="00D2662B"/>
    <w:rsid w:val="00D37494"/>
    <w:rsid w:val="00D431C8"/>
    <w:rsid w:val="00D44E47"/>
    <w:rsid w:val="00D462DF"/>
    <w:rsid w:val="00D50EEF"/>
    <w:rsid w:val="00D57B1B"/>
    <w:rsid w:val="00D602A7"/>
    <w:rsid w:val="00D66921"/>
    <w:rsid w:val="00D71060"/>
    <w:rsid w:val="00D75BE2"/>
    <w:rsid w:val="00D76C08"/>
    <w:rsid w:val="00D76E10"/>
    <w:rsid w:val="00D7766A"/>
    <w:rsid w:val="00D81DBF"/>
    <w:rsid w:val="00D8482C"/>
    <w:rsid w:val="00D870F4"/>
    <w:rsid w:val="00D9108D"/>
    <w:rsid w:val="00DA1E1D"/>
    <w:rsid w:val="00DA4139"/>
    <w:rsid w:val="00DB07D6"/>
    <w:rsid w:val="00DB55F6"/>
    <w:rsid w:val="00DD0FBA"/>
    <w:rsid w:val="00DD4AD5"/>
    <w:rsid w:val="00DD66E4"/>
    <w:rsid w:val="00DD7F87"/>
    <w:rsid w:val="00DE2543"/>
    <w:rsid w:val="00DE45AC"/>
    <w:rsid w:val="00DF0725"/>
    <w:rsid w:val="00DF4A11"/>
    <w:rsid w:val="00DF7D17"/>
    <w:rsid w:val="00E00D11"/>
    <w:rsid w:val="00E04065"/>
    <w:rsid w:val="00E048A7"/>
    <w:rsid w:val="00E16885"/>
    <w:rsid w:val="00E31B84"/>
    <w:rsid w:val="00E330B8"/>
    <w:rsid w:val="00E3329A"/>
    <w:rsid w:val="00E402F5"/>
    <w:rsid w:val="00E43837"/>
    <w:rsid w:val="00E53023"/>
    <w:rsid w:val="00E55A70"/>
    <w:rsid w:val="00E60CD9"/>
    <w:rsid w:val="00E64614"/>
    <w:rsid w:val="00E7691D"/>
    <w:rsid w:val="00E76CAD"/>
    <w:rsid w:val="00E8173B"/>
    <w:rsid w:val="00E823AD"/>
    <w:rsid w:val="00E86A1E"/>
    <w:rsid w:val="00E928A4"/>
    <w:rsid w:val="00E930F2"/>
    <w:rsid w:val="00EB3088"/>
    <w:rsid w:val="00EC2AD1"/>
    <w:rsid w:val="00EE69A9"/>
    <w:rsid w:val="00EE69CF"/>
    <w:rsid w:val="00EF0646"/>
    <w:rsid w:val="00EF4BBE"/>
    <w:rsid w:val="00F04E3B"/>
    <w:rsid w:val="00F0566D"/>
    <w:rsid w:val="00F1529D"/>
    <w:rsid w:val="00F2011B"/>
    <w:rsid w:val="00F27736"/>
    <w:rsid w:val="00F30200"/>
    <w:rsid w:val="00F31416"/>
    <w:rsid w:val="00F324FF"/>
    <w:rsid w:val="00F51DC0"/>
    <w:rsid w:val="00F545BD"/>
    <w:rsid w:val="00F56FCC"/>
    <w:rsid w:val="00F5772E"/>
    <w:rsid w:val="00F66214"/>
    <w:rsid w:val="00F77CE9"/>
    <w:rsid w:val="00F8534D"/>
    <w:rsid w:val="00F91B06"/>
    <w:rsid w:val="00FA4987"/>
    <w:rsid w:val="00FB0EA4"/>
    <w:rsid w:val="00FB39B0"/>
    <w:rsid w:val="00FC339E"/>
    <w:rsid w:val="00FC4F30"/>
    <w:rsid w:val="00FD4C53"/>
    <w:rsid w:val="00FE0FDD"/>
    <w:rsid w:val="00FE135F"/>
    <w:rsid w:val="00FE13AC"/>
    <w:rsid w:val="00FE29E9"/>
    <w:rsid w:val="00FF1D4D"/>
    <w:rsid w:val="00FF32D7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1D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7F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8F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543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2F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8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28FA"/>
    <w:rPr>
      <w:rFonts w:ascii="Times New Roman" w:eastAsiaTheme="majorEastAsia" w:hAnsi="Times New Roman" w:cstheme="majorBidi"/>
      <w:b/>
      <w:bCs/>
      <w:sz w:val="24"/>
      <w:szCs w:val="28"/>
    </w:rPr>
  </w:style>
  <w:style w:type="table" w:styleId="TableGrid">
    <w:name w:val="Table Grid"/>
    <w:basedOn w:val="TableNormal"/>
    <w:uiPriority w:val="59"/>
    <w:rsid w:val="00C46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81F26"/>
    <w:pPr>
      <w:tabs>
        <w:tab w:val="left" w:pos="783"/>
        <w:tab w:val="right" w:leader="dot" w:pos="825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E25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54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543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2543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DE254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81F26"/>
    <w:pPr>
      <w:tabs>
        <w:tab w:val="left" w:pos="797"/>
        <w:tab w:val="right" w:leader="dot" w:pos="8254"/>
      </w:tabs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E402F5"/>
    <w:rPr>
      <w:rFonts w:ascii="Times New Roman" w:eastAsiaTheme="majorEastAsia" w:hAnsi="Times New Roman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81F26"/>
    <w:pPr>
      <w:tabs>
        <w:tab w:val="left" w:pos="1202"/>
        <w:tab w:val="right" w:leader="dot" w:pos="8254"/>
      </w:tabs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F314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4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41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4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416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yperlink" Target="http://www.sas.com/en_us/insights/data-management/what-is-etl.html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ocs.oracle.com/cd/B10500_01/server.920/a96520/concept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6E734-D121-4A75-94DF-A93437EAC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4931</Words>
  <Characters>28110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baskoro</dc:creator>
  <cp:lastModifiedBy>Owner</cp:lastModifiedBy>
  <cp:revision>41</cp:revision>
  <cp:lastPrinted>2017-12-11T12:11:00Z</cp:lastPrinted>
  <dcterms:created xsi:type="dcterms:W3CDTF">2016-12-06T09:53:00Z</dcterms:created>
  <dcterms:modified xsi:type="dcterms:W3CDTF">2017-12-11T12:11:00Z</dcterms:modified>
</cp:coreProperties>
</file>