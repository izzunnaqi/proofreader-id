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1327A8" w14:textId="77777777" w:rsidR="00093F0A" w:rsidRPr="008D7E58" w:rsidRDefault="00C478B8">
      <w:pPr>
        <w:spacing w:after="0"/>
        <w:jc w:val="center"/>
        <w:rPr>
          <w:noProof/>
        </w:rPr>
      </w:pPr>
      <w:bookmarkStart w:id="0" w:name="_GoBack"/>
      <w:bookmarkEnd w:id="0"/>
      <w:r w:rsidRPr="008D7E58">
        <w:rPr>
          <w:noProof/>
          <w:lang w:eastAsia="ko-KR"/>
        </w:rPr>
        <w:drawing>
          <wp:inline distT="0" distB="0" distL="0" distR="0" wp14:anchorId="58A36643" wp14:editId="0F96F4F4">
            <wp:extent cx="694945" cy="762002"/>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cstate="print"/>
                    <a:srcRect/>
                    <a:stretch>
                      <a:fillRect/>
                    </a:stretch>
                  </pic:blipFill>
                  <pic:spPr>
                    <a:xfrm>
                      <a:off x="0" y="0"/>
                      <a:ext cx="694945" cy="762002"/>
                    </a:xfrm>
                    <a:prstGeom prst="rect">
                      <a:avLst/>
                    </a:prstGeom>
                    <a:ln/>
                  </pic:spPr>
                </pic:pic>
              </a:graphicData>
            </a:graphic>
          </wp:inline>
        </w:drawing>
      </w:r>
    </w:p>
    <w:p w14:paraId="10E51015" w14:textId="77777777" w:rsidR="00093F0A" w:rsidRPr="008D7E58" w:rsidRDefault="00C478B8">
      <w:pPr>
        <w:spacing w:after="0"/>
        <w:jc w:val="center"/>
        <w:rPr>
          <w:noProof/>
        </w:rPr>
      </w:pPr>
      <w:r w:rsidRPr="008D7E58">
        <w:rPr>
          <w:b/>
          <w:noProof/>
          <w:sz w:val="28"/>
          <w:szCs w:val="28"/>
        </w:rPr>
        <w:t>UNIVERSITAS INDONESIA</w:t>
      </w:r>
    </w:p>
    <w:p w14:paraId="3EA6A403" w14:textId="77777777" w:rsidR="00093F0A" w:rsidRPr="008D7E58" w:rsidRDefault="00093F0A">
      <w:pPr>
        <w:spacing w:after="0"/>
        <w:jc w:val="left"/>
        <w:rPr>
          <w:noProof/>
        </w:rPr>
      </w:pPr>
    </w:p>
    <w:p w14:paraId="19EEE248" w14:textId="77777777" w:rsidR="00093F0A" w:rsidRPr="008D7E58" w:rsidRDefault="00093F0A">
      <w:pPr>
        <w:spacing w:after="0"/>
        <w:jc w:val="center"/>
        <w:rPr>
          <w:noProof/>
        </w:rPr>
      </w:pPr>
    </w:p>
    <w:p w14:paraId="7C6B99CD" w14:textId="77777777" w:rsidR="00093F0A" w:rsidRPr="008D7E58" w:rsidRDefault="00C478B8">
      <w:pPr>
        <w:spacing w:after="0"/>
        <w:jc w:val="center"/>
        <w:rPr>
          <w:noProof/>
        </w:rPr>
      </w:pPr>
      <w:r w:rsidRPr="008D7E58">
        <w:rPr>
          <w:b/>
          <w:i/>
          <w:noProof/>
          <w:sz w:val="28"/>
          <w:szCs w:val="28"/>
        </w:rPr>
        <w:t xml:space="preserve">User Experience Research </w:t>
      </w:r>
      <w:r w:rsidRPr="008D7E58">
        <w:rPr>
          <w:b/>
          <w:noProof/>
          <w:sz w:val="28"/>
          <w:szCs w:val="28"/>
        </w:rPr>
        <w:t>Bukalapak</w:t>
      </w:r>
    </w:p>
    <w:p w14:paraId="46F84FC6" w14:textId="77777777" w:rsidR="00093F0A" w:rsidRPr="008D7E58" w:rsidRDefault="00C478B8">
      <w:pPr>
        <w:spacing w:after="0"/>
        <w:jc w:val="center"/>
        <w:rPr>
          <w:noProof/>
        </w:rPr>
      </w:pPr>
      <w:r w:rsidRPr="008D7E58">
        <w:rPr>
          <w:b/>
          <w:i/>
          <w:noProof/>
          <w:sz w:val="28"/>
          <w:szCs w:val="28"/>
        </w:rPr>
        <w:t>(Product Discovery to Paid &amp; User Retention)</w:t>
      </w:r>
    </w:p>
    <w:p w14:paraId="3F1933F9" w14:textId="77777777" w:rsidR="00093F0A" w:rsidRPr="008D7E58" w:rsidRDefault="00093F0A">
      <w:pPr>
        <w:spacing w:after="0"/>
        <w:rPr>
          <w:noProof/>
        </w:rPr>
      </w:pPr>
    </w:p>
    <w:p w14:paraId="44EBB784" w14:textId="77777777" w:rsidR="00093F0A" w:rsidRPr="008D7E58" w:rsidRDefault="00093F0A">
      <w:pPr>
        <w:spacing w:after="0"/>
        <w:jc w:val="center"/>
        <w:rPr>
          <w:noProof/>
        </w:rPr>
      </w:pPr>
    </w:p>
    <w:p w14:paraId="21EC178D" w14:textId="77777777" w:rsidR="00093F0A" w:rsidRPr="008D7E58" w:rsidRDefault="00C478B8">
      <w:pPr>
        <w:spacing w:after="0"/>
        <w:jc w:val="center"/>
        <w:rPr>
          <w:noProof/>
        </w:rPr>
      </w:pPr>
      <w:r w:rsidRPr="008D7E58">
        <w:rPr>
          <w:b/>
          <w:noProof/>
          <w:sz w:val="28"/>
          <w:szCs w:val="28"/>
        </w:rPr>
        <w:t>LAPORAN KERJA PRAKTIK</w:t>
      </w:r>
    </w:p>
    <w:p w14:paraId="79503278" w14:textId="77777777" w:rsidR="00093F0A" w:rsidRPr="008D7E58" w:rsidRDefault="00093F0A">
      <w:pPr>
        <w:spacing w:after="0"/>
        <w:rPr>
          <w:noProof/>
        </w:rPr>
      </w:pPr>
    </w:p>
    <w:p w14:paraId="14AD12EB" w14:textId="77777777" w:rsidR="00093F0A" w:rsidRPr="008D7E58" w:rsidRDefault="00093F0A">
      <w:pPr>
        <w:spacing w:after="0"/>
        <w:jc w:val="left"/>
        <w:rPr>
          <w:noProof/>
        </w:rPr>
      </w:pPr>
    </w:p>
    <w:p w14:paraId="4EBB7572" w14:textId="77777777" w:rsidR="00093F0A" w:rsidRPr="008D7E58" w:rsidRDefault="00093F0A">
      <w:pPr>
        <w:spacing w:after="0"/>
        <w:jc w:val="center"/>
        <w:rPr>
          <w:noProof/>
        </w:rPr>
      </w:pPr>
    </w:p>
    <w:p w14:paraId="08957979" w14:textId="77777777" w:rsidR="00093F0A" w:rsidRPr="008D7E58" w:rsidRDefault="0061674B">
      <w:pPr>
        <w:spacing w:after="0"/>
        <w:jc w:val="center"/>
        <w:rPr>
          <w:noProof/>
        </w:rPr>
      </w:pPr>
      <w:r w:rsidRPr="008D7E58">
        <w:rPr>
          <w:b/>
          <w:noProof/>
        </w:rPr>
        <w:t>Puti Fitri Larasati</w:t>
      </w:r>
    </w:p>
    <w:p w14:paraId="6961CF60" w14:textId="77777777" w:rsidR="00093F0A" w:rsidRPr="008D7E58" w:rsidRDefault="00C478B8">
      <w:pPr>
        <w:spacing w:after="0"/>
        <w:jc w:val="center"/>
        <w:rPr>
          <w:noProof/>
        </w:rPr>
      </w:pPr>
      <w:r w:rsidRPr="008D7E58">
        <w:rPr>
          <w:b/>
          <w:noProof/>
        </w:rPr>
        <w:t>1306</w:t>
      </w:r>
      <w:r w:rsidR="0061674B" w:rsidRPr="008D7E58">
        <w:rPr>
          <w:b/>
          <w:noProof/>
        </w:rPr>
        <w:t>397923</w:t>
      </w:r>
    </w:p>
    <w:p w14:paraId="685D8D75" w14:textId="77777777" w:rsidR="00093F0A" w:rsidRPr="008D7E58" w:rsidRDefault="00093F0A">
      <w:pPr>
        <w:spacing w:after="0"/>
        <w:jc w:val="center"/>
        <w:rPr>
          <w:noProof/>
        </w:rPr>
      </w:pPr>
    </w:p>
    <w:p w14:paraId="6808BDCF" w14:textId="77777777" w:rsidR="00093F0A" w:rsidRPr="008D7E58" w:rsidRDefault="00093F0A">
      <w:pPr>
        <w:spacing w:after="0"/>
        <w:rPr>
          <w:noProof/>
        </w:rPr>
      </w:pPr>
    </w:p>
    <w:p w14:paraId="32669527" w14:textId="77777777" w:rsidR="00093F0A" w:rsidRPr="008D7E58" w:rsidRDefault="00093F0A">
      <w:pPr>
        <w:spacing w:after="0"/>
        <w:rPr>
          <w:noProof/>
        </w:rPr>
      </w:pPr>
    </w:p>
    <w:p w14:paraId="2474C2AD" w14:textId="77777777" w:rsidR="00093F0A" w:rsidRPr="008D7E58" w:rsidRDefault="00C478B8">
      <w:pPr>
        <w:spacing w:after="0"/>
        <w:jc w:val="center"/>
        <w:rPr>
          <w:noProof/>
        </w:rPr>
      </w:pPr>
      <w:r w:rsidRPr="008D7E58">
        <w:rPr>
          <w:b/>
          <w:noProof/>
        </w:rPr>
        <w:t>FAKULTAS ILMU KOMPUTER</w:t>
      </w:r>
    </w:p>
    <w:p w14:paraId="2E5D2198" w14:textId="77777777" w:rsidR="00093F0A" w:rsidRPr="008D7E58" w:rsidRDefault="00C478B8">
      <w:pPr>
        <w:spacing w:after="0"/>
        <w:jc w:val="center"/>
        <w:rPr>
          <w:noProof/>
        </w:rPr>
      </w:pPr>
      <w:r w:rsidRPr="008D7E58">
        <w:rPr>
          <w:b/>
          <w:noProof/>
        </w:rPr>
        <w:t>PROGRAM STUDI ILMU KOMPUTER</w:t>
      </w:r>
    </w:p>
    <w:p w14:paraId="45DE8748" w14:textId="77777777" w:rsidR="00093F0A" w:rsidRPr="008D7E58" w:rsidRDefault="00C478B8">
      <w:pPr>
        <w:spacing w:after="0"/>
        <w:jc w:val="center"/>
        <w:rPr>
          <w:noProof/>
        </w:rPr>
      </w:pPr>
      <w:r w:rsidRPr="008D7E58">
        <w:rPr>
          <w:b/>
          <w:noProof/>
        </w:rPr>
        <w:t>DEPOK</w:t>
      </w:r>
    </w:p>
    <w:p w14:paraId="04F89E71" w14:textId="77777777" w:rsidR="00093F0A" w:rsidRPr="008D7E58" w:rsidRDefault="00C478B8">
      <w:pPr>
        <w:spacing w:after="0"/>
        <w:jc w:val="center"/>
        <w:rPr>
          <w:noProof/>
        </w:rPr>
      </w:pPr>
      <w:r w:rsidRPr="008D7E58">
        <w:rPr>
          <w:b/>
          <w:noProof/>
        </w:rPr>
        <w:t>OKTOBER 2016</w:t>
      </w:r>
    </w:p>
    <w:p w14:paraId="50E2FAE4" w14:textId="77777777" w:rsidR="00093F0A" w:rsidRPr="008D7E58" w:rsidRDefault="00093F0A">
      <w:pPr>
        <w:spacing w:after="0"/>
        <w:jc w:val="center"/>
        <w:rPr>
          <w:noProof/>
        </w:rPr>
      </w:pPr>
    </w:p>
    <w:p w14:paraId="2EBFCC41" w14:textId="77777777" w:rsidR="00093F0A" w:rsidRPr="008D7E58" w:rsidRDefault="00C478B8">
      <w:pPr>
        <w:spacing w:after="0"/>
        <w:rPr>
          <w:noProof/>
        </w:rPr>
      </w:pPr>
      <w:r w:rsidRPr="008D7E58">
        <w:rPr>
          <w:noProof/>
        </w:rPr>
        <w:br w:type="page"/>
      </w:r>
    </w:p>
    <w:p w14:paraId="0F0BA1C6" w14:textId="77777777" w:rsidR="00093F0A" w:rsidRPr="008D7E58" w:rsidRDefault="00C478B8">
      <w:pPr>
        <w:spacing w:after="0"/>
        <w:jc w:val="center"/>
        <w:rPr>
          <w:noProof/>
        </w:rPr>
      </w:pPr>
      <w:r w:rsidRPr="008D7E58">
        <w:rPr>
          <w:noProof/>
        </w:rPr>
        <w:lastRenderedPageBreak/>
        <w:t>HALAMAN PERSETUJUAN DOSEN MATA KULIAH KERJA PRAKTIK</w:t>
      </w:r>
    </w:p>
    <w:p w14:paraId="4C49D955" w14:textId="77777777" w:rsidR="00093F0A" w:rsidRPr="008D7E58" w:rsidRDefault="00093F0A">
      <w:pPr>
        <w:spacing w:after="0"/>
        <w:rPr>
          <w:noProof/>
        </w:rPr>
      </w:pPr>
    </w:p>
    <w:tbl>
      <w:tblPr>
        <w:tblStyle w:val="a"/>
        <w:tblW w:w="8264" w:type="dxa"/>
        <w:tblInd w:w="-115" w:type="dxa"/>
        <w:tblBorders>
          <w:top w:val="nil"/>
          <w:left w:val="nil"/>
          <w:bottom w:val="nil"/>
          <w:right w:val="nil"/>
          <w:insideH w:val="nil"/>
          <w:insideV w:val="nil"/>
        </w:tblBorders>
        <w:tblLook w:val="0400" w:firstRow="0" w:lastRow="0" w:firstColumn="0" w:lastColumn="0" w:noHBand="0" w:noVBand="1"/>
      </w:tblPr>
      <w:tblGrid>
        <w:gridCol w:w="2759"/>
        <w:gridCol w:w="297"/>
        <w:gridCol w:w="5208"/>
      </w:tblGrid>
      <w:tr w:rsidR="00093F0A" w:rsidRPr="008D7E58" w14:paraId="118C997A" w14:textId="77777777">
        <w:tc>
          <w:tcPr>
            <w:tcW w:w="2763" w:type="dxa"/>
          </w:tcPr>
          <w:p w14:paraId="482378C1" w14:textId="77777777" w:rsidR="00093F0A" w:rsidRPr="008D7E58" w:rsidRDefault="00C478B8">
            <w:pPr>
              <w:spacing w:line="360" w:lineRule="auto"/>
              <w:rPr>
                <w:noProof/>
              </w:rPr>
            </w:pPr>
            <w:r w:rsidRPr="008D7E58">
              <w:rPr>
                <w:noProof/>
              </w:rPr>
              <w:t>Laporan ini diajukan oleh</w:t>
            </w:r>
          </w:p>
        </w:tc>
        <w:tc>
          <w:tcPr>
            <w:tcW w:w="283" w:type="dxa"/>
          </w:tcPr>
          <w:p w14:paraId="13DC6D04" w14:textId="77777777" w:rsidR="00093F0A" w:rsidRPr="008D7E58" w:rsidRDefault="00C478B8">
            <w:pPr>
              <w:spacing w:line="360" w:lineRule="auto"/>
              <w:rPr>
                <w:noProof/>
              </w:rPr>
            </w:pPr>
            <w:r w:rsidRPr="008D7E58">
              <w:rPr>
                <w:noProof/>
              </w:rPr>
              <w:t>:</w:t>
            </w:r>
          </w:p>
        </w:tc>
        <w:tc>
          <w:tcPr>
            <w:tcW w:w="5218" w:type="dxa"/>
          </w:tcPr>
          <w:p w14:paraId="0A4EF152" w14:textId="77777777" w:rsidR="00093F0A" w:rsidRPr="008D7E58" w:rsidRDefault="00093F0A">
            <w:pPr>
              <w:spacing w:line="360" w:lineRule="auto"/>
              <w:rPr>
                <w:noProof/>
              </w:rPr>
            </w:pPr>
          </w:p>
        </w:tc>
      </w:tr>
      <w:tr w:rsidR="00093F0A" w:rsidRPr="008D7E58" w14:paraId="0BBD5420" w14:textId="77777777">
        <w:tc>
          <w:tcPr>
            <w:tcW w:w="2763" w:type="dxa"/>
          </w:tcPr>
          <w:p w14:paraId="59E8AA1F" w14:textId="77777777" w:rsidR="00093F0A" w:rsidRPr="008D7E58" w:rsidRDefault="00C478B8">
            <w:pPr>
              <w:spacing w:line="360" w:lineRule="auto"/>
              <w:rPr>
                <w:noProof/>
              </w:rPr>
            </w:pPr>
            <w:r w:rsidRPr="008D7E58">
              <w:rPr>
                <w:noProof/>
              </w:rPr>
              <w:t>Nama</w:t>
            </w:r>
          </w:p>
        </w:tc>
        <w:tc>
          <w:tcPr>
            <w:tcW w:w="283" w:type="dxa"/>
          </w:tcPr>
          <w:p w14:paraId="4DD34812" w14:textId="77777777" w:rsidR="00093F0A" w:rsidRPr="008D7E58" w:rsidRDefault="00C478B8">
            <w:pPr>
              <w:spacing w:line="360" w:lineRule="auto"/>
              <w:rPr>
                <w:noProof/>
              </w:rPr>
            </w:pPr>
            <w:r w:rsidRPr="008D7E58">
              <w:rPr>
                <w:noProof/>
              </w:rPr>
              <w:t>:</w:t>
            </w:r>
          </w:p>
        </w:tc>
        <w:tc>
          <w:tcPr>
            <w:tcW w:w="5218" w:type="dxa"/>
          </w:tcPr>
          <w:p w14:paraId="3D80A817" w14:textId="77777777" w:rsidR="00093F0A" w:rsidRPr="008D7E58" w:rsidRDefault="0061674B">
            <w:pPr>
              <w:spacing w:line="360" w:lineRule="auto"/>
              <w:rPr>
                <w:noProof/>
              </w:rPr>
            </w:pPr>
            <w:r w:rsidRPr="008D7E58">
              <w:rPr>
                <w:noProof/>
              </w:rPr>
              <w:t>Puti Fitri Larasati</w:t>
            </w:r>
          </w:p>
        </w:tc>
      </w:tr>
      <w:tr w:rsidR="00093F0A" w:rsidRPr="008D7E58" w14:paraId="2B655227" w14:textId="77777777">
        <w:tc>
          <w:tcPr>
            <w:tcW w:w="2763" w:type="dxa"/>
          </w:tcPr>
          <w:p w14:paraId="7950F3F6" w14:textId="77777777" w:rsidR="00093F0A" w:rsidRPr="008D7E58" w:rsidRDefault="00C478B8">
            <w:pPr>
              <w:spacing w:line="360" w:lineRule="auto"/>
              <w:rPr>
                <w:noProof/>
              </w:rPr>
            </w:pPr>
            <w:r w:rsidRPr="008D7E58">
              <w:rPr>
                <w:noProof/>
              </w:rPr>
              <w:t>NPM</w:t>
            </w:r>
          </w:p>
        </w:tc>
        <w:tc>
          <w:tcPr>
            <w:tcW w:w="283" w:type="dxa"/>
          </w:tcPr>
          <w:p w14:paraId="31AC283E" w14:textId="77777777" w:rsidR="00093F0A" w:rsidRPr="008D7E58" w:rsidRDefault="00C478B8">
            <w:pPr>
              <w:spacing w:line="360" w:lineRule="auto"/>
              <w:rPr>
                <w:noProof/>
              </w:rPr>
            </w:pPr>
            <w:r w:rsidRPr="008D7E58">
              <w:rPr>
                <w:noProof/>
              </w:rPr>
              <w:t>:</w:t>
            </w:r>
          </w:p>
        </w:tc>
        <w:tc>
          <w:tcPr>
            <w:tcW w:w="5218" w:type="dxa"/>
          </w:tcPr>
          <w:p w14:paraId="3490A060" w14:textId="77777777" w:rsidR="00093F0A" w:rsidRPr="008D7E58" w:rsidRDefault="0061674B">
            <w:pPr>
              <w:spacing w:line="360" w:lineRule="auto"/>
              <w:rPr>
                <w:noProof/>
              </w:rPr>
            </w:pPr>
            <w:r w:rsidRPr="008D7E58">
              <w:rPr>
                <w:noProof/>
              </w:rPr>
              <w:t>1306397923</w:t>
            </w:r>
          </w:p>
        </w:tc>
      </w:tr>
      <w:tr w:rsidR="00093F0A" w:rsidRPr="008D7E58" w14:paraId="4A2C0212" w14:textId="77777777">
        <w:tc>
          <w:tcPr>
            <w:tcW w:w="2763" w:type="dxa"/>
          </w:tcPr>
          <w:p w14:paraId="690D5C63" w14:textId="77777777" w:rsidR="00093F0A" w:rsidRPr="008D7E58" w:rsidRDefault="00C478B8">
            <w:pPr>
              <w:spacing w:line="360" w:lineRule="auto"/>
              <w:rPr>
                <w:noProof/>
              </w:rPr>
            </w:pPr>
            <w:r w:rsidRPr="008D7E58">
              <w:rPr>
                <w:noProof/>
              </w:rPr>
              <w:t>Program Studi</w:t>
            </w:r>
          </w:p>
        </w:tc>
        <w:tc>
          <w:tcPr>
            <w:tcW w:w="283" w:type="dxa"/>
          </w:tcPr>
          <w:p w14:paraId="409E20F9" w14:textId="77777777" w:rsidR="00093F0A" w:rsidRPr="008D7E58" w:rsidRDefault="00C478B8">
            <w:pPr>
              <w:spacing w:line="360" w:lineRule="auto"/>
              <w:rPr>
                <w:noProof/>
              </w:rPr>
            </w:pPr>
            <w:r w:rsidRPr="008D7E58">
              <w:rPr>
                <w:noProof/>
              </w:rPr>
              <w:t>:</w:t>
            </w:r>
          </w:p>
        </w:tc>
        <w:tc>
          <w:tcPr>
            <w:tcW w:w="5218" w:type="dxa"/>
          </w:tcPr>
          <w:p w14:paraId="0D63D696" w14:textId="77777777" w:rsidR="00093F0A" w:rsidRPr="008D7E58" w:rsidRDefault="00C478B8">
            <w:pPr>
              <w:spacing w:line="360" w:lineRule="auto"/>
              <w:rPr>
                <w:noProof/>
              </w:rPr>
            </w:pPr>
            <w:r w:rsidRPr="008D7E58">
              <w:rPr>
                <w:noProof/>
              </w:rPr>
              <w:t>Ilmu Komputer</w:t>
            </w:r>
          </w:p>
        </w:tc>
      </w:tr>
      <w:tr w:rsidR="00093F0A" w:rsidRPr="008D7E58" w14:paraId="3878EA19" w14:textId="77777777">
        <w:tc>
          <w:tcPr>
            <w:tcW w:w="2763" w:type="dxa"/>
          </w:tcPr>
          <w:p w14:paraId="1558549E" w14:textId="77777777" w:rsidR="00093F0A" w:rsidRPr="008D7E58" w:rsidRDefault="00C478B8">
            <w:pPr>
              <w:spacing w:line="360" w:lineRule="auto"/>
              <w:rPr>
                <w:noProof/>
              </w:rPr>
            </w:pPr>
            <w:r w:rsidRPr="008D7E58">
              <w:rPr>
                <w:noProof/>
              </w:rPr>
              <w:t>Judul Kerja Praktik</w:t>
            </w:r>
          </w:p>
        </w:tc>
        <w:tc>
          <w:tcPr>
            <w:tcW w:w="283" w:type="dxa"/>
          </w:tcPr>
          <w:p w14:paraId="78B2F056" w14:textId="77777777" w:rsidR="00093F0A" w:rsidRPr="008D7E58" w:rsidRDefault="00C478B8">
            <w:pPr>
              <w:spacing w:line="360" w:lineRule="auto"/>
              <w:rPr>
                <w:noProof/>
              </w:rPr>
            </w:pPr>
            <w:r w:rsidRPr="008D7E58">
              <w:rPr>
                <w:noProof/>
              </w:rPr>
              <w:t>:</w:t>
            </w:r>
          </w:p>
        </w:tc>
        <w:tc>
          <w:tcPr>
            <w:tcW w:w="5218" w:type="dxa"/>
          </w:tcPr>
          <w:p w14:paraId="03BB0344" w14:textId="77777777" w:rsidR="00093F0A" w:rsidRPr="008D7E58" w:rsidRDefault="00C478B8">
            <w:pPr>
              <w:spacing w:line="360" w:lineRule="auto"/>
              <w:rPr>
                <w:noProof/>
              </w:rPr>
            </w:pPr>
            <w:r w:rsidRPr="008D7E58">
              <w:rPr>
                <w:i/>
                <w:noProof/>
              </w:rPr>
              <w:t xml:space="preserve">User Experience Research </w:t>
            </w:r>
            <w:r w:rsidRPr="008D7E58">
              <w:rPr>
                <w:noProof/>
              </w:rPr>
              <w:t>Bukalapak (</w:t>
            </w:r>
            <w:r w:rsidRPr="008D7E58">
              <w:rPr>
                <w:i/>
                <w:noProof/>
              </w:rPr>
              <w:t xml:space="preserve">Product Discovery to Paid </w:t>
            </w:r>
            <w:r w:rsidRPr="008D7E58">
              <w:rPr>
                <w:noProof/>
              </w:rPr>
              <w:t xml:space="preserve">&amp; </w:t>
            </w:r>
            <w:r w:rsidRPr="008D7E58">
              <w:rPr>
                <w:i/>
                <w:noProof/>
              </w:rPr>
              <w:t>User Retention</w:t>
            </w:r>
            <w:r w:rsidRPr="008D7E58">
              <w:rPr>
                <w:noProof/>
              </w:rPr>
              <w:t>)</w:t>
            </w:r>
          </w:p>
        </w:tc>
      </w:tr>
    </w:tbl>
    <w:p w14:paraId="11B982DF" w14:textId="77777777" w:rsidR="00093F0A" w:rsidRPr="008D7E58" w:rsidRDefault="00093F0A">
      <w:pPr>
        <w:spacing w:after="0"/>
        <w:rPr>
          <w:noProof/>
        </w:rPr>
      </w:pPr>
    </w:p>
    <w:p w14:paraId="14DE6AEC" w14:textId="77777777" w:rsidR="00093F0A" w:rsidRPr="008D7E58" w:rsidRDefault="00C478B8">
      <w:pPr>
        <w:spacing w:after="0"/>
        <w:rPr>
          <w:noProof/>
        </w:rPr>
      </w:pPr>
      <w:r w:rsidRPr="008D7E58">
        <w:rPr>
          <w:b/>
          <w:noProof/>
        </w:rPr>
        <w:t>Telah berhasil diselesaikan laporan kerja praktik untuk fakultas dan dipresentasikan hasil kerja praktiknya dalam forum seminar kerja praktik sebagai persyaratan yang harus dipenuhi dalam mata kuliah Kerja Praktik.</w:t>
      </w:r>
    </w:p>
    <w:p w14:paraId="33B8A545" w14:textId="77777777" w:rsidR="00093F0A" w:rsidRPr="008D7E58" w:rsidRDefault="00093F0A">
      <w:pPr>
        <w:spacing w:after="0"/>
        <w:rPr>
          <w:noProof/>
        </w:rPr>
      </w:pPr>
    </w:p>
    <w:p w14:paraId="4DA9111F" w14:textId="77777777" w:rsidR="00093F0A" w:rsidRPr="008D7E58" w:rsidRDefault="00C478B8">
      <w:pPr>
        <w:spacing w:after="0"/>
        <w:jc w:val="center"/>
        <w:rPr>
          <w:noProof/>
        </w:rPr>
      </w:pPr>
      <w:r w:rsidRPr="008D7E58">
        <w:rPr>
          <w:b/>
          <w:noProof/>
        </w:rPr>
        <w:t>DOSEN MATA KULIAH KERJA PRAKTIK,</w:t>
      </w:r>
    </w:p>
    <w:p w14:paraId="6A02AFEB" w14:textId="77777777" w:rsidR="00093F0A" w:rsidRPr="008D7E58" w:rsidRDefault="00093F0A">
      <w:pPr>
        <w:spacing w:after="0"/>
        <w:jc w:val="center"/>
        <w:rPr>
          <w:noProof/>
        </w:rPr>
      </w:pPr>
    </w:p>
    <w:p w14:paraId="0423CC87" w14:textId="77777777" w:rsidR="00093F0A" w:rsidRPr="008D7E58" w:rsidRDefault="00093F0A">
      <w:pPr>
        <w:spacing w:after="0"/>
        <w:jc w:val="center"/>
        <w:rPr>
          <w:noProof/>
        </w:rPr>
      </w:pPr>
    </w:p>
    <w:p w14:paraId="6C69F7B6" w14:textId="77777777" w:rsidR="00093F0A" w:rsidRPr="008D7E58" w:rsidRDefault="00C478B8">
      <w:pPr>
        <w:spacing w:after="0"/>
        <w:jc w:val="center"/>
        <w:rPr>
          <w:noProof/>
        </w:rPr>
      </w:pPr>
      <w:r w:rsidRPr="008D7E58">
        <w:rPr>
          <w:b/>
          <w:noProof/>
        </w:rPr>
        <w:t>(Rahmad Mahendra</w:t>
      </w:r>
      <w:r w:rsidR="000F6594" w:rsidRPr="008D7E58">
        <w:rPr>
          <w:b/>
          <w:noProof/>
          <w:color w:val="000000" w:themeColor="text1"/>
        </w:rPr>
        <w:t>, S.Kom., M.Sc.</w:t>
      </w:r>
      <w:r w:rsidRPr="008D7E58">
        <w:rPr>
          <w:b/>
          <w:noProof/>
        </w:rPr>
        <w:t>)</w:t>
      </w:r>
    </w:p>
    <w:p w14:paraId="3850E273" w14:textId="77777777" w:rsidR="00093F0A" w:rsidRPr="008D7E58" w:rsidRDefault="00093F0A">
      <w:pPr>
        <w:spacing w:after="0"/>
        <w:jc w:val="center"/>
        <w:rPr>
          <w:noProof/>
        </w:rPr>
      </w:pPr>
    </w:p>
    <w:p w14:paraId="120C2DD2" w14:textId="77777777" w:rsidR="00093F0A" w:rsidRPr="008D7E58" w:rsidRDefault="00C478B8">
      <w:pPr>
        <w:spacing w:after="0"/>
        <w:rPr>
          <w:noProof/>
        </w:rPr>
      </w:pPr>
      <w:r w:rsidRPr="008D7E58">
        <w:rPr>
          <w:noProof/>
        </w:rPr>
        <w:t>Ditetapkan di</w:t>
      </w:r>
      <w:r w:rsidRPr="008D7E58">
        <w:rPr>
          <w:noProof/>
        </w:rPr>
        <w:tab/>
        <w:t xml:space="preserve">: </w:t>
      </w:r>
      <w:r w:rsidRPr="008D7E58">
        <w:rPr>
          <w:noProof/>
          <w:color w:val="4F81BD"/>
        </w:rPr>
        <w:t>…………….</w:t>
      </w:r>
    </w:p>
    <w:p w14:paraId="7846952C" w14:textId="77777777" w:rsidR="00093F0A" w:rsidRPr="008D7E58" w:rsidRDefault="00C478B8">
      <w:pPr>
        <w:spacing w:after="0"/>
        <w:rPr>
          <w:noProof/>
        </w:rPr>
      </w:pPr>
      <w:r w:rsidRPr="008D7E58">
        <w:rPr>
          <w:noProof/>
        </w:rPr>
        <w:t>Tanggal</w:t>
      </w:r>
      <w:r w:rsidRPr="008D7E58">
        <w:rPr>
          <w:noProof/>
        </w:rPr>
        <w:tab/>
        <w:t xml:space="preserve">: </w:t>
      </w:r>
      <w:r w:rsidRPr="008D7E58">
        <w:rPr>
          <w:noProof/>
          <w:color w:val="4F81BD"/>
        </w:rPr>
        <w:t>…………….</w:t>
      </w:r>
    </w:p>
    <w:p w14:paraId="46D5A88D" w14:textId="77777777" w:rsidR="00093F0A" w:rsidRPr="008D7E58" w:rsidRDefault="00C478B8">
      <w:pPr>
        <w:spacing w:after="0"/>
        <w:rPr>
          <w:noProof/>
        </w:rPr>
      </w:pPr>
      <w:r w:rsidRPr="008D7E58">
        <w:rPr>
          <w:noProof/>
        </w:rPr>
        <w:br w:type="page"/>
      </w:r>
    </w:p>
    <w:p w14:paraId="0DB014E6" w14:textId="77777777" w:rsidR="00093F0A" w:rsidRPr="008D7E58" w:rsidRDefault="00C478B8">
      <w:pPr>
        <w:pStyle w:val="Heading1"/>
        <w:spacing w:before="0"/>
        <w:rPr>
          <w:b/>
          <w:noProof/>
        </w:rPr>
      </w:pPr>
      <w:bookmarkStart w:id="1" w:name="_Toc468222936"/>
      <w:r w:rsidRPr="008D7E58">
        <w:rPr>
          <w:b/>
          <w:noProof/>
        </w:rPr>
        <w:lastRenderedPageBreak/>
        <w:t>ABSTRAK</w:t>
      </w:r>
      <w:bookmarkEnd w:id="1"/>
    </w:p>
    <w:p w14:paraId="371E6FB5" w14:textId="77777777" w:rsidR="00093F0A" w:rsidRPr="008D7E58" w:rsidRDefault="00093F0A">
      <w:pPr>
        <w:tabs>
          <w:tab w:val="left" w:pos="240"/>
          <w:tab w:val="left" w:pos="1260"/>
        </w:tabs>
        <w:spacing w:after="0" w:line="240" w:lineRule="auto"/>
        <w:rPr>
          <w:rFonts w:ascii="Carlito"/>
          <w:noProof/>
          <w:color w:val="4F81BD"/>
        </w:rPr>
      </w:pPr>
    </w:p>
    <w:p w14:paraId="25B0366B" w14:textId="77777777" w:rsidR="009431F7" w:rsidRPr="008D7E58" w:rsidRDefault="009431F7">
      <w:pPr>
        <w:tabs>
          <w:tab w:val="left" w:pos="240"/>
          <w:tab w:val="left" w:pos="1260"/>
        </w:tabs>
        <w:spacing w:after="0" w:line="240" w:lineRule="auto"/>
        <w:rPr>
          <w:noProof/>
          <w:color w:val="auto"/>
        </w:rPr>
      </w:pPr>
    </w:p>
    <w:p w14:paraId="74245B2B" w14:textId="2D0129D4" w:rsidR="00093F0A" w:rsidRPr="008D7E58" w:rsidRDefault="00A6325F" w:rsidP="00A6325F">
      <w:pPr>
        <w:spacing w:after="150" w:line="240" w:lineRule="auto"/>
        <w:rPr>
          <w:noProof/>
          <w:color w:val="auto"/>
          <w:lang w:eastAsia="en-US"/>
        </w:rPr>
      </w:pPr>
      <w:r w:rsidRPr="008D7E58">
        <w:rPr>
          <w:noProof/>
          <w:color w:val="auto"/>
          <w:lang w:eastAsia="en-US"/>
        </w:rPr>
        <w:t xml:space="preserve">Dalam rangka memenuhi mata kuliah Kerja Praktik, penulis melaksanakan Kerja Praktik di PT Bukalapak sebagai </w:t>
      </w:r>
      <w:r w:rsidRPr="008D7E58">
        <w:rPr>
          <w:i/>
          <w:iCs/>
          <w:noProof/>
          <w:color w:val="auto"/>
          <w:lang w:eastAsia="en-US"/>
        </w:rPr>
        <w:t>User Experience Researcher intern</w:t>
      </w:r>
      <w:r w:rsidR="00B92BA6" w:rsidRPr="008D7E58">
        <w:rPr>
          <w:iCs/>
          <w:noProof/>
          <w:color w:val="auto"/>
          <w:lang w:eastAsia="en-US"/>
        </w:rPr>
        <w:t xml:space="preserve"> </w:t>
      </w:r>
      <w:r w:rsidR="009F6FA4" w:rsidRPr="008D7E58">
        <w:rPr>
          <w:iCs/>
          <w:noProof/>
          <w:color w:val="auto"/>
          <w:lang w:eastAsia="en-US"/>
        </w:rPr>
        <w:t xml:space="preserve">selama sepuluh minggu dimulai </w:t>
      </w:r>
      <w:r w:rsidR="00B92BA6" w:rsidRPr="008D7E58">
        <w:rPr>
          <w:iCs/>
          <w:noProof/>
          <w:color w:val="auto"/>
          <w:lang w:eastAsia="en-US"/>
        </w:rPr>
        <w:t xml:space="preserve">pada tanggal </w:t>
      </w:r>
      <w:r w:rsidR="009F6FA4" w:rsidRPr="008D7E58">
        <w:rPr>
          <w:iCs/>
          <w:noProof/>
          <w:color w:val="auto"/>
          <w:lang w:eastAsia="en-US"/>
        </w:rPr>
        <w:t>13 Juni 2016 sampai 19 Agustus 2016</w:t>
      </w:r>
      <w:commentRangeStart w:id="2"/>
      <w:commentRangeStart w:id="3"/>
      <w:r w:rsidRPr="008D7E58">
        <w:rPr>
          <w:i/>
          <w:iCs/>
          <w:noProof/>
          <w:color w:val="auto"/>
          <w:lang w:eastAsia="en-US"/>
        </w:rPr>
        <w:t>.</w:t>
      </w:r>
      <w:commentRangeEnd w:id="2"/>
      <w:r w:rsidR="003D71D5" w:rsidRPr="008D7E58">
        <w:rPr>
          <w:rStyle w:val="CommentReference"/>
          <w:rFonts w:eastAsiaTheme="minorHAnsi" w:cstheme="minorBidi"/>
          <w:noProof/>
          <w:color w:val="auto"/>
          <w:lang w:eastAsia="en-US"/>
        </w:rPr>
        <w:commentReference w:id="2"/>
      </w:r>
      <w:commentRangeEnd w:id="3"/>
      <w:r w:rsidR="0099104F" w:rsidRPr="008D7E58">
        <w:rPr>
          <w:rStyle w:val="CommentReference"/>
          <w:rFonts w:eastAsiaTheme="minorHAnsi" w:cstheme="minorBidi"/>
          <w:noProof/>
          <w:color w:val="auto"/>
          <w:lang w:eastAsia="en-US"/>
        </w:rPr>
        <w:commentReference w:id="3"/>
      </w:r>
      <w:r w:rsidRPr="008D7E58">
        <w:rPr>
          <w:noProof/>
          <w:color w:val="auto"/>
          <w:lang w:eastAsia="en-US"/>
        </w:rPr>
        <w:t xml:space="preserve"> Posisi kerja tersebut me</w:t>
      </w:r>
      <w:ins w:id="4" w:author="Puti Fitri Larasati" w:date="2016-11-29T20:31:00Z">
        <w:r w:rsidR="00B92BA6" w:rsidRPr="008D7E58">
          <w:rPr>
            <w:noProof/>
            <w:color w:val="auto"/>
            <w:lang w:eastAsia="en-US"/>
          </w:rPr>
          <w:t>m</w:t>
        </w:r>
      </w:ins>
      <w:r w:rsidRPr="008D7E58">
        <w:rPr>
          <w:noProof/>
          <w:color w:val="auto"/>
          <w:lang w:eastAsia="en-US"/>
        </w:rPr>
        <w:t xml:space="preserve">berikan tanggung jawab kepada penulis untuk melakukan riset dengan beberapa </w:t>
      </w:r>
      <w:r w:rsidR="0071247F" w:rsidRPr="008D7E58">
        <w:rPr>
          <w:noProof/>
          <w:color w:val="auto"/>
          <w:lang w:eastAsia="en-US"/>
        </w:rPr>
        <w:t>metode</w:t>
      </w:r>
      <w:r w:rsidRPr="008D7E58">
        <w:rPr>
          <w:noProof/>
          <w:color w:val="auto"/>
          <w:lang w:eastAsia="en-US"/>
        </w:rPr>
        <w:t xml:space="preserve"> yang berbeda untuk fitur yang sedang dikerjakan oleh tim </w:t>
      </w:r>
      <w:r w:rsidR="001D5755" w:rsidRPr="008D7E58">
        <w:rPr>
          <w:i/>
          <w:iCs/>
          <w:noProof/>
          <w:color w:val="auto"/>
          <w:lang w:eastAsia="en-US"/>
        </w:rPr>
        <w:t>p</w:t>
      </w:r>
      <w:r w:rsidRPr="008D7E58">
        <w:rPr>
          <w:i/>
          <w:iCs/>
          <w:noProof/>
          <w:color w:val="auto"/>
          <w:lang w:eastAsia="en-US"/>
        </w:rPr>
        <w:t>roduct</w:t>
      </w:r>
      <w:r w:rsidR="00D07E34" w:rsidRPr="008D7E58">
        <w:rPr>
          <w:i/>
          <w:iCs/>
          <w:noProof/>
          <w:color w:val="auto"/>
          <w:lang w:eastAsia="en-US"/>
        </w:rPr>
        <w:t xml:space="preserve"> </w:t>
      </w:r>
      <w:r w:rsidRPr="008D7E58">
        <w:rPr>
          <w:noProof/>
          <w:color w:val="auto"/>
          <w:lang w:eastAsia="en-US"/>
        </w:rPr>
        <w:t xml:space="preserve">dan </w:t>
      </w:r>
      <w:r w:rsidR="00D07E34" w:rsidRPr="008D7E58">
        <w:rPr>
          <w:i/>
          <w:iCs/>
          <w:noProof/>
          <w:color w:val="auto"/>
          <w:lang w:eastAsia="en-US"/>
        </w:rPr>
        <w:t>e</w:t>
      </w:r>
      <w:r w:rsidRPr="008D7E58">
        <w:rPr>
          <w:i/>
          <w:iCs/>
          <w:noProof/>
          <w:color w:val="auto"/>
          <w:lang w:eastAsia="en-US"/>
        </w:rPr>
        <w:t xml:space="preserve">ngineer </w:t>
      </w:r>
      <w:r w:rsidRPr="008D7E58">
        <w:rPr>
          <w:noProof/>
          <w:color w:val="auto"/>
          <w:lang w:eastAsia="en-US"/>
        </w:rPr>
        <w:t>PT Bukalapak. Laporan ini akan menjelaskan proses pencarian Kerja Praktik yang dialami oleh penulis, profil p</w:t>
      </w:r>
      <w:r w:rsidR="007325DF" w:rsidRPr="008D7E58">
        <w:rPr>
          <w:noProof/>
          <w:color w:val="auto"/>
          <w:lang w:eastAsia="en-US"/>
        </w:rPr>
        <w:t>erusahaan Tempat Kerja Praktik, pelaksanaan</w:t>
      </w:r>
      <w:r w:rsidRPr="008D7E58">
        <w:rPr>
          <w:noProof/>
          <w:color w:val="auto"/>
          <w:lang w:eastAsia="en-US"/>
        </w:rPr>
        <w:t xml:space="preserve"> Kerja Praktik, analisis penulis selama melaksanakan Kerja Praktik, dan kesimpulan serta saran penulis setelah selesai melaksanakan Kerja Praktik.</w:t>
      </w:r>
      <w:r w:rsidR="00C478B8" w:rsidRPr="008D7E58">
        <w:rPr>
          <w:noProof/>
          <w:color w:val="auto"/>
        </w:rPr>
        <w:tab/>
      </w:r>
      <w:r w:rsidR="00C478B8" w:rsidRPr="008D7E58">
        <w:rPr>
          <w:noProof/>
          <w:color w:val="auto"/>
        </w:rPr>
        <w:tab/>
      </w:r>
    </w:p>
    <w:p w14:paraId="31CA7895" w14:textId="77777777" w:rsidR="00093F0A" w:rsidRPr="008D7E58" w:rsidRDefault="00C478B8">
      <w:pPr>
        <w:spacing w:after="0"/>
        <w:rPr>
          <w:noProof/>
          <w:color w:val="auto"/>
        </w:rPr>
      </w:pPr>
      <w:r w:rsidRPr="008D7E58">
        <w:rPr>
          <w:noProof/>
          <w:color w:val="auto"/>
        </w:rPr>
        <w:t xml:space="preserve">Kata kunci: </w:t>
      </w:r>
      <w:r w:rsidR="00A6325F" w:rsidRPr="008D7E58">
        <w:rPr>
          <w:noProof/>
          <w:color w:val="auto"/>
        </w:rPr>
        <w:t>Bukalapak,</w:t>
      </w:r>
      <w:r w:rsidR="00A6325F" w:rsidRPr="008D7E58">
        <w:rPr>
          <w:i/>
          <w:noProof/>
          <w:color w:val="auto"/>
        </w:rPr>
        <w:t xml:space="preserve"> User experience</w:t>
      </w:r>
      <w:r w:rsidR="00A6325F" w:rsidRPr="008D7E58">
        <w:rPr>
          <w:noProof/>
          <w:color w:val="auto"/>
        </w:rPr>
        <w:t xml:space="preserve">, UX </w:t>
      </w:r>
      <w:r w:rsidR="00A6325F" w:rsidRPr="008D7E58">
        <w:rPr>
          <w:i/>
          <w:noProof/>
          <w:color w:val="auto"/>
        </w:rPr>
        <w:t>research</w:t>
      </w:r>
      <w:r w:rsidR="00A6325F" w:rsidRPr="008D7E58">
        <w:rPr>
          <w:noProof/>
          <w:color w:val="auto"/>
        </w:rPr>
        <w:t xml:space="preserve">, </w:t>
      </w:r>
    </w:p>
    <w:p w14:paraId="3F80BEA0" w14:textId="77777777" w:rsidR="00093F0A" w:rsidRPr="008D7E58" w:rsidRDefault="00C478B8">
      <w:pPr>
        <w:spacing w:after="0"/>
        <w:rPr>
          <w:noProof/>
        </w:rPr>
      </w:pPr>
      <w:r w:rsidRPr="008D7E58">
        <w:rPr>
          <w:noProof/>
        </w:rPr>
        <w:br w:type="page"/>
      </w:r>
    </w:p>
    <w:p w14:paraId="491DD970" w14:textId="77777777" w:rsidR="00093F0A" w:rsidRPr="008D7E58" w:rsidRDefault="00C478B8" w:rsidP="00C478B8">
      <w:pPr>
        <w:pStyle w:val="Heading1"/>
        <w:spacing w:before="0"/>
        <w:rPr>
          <w:b/>
          <w:noProof/>
        </w:rPr>
      </w:pPr>
      <w:bookmarkStart w:id="5" w:name="_Toc468222937"/>
      <w:r w:rsidRPr="008D7E58">
        <w:rPr>
          <w:b/>
          <w:noProof/>
        </w:rPr>
        <w:lastRenderedPageBreak/>
        <w:t>DAFTAR ISI</w:t>
      </w:r>
      <w:bookmarkEnd w:id="5"/>
    </w:p>
    <w:sdt>
      <w:sdtPr>
        <w:rPr>
          <w:rFonts w:ascii="Times New Roman" w:eastAsia="Times New Roman" w:hAnsi="Times New Roman" w:cs="Times New Roman"/>
          <w:b/>
          <w:noProof/>
          <w:color w:val="000000"/>
          <w:sz w:val="24"/>
          <w:szCs w:val="24"/>
          <w:lang w:val="id-ID" w:eastAsia="id-ID"/>
        </w:rPr>
        <w:id w:val="-372386237"/>
        <w:docPartObj>
          <w:docPartGallery w:val="Table of Contents"/>
          <w:docPartUnique/>
        </w:docPartObj>
      </w:sdtPr>
      <w:sdtEndPr>
        <w:rPr>
          <w:bCs/>
        </w:rPr>
      </w:sdtEndPr>
      <w:sdtContent>
        <w:p w14:paraId="192B8B4F" w14:textId="77777777" w:rsidR="00C478B8" w:rsidRPr="008D7E58" w:rsidRDefault="00C478B8">
          <w:pPr>
            <w:pStyle w:val="TOCHeading"/>
            <w:rPr>
              <w:b/>
              <w:noProof/>
              <w:lang w:val="id-ID"/>
            </w:rPr>
          </w:pPr>
        </w:p>
        <w:p w14:paraId="00C5701E" w14:textId="77777777" w:rsidR="00BA597B" w:rsidRPr="008D7E58" w:rsidRDefault="00682809">
          <w:pPr>
            <w:pStyle w:val="TOC1"/>
            <w:rPr>
              <w:rFonts w:asciiTheme="minorHAnsi" w:eastAsiaTheme="minorEastAsia" w:hAnsiTheme="minorHAnsi" w:cstheme="minorBidi"/>
              <w:b/>
              <w:noProof/>
              <w:color w:val="auto"/>
              <w:lang w:eastAsia="en-US"/>
            </w:rPr>
          </w:pPr>
          <w:r w:rsidRPr="008D7E58">
            <w:rPr>
              <w:b/>
              <w:noProof/>
              <w:color w:val="auto"/>
            </w:rPr>
            <w:fldChar w:fldCharType="begin"/>
          </w:r>
          <w:r w:rsidR="00C478B8" w:rsidRPr="008D7E58">
            <w:rPr>
              <w:b/>
              <w:noProof/>
              <w:color w:val="auto"/>
            </w:rPr>
            <w:instrText xml:space="preserve"> TOC \o "1-3" \h \z \u </w:instrText>
          </w:r>
          <w:r w:rsidRPr="008D7E58">
            <w:rPr>
              <w:b/>
              <w:noProof/>
              <w:color w:val="auto"/>
            </w:rPr>
            <w:fldChar w:fldCharType="separate"/>
          </w:r>
          <w:hyperlink w:anchor="_Toc468222936" w:history="1">
            <w:r w:rsidR="00BA597B" w:rsidRPr="008D7E58">
              <w:rPr>
                <w:rStyle w:val="Hyperlink"/>
                <w:b/>
                <w:noProof/>
              </w:rPr>
              <w:t>ABSTRAK</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_Toc468222936 \h </w:instrText>
            </w:r>
            <w:r w:rsidR="00BA597B" w:rsidRPr="008D7E58">
              <w:rPr>
                <w:b/>
                <w:noProof/>
                <w:webHidden/>
              </w:rPr>
            </w:r>
            <w:r w:rsidR="00BA597B" w:rsidRPr="008D7E58">
              <w:rPr>
                <w:b/>
                <w:noProof/>
                <w:webHidden/>
              </w:rPr>
              <w:fldChar w:fldCharType="separate"/>
            </w:r>
            <w:r w:rsidR="00247E73">
              <w:rPr>
                <w:b/>
                <w:noProof/>
                <w:webHidden/>
              </w:rPr>
              <w:t>iii</w:t>
            </w:r>
            <w:r w:rsidR="00BA597B" w:rsidRPr="008D7E58">
              <w:rPr>
                <w:b/>
                <w:noProof/>
                <w:webHidden/>
              </w:rPr>
              <w:fldChar w:fldCharType="end"/>
            </w:r>
          </w:hyperlink>
        </w:p>
        <w:p w14:paraId="316ADDE1" w14:textId="77777777" w:rsidR="00BA597B" w:rsidRPr="008D7E58" w:rsidRDefault="00D9734A">
          <w:pPr>
            <w:pStyle w:val="TOC1"/>
            <w:rPr>
              <w:rFonts w:asciiTheme="minorHAnsi" w:eastAsiaTheme="minorEastAsia" w:hAnsiTheme="minorHAnsi" w:cstheme="minorBidi"/>
              <w:b/>
              <w:noProof/>
              <w:color w:val="auto"/>
              <w:lang w:eastAsia="en-US"/>
            </w:rPr>
          </w:pPr>
          <w:hyperlink w:anchor="_Toc468222937" w:history="1">
            <w:r w:rsidR="00BA597B" w:rsidRPr="008D7E58">
              <w:rPr>
                <w:rStyle w:val="Hyperlink"/>
                <w:b/>
                <w:noProof/>
              </w:rPr>
              <w:t>DAFTAR ISI</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_Toc468222937 \h </w:instrText>
            </w:r>
            <w:r w:rsidR="00BA597B" w:rsidRPr="008D7E58">
              <w:rPr>
                <w:b/>
                <w:noProof/>
                <w:webHidden/>
              </w:rPr>
            </w:r>
            <w:r w:rsidR="00BA597B" w:rsidRPr="008D7E58">
              <w:rPr>
                <w:b/>
                <w:noProof/>
                <w:webHidden/>
              </w:rPr>
              <w:fldChar w:fldCharType="separate"/>
            </w:r>
            <w:r w:rsidR="00247E73">
              <w:rPr>
                <w:b/>
                <w:noProof/>
                <w:webHidden/>
              </w:rPr>
              <w:t>iv</w:t>
            </w:r>
            <w:r w:rsidR="00BA597B" w:rsidRPr="008D7E58">
              <w:rPr>
                <w:b/>
                <w:noProof/>
                <w:webHidden/>
              </w:rPr>
              <w:fldChar w:fldCharType="end"/>
            </w:r>
          </w:hyperlink>
        </w:p>
        <w:p w14:paraId="6BCED64E" w14:textId="77777777" w:rsidR="00BA597B" w:rsidRPr="008D7E58" w:rsidRDefault="00D9734A">
          <w:pPr>
            <w:pStyle w:val="TOC1"/>
            <w:rPr>
              <w:rFonts w:asciiTheme="minorHAnsi" w:eastAsiaTheme="minorEastAsia" w:hAnsiTheme="minorHAnsi" w:cstheme="minorBidi"/>
              <w:b/>
              <w:noProof/>
              <w:color w:val="auto"/>
              <w:lang w:eastAsia="en-US"/>
            </w:rPr>
          </w:pPr>
          <w:hyperlink w:anchor="_Toc468222938" w:history="1">
            <w:r w:rsidR="00BA597B" w:rsidRPr="008D7E58">
              <w:rPr>
                <w:rStyle w:val="Hyperlink"/>
                <w:b/>
                <w:noProof/>
              </w:rPr>
              <w:t>DAFTAR GAMBAR</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_Toc468222938 \h </w:instrText>
            </w:r>
            <w:r w:rsidR="00BA597B" w:rsidRPr="008D7E58">
              <w:rPr>
                <w:b/>
                <w:noProof/>
                <w:webHidden/>
              </w:rPr>
            </w:r>
            <w:r w:rsidR="00BA597B" w:rsidRPr="008D7E58">
              <w:rPr>
                <w:b/>
                <w:noProof/>
                <w:webHidden/>
              </w:rPr>
              <w:fldChar w:fldCharType="separate"/>
            </w:r>
            <w:r w:rsidR="00247E73">
              <w:rPr>
                <w:b/>
                <w:noProof/>
                <w:webHidden/>
              </w:rPr>
              <w:t>vi</w:t>
            </w:r>
            <w:r w:rsidR="00BA597B" w:rsidRPr="008D7E58">
              <w:rPr>
                <w:b/>
                <w:noProof/>
                <w:webHidden/>
              </w:rPr>
              <w:fldChar w:fldCharType="end"/>
            </w:r>
          </w:hyperlink>
        </w:p>
        <w:p w14:paraId="7900644F" w14:textId="77777777" w:rsidR="00BA597B" w:rsidRPr="008D7E58" w:rsidRDefault="00D9734A">
          <w:pPr>
            <w:pStyle w:val="TOC1"/>
            <w:rPr>
              <w:rFonts w:asciiTheme="minorHAnsi" w:eastAsiaTheme="minorEastAsia" w:hAnsiTheme="minorHAnsi" w:cstheme="minorBidi"/>
              <w:b/>
              <w:noProof/>
              <w:color w:val="auto"/>
              <w:lang w:eastAsia="en-US"/>
            </w:rPr>
          </w:pPr>
          <w:hyperlink w:anchor="_Toc468222939" w:history="1">
            <w:r w:rsidR="00BA597B" w:rsidRPr="008D7E58">
              <w:rPr>
                <w:rStyle w:val="Hyperlink"/>
                <w:b/>
                <w:noProof/>
              </w:rPr>
              <w:t>DAFTAR TABEL</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_Toc468222939 \h </w:instrText>
            </w:r>
            <w:r w:rsidR="00BA597B" w:rsidRPr="008D7E58">
              <w:rPr>
                <w:b/>
                <w:noProof/>
                <w:webHidden/>
              </w:rPr>
            </w:r>
            <w:r w:rsidR="00BA597B" w:rsidRPr="008D7E58">
              <w:rPr>
                <w:b/>
                <w:noProof/>
                <w:webHidden/>
              </w:rPr>
              <w:fldChar w:fldCharType="separate"/>
            </w:r>
            <w:r w:rsidR="00247E73">
              <w:rPr>
                <w:b/>
                <w:noProof/>
                <w:webHidden/>
              </w:rPr>
              <w:t>vii</w:t>
            </w:r>
            <w:r w:rsidR="00BA597B" w:rsidRPr="008D7E58">
              <w:rPr>
                <w:b/>
                <w:noProof/>
                <w:webHidden/>
              </w:rPr>
              <w:fldChar w:fldCharType="end"/>
            </w:r>
          </w:hyperlink>
        </w:p>
        <w:p w14:paraId="1F151793" w14:textId="77777777" w:rsidR="00BA597B" w:rsidRPr="008D7E58" w:rsidRDefault="00D9734A">
          <w:pPr>
            <w:pStyle w:val="TOC1"/>
            <w:rPr>
              <w:rFonts w:asciiTheme="minorHAnsi" w:eastAsiaTheme="minorEastAsia" w:hAnsiTheme="minorHAnsi" w:cstheme="minorBidi"/>
              <w:b/>
              <w:noProof/>
              <w:color w:val="auto"/>
              <w:lang w:eastAsia="en-US"/>
            </w:rPr>
          </w:pPr>
          <w:hyperlink w:anchor="_Toc468222940" w:history="1">
            <w:r w:rsidR="00BA597B" w:rsidRPr="008D7E58">
              <w:rPr>
                <w:rStyle w:val="Hyperlink"/>
                <w:b/>
                <w:noProof/>
              </w:rPr>
              <w:t>DAFTAR LAMPIRAN</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_Toc468222940 \h </w:instrText>
            </w:r>
            <w:r w:rsidR="00BA597B" w:rsidRPr="008D7E58">
              <w:rPr>
                <w:b/>
                <w:noProof/>
                <w:webHidden/>
              </w:rPr>
            </w:r>
            <w:r w:rsidR="00BA597B" w:rsidRPr="008D7E58">
              <w:rPr>
                <w:b/>
                <w:noProof/>
                <w:webHidden/>
              </w:rPr>
              <w:fldChar w:fldCharType="separate"/>
            </w:r>
            <w:r w:rsidR="00247E73">
              <w:rPr>
                <w:b/>
                <w:noProof/>
                <w:webHidden/>
              </w:rPr>
              <w:t>viii</w:t>
            </w:r>
            <w:r w:rsidR="00BA597B" w:rsidRPr="008D7E58">
              <w:rPr>
                <w:b/>
                <w:noProof/>
                <w:webHidden/>
              </w:rPr>
              <w:fldChar w:fldCharType="end"/>
            </w:r>
          </w:hyperlink>
        </w:p>
        <w:p w14:paraId="07361309" w14:textId="77777777" w:rsidR="00BA597B" w:rsidRPr="008D7E58" w:rsidRDefault="00D9734A">
          <w:pPr>
            <w:pStyle w:val="TOC1"/>
            <w:rPr>
              <w:rFonts w:asciiTheme="minorHAnsi" w:eastAsiaTheme="minorEastAsia" w:hAnsiTheme="minorHAnsi" w:cstheme="minorBidi"/>
              <w:b/>
              <w:noProof/>
              <w:color w:val="auto"/>
              <w:lang w:eastAsia="en-US"/>
            </w:rPr>
          </w:pPr>
          <w:hyperlink w:anchor="_Toc468222941" w:history="1">
            <w:r w:rsidR="00BA597B" w:rsidRPr="008D7E58">
              <w:rPr>
                <w:rStyle w:val="Hyperlink"/>
                <w:b/>
                <w:noProof/>
              </w:rPr>
              <w:t>BAB 1</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PENDAHULUAN</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_Toc468222941 \h </w:instrText>
            </w:r>
            <w:r w:rsidR="00BA597B" w:rsidRPr="008D7E58">
              <w:rPr>
                <w:b/>
                <w:noProof/>
                <w:webHidden/>
              </w:rPr>
            </w:r>
            <w:r w:rsidR="00BA597B" w:rsidRPr="008D7E58">
              <w:rPr>
                <w:b/>
                <w:noProof/>
                <w:webHidden/>
              </w:rPr>
              <w:fldChar w:fldCharType="separate"/>
            </w:r>
            <w:r w:rsidR="00247E73">
              <w:rPr>
                <w:b/>
                <w:noProof/>
                <w:webHidden/>
              </w:rPr>
              <w:t>9</w:t>
            </w:r>
            <w:r w:rsidR="00BA597B" w:rsidRPr="008D7E58">
              <w:rPr>
                <w:b/>
                <w:noProof/>
                <w:webHidden/>
              </w:rPr>
              <w:fldChar w:fldCharType="end"/>
            </w:r>
          </w:hyperlink>
        </w:p>
        <w:p w14:paraId="4084EF53" w14:textId="77777777" w:rsidR="00BA597B" w:rsidRPr="008D7E58" w:rsidRDefault="00D9734A">
          <w:pPr>
            <w:pStyle w:val="TOC2"/>
            <w:tabs>
              <w:tab w:val="left" w:pos="960"/>
              <w:tab w:val="right" w:leader="dot" w:pos="8254"/>
            </w:tabs>
            <w:rPr>
              <w:rFonts w:asciiTheme="minorHAnsi" w:eastAsiaTheme="minorEastAsia" w:hAnsiTheme="minorHAnsi" w:cstheme="minorBidi"/>
              <w:b/>
              <w:noProof/>
              <w:color w:val="auto"/>
              <w:lang w:eastAsia="en-US"/>
            </w:rPr>
          </w:pPr>
          <w:hyperlink w:anchor="_Toc468222942" w:history="1">
            <w:r w:rsidR="00BA597B" w:rsidRPr="008D7E58">
              <w:rPr>
                <w:rStyle w:val="Hyperlink"/>
                <w:b/>
                <w:noProof/>
              </w:rPr>
              <w:t>1.1.</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Proses Pencarian Kerja Praktik</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_Toc468222942 \h </w:instrText>
            </w:r>
            <w:r w:rsidR="00BA597B" w:rsidRPr="008D7E58">
              <w:rPr>
                <w:b/>
                <w:noProof/>
                <w:webHidden/>
              </w:rPr>
            </w:r>
            <w:r w:rsidR="00BA597B" w:rsidRPr="008D7E58">
              <w:rPr>
                <w:b/>
                <w:noProof/>
                <w:webHidden/>
              </w:rPr>
              <w:fldChar w:fldCharType="separate"/>
            </w:r>
            <w:r w:rsidR="00247E73">
              <w:rPr>
                <w:b/>
                <w:noProof/>
                <w:webHidden/>
              </w:rPr>
              <w:t>9</w:t>
            </w:r>
            <w:r w:rsidR="00BA597B" w:rsidRPr="008D7E58">
              <w:rPr>
                <w:b/>
                <w:noProof/>
                <w:webHidden/>
              </w:rPr>
              <w:fldChar w:fldCharType="end"/>
            </w:r>
          </w:hyperlink>
        </w:p>
        <w:p w14:paraId="46DE1FB0" w14:textId="77777777" w:rsidR="00BA597B" w:rsidRPr="008D7E58" w:rsidRDefault="00D9734A">
          <w:pPr>
            <w:pStyle w:val="TOC2"/>
            <w:tabs>
              <w:tab w:val="left" w:pos="960"/>
              <w:tab w:val="right" w:leader="dot" w:pos="8254"/>
            </w:tabs>
            <w:rPr>
              <w:rFonts w:asciiTheme="minorHAnsi" w:eastAsiaTheme="minorEastAsia" w:hAnsiTheme="minorHAnsi" w:cstheme="minorBidi"/>
              <w:b/>
              <w:noProof/>
              <w:color w:val="auto"/>
              <w:lang w:eastAsia="en-US"/>
            </w:rPr>
          </w:pPr>
          <w:hyperlink w:anchor="_Toc468222943" w:history="1">
            <w:r w:rsidR="00BA597B" w:rsidRPr="008D7E58">
              <w:rPr>
                <w:rStyle w:val="Hyperlink"/>
                <w:b/>
                <w:noProof/>
              </w:rPr>
              <w:t>1.2.</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Tempat Kerja Praktik</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_Toc468222943 \h </w:instrText>
            </w:r>
            <w:r w:rsidR="00BA597B" w:rsidRPr="008D7E58">
              <w:rPr>
                <w:b/>
                <w:noProof/>
                <w:webHidden/>
              </w:rPr>
            </w:r>
            <w:r w:rsidR="00BA597B" w:rsidRPr="008D7E58">
              <w:rPr>
                <w:b/>
                <w:noProof/>
                <w:webHidden/>
              </w:rPr>
              <w:fldChar w:fldCharType="separate"/>
            </w:r>
            <w:r w:rsidR="00247E73">
              <w:rPr>
                <w:b/>
                <w:noProof/>
                <w:webHidden/>
              </w:rPr>
              <w:t>11</w:t>
            </w:r>
            <w:r w:rsidR="00BA597B" w:rsidRPr="008D7E58">
              <w:rPr>
                <w:b/>
                <w:noProof/>
                <w:webHidden/>
              </w:rPr>
              <w:fldChar w:fldCharType="end"/>
            </w:r>
          </w:hyperlink>
        </w:p>
        <w:p w14:paraId="5272894A" w14:textId="77777777" w:rsidR="00BA597B" w:rsidRPr="008D7E58" w:rsidRDefault="00D9734A">
          <w:pPr>
            <w:pStyle w:val="TOC3"/>
            <w:tabs>
              <w:tab w:val="left" w:pos="1440"/>
              <w:tab w:val="right" w:leader="dot" w:pos="8254"/>
            </w:tabs>
            <w:rPr>
              <w:rFonts w:asciiTheme="minorHAnsi" w:eastAsiaTheme="minorEastAsia" w:hAnsiTheme="minorHAnsi" w:cstheme="minorBidi"/>
              <w:b/>
              <w:noProof/>
              <w:color w:val="auto"/>
              <w:lang w:eastAsia="en-US"/>
            </w:rPr>
          </w:pPr>
          <w:hyperlink w:anchor="_Toc468222944" w:history="1">
            <w:r w:rsidR="00BA597B" w:rsidRPr="008D7E58">
              <w:rPr>
                <w:rStyle w:val="Hyperlink"/>
                <w:b/>
                <w:noProof/>
              </w:rPr>
              <w:t>1.2.1.</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Profil Tempat Kerja Praktik</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_Toc468222944 \h </w:instrText>
            </w:r>
            <w:r w:rsidR="00BA597B" w:rsidRPr="008D7E58">
              <w:rPr>
                <w:b/>
                <w:noProof/>
                <w:webHidden/>
              </w:rPr>
            </w:r>
            <w:r w:rsidR="00BA597B" w:rsidRPr="008D7E58">
              <w:rPr>
                <w:b/>
                <w:noProof/>
                <w:webHidden/>
              </w:rPr>
              <w:fldChar w:fldCharType="separate"/>
            </w:r>
            <w:r w:rsidR="00247E73">
              <w:rPr>
                <w:b/>
                <w:noProof/>
                <w:webHidden/>
              </w:rPr>
              <w:t>11</w:t>
            </w:r>
            <w:r w:rsidR="00BA597B" w:rsidRPr="008D7E58">
              <w:rPr>
                <w:b/>
                <w:noProof/>
                <w:webHidden/>
              </w:rPr>
              <w:fldChar w:fldCharType="end"/>
            </w:r>
          </w:hyperlink>
        </w:p>
        <w:p w14:paraId="0F09BA5F" w14:textId="77777777" w:rsidR="00BA597B" w:rsidRPr="008D7E58" w:rsidRDefault="00D9734A">
          <w:pPr>
            <w:pStyle w:val="TOC3"/>
            <w:tabs>
              <w:tab w:val="left" w:pos="1440"/>
              <w:tab w:val="right" w:leader="dot" w:pos="8254"/>
            </w:tabs>
            <w:rPr>
              <w:rFonts w:asciiTheme="minorHAnsi" w:eastAsiaTheme="minorEastAsia" w:hAnsiTheme="minorHAnsi" w:cstheme="minorBidi"/>
              <w:b/>
              <w:noProof/>
              <w:color w:val="auto"/>
              <w:lang w:eastAsia="en-US"/>
            </w:rPr>
          </w:pPr>
          <w:hyperlink w:anchor="_Toc468222945" w:history="1">
            <w:r w:rsidR="00BA597B" w:rsidRPr="008D7E58">
              <w:rPr>
                <w:rStyle w:val="Hyperlink"/>
                <w:b/>
                <w:noProof/>
              </w:rPr>
              <w:t>1.2.2.</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Posisi Penempatan Pelaksana Kerja Praktik dalam Struktur Organisasi</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_Toc468222945 \h </w:instrText>
            </w:r>
            <w:r w:rsidR="00BA597B" w:rsidRPr="008D7E58">
              <w:rPr>
                <w:b/>
                <w:noProof/>
                <w:webHidden/>
              </w:rPr>
            </w:r>
            <w:r w:rsidR="00BA597B" w:rsidRPr="008D7E58">
              <w:rPr>
                <w:b/>
                <w:noProof/>
                <w:webHidden/>
              </w:rPr>
              <w:fldChar w:fldCharType="separate"/>
            </w:r>
            <w:r w:rsidR="00247E73">
              <w:rPr>
                <w:b/>
                <w:noProof/>
                <w:webHidden/>
              </w:rPr>
              <w:t>13</w:t>
            </w:r>
            <w:r w:rsidR="00BA597B" w:rsidRPr="008D7E58">
              <w:rPr>
                <w:b/>
                <w:noProof/>
                <w:webHidden/>
              </w:rPr>
              <w:fldChar w:fldCharType="end"/>
            </w:r>
          </w:hyperlink>
        </w:p>
        <w:p w14:paraId="033F83DD" w14:textId="77777777" w:rsidR="00BA597B" w:rsidRPr="008D7E58" w:rsidRDefault="00D9734A">
          <w:pPr>
            <w:pStyle w:val="TOC1"/>
            <w:rPr>
              <w:rFonts w:asciiTheme="minorHAnsi" w:eastAsiaTheme="minorEastAsia" w:hAnsiTheme="minorHAnsi" w:cstheme="minorBidi"/>
              <w:b/>
              <w:noProof/>
              <w:color w:val="auto"/>
              <w:lang w:eastAsia="en-US"/>
            </w:rPr>
          </w:pPr>
          <w:hyperlink w:anchor="_Toc468222946" w:history="1">
            <w:r w:rsidR="00BA597B" w:rsidRPr="008D7E58">
              <w:rPr>
                <w:rStyle w:val="Hyperlink"/>
                <w:b/>
                <w:noProof/>
              </w:rPr>
              <w:t>BAB 2</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PELAKSANAAN KERJA PRAKTIK</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_Toc468222946 \h </w:instrText>
            </w:r>
            <w:r w:rsidR="00BA597B" w:rsidRPr="008D7E58">
              <w:rPr>
                <w:b/>
                <w:noProof/>
                <w:webHidden/>
              </w:rPr>
            </w:r>
            <w:r w:rsidR="00BA597B" w:rsidRPr="008D7E58">
              <w:rPr>
                <w:b/>
                <w:noProof/>
                <w:webHidden/>
              </w:rPr>
              <w:fldChar w:fldCharType="separate"/>
            </w:r>
            <w:r w:rsidR="00247E73">
              <w:rPr>
                <w:b/>
                <w:noProof/>
                <w:webHidden/>
              </w:rPr>
              <w:t>14</w:t>
            </w:r>
            <w:r w:rsidR="00BA597B" w:rsidRPr="008D7E58">
              <w:rPr>
                <w:b/>
                <w:noProof/>
                <w:webHidden/>
              </w:rPr>
              <w:fldChar w:fldCharType="end"/>
            </w:r>
          </w:hyperlink>
        </w:p>
        <w:p w14:paraId="36B2755A" w14:textId="77777777" w:rsidR="00BA597B" w:rsidRPr="008D7E58" w:rsidRDefault="00D9734A">
          <w:pPr>
            <w:pStyle w:val="TOC2"/>
            <w:tabs>
              <w:tab w:val="left" w:pos="960"/>
              <w:tab w:val="right" w:leader="dot" w:pos="8254"/>
            </w:tabs>
            <w:rPr>
              <w:rFonts w:asciiTheme="minorHAnsi" w:eastAsiaTheme="minorEastAsia" w:hAnsiTheme="minorHAnsi" w:cstheme="minorBidi"/>
              <w:b/>
              <w:noProof/>
              <w:color w:val="auto"/>
              <w:lang w:eastAsia="en-US"/>
            </w:rPr>
          </w:pPr>
          <w:hyperlink w:anchor="_Toc468222947" w:history="1">
            <w:r w:rsidR="00BA597B" w:rsidRPr="008D7E58">
              <w:rPr>
                <w:rStyle w:val="Hyperlink"/>
                <w:b/>
                <w:noProof/>
              </w:rPr>
              <w:t>2.1.</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Latar Belakang Pekerjaan</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_Toc468222947 \h </w:instrText>
            </w:r>
            <w:r w:rsidR="00BA597B" w:rsidRPr="008D7E58">
              <w:rPr>
                <w:b/>
                <w:noProof/>
                <w:webHidden/>
              </w:rPr>
            </w:r>
            <w:r w:rsidR="00BA597B" w:rsidRPr="008D7E58">
              <w:rPr>
                <w:b/>
                <w:noProof/>
                <w:webHidden/>
              </w:rPr>
              <w:fldChar w:fldCharType="separate"/>
            </w:r>
            <w:r w:rsidR="00247E73">
              <w:rPr>
                <w:b/>
                <w:noProof/>
                <w:webHidden/>
              </w:rPr>
              <w:t>14</w:t>
            </w:r>
            <w:r w:rsidR="00BA597B" w:rsidRPr="008D7E58">
              <w:rPr>
                <w:b/>
                <w:noProof/>
                <w:webHidden/>
              </w:rPr>
              <w:fldChar w:fldCharType="end"/>
            </w:r>
          </w:hyperlink>
        </w:p>
        <w:p w14:paraId="774CBCC9" w14:textId="77777777" w:rsidR="00BA597B" w:rsidRPr="008D7E58" w:rsidRDefault="00D9734A">
          <w:pPr>
            <w:pStyle w:val="TOC2"/>
            <w:tabs>
              <w:tab w:val="left" w:pos="960"/>
              <w:tab w:val="right" w:leader="dot" w:pos="8254"/>
            </w:tabs>
            <w:rPr>
              <w:rFonts w:asciiTheme="minorHAnsi" w:eastAsiaTheme="minorEastAsia" w:hAnsiTheme="minorHAnsi" w:cstheme="minorBidi"/>
              <w:b/>
              <w:noProof/>
              <w:color w:val="auto"/>
              <w:lang w:eastAsia="en-US"/>
            </w:rPr>
          </w:pPr>
          <w:hyperlink w:anchor="_Toc468222948" w:history="1">
            <w:r w:rsidR="00BA597B" w:rsidRPr="008D7E58">
              <w:rPr>
                <w:rStyle w:val="Hyperlink"/>
                <w:b/>
                <w:noProof/>
              </w:rPr>
              <w:t>2.2.</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 xml:space="preserve">Tinjauan Pustaka </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_Toc468222948 \h </w:instrText>
            </w:r>
            <w:r w:rsidR="00BA597B" w:rsidRPr="008D7E58">
              <w:rPr>
                <w:b/>
                <w:noProof/>
                <w:webHidden/>
              </w:rPr>
            </w:r>
            <w:r w:rsidR="00BA597B" w:rsidRPr="008D7E58">
              <w:rPr>
                <w:b/>
                <w:noProof/>
                <w:webHidden/>
              </w:rPr>
              <w:fldChar w:fldCharType="separate"/>
            </w:r>
            <w:r w:rsidR="00247E73">
              <w:rPr>
                <w:b/>
                <w:noProof/>
                <w:webHidden/>
              </w:rPr>
              <w:t>15</w:t>
            </w:r>
            <w:r w:rsidR="00BA597B" w:rsidRPr="008D7E58">
              <w:rPr>
                <w:b/>
                <w:noProof/>
                <w:webHidden/>
              </w:rPr>
              <w:fldChar w:fldCharType="end"/>
            </w:r>
          </w:hyperlink>
        </w:p>
        <w:p w14:paraId="55F3599D" w14:textId="77777777" w:rsidR="00BA597B" w:rsidRPr="008D7E58" w:rsidRDefault="00D9734A">
          <w:pPr>
            <w:pStyle w:val="TOC3"/>
            <w:tabs>
              <w:tab w:val="left" w:pos="1440"/>
              <w:tab w:val="right" w:leader="dot" w:pos="8254"/>
            </w:tabs>
            <w:rPr>
              <w:rFonts w:asciiTheme="minorHAnsi" w:eastAsiaTheme="minorEastAsia" w:hAnsiTheme="minorHAnsi" w:cstheme="minorBidi"/>
              <w:b/>
              <w:noProof/>
              <w:color w:val="auto"/>
              <w:lang w:eastAsia="en-US"/>
            </w:rPr>
          </w:pPr>
          <w:hyperlink w:anchor="_Toc468222949" w:history="1">
            <w:r w:rsidR="00BA597B" w:rsidRPr="008D7E58">
              <w:rPr>
                <w:rStyle w:val="Hyperlink"/>
                <w:b/>
                <w:noProof/>
              </w:rPr>
              <w:t>2.2.1.</w:t>
            </w:r>
            <w:r w:rsidR="00BA597B" w:rsidRPr="008D7E58">
              <w:rPr>
                <w:rFonts w:asciiTheme="minorHAnsi" w:eastAsiaTheme="minorEastAsia" w:hAnsiTheme="minorHAnsi" w:cstheme="minorBidi"/>
                <w:b/>
                <w:noProof/>
                <w:color w:val="auto"/>
                <w:lang w:eastAsia="en-US"/>
              </w:rPr>
              <w:tab/>
            </w:r>
            <w:r w:rsidR="00BA597B" w:rsidRPr="008D7E58">
              <w:rPr>
                <w:rStyle w:val="Hyperlink"/>
                <w:b/>
                <w:i/>
                <w:noProof/>
              </w:rPr>
              <w:t>Scrum</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_Toc468222949 \h </w:instrText>
            </w:r>
            <w:r w:rsidR="00BA597B" w:rsidRPr="008D7E58">
              <w:rPr>
                <w:b/>
                <w:noProof/>
                <w:webHidden/>
              </w:rPr>
            </w:r>
            <w:r w:rsidR="00BA597B" w:rsidRPr="008D7E58">
              <w:rPr>
                <w:b/>
                <w:noProof/>
                <w:webHidden/>
              </w:rPr>
              <w:fldChar w:fldCharType="separate"/>
            </w:r>
            <w:r w:rsidR="00247E73">
              <w:rPr>
                <w:b/>
                <w:noProof/>
                <w:webHidden/>
              </w:rPr>
              <w:t>15</w:t>
            </w:r>
            <w:r w:rsidR="00BA597B" w:rsidRPr="008D7E58">
              <w:rPr>
                <w:b/>
                <w:noProof/>
                <w:webHidden/>
              </w:rPr>
              <w:fldChar w:fldCharType="end"/>
            </w:r>
          </w:hyperlink>
        </w:p>
        <w:p w14:paraId="73C1B9C5" w14:textId="77777777" w:rsidR="00BA597B" w:rsidRPr="008D7E58" w:rsidRDefault="00D9734A">
          <w:pPr>
            <w:pStyle w:val="TOC3"/>
            <w:tabs>
              <w:tab w:val="left" w:pos="1440"/>
              <w:tab w:val="right" w:leader="dot" w:pos="8254"/>
            </w:tabs>
            <w:rPr>
              <w:rFonts w:asciiTheme="minorHAnsi" w:eastAsiaTheme="minorEastAsia" w:hAnsiTheme="minorHAnsi" w:cstheme="minorBidi"/>
              <w:b/>
              <w:noProof/>
              <w:color w:val="auto"/>
              <w:lang w:eastAsia="en-US"/>
            </w:rPr>
          </w:pPr>
          <w:hyperlink w:anchor="_Toc468222950" w:history="1">
            <w:r w:rsidR="00BA597B" w:rsidRPr="008D7E58">
              <w:rPr>
                <w:rStyle w:val="Hyperlink"/>
                <w:b/>
                <w:noProof/>
              </w:rPr>
              <w:t>2.2.2.</w:t>
            </w:r>
            <w:r w:rsidR="00BA597B" w:rsidRPr="008D7E58">
              <w:rPr>
                <w:rFonts w:asciiTheme="minorHAnsi" w:eastAsiaTheme="minorEastAsia" w:hAnsiTheme="minorHAnsi" w:cstheme="minorBidi"/>
                <w:b/>
                <w:noProof/>
                <w:color w:val="auto"/>
                <w:lang w:eastAsia="en-US"/>
              </w:rPr>
              <w:tab/>
            </w:r>
            <w:r w:rsidR="00BA597B" w:rsidRPr="008D7E58">
              <w:rPr>
                <w:rStyle w:val="Hyperlink"/>
                <w:b/>
                <w:i/>
                <w:noProof/>
              </w:rPr>
              <w:t xml:space="preserve">User Experience </w:t>
            </w:r>
            <w:r w:rsidR="00BA597B" w:rsidRPr="008D7E58">
              <w:rPr>
                <w:rStyle w:val="Hyperlink"/>
                <w:b/>
                <w:noProof/>
              </w:rPr>
              <w:t>dan UX</w:t>
            </w:r>
            <w:r w:rsidR="00BA597B" w:rsidRPr="008D7E58">
              <w:rPr>
                <w:rStyle w:val="Hyperlink"/>
                <w:b/>
                <w:i/>
                <w:noProof/>
              </w:rPr>
              <w:t xml:space="preserve"> Research</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_Toc468222950 \h </w:instrText>
            </w:r>
            <w:r w:rsidR="00BA597B" w:rsidRPr="008D7E58">
              <w:rPr>
                <w:b/>
                <w:noProof/>
                <w:webHidden/>
              </w:rPr>
            </w:r>
            <w:r w:rsidR="00BA597B" w:rsidRPr="008D7E58">
              <w:rPr>
                <w:b/>
                <w:noProof/>
                <w:webHidden/>
              </w:rPr>
              <w:fldChar w:fldCharType="separate"/>
            </w:r>
            <w:r w:rsidR="00247E73">
              <w:rPr>
                <w:b/>
                <w:noProof/>
                <w:webHidden/>
              </w:rPr>
              <w:t>15</w:t>
            </w:r>
            <w:r w:rsidR="00BA597B" w:rsidRPr="008D7E58">
              <w:rPr>
                <w:b/>
                <w:noProof/>
                <w:webHidden/>
              </w:rPr>
              <w:fldChar w:fldCharType="end"/>
            </w:r>
          </w:hyperlink>
        </w:p>
        <w:p w14:paraId="6A009D52" w14:textId="77777777" w:rsidR="00BA597B" w:rsidRPr="008D7E58" w:rsidRDefault="00D9734A">
          <w:pPr>
            <w:pStyle w:val="TOC3"/>
            <w:tabs>
              <w:tab w:val="left" w:pos="1440"/>
              <w:tab w:val="right" w:leader="dot" w:pos="8254"/>
            </w:tabs>
            <w:rPr>
              <w:rFonts w:asciiTheme="minorHAnsi" w:eastAsiaTheme="minorEastAsia" w:hAnsiTheme="minorHAnsi" w:cstheme="minorBidi"/>
              <w:b/>
              <w:noProof/>
              <w:color w:val="auto"/>
              <w:lang w:eastAsia="en-US"/>
            </w:rPr>
          </w:pPr>
          <w:hyperlink w:anchor="_Toc468222951" w:history="1">
            <w:r w:rsidR="00BA597B" w:rsidRPr="008D7E58">
              <w:rPr>
                <w:rStyle w:val="Hyperlink"/>
                <w:b/>
                <w:noProof/>
              </w:rPr>
              <w:t>2.2.3.</w:t>
            </w:r>
            <w:r w:rsidR="00BA597B" w:rsidRPr="008D7E58">
              <w:rPr>
                <w:rFonts w:asciiTheme="minorHAnsi" w:eastAsiaTheme="minorEastAsia" w:hAnsiTheme="minorHAnsi" w:cstheme="minorBidi"/>
                <w:b/>
                <w:noProof/>
                <w:color w:val="auto"/>
                <w:lang w:eastAsia="en-US"/>
              </w:rPr>
              <w:tab/>
            </w:r>
            <w:r w:rsidR="00BA597B" w:rsidRPr="008D7E58">
              <w:rPr>
                <w:rStyle w:val="Hyperlink"/>
                <w:b/>
                <w:i/>
                <w:noProof/>
              </w:rPr>
              <w:t>Heuristic Evaluation</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_Toc468222951 \h </w:instrText>
            </w:r>
            <w:r w:rsidR="00BA597B" w:rsidRPr="008D7E58">
              <w:rPr>
                <w:b/>
                <w:noProof/>
                <w:webHidden/>
              </w:rPr>
            </w:r>
            <w:r w:rsidR="00BA597B" w:rsidRPr="008D7E58">
              <w:rPr>
                <w:b/>
                <w:noProof/>
                <w:webHidden/>
              </w:rPr>
              <w:fldChar w:fldCharType="separate"/>
            </w:r>
            <w:r w:rsidR="00247E73">
              <w:rPr>
                <w:b/>
                <w:noProof/>
                <w:webHidden/>
              </w:rPr>
              <w:t>16</w:t>
            </w:r>
            <w:r w:rsidR="00BA597B" w:rsidRPr="008D7E58">
              <w:rPr>
                <w:b/>
                <w:noProof/>
                <w:webHidden/>
              </w:rPr>
              <w:fldChar w:fldCharType="end"/>
            </w:r>
          </w:hyperlink>
        </w:p>
        <w:p w14:paraId="34A03C37" w14:textId="77777777" w:rsidR="00BA597B" w:rsidRPr="008D7E58" w:rsidRDefault="00D9734A">
          <w:pPr>
            <w:pStyle w:val="TOC3"/>
            <w:tabs>
              <w:tab w:val="left" w:pos="1440"/>
              <w:tab w:val="right" w:leader="dot" w:pos="8254"/>
            </w:tabs>
            <w:rPr>
              <w:rFonts w:asciiTheme="minorHAnsi" w:eastAsiaTheme="minorEastAsia" w:hAnsiTheme="minorHAnsi" w:cstheme="minorBidi"/>
              <w:b/>
              <w:noProof/>
              <w:color w:val="auto"/>
              <w:lang w:eastAsia="en-US"/>
            </w:rPr>
          </w:pPr>
          <w:hyperlink w:anchor="_Toc468222952" w:history="1">
            <w:r w:rsidR="00BA597B" w:rsidRPr="008D7E58">
              <w:rPr>
                <w:rStyle w:val="Hyperlink"/>
                <w:b/>
                <w:noProof/>
              </w:rPr>
              <w:t>2.2.4.</w:t>
            </w:r>
            <w:r w:rsidR="00BA597B" w:rsidRPr="008D7E58">
              <w:rPr>
                <w:rFonts w:asciiTheme="minorHAnsi" w:eastAsiaTheme="minorEastAsia" w:hAnsiTheme="minorHAnsi" w:cstheme="minorBidi"/>
                <w:b/>
                <w:noProof/>
                <w:color w:val="auto"/>
                <w:lang w:eastAsia="en-US"/>
              </w:rPr>
              <w:tab/>
            </w:r>
            <w:r w:rsidR="00BA597B" w:rsidRPr="008D7E58">
              <w:rPr>
                <w:rStyle w:val="Hyperlink"/>
                <w:b/>
                <w:i/>
                <w:noProof/>
              </w:rPr>
              <w:t>Usability Testing</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_Toc468222952 \h </w:instrText>
            </w:r>
            <w:r w:rsidR="00BA597B" w:rsidRPr="008D7E58">
              <w:rPr>
                <w:b/>
                <w:noProof/>
                <w:webHidden/>
              </w:rPr>
            </w:r>
            <w:r w:rsidR="00BA597B" w:rsidRPr="008D7E58">
              <w:rPr>
                <w:b/>
                <w:noProof/>
                <w:webHidden/>
              </w:rPr>
              <w:fldChar w:fldCharType="separate"/>
            </w:r>
            <w:r w:rsidR="00247E73">
              <w:rPr>
                <w:b/>
                <w:noProof/>
                <w:webHidden/>
              </w:rPr>
              <w:t>16</w:t>
            </w:r>
            <w:r w:rsidR="00BA597B" w:rsidRPr="008D7E58">
              <w:rPr>
                <w:b/>
                <w:noProof/>
                <w:webHidden/>
              </w:rPr>
              <w:fldChar w:fldCharType="end"/>
            </w:r>
          </w:hyperlink>
        </w:p>
        <w:p w14:paraId="0232D344" w14:textId="77777777" w:rsidR="00BA597B" w:rsidRPr="008D7E58" w:rsidRDefault="00D9734A">
          <w:pPr>
            <w:pStyle w:val="TOC3"/>
            <w:tabs>
              <w:tab w:val="left" w:pos="1440"/>
              <w:tab w:val="right" w:leader="dot" w:pos="8254"/>
            </w:tabs>
            <w:rPr>
              <w:rFonts w:asciiTheme="minorHAnsi" w:eastAsiaTheme="minorEastAsia" w:hAnsiTheme="minorHAnsi" w:cstheme="minorBidi"/>
              <w:b/>
              <w:noProof/>
              <w:color w:val="auto"/>
              <w:lang w:eastAsia="en-US"/>
            </w:rPr>
          </w:pPr>
          <w:hyperlink w:anchor="_Toc468222953" w:history="1">
            <w:r w:rsidR="00BA597B" w:rsidRPr="008D7E58">
              <w:rPr>
                <w:rStyle w:val="Hyperlink"/>
                <w:b/>
                <w:noProof/>
              </w:rPr>
              <w:t>2.2.5.</w:t>
            </w:r>
            <w:r w:rsidR="00BA597B" w:rsidRPr="008D7E58">
              <w:rPr>
                <w:rFonts w:asciiTheme="minorHAnsi" w:eastAsiaTheme="minorEastAsia" w:hAnsiTheme="minorHAnsi" w:cstheme="minorBidi"/>
                <w:b/>
                <w:noProof/>
                <w:color w:val="auto"/>
                <w:lang w:eastAsia="en-US"/>
              </w:rPr>
              <w:tab/>
            </w:r>
            <w:r w:rsidR="00BA597B" w:rsidRPr="008D7E58">
              <w:rPr>
                <w:rStyle w:val="Hyperlink"/>
                <w:b/>
                <w:i/>
                <w:noProof/>
              </w:rPr>
              <w:t>Competitive Analysis</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_Toc468222953 \h </w:instrText>
            </w:r>
            <w:r w:rsidR="00BA597B" w:rsidRPr="008D7E58">
              <w:rPr>
                <w:b/>
                <w:noProof/>
                <w:webHidden/>
              </w:rPr>
            </w:r>
            <w:r w:rsidR="00BA597B" w:rsidRPr="008D7E58">
              <w:rPr>
                <w:b/>
                <w:noProof/>
                <w:webHidden/>
              </w:rPr>
              <w:fldChar w:fldCharType="separate"/>
            </w:r>
            <w:r w:rsidR="00247E73">
              <w:rPr>
                <w:b/>
                <w:noProof/>
                <w:webHidden/>
              </w:rPr>
              <w:t>16</w:t>
            </w:r>
            <w:r w:rsidR="00BA597B" w:rsidRPr="008D7E58">
              <w:rPr>
                <w:b/>
                <w:noProof/>
                <w:webHidden/>
              </w:rPr>
              <w:fldChar w:fldCharType="end"/>
            </w:r>
          </w:hyperlink>
        </w:p>
        <w:p w14:paraId="72DF7D8A" w14:textId="77777777" w:rsidR="00BA597B" w:rsidRPr="008D7E58" w:rsidRDefault="00D9734A">
          <w:pPr>
            <w:pStyle w:val="TOC3"/>
            <w:tabs>
              <w:tab w:val="left" w:pos="1440"/>
              <w:tab w:val="right" w:leader="dot" w:pos="8254"/>
            </w:tabs>
            <w:rPr>
              <w:rFonts w:asciiTheme="minorHAnsi" w:eastAsiaTheme="minorEastAsia" w:hAnsiTheme="minorHAnsi" w:cstheme="minorBidi"/>
              <w:b/>
              <w:noProof/>
              <w:color w:val="auto"/>
              <w:lang w:eastAsia="en-US"/>
            </w:rPr>
          </w:pPr>
          <w:hyperlink w:anchor="_Toc468222954" w:history="1">
            <w:r w:rsidR="00BA597B" w:rsidRPr="008D7E58">
              <w:rPr>
                <w:rStyle w:val="Hyperlink"/>
                <w:b/>
                <w:noProof/>
              </w:rPr>
              <w:t>2.2.6.</w:t>
            </w:r>
            <w:r w:rsidR="00BA597B" w:rsidRPr="008D7E58">
              <w:rPr>
                <w:rFonts w:asciiTheme="minorHAnsi" w:eastAsiaTheme="minorEastAsia" w:hAnsiTheme="minorHAnsi" w:cstheme="minorBidi"/>
                <w:b/>
                <w:noProof/>
                <w:color w:val="auto"/>
                <w:lang w:eastAsia="en-US"/>
              </w:rPr>
              <w:tab/>
            </w:r>
            <w:r w:rsidR="00BA597B" w:rsidRPr="008D7E58">
              <w:rPr>
                <w:rStyle w:val="Hyperlink"/>
                <w:b/>
                <w:i/>
                <w:noProof/>
              </w:rPr>
              <w:t>User Interview</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_Toc468222954 \h </w:instrText>
            </w:r>
            <w:r w:rsidR="00BA597B" w:rsidRPr="008D7E58">
              <w:rPr>
                <w:b/>
                <w:noProof/>
                <w:webHidden/>
              </w:rPr>
            </w:r>
            <w:r w:rsidR="00BA597B" w:rsidRPr="008D7E58">
              <w:rPr>
                <w:b/>
                <w:noProof/>
                <w:webHidden/>
              </w:rPr>
              <w:fldChar w:fldCharType="separate"/>
            </w:r>
            <w:r w:rsidR="00247E73">
              <w:rPr>
                <w:b/>
                <w:noProof/>
                <w:webHidden/>
              </w:rPr>
              <w:t>17</w:t>
            </w:r>
            <w:r w:rsidR="00BA597B" w:rsidRPr="008D7E58">
              <w:rPr>
                <w:b/>
                <w:noProof/>
                <w:webHidden/>
              </w:rPr>
              <w:fldChar w:fldCharType="end"/>
            </w:r>
          </w:hyperlink>
        </w:p>
        <w:p w14:paraId="02E00CED" w14:textId="77777777" w:rsidR="00BA597B" w:rsidRPr="008D7E58" w:rsidRDefault="00D9734A">
          <w:pPr>
            <w:pStyle w:val="TOC3"/>
            <w:tabs>
              <w:tab w:val="left" w:pos="1440"/>
              <w:tab w:val="right" w:leader="dot" w:pos="8254"/>
            </w:tabs>
            <w:rPr>
              <w:rFonts w:asciiTheme="minorHAnsi" w:eastAsiaTheme="minorEastAsia" w:hAnsiTheme="minorHAnsi" w:cstheme="minorBidi"/>
              <w:b/>
              <w:noProof/>
              <w:color w:val="auto"/>
              <w:lang w:eastAsia="en-US"/>
            </w:rPr>
          </w:pPr>
          <w:hyperlink w:anchor="_Toc468222955" w:history="1">
            <w:r w:rsidR="00BA597B" w:rsidRPr="008D7E58">
              <w:rPr>
                <w:rStyle w:val="Hyperlink"/>
                <w:b/>
                <w:noProof/>
              </w:rPr>
              <w:t>2.2.7.</w:t>
            </w:r>
            <w:r w:rsidR="00BA597B" w:rsidRPr="008D7E58">
              <w:rPr>
                <w:rFonts w:asciiTheme="minorHAnsi" w:eastAsiaTheme="minorEastAsia" w:hAnsiTheme="minorHAnsi" w:cstheme="minorBidi"/>
                <w:b/>
                <w:noProof/>
                <w:color w:val="auto"/>
                <w:lang w:eastAsia="en-US"/>
              </w:rPr>
              <w:tab/>
            </w:r>
            <w:r w:rsidR="00BA597B" w:rsidRPr="008D7E58">
              <w:rPr>
                <w:rStyle w:val="Hyperlink"/>
                <w:b/>
                <w:i/>
                <w:noProof/>
              </w:rPr>
              <w:t>Wireframe</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_Toc468222955 \h </w:instrText>
            </w:r>
            <w:r w:rsidR="00BA597B" w:rsidRPr="008D7E58">
              <w:rPr>
                <w:b/>
                <w:noProof/>
                <w:webHidden/>
              </w:rPr>
            </w:r>
            <w:r w:rsidR="00BA597B" w:rsidRPr="008D7E58">
              <w:rPr>
                <w:b/>
                <w:noProof/>
                <w:webHidden/>
              </w:rPr>
              <w:fldChar w:fldCharType="separate"/>
            </w:r>
            <w:r w:rsidR="00247E73">
              <w:rPr>
                <w:b/>
                <w:noProof/>
                <w:webHidden/>
              </w:rPr>
              <w:t>17</w:t>
            </w:r>
            <w:r w:rsidR="00BA597B" w:rsidRPr="008D7E58">
              <w:rPr>
                <w:b/>
                <w:noProof/>
                <w:webHidden/>
              </w:rPr>
              <w:fldChar w:fldCharType="end"/>
            </w:r>
          </w:hyperlink>
        </w:p>
        <w:p w14:paraId="685C98F7" w14:textId="77777777" w:rsidR="00BA597B" w:rsidRPr="008D7E58" w:rsidRDefault="00D9734A">
          <w:pPr>
            <w:pStyle w:val="TOC2"/>
            <w:tabs>
              <w:tab w:val="left" w:pos="960"/>
              <w:tab w:val="right" w:leader="dot" w:pos="8254"/>
            </w:tabs>
            <w:rPr>
              <w:rFonts w:asciiTheme="minorHAnsi" w:eastAsiaTheme="minorEastAsia" w:hAnsiTheme="minorHAnsi" w:cstheme="minorBidi"/>
              <w:b/>
              <w:noProof/>
              <w:color w:val="auto"/>
              <w:lang w:eastAsia="en-US"/>
            </w:rPr>
          </w:pPr>
          <w:hyperlink w:anchor="_Toc468222956" w:history="1">
            <w:r w:rsidR="00BA597B" w:rsidRPr="008D7E58">
              <w:rPr>
                <w:rStyle w:val="Hyperlink"/>
                <w:b/>
                <w:noProof/>
              </w:rPr>
              <w:t>2.3.</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Metodologi</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_Toc468222956 \h </w:instrText>
            </w:r>
            <w:r w:rsidR="00BA597B" w:rsidRPr="008D7E58">
              <w:rPr>
                <w:b/>
                <w:noProof/>
                <w:webHidden/>
              </w:rPr>
            </w:r>
            <w:r w:rsidR="00BA597B" w:rsidRPr="008D7E58">
              <w:rPr>
                <w:b/>
                <w:noProof/>
                <w:webHidden/>
              </w:rPr>
              <w:fldChar w:fldCharType="separate"/>
            </w:r>
            <w:r w:rsidR="00247E73">
              <w:rPr>
                <w:b/>
                <w:noProof/>
                <w:webHidden/>
              </w:rPr>
              <w:t>17</w:t>
            </w:r>
            <w:r w:rsidR="00BA597B" w:rsidRPr="008D7E58">
              <w:rPr>
                <w:b/>
                <w:noProof/>
                <w:webHidden/>
              </w:rPr>
              <w:fldChar w:fldCharType="end"/>
            </w:r>
          </w:hyperlink>
        </w:p>
        <w:p w14:paraId="436536C4" w14:textId="77777777" w:rsidR="00BA597B" w:rsidRPr="008D7E58" w:rsidRDefault="00D9734A">
          <w:pPr>
            <w:pStyle w:val="TOC2"/>
            <w:tabs>
              <w:tab w:val="left" w:pos="960"/>
              <w:tab w:val="right" w:leader="dot" w:pos="8254"/>
            </w:tabs>
            <w:rPr>
              <w:rFonts w:asciiTheme="minorHAnsi" w:eastAsiaTheme="minorEastAsia" w:hAnsiTheme="minorHAnsi" w:cstheme="minorBidi"/>
              <w:b/>
              <w:noProof/>
              <w:color w:val="auto"/>
              <w:lang w:eastAsia="en-US"/>
            </w:rPr>
          </w:pPr>
          <w:hyperlink w:anchor="_Toc468222957" w:history="1">
            <w:r w:rsidR="00BA597B" w:rsidRPr="008D7E58">
              <w:rPr>
                <w:rStyle w:val="Hyperlink"/>
                <w:b/>
                <w:noProof/>
              </w:rPr>
              <w:t>2.4.</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Teknologi</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_Toc468222957 \h </w:instrText>
            </w:r>
            <w:r w:rsidR="00BA597B" w:rsidRPr="008D7E58">
              <w:rPr>
                <w:b/>
                <w:noProof/>
                <w:webHidden/>
              </w:rPr>
            </w:r>
            <w:r w:rsidR="00BA597B" w:rsidRPr="008D7E58">
              <w:rPr>
                <w:b/>
                <w:noProof/>
                <w:webHidden/>
              </w:rPr>
              <w:fldChar w:fldCharType="separate"/>
            </w:r>
            <w:r w:rsidR="00247E73">
              <w:rPr>
                <w:b/>
                <w:noProof/>
                <w:webHidden/>
              </w:rPr>
              <w:t>18</w:t>
            </w:r>
            <w:r w:rsidR="00BA597B" w:rsidRPr="008D7E58">
              <w:rPr>
                <w:b/>
                <w:noProof/>
                <w:webHidden/>
              </w:rPr>
              <w:fldChar w:fldCharType="end"/>
            </w:r>
          </w:hyperlink>
        </w:p>
        <w:p w14:paraId="1CF2D16D" w14:textId="77777777" w:rsidR="00BA597B" w:rsidRPr="008D7E58" w:rsidRDefault="00D9734A">
          <w:pPr>
            <w:pStyle w:val="TOC3"/>
            <w:tabs>
              <w:tab w:val="right" w:leader="dot" w:pos="8254"/>
            </w:tabs>
            <w:rPr>
              <w:rFonts w:asciiTheme="minorHAnsi" w:eastAsiaTheme="minorEastAsia" w:hAnsiTheme="minorHAnsi" w:cstheme="minorBidi"/>
              <w:b/>
              <w:noProof/>
              <w:color w:val="auto"/>
              <w:lang w:eastAsia="en-US"/>
            </w:rPr>
          </w:pPr>
          <w:hyperlink w:anchor="_Toc468222958" w:history="1">
            <w:r w:rsidR="00BA597B" w:rsidRPr="008D7E58">
              <w:rPr>
                <w:rStyle w:val="Hyperlink"/>
                <w:b/>
                <w:noProof/>
              </w:rPr>
              <w:t>2.4.1. Trello</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_Toc468222958 \h </w:instrText>
            </w:r>
            <w:r w:rsidR="00BA597B" w:rsidRPr="008D7E58">
              <w:rPr>
                <w:b/>
                <w:noProof/>
                <w:webHidden/>
              </w:rPr>
            </w:r>
            <w:r w:rsidR="00BA597B" w:rsidRPr="008D7E58">
              <w:rPr>
                <w:b/>
                <w:noProof/>
                <w:webHidden/>
              </w:rPr>
              <w:fldChar w:fldCharType="separate"/>
            </w:r>
            <w:r w:rsidR="00247E73">
              <w:rPr>
                <w:b/>
                <w:noProof/>
                <w:webHidden/>
              </w:rPr>
              <w:t>18</w:t>
            </w:r>
            <w:r w:rsidR="00BA597B" w:rsidRPr="008D7E58">
              <w:rPr>
                <w:b/>
                <w:noProof/>
                <w:webHidden/>
              </w:rPr>
              <w:fldChar w:fldCharType="end"/>
            </w:r>
          </w:hyperlink>
        </w:p>
        <w:p w14:paraId="2A58FC5E" w14:textId="77777777" w:rsidR="00BA597B" w:rsidRPr="008D7E58" w:rsidRDefault="00D9734A">
          <w:pPr>
            <w:pStyle w:val="TOC3"/>
            <w:tabs>
              <w:tab w:val="right" w:leader="dot" w:pos="8254"/>
            </w:tabs>
            <w:rPr>
              <w:rFonts w:asciiTheme="minorHAnsi" w:eastAsiaTheme="minorEastAsia" w:hAnsiTheme="minorHAnsi" w:cstheme="minorBidi"/>
              <w:b/>
              <w:noProof/>
              <w:color w:val="auto"/>
              <w:lang w:eastAsia="en-US"/>
            </w:rPr>
          </w:pPr>
          <w:hyperlink w:anchor="_Toc468222959" w:history="1">
            <w:r w:rsidR="00BA597B" w:rsidRPr="008D7E58">
              <w:rPr>
                <w:rStyle w:val="Hyperlink"/>
                <w:b/>
                <w:noProof/>
              </w:rPr>
              <w:t>2.4.2. Balsamiq Mockups</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_Toc468222959 \h </w:instrText>
            </w:r>
            <w:r w:rsidR="00BA597B" w:rsidRPr="008D7E58">
              <w:rPr>
                <w:b/>
                <w:noProof/>
                <w:webHidden/>
              </w:rPr>
            </w:r>
            <w:r w:rsidR="00BA597B" w:rsidRPr="008D7E58">
              <w:rPr>
                <w:b/>
                <w:noProof/>
                <w:webHidden/>
              </w:rPr>
              <w:fldChar w:fldCharType="separate"/>
            </w:r>
            <w:r w:rsidR="00247E73">
              <w:rPr>
                <w:b/>
                <w:noProof/>
                <w:webHidden/>
              </w:rPr>
              <w:t>18</w:t>
            </w:r>
            <w:r w:rsidR="00BA597B" w:rsidRPr="008D7E58">
              <w:rPr>
                <w:b/>
                <w:noProof/>
                <w:webHidden/>
              </w:rPr>
              <w:fldChar w:fldCharType="end"/>
            </w:r>
          </w:hyperlink>
        </w:p>
        <w:p w14:paraId="32D67DB6" w14:textId="77777777" w:rsidR="00BA597B" w:rsidRPr="008D7E58" w:rsidRDefault="00D9734A">
          <w:pPr>
            <w:pStyle w:val="TOC3"/>
            <w:tabs>
              <w:tab w:val="right" w:leader="dot" w:pos="8254"/>
            </w:tabs>
            <w:rPr>
              <w:rFonts w:asciiTheme="minorHAnsi" w:eastAsiaTheme="minorEastAsia" w:hAnsiTheme="minorHAnsi" w:cstheme="minorBidi"/>
              <w:b/>
              <w:noProof/>
              <w:color w:val="auto"/>
              <w:lang w:eastAsia="en-US"/>
            </w:rPr>
          </w:pPr>
          <w:hyperlink w:anchor="_Toc468222960" w:history="1">
            <w:r w:rsidR="00BA597B" w:rsidRPr="008D7E58">
              <w:rPr>
                <w:rStyle w:val="Hyperlink"/>
                <w:b/>
                <w:noProof/>
              </w:rPr>
              <w:t>2.4.3. Google Drive, Google Docs, dan Google Slides</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_Toc468222960 \h </w:instrText>
            </w:r>
            <w:r w:rsidR="00BA597B" w:rsidRPr="008D7E58">
              <w:rPr>
                <w:b/>
                <w:noProof/>
                <w:webHidden/>
              </w:rPr>
            </w:r>
            <w:r w:rsidR="00BA597B" w:rsidRPr="008D7E58">
              <w:rPr>
                <w:b/>
                <w:noProof/>
                <w:webHidden/>
              </w:rPr>
              <w:fldChar w:fldCharType="separate"/>
            </w:r>
            <w:r w:rsidR="00247E73">
              <w:rPr>
                <w:b/>
                <w:noProof/>
                <w:webHidden/>
              </w:rPr>
              <w:t>18</w:t>
            </w:r>
            <w:r w:rsidR="00BA597B" w:rsidRPr="008D7E58">
              <w:rPr>
                <w:b/>
                <w:noProof/>
                <w:webHidden/>
              </w:rPr>
              <w:fldChar w:fldCharType="end"/>
            </w:r>
          </w:hyperlink>
        </w:p>
        <w:p w14:paraId="69A1879B" w14:textId="77777777" w:rsidR="00BA597B" w:rsidRPr="008D7E58" w:rsidRDefault="00D9734A">
          <w:pPr>
            <w:pStyle w:val="TOC3"/>
            <w:tabs>
              <w:tab w:val="right" w:leader="dot" w:pos="8254"/>
            </w:tabs>
            <w:rPr>
              <w:rFonts w:asciiTheme="minorHAnsi" w:eastAsiaTheme="minorEastAsia" w:hAnsiTheme="minorHAnsi" w:cstheme="minorBidi"/>
              <w:b/>
              <w:noProof/>
              <w:color w:val="auto"/>
              <w:lang w:eastAsia="en-US"/>
            </w:rPr>
          </w:pPr>
          <w:hyperlink w:anchor="_Toc468222961" w:history="1">
            <w:r w:rsidR="00BA597B" w:rsidRPr="008D7E58">
              <w:rPr>
                <w:rStyle w:val="Hyperlink"/>
                <w:b/>
                <w:noProof/>
              </w:rPr>
              <w:t>2.4.4. Teamviewer</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_Toc468222961 \h </w:instrText>
            </w:r>
            <w:r w:rsidR="00BA597B" w:rsidRPr="008D7E58">
              <w:rPr>
                <w:b/>
                <w:noProof/>
                <w:webHidden/>
              </w:rPr>
            </w:r>
            <w:r w:rsidR="00BA597B" w:rsidRPr="008D7E58">
              <w:rPr>
                <w:b/>
                <w:noProof/>
                <w:webHidden/>
              </w:rPr>
              <w:fldChar w:fldCharType="separate"/>
            </w:r>
            <w:r w:rsidR="00247E73">
              <w:rPr>
                <w:b/>
                <w:noProof/>
                <w:webHidden/>
              </w:rPr>
              <w:t>19</w:t>
            </w:r>
            <w:r w:rsidR="00BA597B" w:rsidRPr="008D7E58">
              <w:rPr>
                <w:b/>
                <w:noProof/>
                <w:webHidden/>
              </w:rPr>
              <w:fldChar w:fldCharType="end"/>
            </w:r>
          </w:hyperlink>
        </w:p>
        <w:p w14:paraId="74DC3300" w14:textId="77777777" w:rsidR="00BA597B" w:rsidRPr="008D7E58" w:rsidRDefault="00D9734A">
          <w:pPr>
            <w:pStyle w:val="TOC2"/>
            <w:tabs>
              <w:tab w:val="left" w:pos="960"/>
              <w:tab w:val="right" w:leader="dot" w:pos="8254"/>
            </w:tabs>
            <w:rPr>
              <w:rFonts w:asciiTheme="minorHAnsi" w:eastAsiaTheme="minorEastAsia" w:hAnsiTheme="minorHAnsi" w:cstheme="minorBidi"/>
              <w:b/>
              <w:noProof/>
              <w:color w:val="auto"/>
              <w:lang w:eastAsia="en-US"/>
            </w:rPr>
          </w:pPr>
          <w:hyperlink w:anchor="_Toc468222962" w:history="1">
            <w:r w:rsidR="00BA597B" w:rsidRPr="008D7E58">
              <w:rPr>
                <w:rStyle w:val="Hyperlink"/>
                <w:b/>
                <w:noProof/>
              </w:rPr>
              <w:t>2.5.</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Gambaran Pelaksanaan Kerja Praktik</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_Toc468222962 \h </w:instrText>
            </w:r>
            <w:r w:rsidR="00BA597B" w:rsidRPr="008D7E58">
              <w:rPr>
                <w:b/>
                <w:noProof/>
                <w:webHidden/>
              </w:rPr>
            </w:r>
            <w:r w:rsidR="00BA597B" w:rsidRPr="008D7E58">
              <w:rPr>
                <w:b/>
                <w:noProof/>
                <w:webHidden/>
              </w:rPr>
              <w:fldChar w:fldCharType="separate"/>
            </w:r>
            <w:r w:rsidR="00247E73">
              <w:rPr>
                <w:b/>
                <w:noProof/>
                <w:webHidden/>
              </w:rPr>
              <w:t>19</w:t>
            </w:r>
            <w:r w:rsidR="00BA597B" w:rsidRPr="008D7E58">
              <w:rPr>
                <w:b/>
                <w:noProof/>
                <w:webHidden/>
              </w:rPr>
              <w:fldChar w:fldCharType="end"/>
            </w:r>
          </w:hyperlink>
        </w:p>
        <w:p w14:paraId="3E9D8435" w14:textId="77777777" w:rsidR="00BA597B" w:rsidRPr="008D7E58" w:rsidRDefault="00D9734A">
          <w:pPr>
            <w:pStyle w:val="TOC1"/>
            <w:rPr>
              <w:rFonts w:asciiTheme="minorHAnsi" w:eastAsiaTheme="minorEastAsia" w:hAnsiTheme="minorHAnsi" w:cstheme="minorBidi"/>
              <w:b/>
              <w:noProof/>
              <w:color w:val="auto"/>
              <w:lang w:eastAsia="en-US"/>
            </w:rPr>
          </w:pPr>
          <w:hyperlink w:anchor="_Toc468222963" w:history="1">
            <w:r w:rsidR="00BA597B" w:rsidRPr="008D7E58">
              <w:rPr>
                <w:rStyle w:val="Hyperlink"/>
                <w:b/>
                <w:noProof/>
              </w:rPr>
              <w:t>BAB 3</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ANALISIS</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_Toc468222963 \h </w:instrText>
            </w:r>
            <w:r w:rsidR="00BA597B" w:rsidRPr="008D7E58">
              <w:rPr>
                <w:b/>
                <w:noProof/>
                <w:webHidden/>
              </w:rPr>
            </w:r>
            <w:r w:rsidR="00BA597B" w:rsidRPr="008D7E58">
              <w:rPr>
                <w:b/>
                <w:noProof/>
                <w:webHidden/>
              </w:rPr>
              <w:fldChar w:fldCharType="separate"/>
            </w:r>
            <w:r w:rsidR="00247E73">
              <w:rPr>
                <w:b/>
                <w:noProof/>
                <w:webHidden/>
              </w:rPr>
              <w:t>22</w:t>
            </w:r>
            <w:r w:rsidR="00BA597B" w:rsidRPr="008D7E58">
              <w:rPr>
                <w:b/>
                <w:noProof/>
                <w:webHidden/>
              </w:rPr>
              <w:fldChar w:fldCharType="end"/>
            </w:r>
          </w:hyperlink>
        </w:p>
        <w:p w14:paraId="3BE5ACD0" w14:textId="77777777" w:rsidR="00BA597B" w:rsidRPr="008D7E58" w:rsidRDefault="00D9734A">
          <w:pPr>
            <w:pStyle w:val="TOC2"/>
            <w:tabs>
              <w:tab w:val="left" w:pos="960"/>
              <w:tab w:val="right" w:leader="dot" w:pos="8254"/>
            </w:tabs>
            <w:rPr>
              <w:rFonts w:asciiTheme="minorHAnsi" w:eastAsiaTheme="minorEastAsia" w:hAnsiTheme="minorHAnsi" w:cstheme="minorBidi"/>
              <w:b/>
              <w:noProof/>
              <w:color w:val="auto"/>
              <w:lang w:eastAsia="en-US"/>
            </w:rPr>
          </w:pPr>
          <w:hyperlink w:anchor="_Toc468222964" w:history="1">
            <w:r w:rsidR="00BA597B" w:rsidRPr="008D7E58">
              <w:rPr>
                <w:rStyle w:val="Hyperlink"/>
                <w:b/>
                <w:noProof/>
              </w:rPr>
              <w:t>3.1.</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Kesesuaian dan Perbedaan dengan KAKP</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_Toc468222964 \h </w:instrText>
            </w:r>
            <w:r w:rsidR="00BA597B" w:rsidRPr="008D7E58">
              <w:rPr>
                <w:b/>
                <w:noProof/>
                <w:webHidden/>
              </w:rPr>
            </w:r>
            <w:r w:rsidR="00BA597B" w:rsidRPr="008D7E58">
              <w:rPr>
                <w:b/>
                <w:noProof/>
                <w:webHidden/>
              </w:rPr>
              <w:fldChar w:fldCharType="separate"/>
            </w:r>
            <w:r w:rsidR="00247E73">
              <w:rPr>
                <w:b/>
                <w:noProof/>
                <w:webHidden/>
              </w:rPr>
              <w:t>22</w:t>
            </w:r>
            <w:r w:rsidR="00BA597B" w:rsidRPr="008D7E58">
              <w:rPr>
                <w:b/>
                <w:noProof/>
                <w:webHidden/>
              </w:rPr>
              <w:fldChar w:fldCharType="end"/>
            </w:r>
          </w:hyperlink>
        </w:p>
        <w:p w14:paraId="75236CF1" w14:textId="77777777" w:rsidR="00BA597B" w:rsidRPr="008D7E58" w:rsidRDefault="00D9734A">
          <w:pPr>
            <w:pStyle w:val="TOC2"/>
            <w:tabs>
              <w:tab w:val="right" w:leader="dot" w:pos="8254"/>
            </w:tabs>
            <w:rPr>
              <w:rFonts w:asciiTheme="minorHAnsi" w:eastAsiaTheme="minorEastAsia" w:hAnsiTheme="minorHAnsi" w:cstheme="minorBidi"/>
              <w:b/>
              <w:noProof/>
              <w:color w:val="auto"/>
              <w:lang w:eastAsia="en-US"/>
            </w:rPr>
          </w:pPr>
          <w:hyperlink w:anchor="_Toc468222965" w:history="1">
            <w:r w:rsidR="00BA597B" w:rsidRPr="008D7E58">
              <w:rPr>
                <w:rStyle w:val="Hyperlink"/>
                <w:b/>
                <w:noProof/>
              </w:rPr>
              <w:t>Tabel 1. Rencana Jadwal Kerja Praktik pada KAKP</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_Toc468222965 \h </w:instrText>
            </w:r>
            <w:r w:rsidR="00BA597B" w:rsidRPr="008D7E58">
              <w:rPr>
                <w:b/>
                <w:noProof/>
                <w:webHidden/>
              </w:rPr>
            </w:r>
            <w:r w:rsidR="00BA597B" w:rsidRPr="008D7E58">
              <w:rPr>
                <w:b/>
                <w:noProof/>
                <w:webHidden/>
              </w:rPr>
              <w:fldChar w:fldCharType="separate"/>
            </w:r>
            <w:r w:rsidR="00247E73">
              <w:rPr>
                <w:b/>
                <w:noProof/>
                <w:webHidden/>
              </w:rPr>
              <w:t>22</w:t>
            </w:r>
            <w:r w:rsidR="00BA597B" w:rsidRPr="008D7E58">
              <w:rPr>
                <w:b/>
                <w:noProof/>
                <w:webHidden/>
              </w:rPr>
              <w:fldChar w:fldCharType="end"/>
            </w:r>
          </w:hyperlink>
        </w:p>
        <w:p w14:paraId="6B176165" w14:textId="77777777" w:rsidR="00BA597B" w:rsidRPr="008D7E58" w:rsidRDefault="00D9734A">
          <w:pPr>
            <w:pStyle w:val="TOC2"/>
            <w:tabs>
              <w:tab w:val="left" w:pos="960"/>
              <w:tab w:val="right" w:leader="dot" w:pos="8254"/>
            </w:tabs>
            <w:rPr>
              <w:rFonts w:asciiTheme="minorHAnsi" w:eastAsiaTheme="minorEastAsia" w:hAnsiTheme="minorHAnsi" w:cstheme="minorBidi"/>
              <w:b/>
              <w:noProof/>
              <w:color w:val="auto"/>
              <w:lang w:eastAsia="en-US"/>
            </w:rPr>
          </w:pPr>
          <w:hyperlink w:anchor="_Toc468222966" w:history="1">
            <w:r w:rsidR="00BA597B" w:rsidRPr="008D7E58">
              <w:rPr>
                <w:rStyle w:val="Hyperlink"/>
                <w:b/>
                <w:noProof/>
              </w:rPr>
              <w:t>3.2.</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Kendala dalam Kerja Praktik dan Cara Penanganannya</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_Toc468222966 \h </w:instrText>
            </w:r>
            <w:r w:rsidR="00BA597B" w:rsidRPr="008D7E58">
              <w:rPr>
                <w:b/>
                <w:noProof/>
                <w:webHidden/>
              </w:rPr>
            </w:r>
            <w:r w:rsidR="00BA597B" w:rsidRPr="008D7E58">
              <w:rPr>
                <w:b/>
                <w:noProof/>
                <w:webHidden/>
              </w:rPr>
              <w:fldChar w:fldCharType="separate"/>
            </w:r>
            <w:r w:rsidR="00247E73">
              <w:rPr>
                <w:b/>
                <w:noProof/>
                <w:webHidden/>
              </w:rPr>
              <w:t>23</w:t>
            </w:r>
            <w:r w:rsidR="00BA597B" w:rsidRPr="008D7E58">
              <w:rPr>
                <w:b/>
                <w:noProof/>
                <w:webHidden/>
              </w:rPr>
              <w:fldChar w:fldCharType="end"/>
            </w:r>
          </w:hyperlink>
        </w:p>
        <w:p w14:paraId="7B0045AA" w14:textId="77777777" w:rsidR="00BA597B" w:rsidRPr="008D7E58" w:rsidRDefault="00D9734A">
          <w:pPr>
            <w:pStyle w:val="TOC2"/>
            <w:tabs>
              <w:tab w:val="left" w:pos="960"/>
              <w:tab w:val="right" w:leader="dot" w:pos="8254"/>
            </w:tabs>
            <w:rPr>
              <w:rFonts w:asciiTheme="minorHAnsi" w:eastAsiaTheme="minorEastAsia" w:hAnsiTheme="minorHAnsi" w:cstheme="minorBidi"/>
              <w:b/>
              <w:noProof/>
              <w:color w:val="auto"/>
              <w:lang w:eastAsia="en-US"/>
            </w:rPr>
          </w:pPr>
          <w:hyperlink w:anchor="_Toc468222967" w:history="1">
            <w:r w:rsidR="00BA597B" w:rsidRPr="008D7E58">
              <w:rPr>
                <w:rStyle w:val="Hyperlink"/>
                <w:b/>
                <w:noProof/>
              </w:rPr>
              <w:t>3.3.</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 xml:space="preserve">Relevansi dengan Perkuliahan di Fasilkom UI </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_Toc468222967 \h </w:instrText>
            </w:r>
            <w:r w:rsidR="00BA597B" w:rsidRPr="008D7E58">
              <w:rPr>
                <w:b/>
                <w:noProof/>
                <w:webHidden/>
              </w:rPr>
            </w:r>
            <w:r w:rsidR="00BA597B" w:rsidRPr="008D7E58">
              <w:rPr>
                <w:b/>
                <w:noProof/>
                <w:webHidden/>
              </w:rPr>
              <w:fldChar w:fldCharType="separate"/>
            </w:r>
            <w:r w:rsidR="00247E73">
              <w:rPr>
                <w:b/>
                <w:noProof/>
                <w:webHidden/>
              </w:rPr>
              <w:t>23</w:t>
            </w:r>
            <w:r w:rsidR="00BA597B" w:rsidRPr="008D7E58">
              <w:rPr>
                <w:b/>
                <w:noProof/>
                <w:webHidden/>
              </w:rPr>
              <w:fldChar w:fldCharType="end"/>
            </w:r>
          </w:hyperlink>
        </w:p>
        <w:p w14:paraId="547D9334" w14:textId="77777777" w:rsidR="00BA597B" w:rsidRPr="008D7E58" w:rsidRDefault="00D9734A">
          <w:pPr>
            <w:pStyle w:val="TOC2"/>
            <w:tabs>
              <w:tab w:val="left" w:pos="1200"/>
              <w:tab w:val="right" w:leader="dot" w:pos="8254"/>
            </w:tabs>
            <w:rPr>
              <w:rFonts w:asciiTheme="minorHAnsi" w:eastAsiaTheme="minorEastAsia" w:hAnsiTheme="minorHAnsi" w:cstheme="minorBidi"/>
              <w:b/>
              <w:noProof/>
              <w:color w:val="auto"/>
              <w:lang w:eastAsia="en-US"/>
            </w:rPr>
          </w:pPr>
          <w:hyperlink w:anchor="_Toc468222968" w:history="1">
            <w:r w:rsidR="00BA597B" w:rsidRPr="008D7E58">
              <w:rPr>
                <w:rStyle w:val="Hyperlink"/>
                <w:b/>
                <w:noProof/>
              </w:rPr>
              <w:t>3.3.1.</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Sistem Interaksi</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_Toc468222968 \h </w:instrText>
            </w:r>
            <w:r w:rsidR="00BA597B" w:rsidRPr="008D7E58">
              <w:rPr>
                <w:b/>
                <w:noProof/>
                <w:webHidden/>
              </w:rPr>
            </w:r>
            <w:r w:rsidR="00BA597B" w:rsidRPr="008D7E58">
              <w:rPr>
                <w:b/>
                <w:noProof/>
                <w:webHidden/>
              </w:rPr>
              <w:fldChar w:fldCharType="separate"/>
            </w:r>
            <w:r w:rsidR="00247E73">
              <w:rPr>
                <w:b/>
                <w:noProof/>
                <w:webHidden/>
              </w:rPr>
              <w:t>23</w:t>
            </w:r>
            <w:r w:rsidR="00BA597B" w:rsidRPr="008D7E58">
              <w:rPr>
                <w:b/>
                <w:noProof/>
                <w:webHidden/>
              </w:rPr>
              <w:fldChar w:fldCharType="end"/>
            </w:r>
          </w:hyperlink>
        </w:p>
        <w:p w14:paraId="708502E3" w14:textId="77777777" w:rsidR="00BA597B" w:rsidRPr="008D7E58" w:rsidRDefault="00D9734A">
          <w:pPr>
            <w:pStyle w:val="TOC2"/>
            <w:tabs>
              <w:tab w:val="left" w:pos="1200"/>
              <w:tab w:val="right" w:leader="dot" w:pos="8254"/>
            </w:tabs>
            <w:rPr>
              <w:rFonts w:asciiTheme="minorHAnsi" w:eastAsiaTheme="minorEastAsia" w:hAnsiTheme="minorHAnsi" w:cstheme="minorBidi"/>
              <w:b/>
              <w:noProof/>
              <w:color w:val="auto"/>
              <w:lang w:eastAsia="en-US"/>
            </w:rPr>
          </w:pPr>
          <w:hyperlink w:anchor="_Toc468222969" w:history="1">
            <w:r w:rsidR="00BA597B" w:rsidRPr="008D7E58">
              <w:rPr>
                <w:rStyle w:val="Hyperlink"/>
                <w:b/>
                <w:noProof/>
              </w:rPr>
              <w:t>3.3.2.</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Rekayasa Perangkat Lunak</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_Toc468222969 \h </w:instrText>
            </w:r>
            <w:r w:rsidR="00BA597B" w:rsidRPr="008D7E58">
              <w:rPr>
                <w:b/>
                <w:noProof/>
                <w:webHidden/>
              </w:rPr>
            </w:r>
            <w:r w:rsidR="00BA597B" w:rsidRPr="008D7E58">
              <w:rPr>
                <w:b/>
                <w:noProof/>
                <w:webHidden/>
              </w:rPr>
              <w:fldChar w:fldCharType="separate"/>
            </w:r>
            <w:r w:rsidR="00247E73">
              <w:rPr>
                <w:b/>
                <w:noProof/>
                <w:webHidden/>
              </w:rPr>
              <w:t>23</w:t>
            </w:r>
            <w:r w:rsidR="00BA597B" w:rsidRPr="008D7E58">
              <w:rPr>
                <w:b/>
                <w:noProof/>
                <w:webHidden/>
              </w:rPr>
              <w:fldChar w:fldCharType="end"/>
            </w:r>
          </w:hyperlink>
        </w:p>
        <w:p w14:paraId="39CCA5DE" w14:textId="77777777" w:rsidR="00BA597B" w:rsidRPr="008D7E58" w:rsidRDefault="00D9734A">
          <w:pPr>
            <w:pStyle w:val="TOC2"/>
            <w:tabs>
              <w:tab w:val="left" w:pos="1200"/>
              <w:tab w:val="right" w:leader="dot" w:pos="8254"/>
            </w:tabs>
            <w:rPr>
              <w:rFonts w:asciiTheme="minorHAnsi" w:eastAsiaTheme="minorEastAsia" w:hAnsiTheme="minorHAnsi" w:cstheme="minorBidi"/>
              <w:b/>
              <w:noProof/>
              <w:color w:val="auto"/>
              <w:lang w:eastAsia="en-US"/>
            </w:rPr>
          </w:pPr>
          <w:hyperlink w:anchor="_Toc468222970" w:history="1">
            <w:r w:rsidR="00BA597B" w:rsidRPr="008D7E58">
              <w:rPr>
                <w:rStyle w:val="Hyperlink"/>
                <w:b/>
                <w:noProof/>
              </w:rPr>
              <w:t>3.3.3.</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Proyek Perangkat Lunak</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_Toc468222970 \h </w:instrText>
            </w:r>
            <w:r w:rsidR="00BA597B" w:rsidRPr="008D7E58">
              <w:rPr>
                <w:b/>
                <w:noProof/>
                <w:webHidden/>
              </w:rPr>
            </w:r>
            <w:r w:rsidR="00BA597B" w:rsidRPr="008D7E58">
              <w:rPr>
                <w:b/>
                <w:noProof/>
                <w:webHidden/>
              </w:rPr>
              <w:fldChar w:fldCharType="separate"/>
            </w:r>
            <w:r w:rsidR="00247E73">
              <w:rPr>
                <w:b/>
                <w:noProof/>
                <w:webHidden/>
              </w:rPr>
              <w:t>24</w:t>
            </w:r>
            <w:r w:rsidR="00BA597B" w:rsidRPr="008D7E58">
              <w:rPr>
                <w:b/>
                <w:noProof/>
                <w:webHidden/>
              </w:rPr>
              <w:fldChar w:fldCharType="end"/>
            </w:r>
          </w:hyperlink>
        </w:p>
        <w:p w14:paraId="7B040299" w14:textId="77777777" w:rsidR="00BA597B" w:rsidRPr="008D7E58" w:rsidRDefault="00D9734A">
          <w:pPr>
            <w:pStyle w:val="TOC2"/>
            <w:tabs>
              <w:tab w:val="left" w:pos="1200"/>
              <w:tab w:val="right" w:leader="dot" w:pos="8254"/>
            </w:tabs>
            <w:rPr>
              <w:rFonts w:asciiTheme="minorHAnsi" w:eastAsiaTheme="minorEastAsia" w:hAnsiTheme="minorHAnsi" w:cstheme="minorBidi"/>
              <w:b/>
              <w:noProof/>
              <w:color w:val="auto"/>
              <w:lang w:eastAsia="en-US"/>
            </w:rPr>
          </w:pPr>
          <w:hyperlink w:anchor="_Toc468222971" w:history="1">
            <w:r w:rsidR="00BA597B" w:rsidRPr="008D7E58">
              <w:rPr>
                <w:rStyle w:val="Hyperlink"/>
                <w:b/>
                <w:noProof/>
              </w:rPr>
              <w:t>3.3.4.</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Komunikasi Bisnis dan Teknis</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_Toc468222971 \h </w:instrText>
            </w:r>
            <w:r w:rsidR="00BA597B" w:rsidRPr="008D7E58">
              <w:rPr>
                <w:b/>
                <w:noProof/>
                <w:webHidden/>
              </w:rPr>
            </w:r>
            <w:r w:rsidR="00BA597B" w:rsidRPr="008D7E58">
              <w:rPr>
                <w:b/>
                <w:noProof/>
                <w:webHidden/>
              </w:rPr>
              <w:fldChar w:fldCharType="separate"/>
            </w:r>
            <w:r w:rsidR="00247E73">
              <w:rPr>
                <w:b/>
                <w:noProof/>
                <w:webHidden/>
              </w:rPr>
              <w:t>24</w:t>
            </w:r>
            <w:r w:rsidR="00BA597B" w:rsidRPr="008D7E58">
              <w:rPr>
                <w:b/>
                <w:noProof/>
                <w:webHidden/>
              </w:rPr>
              <w:fldChar w:fldCharType="end"/>
            </w:r>
          </w:hyperlink>
        </w:p>
        <w:p w14:paraId="63E49653" w14:textId="77777777" w:rsidR="00BA597B" w:rsidRPr="008D7E58" w:rsidRDefault="00D9734A">
          <w:pPr>
            <w:pStyle w:val="TOC2"/>
            <w:tabs>
              <w:tab w:val="left" w:pos="960"/>
              <w:tab w:val="right" w:leader="dot" w:pos="8254"/>
            </w:tabs>
            <w:rPr>
              <w:rFonts w:asciiTheme="minorHAnsi" w:eastAsiaTheme="minorEastAsia" w:hAnsiTheme="minorHAnsi" w:cstheme="minorBidi"/>
              <w:b/>
              <w:noProof/>
              <w:color w:val="auto"/>
              <w:lang w:eastAsia="en-US"/>
            </w:rPr>
          </w:pPr>
          <w:hyperlink w:anchor="_Toc468222972" w:history="1">
            <w:r w:rsidR="00BA597B" w:rsidRPr="008D7E58">
              <w:rPr>
                <w:rStyle w:val="Hyperlink"/>
                <w:b/>
                <w:noProof/>
              </w:rPr>
              <w:t>3.4.</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 xml:space="preserve">Pembelajaran </w:t>
            </w:r>
            <w:r w:rsidR="00BA597B" w:rsidRPr="008D7E58">
              <w:rPr>
                <w:rStyle w:val="Hyperlink"/>
                <w:b/>
                <w:i/>
                <w:noProof/>
              </w:rPr>
              <w:t xml:space="preserve">Soft Skill </w:t>
            </w:r>
            <w:r w:rsidR="00BA597B" w:rsidRPr="008D7E58">
              <w:rPr>
                <w:rStyle w:val="Hyperlink"/>
                <w:b/>
                <w:noProof/>
              </w:rPr>
              <w:t>Selama Kerja Praktik</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_Toc468222972 \h </w:instrText>
            </w:r>
            <w:r w:rsidR="00BA597B" w:rsidRPr="008D7E58">
              <w:rPr>
                <w:b/>
                <w:noProof/>
                <w:webHidden/>
              </w:rPr>
            </w:r>
            <w:r w:rsidR="00BA597B" w:rsidRPr="008D7E58">
              <w:rPr>
                <w:b/>
                <w:noProof/>
                <w:webHidden/>
              </w:rPr>
              <w:fldChar w:fldCharType="separate"/>
            </w:r>
            <w:r w:rsidR="00247E73">
              <w:rPr>
                <w:b/>
                <w:noProof/>
                <w:webHidden/>
              </w:rPr>
              <w:t>24</w:t>
            </w:r>
            <w:r w:rsidR="00BA597B" w:rsidRPr="008D7E58">
              <w:rPr>
                <w:b/>
                <w:noProof/>
                <w:webHidden/>
              </w:rPr>
              <w:fldChar w:fldCharType="end"/>
            </w:r>
          </w:hyperlink>
        </w:p>
        <w:p w14:paraId="5367D9F9" w14:textId="77777777" w:rsidR="00BA597B" w:rsidRPr="008D7E58" w:rsidRDefault="00D9734A">
          <w:pPr>
            <w:pStyle w:val="TOC2"/>
            <w:tabs>
              <w:tab w:val="left" w:pos="960"/>
              <w:tab w:val="right" w:leader="dot" w:pos="8254"/>
            </w:tabs>
            <w:rPr>
              <w:rFonts w:asciiTheme="minorHAnsi" w:eastAsiaTheme="minorEastAsia" w:hAnsiTheme="minorHAnsi" w:cstheme="minorBidi"/>
              <w:b/>
              <w:noProof/>
              <w:color w:val="auto"/>
              <w:lang w:eastAsia="en-US"/>
            </w:rPr>
          </w:pPr>
          <w:hyperlink w:anchor="_Toc468222973" w:history="1">
            <w:r w:rsidR="00BA597B" w:rsidRPr="008D7E58">
              <w:rPr>
                <w:rStyle w:val="Hyperlink"/>
                <w:b/>
                <w:noProof/>
              </w:rPr>
              <w:t>3.5.</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Penilaian Individu terhadap Tempat Kerja Praktik</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_Toc468222973 \h </w:instrText>
            </w:r>
            <w:r w:rsidR="00BA597B" w:rsidRPr="008D7E58">
              <w:rPr>
                <w:b/>
                <w:noProof/>
                <w:webHidden/>
              </w:rPr>
            </w:r>
            <w:r w:rsidR="00BA597B" w:rsidRPr="008D7E58">
              <w:rPr>
                <w:b/>
                <w:noProof/>
                <w:webHidden/>
              </w:rPr>
              <w:fldChar w:fldCharType="separate"/>
            </w:r>
            <w:r w:rsidR="00247E73">
              <w:rPr>
                <w:b/>
                <w:noProof/>
                <w:webHidden/>
              </w:rPr>
              <w:t>25</w:t>
            </w:r>
            <w:r w:rsidR="00BA597B" w:rsidRPr="008D7E58">
              <w:rPr>
                <w:b/>
                <w:noProof/>
                <w:webHidden/>
              </w:rPr>
              <w:fldChar w:fldCharType="end"/>
            </w:r>
          </w:hyperlink>
        </w:p>
        <w:p w14:paraId="52220DE8" w14:textId="77777777" w:rsidR="00BA597B" w:rsidRPr="008D7E58" w:rsidRDefault="00D9734A">
          <w:pPr>
            <w:pStyle w:val="TOC1"/>
            <w:rPr>
              <w:rFonts w:asciiTheme="minorHAnsi" w:eastAsiaTheme="minorEastAsia" w:hAnsiTheme="minorHAnsi" w:cstheme="minorBidi"/>
              <w:b/>
              <w:noProof/>
              <w:color w:val="auto"/>
              <w:lang w:eastAsia="en-US"/>
            </w:rPr>
          </w:pPr>
          <w:hyperlink w:anchor="_Toc468222974" w:history="1">
            <w:r w:rsidR="00BA597B" w:rsidRPr="008D7E58">
              <w:rPr>
                <w:rStyle w:val="Hyperlink"/>
                <w:b/>
                <w:noProof/>
              </w:rPr>
              <w:t>BAB 4</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PENUTUP</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_Toc468222974 \h </w:instrText>
            </w:r>
            <w:r w:rsidR="00BA597B" w:rsidRPr="008D7E58">
              <w:rPr>
                <w:b/>
                <w:noProof/>
                <w:webHidden/>
              </w:rPr>
            </w:r>
            <w:r w:rsidR="00BA597B" w:rsidRPr="008D7E58">
              <w:rPr>
                <w:b/>
                <w:noProof/>
                <w:webHidden/>
              </w:rPr>
              <w:fldChar w:fldCharType="separate"/>
            </w:r>
            <w:r w:rsidR="00247E73">
              <w:rPr>
                <w:b/>
                <w:noProof/>
                <w:webHidden/>
              </w:rPr>
              <w:t>26</w:t>
            </w:r>
            <w:r w:rsidR="00BA597B" w:rsidRPr="008D7E58">
              <w:rPr>
                <w:b/>
                <w:noProof/>
                <w:webHidden/>
              </w:rPr>
              <w:fldChar w:fldCharType="end"/>
            </w:r>
          </w:hyperlink>
        </w:p>
        <w:p w14:paraId="7F7C5F0F" w14:textId="77777777" w:rsidR="00BA597B" w:rsidRPr="008D7E58" w:rsidRDefault="00D9734A">
          <w:pPr>
            <w:pStyle w:val="TOC2"/>
            <w:tabs>
              <w:tab w:val="left" w:pos="960"/>
              <w:tab w:val="right" w:leader="dot" w:pos="8254"/>
            </w:tabs>
            <w:rPr>
              <w:rFonts w:asciiTheme="minorHAnsi" w:eastAsiaTheme="minorEastAsia" w:hAnsiTheme="minorHAnsi" w:cstheme="minorBidi"/>
              <w:b/>
              <w:noProof/>
              <w:color w:val="auto"/>
              <w:lang w:eastAsia="en-US"/>
            </w:rPr>
          </w:pPr>
          <w:hyperlink w:anchor="_Toc468222975" w:history="1">
            <w:r w:rsidR="00BA597B" w:rsidRPr="008D7E58">
              <w:rPr>
                <w:rStyle w:val="Hyperlink"/>
                <w:b/>
                <w:noProof/>
              </w:rPr>
              <w:t>4.1.</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Kesimpulan</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_Toc468222975 \h </w:instrText>
            </w:r>
            <w:r w:rsidR="00BA597B" w:rsidRPr="008D7E58">
              <w:rPr>
                <w:b/>
                <w:noProof/>
                <w:webHidden/>
              </w:rPr>
            </w:r>
            <w:r w:rsidR="00BA597B" w:rsidRPr="008D7E58">
              <w:rPr>
                <w:b/>
                <w:noProof/>
                <w:webHidden/>
              </w:rPr>
              <w:fldChar w:fldCharType="separate"/>
            </w:r>
            <w:r w:rsidR="00247E73">
              <w:rPr>
                <w:b/>
                <w:noProof/>
                <w:webHidden/>
              </w:rPr>
              <w:t>26</w:t>
            </w:r>
            <w:r w:rsidR="00BA597B" w:rsidRPr="008D7E58">
              <w:rPr>
                <w:b/>
                <w:noProof/>
                <w:webHidden/>
              </w:rPr>
              <w:fldChar w:fldCharType="end"/>
            </w:r>
          </w:hyperlink>
        </w:p>
        <w:p w14:paraId="6157C439" w14:textId="77777777" w:rsidR="00BA597B" w:rsidRPr="008D7E58" w:rsidRDefault="00D9734A">
          <w:pPr>
            <w:pStyle w:val="TOC2"/>
            <w:tabs>
              <w:tab w:val="left" w:pos="960"/>
              <w:tab w:val="right" w:leader="dot" w:pos="8254"/>
            </w:tabs>
            <w:rPr>
              <w:rFonts w:asciiTheme="minorHAnsi" w:eastAsiaTheme="minorEastAsia" w:hAnsiTheme="minorHAnsi" w:cstheme="minorBidi"/>
              <w:b/>
              <w:noProof/>
              <w:color w:val="auto"/>
              <w:lang w:eastAsia="en-US"/>
            </w:rPr>
          </w:pPr>
          <w:hyperlink w:anchor="_Toc468222976" w:history="1">
            <w:r w:rsidR="00BA597B" w:rsidRPr="008D7E58">
              <w:rPr>
                <w:rStyle w:val="Hyperlink"/>
                <w:b/>
                <w:noProof/>
              </w:rPr>
              <w:t>4.2.</w:t>
            </w:r>
            <w:r w:rsidR="00BA597B" w:rsidRPr="008D7E58">
              <w:rPr>
                <w:rFonts w:asciiTheme="minorHAnsi" w:eastAsiaTheme="minorEastAsia" w:hAnsiTheme="minorHAnsi" w:cstheme="minorBidi"/>
                <w:b/>
                <w:noProof/>
                <w:color w:val="auto"/>
                <w:lang w:eastAsia="en-US"/>
              </w:rPr>
              <w:tab/>
            </w:r>
            <w:r w:rsidR="00BA597B" w:rsidRPr="008D7E58">
              <w:rPr>
                <w:rStyle w:val="Hyperlink"/>
                <w:b/>
                <w:noProof/>
              </w:rPr>
              <w:t>Saran</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_Toc468222976 \h </w:instrText>
            </w:r>
            <w:r w:rsidR="00BA597B" w:rsidRPr="008D7E58">
              <w:rPr>
                <w:b/>
                <w:noProof/>
                <w:webHidden/>
              </w:rPr>
            </w:r>
            <w:r w:rsidR="00BA597B" w:rsidRPr="008D7E58">
              <w:rPr>
                <w:b/>
                <w:noProof/>
                <w:webHidden/>
              </w:rPr>
              <w:fldChar w:fldCharType="separate"/>
            </w:r>
            <w:r w:rsidR="00247E73">
              <w:rPr>
                <w:b/>
                <w:noProof/>
                <w:webHidden/>
              </w:rPr>
              <w:t>26</w:t>
            </w:r>
            <w:r w:rsidR="00BA597B" w:rsidRPr="008D7E58">
              <w:rPr>
                <w:b/>
                <w:noProof/>
                <w:webHidden/>
              </w:rPr>
              <w:fldChar w:fldCharType="end"/>
            </w:r>
          </w:hyperlink>
        </w:p>
        <w:p w14:paraId="7F0FAF9F" w14:textId="77777777" w:rsidR="00BA597B" w:rsidRPr="008D7E58" w:rsidRDefault="00D9734A">
          <w:pPr>
            <w:pStyle w:val="TOC1"/>
            <w:rPr>
              <w:rFonts w:asciiTheme="minorHAnsi" w:eastAsiaTheme="minorEastAsia" w:hAnsiTheme="minorHAnsi" w:cstheme="minorBidi"/>
              <w:b/>
              <w:noProof/>
              <w:color w:val="auto"/>
              <w:lang w:eastAsia="en-US"/>
            </w:rPr>
          </w:pPr>
          <w:hyperlink w:anchor="_Toc468222977" w:history="1">
            <w:r w:rsidR="00BA597B" w:rsidRPr="008D7E58">
              <w:rPr>
                <w:rStyle w:val="Hyperlink"/>
                <w:b/>
                <w:noProof/>
              </w:rPr>
              <w:t xml:space="preserve">DAFTAR REFERENSI </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_Toc468222977 \h </w:instrText>
            </w:r>
            <w:r w:rsidR="00BA597B" w:rsidRPr="008D7E58">
              <w:rPr>
                <w:b/>
                <w:noProof/>
                <w:webHidden/>
              </w:rPr>
            </w:r>
            <w:r w:rsidR="00BA597B" w:rsidRPr="008D7E58">
              <w:rPr>
                <w:b/>
                <w:noProof/>
                <w:webHidden/>
              </w:rPr>
              <w:fldChar w:fldCharType="separate"/>
            </w:r>
            <w:r w:rsidR="00247E73">
              <w:rPr>
                <w:b/>
                <w:noProof/>
                <w:webHidden/>
              </w:rPr>
              <w:t>27</w:t>
            </w:r>
            <w:r w:rsidR="00BA597B" w:rsidRPr="008D7E58">
              <w:rPr>
                <w:b/>
                <w:noProof/>
                <w:webHidden/>
              </w:rPr>
              <w:fldChar w:fldCharType="end"/>
            </w:r>
          </w:hyperlink>
        </w:p>
        <w:p w14:paraId="17D15CB4" w14:textId="77777777" w:rsidR="00BA597B" w:rsidRPr="008D7E58" w:rsidRDefault="00D9734A">
          <w:pPr>
            <w:pStyle w:val="TOC1"/>
            <w:rPr>
              <w:rFonts w:asciiTheme="minorHAnsi" w:eastAsiaTheme="minorEastAsia" w:hAnsiTheme="minorHAnsi" w:cstheme="minorBidi"/>
              <w:b/>
              <w:noProof/>
              <w:color w:val="auto"/>
              <w:lang w:eastAsia="en-US"/>
            </w:rPr>
          </w:pPr>
          <w:hyperlink w:anchor="_Toc468222978" w:history="1">
            <w:r w:rsidR="00BA597B" w:rsidRPr="008D7E58">
              <w:rPr>
                <w:rStyle w:val="Hyperlink"/>
                <w:b/>
                <w:noProof/>
              </w:rPr>
              <w:t>LAMPIRAN 1 KERANGKA ACUAN KERJA PRAKTIK</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_Toc468222978 \h </w:instrText>
            </w:r>
            <w:r w:rsidR="00BA597B" w:rsidRPr="008D7E58">
              <w:rPr>
                <w:b/>
                <w:noProof/>
                <w:webHidden/>
              </w:rPr>
            </w:r>
            <w:r w:rsidR="00BA597B" w:rsidRPr="008D7E58">
              <w:rPr>
                <w:b/>
                <w:noProof/>
                <w:webHidden/>
              </w:rPr>
              <w:fldChar w:fldCharType="separate"/>
            </w:r>
            <w:r w:rsidR="00247E73">
              <w:rPr>
                <w:b/>
                <w:noProof/>
                <w:webHidden/>
              </w:rPr>
              <w:t>28</w:t>
            </w:r>
            <w:r w:rsidR="00BA597B" w:rsidRPr="008D7E58">
              <w:rPr>
                <w:b/>
                <w:noProof/>
                <w:webHidden/>
              </w:rPr>
              <w:fldChar w:fldCharType="end"/>
            </w:r>
          </w:hyperlink>
        </w:p>
        <w:p w14:paraId="55DE1545" w14:textId="77777777" w:rsidR="00BA597B" w:rsidRPr="008D7E58" w:rsidRDefault="00D9734A">
          <w:pPr>
            <w:pStyle w:val="TOC1"/>
            <w:rPr>
              <w:rFonts w:asciiTheme="minorHAnsi" w:eastAsiaTheme="minorEastAsia" w:hAnsiTheme="minorHAnsi" w:cstheme="minorBidi"/>
              <w:b/>
              <w:noProof/>
              <w:color w:val="auto"/>
              <w:lang w:eastAsia="en-US"/>
            </w:rPr>
          </w:pPr>
          <w:hyperlink w:anchor="_Toc468222979" w:history="1">
            <w:r w:rsidR="00BA597B" w:rsidRPr="008D7E58">
              <w:rPr>
                <w:rStyle w:val="Hyperlink"/>
                <w:b/>
                <w:noProof/>
              </w:rPr>
              <w:t>LAMPIRAN 2 LOG KERJA PRAKTIK</w:t>
            </w:r>
            <w:r w:rsidR="00BA597B" w:rsidRPr="008D7E58">
              <w:rPr>
                <w:b/>
                <w:noProof/>
                <w:webHidden/>
              </w:rPr>
              <w:tab/>
            </w:r>
            <w:r w:rsidR="00BA597B" w:rsidRPr="008D7E58">
              <w:rPr>
                <w:b/>
                <w:noProof/>
                <w:webHidden/>
              </w:rPr>
              <w:fldChar w:fldCharType="begin"/>
            </w:r>
            <w:r w:rsidR="00BA597B" w:rsidRPr="008D7E58">
              <w:rPr>
                <w:b/>
                <w:noProof/>
                <w:webHidden/>
              </w:rPr>
              <w:instrText xml:space="preserve"> PAGEREF _Toc468222979 \h </w:instrText>
            </w:r>
            <w:r w:rsidR="00BA597B" w:rsidRPr="008D7E58">
              <w:rPr>
                <w:b/>
                <w:noProof/>
                <w:webHidden/>
              </w:rPr>
            </w:r>
            <w:r w:rsidR="00BA597B" w:rsidRPr="008D7E58">
              <w:rPr>
                <w:b/>
                <w:noProof/>
                <w:webHidden/>
              </w:rPr>
              <w:fldChar w:fldCharType="separate"/>
            </w:r>
            <w:r w:rsidR="00247E73">
              <w:rPr>
                <w:b/>
                <w:noProof/>
                <w:webHidden/>
              </w:rPr>
              <w:t>29</w:t>
            </w:r>
            <w:r w:rsidR="00BA597B" w:rsidRPr="008D7E58">
              <w:rPr>
                <w:b/>
                <w:noProof/>
                <w:webHidden/>
              </w:rPr>
              <w:fldChar w:fldCharType="end"/>
            </w:r>
          </w:hyperlink>
        </w:p>
        <w:p w14:paraId="2A81D630" w14:textId="77777777" w:rsidR="00C478B8" w:rsidRPr="008D7E58" w:rsidRDefault="00682809">
          <w:pPr>
            <w:rPr>
              <w:b/>
              <w:noProof/>
            </w:rPr>
          </w:pPr>
          <w:r w:rsidRPr="008D7E58">
            <w:rPr>
              <w:b/>
              <w:bCs/>
              <w:noProof/>
            </w:rPr>
            <w:fldChar w:fldCharType="end"/>
          </w:r>
        </w:p>
      </w:sdtContent>
    </w:sdt>
    <w:p w14:paraId="5202B844" w14:textId="77777777" w:rsidR="00093F0A" w:rsidRPr="008D7E58" w:rsidRDefault="00D9734A">
      <w:pPr>
        <w:tabs>
          <w:tab w:val="left" w:pos="783"/>
          <w:tab w:val="right" w:pos="8254"/>
        </w:tabs>
        <w:spacing w:after="0"/>
        <w:rPr>
          <w:noProof/>
        </w:rPr>
      </w:pPr>
      <w:hyperlink w:anchor="_3as4poj">
        <w:r w:rsidR="00C478B8" w:rsidRPr="008D7E58">
          <w:rPr>
            <w:noProof/>
          </w:rPr>
          <w:tab/>
        </w:r>
      </w:hyperlink>
    </w:p>
    <w:p w14:paraId="4D63F7D2" w14:textId="77777777" w:rsidR="00093F0A" w:rsidRPr="008D7E58" w:rsidRDefault="00C478B8">
      <w:pPr>
        <w:spacing w:after="0"/>
        <w:rPr>
          <w:noProof/>
        </w:rPr>
      </w:pPr>
      <w:r w:rsidRPr="008D7E58">
        <w:rPr>
          <w:noProof/>
        </w:rPr>
        <w:br w:type="page"/>
      </w:r>
    </w:p>
    <w:p w14:paraId="0F271B71" w14:textId="77777777" w:rsidR="00BA11D1" w:rsidRPr="008D7E58" w:rsidRDefault="00C478B8" w:rsidP="00A5376D">
      <w:pPr>
        <w:pStyle w:val="Heading1"/>
        <w:spacing w:before="0"/>
        <w:rPr>
          <w:b/>
          <w:noProof/>
        </w:rPr>
      </w:pPr>
      <w:bookmarkStart w:id="6" w:name="_Toc468222938"/>
      <w:r w:rsidRPr="008D7E58">
        <w:rPr>
          <w:b/>
          <w:noProof/>
        </w:rPr>
        <w:lastRenderedPageBreak/>
        <w:t>DAFTAR GAMBAR</w:t>
      </w:r>
      <w:bookmarkEnd w:id="6"/>
    </w:p>
    <w:p w14:paraId="6A5483F5" w14:textId="77777777" w:rsidR="00231633" w:rsidRPr="008D7E58" w:rsidRDefault="00231633" w:rsidP="00231633">
      <w:pPr>
        <w:spacing w:after="0"/>
        <w:jc w:val="center"/>
        <w:rPr>
          <w:noProof/>
        </w:rPr>
      </w:pPr>
      <w:r w:rsidRPr="008D7E58">
        <w:rPr>
          <w:noProof/>
        </w:rPr>
        <w:t>(ditambahkan setelah revisi selesai)</w:t>
      </w:r>
    </w:p>
    <w:p w14:paraId="27F37705" w14:textId="77777777" w:rsidR="00BA597B" w:rsidRPr="008D7E58" w:rsidRDefault="00BA597B" w:rsidP="00BA597B">
      <w:pPr>
        <w:spacing w:after="0"/>
        <w:jc w:val="left"/>
        <w:rPr>
          <w:noProof/>
        </w:rPr>
      </w:pPr>
    </w:p>
    <w:p w14:paraId="475739E7" w14:textId="77777777" w:rsidR="00093F0A" w:rsidRPr="008D7E58" w:rsidRDefault="00C478B8">
      <w:pPr>
        <w:spacing w:after="0"/>
        <w:rPr>
          <w:noProof/>
        </w:rPr>
      </w:pPr>
      <w:r w:rsidRPr="008D7E58">
        <w:rPr>
          <w:noProof/>
        </w:rPr>
        <w:br w:type="page"/>
      </w:r>
    </w:p>
    <w:p w14:paraId="78551BF8" w14:textId="77777777" w:rsidR="00093F0A" w:rsidRPr="008D7E58" w:rsidRDefault="00093F0A">
      <w:pPr>
        <w:spacing w:after="0"/>
        <w:jc w:val="left"/>
        <w:rPr>
          <w:noProof/>
        </w:rPr>
      </w:pPr>
    </w:p>
    <w:p w14:paraId="741EFD1D" w14:textId="77777777" w:rsidR="00BA11D1" w:rsidRPr="008D7E58" w:rsidRDefault="00C478B8" w:rsidP="00BA11D1">
      <w:pPr>
        <w:pStyle w:val="Heading1"/>
        <w:spacing w:before="0"/>
        <w:rPr>
          <w:b/>
          <w:noProof/>
        </w:rPr>
      </w:pPr>
      <w:bookmarkStart w:id="7" w:name="_Toc468222939"/>
      <w:r w:rsidRPr="008D7E58">
        <w:rPr>
          <w:b/>
          <w:noProof/>
        </w:rPr>
        <w:t>DAFTAR TABEL</w:t>
      </w:r>
      <w:bookmarkEnd w:id="7"/>
    </w:p>
    <w:p w14:paraId="63E143D5" w14:textId="77777777" w:rsidR="00231633" w:rsidRPr="008D7E58" w:rsidRDefault="00231633" w:rsidP="00231633">
      <w:pPr>
        <w:spacing w:after="0"/>
        <w:jc w:val="center"/>
        <w:rPr>
          <w:noProof/>
        </w:rPr>
      </w:pPr>
      <w:r w:rsidRPr="008D7E58">
        <w:rPr>
          <w:noProof/>
        </w:rPr>
        <w:t>(ditambahkan setelah revisi selesai)</w:t>
      </w:r>
    </w:p>
    <w:p w14:paraId="53F43DC9" w14:textId="77777777" w:rsidR="00093F0A" w:rsidRPr="008D7E58" w:rsidRDefault="00C478B8" w:rsidP="00BA11D1">
      <w:pPr>
        <w:pStyle w:val="Heading1"/>
        <w:spacing w:before="0"/>
        <w:rPr>
          <w:b/>
          <w:noProof/>
        </w:rPr>
      </w:pPr>
      <w:r w:rsidRPr="008D7E58">
        <w:rPr>
          <w:noProof/>
        </w:rPr>
        <w:br w:type="page"/>
      </w:r>
    </w:p>
    <w:p w14:paraId="5BF32814" w14:textId="77777777" w:rsidR="00093F0A" w:rsidRPr="008D7E58" w:rsidRDefault="00093F0A">
      <w:pPr>
        <w:spacing w:after="0"/>
        <w:jc w:val="left"/>
        <w:rPr>
          <w:noProof/>
        </w:rPr>
      </w:pPr>
    </w:p>
    <w:p w14:paraId="1A555BDD" w14:textId="77777777" w:rsidR="00BA11D1" w:rsidRPr="008D7E58" w:rsidRDefault="00C478B8" w:rsidP="00A5376D">
      <w:pPr>
        <w:pStyle w:val="Heading1"/>
        <w:spacing w:before="0"/>
        <w:rPr>
          <w:b/>
          <w:noProof/>
        </w:rPr>
      </w:pPr>
      <w:bookmarkStart w:id="8" w:name="_Toc468222940"/>
      <w:r w:rsidRPr="008D7E58">
        <w:rPr>
          <w:b/>
          <w:noProof/>
        </w:rPr>
        <w:t>DAFTAR LAMPIRAN</w:t>
      </w:r>
      <w:bookmarkEnd w:id="8"/>
    </w:p>
    <w:p w14:paraId="57B1E388" w14:textId="77777777" w:rsidR="00231633" w:rsidRPr="008D7E58" w:rsidRDefault="00231633" w:rsidP="00231633">
      <w:pPr>
        <w:spacing w:after="0"/>
        <w:jc w:val="center"/>
        <w:rPr>
          <w:noProof/>
        </w:rPr>
      </w:pPr>
      <w:r w:rsidRPr="008D7E58">
        <w:rPr>
          <w:noProof/>
        </w:rPr>
        <w:t>(ditambahkan setelah revisi selesai)</w:t>
      </w:r>
    </w:p>
    <w:p w14:paraId="5E72C5BA" w14:textId="77777777" w:rsidR="00093F0A" w:rsidRPr="008D7E58" w:rsidRDefault="00093F0A">
      <w:pPr>
        <w:spacing w:after="0"/>
        <w:rPr>
          <w:noProof/>
        </w:rPr>
      </w:pPr>
    </w:p>
    <w:p w14:paraId="74184AEE" w14:textId="77777777" w:rsidR="00093F0A" w:rsidRPr="008D7E58" w:rsidRDefault="00C478B8">
      <w:pPr>
        <w:spacing w:after="0"/>
        <w:rPr>
          <w:noProof/>
        </w:rPr>
      </w:pPr>
      <w:r w:rsidRPr="008D7E58">
        <w:rPr>
          <w:noProof/>
        </w:rPr>
        <w:br w:type="page"/>
      </w:r>
    </w:p>
    <w:p w14:paraId="62FF8EE9" w14:textId="77777777" w:rsidR="00093F0A" w:rsidRPr="008D7E58" w:rsidRDefault="00093F0A">
      <w:pPr>
        <w:spacing w:after="0"/>
        <w:jc w:val="left"/>
        <w:rPr>
          <w:noProof/>
        </w:rPr>
        <w:sectPr w:rsidR="00093F0A" w:rsidRPr="008D7E58" w:rsidSect="00024135">
          <w:headerReference w:type="default" r:id="rId11"/>
          <w:footerReference w:type="default" r:id="rId12"/>
          <w:headerReference w:type="first" r:id="rId13"/>
          <w:pgSz w:w="12240" w:h="15840"/>
          <w:pgMar w:top="1701" w:right="1701" w:bottom="1701" w:left="2275" w:header="720" w:footer="720" w:gutter="0"/>
          <w:pgNumType w:fmt="lowerRoman" w:start="1"/>
          <w:cols w:space="720"/>
          <w:titlePg/>
          <w:docGrid w:linePitch="326"/>
        </w:sectPr>
      </w:pPr>
    </w:p>
    <w:p w14:paraId="011A63A1" w14:textId="77777777" w:rsidR="00093F0A" w:rsidRPr="008D7E58" w:rsidRDefault="00C478B8">
      <w:pPr>
        <w:pStyle w:val="Heading1"/>
        <w:numPr>
          <w:ilvl w:val="0"/>
          <w:numId w:val="4"/>
        </w:numPr>
        <w:spacing w:before="0"/>
        <w:ind w:left="0"/>
        <w:rPr>
          <w:b/>
          <w:noProof/>
        </w:rPr>
      </w:pPr>
      <w:r w:rsidRPr="008D7E58">
        <w:rPr>
          <w:b/>
          <w:noProof/>
        </w:rPr>
        <w:lastRenderedPageBreak/>
        <w:br/>
      </w:r>
      <w:bookmarkStart w:id="9" w:name="_Toc468222941"/>
      <w:r w:rsidRPr="008D7E58">
        <w:rPr>
          <w:b/>
          <w:noProof/>
        </w:rPr>
        <w:t>PENDAHULUAN</w:t>
      </w:r>
      <w:bookmarkEnd w:id="9"/>
    </w:p>
    <w:p w14:paraId="6C6CC8F0" w14:textId="77777777" w:rsidR="00093F0A" w:rsidRPr="008D7E58" w:rsidRDefault="00093F0A">
      <w:pPr>
        <w:spacing w:after="0" w:line="240" w:lineRule="auto"/>
        <w:rPr>
          <w:b/>
          <w:noProof/>
        </w:rPr>
      </w:pPr>
    </w:p>
    <w:p w14:paraId="24659AE6" w14:textId="77777777" w:rsidR="00093F0A" w:rsidRPr="008D7E58" w:rsidRDefault="00093F0A">
      <w:pPr>
        <w:spacing w:after="0" w:line="240" w:lineRule="auto"/>
        <w:rPr>
          <w:b/>
          <w:noProof/>
        </w:rPr>
      </w:pPr>
    </w:p>
    <w:p w14:paraId="68F4245F" w14:textId="77777777" w:rsidR="00093F0A" w:rsidRPr="008D7E58" w:rsidRDefault="00C478B8">
      <w:pPr>
        <w:pStyle w:val="Heading2"/>
        <w:numPr>
          <w:ilvl w:val="1"/>
          <w:numId w:val="5"/>
        </w:numPr>
        <w:spacing w:before="0"/>
        <w:ind w:left="567" w:hanging="567"/>
        <w:rPr>
          <w:b/>
          <w:noProof/>
        </w:rPr>
      </w:pPr>
      <w:bookmarkStart w:id="10" w:name="_Toc468222942"/>
      <w:r w:rsidRPr="008D7E58">
        <w:rPr>
          <w:b/>
          <w:noProof/>
        </w:rPr>
        <w:t>Proses Pencarian Kerja Praktik</w:t>
      </w:r>
      <w:bookmarkEnd w:id="10"/>
    </w:p>
    <w:p w14:paraId="792440E7" w14:textId="389B672B" w:rsidR="002D774A" w:rsidRPr="008D7E58" w:rsidRDefault="002D774A" w:rsidP="00BF4134">
      <w:pPr>
        <w:pStyle w:val="p1"/>
        <w:spacing w:line="276" w:lineRule="auto"/>
        <w:rPr>
          <w:rStyle w:val="apple-converted-space"/>
          <w:rFonts w:ascii="Times New Roman" w:hAnsi="Times New Roman"/>
          <w:noProof/>
          <w:sz w:val="24"/>
          <w:szCs w:val="24"/>
          <w:lang w:val="id-ID"/>
        </w:rPr>
      </w:pPr>
      <w:r w:rsidRPr="008D7E58">
        <w:rPr>
          <w:rStyle w:val="s1"/>
          <w:rFonts w:ascii="Times New Roman" w:hAnsi="Times New Roman"/>
          <w:noProof/>
          <w:sz w:val="24"/>
          <w:szCs w:val="24"/>
          <w:lang w:val="id-ID"/>
        </w:rPr>
        <w:t>Penulis memulai proses pencarian kerja praktik dengan mempersiapkan berkas-berkas yang akan digunakan untuk melamar kerja praktik. Berkas-berkas tersebut antara lain adalah resume, transkrip nilai, dan surat keterangan mahasiswa. Persiapan berkas-berkas tersebut penulis lakukan pada akhir bulan Februari 2016 bersamaan dengan pencarian informasi mengenai pelaksanaan kerja praktik</w:t>
      </w:r>
      <w:r w:rsidR="00BA2ADB" w:rsidRPr="008D7E58">
        <w:rPr>
          <w:rStyle w:val="s1"/>
          <w:rFonts w:ascii="Times New Roman" w:hAnsi="Times New Roman"/>
          <w:noProof/>
          <w:sz w:val="24"/>
          <w:szCs w:val="24"/>
          <w:lang w:val="id-ID"/>
        </w:rPr>
        <w:t>.</w:t>
      </w:r>
      <w:r w:rsidRPr="008D7E58">
        <w:rPr>
          <w:rStyle w:val="s1"/>
          <w:rFonts w:ascii="Times New Roman" w:hAnsi="Times New Roman"/>
          <w:noProof/>
          <w:sz w:val="24"/>
          <w:szCs w:val="24"/>
          <w:lang w:val="id-ID"/>
        </w:rPr>
        <w:t xml:space="preserve"> </w:t>
      </w:r>
      <w:r w:rsidR="00BA2ADB" w:rsidRPr="008D7E58">
        <w:rPr>
          <w:rStyle w:val="s1"/>
          <w:rFonts w:ascii="Times New Roman" w:hAnsi="Times New Roman"/>
          <w:noProof/>
          <w:sz w:val="24"/>
          <w:szCs w:val="24"/>
          <w:lang w:val="id-ID"/>
        </w:rPr>
        <w:t xml:space="preserve">Informasi mengenai pelaksanaan kerja praktik penulis dapatkan melalui konsultasi </w:t>
      </w:r>
      <w:commentRangeStart w:id="11"/>
      <w:commentRangeStart w:id="12"/>
      <w:r w:rsidRPr="008D7E58">
        <w:rPr>
          <w:rStyle w:val="s1"/>
          <w:rFonts w:ascii="Times New Roman" w:hAnsi="Times New Roman"/>
          <w:noProof/>
          <w:sz w:val="24"/>
          <w:szCs w:val="24"/>
          <w:lang w:val="id-ID"/>
        </w:rPr>
        <w:t>kepada beberapa senior</w:t>
      </w:r>
      <w:commentRangeEnd w:id="11"/>
      <w:r w:rsidR="00544C16" w:rsidRPr="008D7E58">
        <w:rPr>
          <w:rStyle w:val="CommentReference"/>
          <w:rFonts w:ascii="Times New Roman" w:eastAsiaTheme="minorHAnsi" w:hAnsi="Times New Roman" w:cstheme="minorBidi"/>
          <w:noProof/>
          <w:lang w:val="id-ID"/>
        </w:rPr>
        <w:commentReference w:id="11"/>
      </w:r>
      <w:commentRangeEnd w:id="12"/>
      <w:r w:rsidR="00BA2ADB" w:rsidRPr="008D7E58">
        <w:rPr>
          <w:rStyle w:val="CommentReference"/>
          <w:rFonts w:ascii="Times New Roman" w:eastAsiaTheme="minorHAnsi" w:hAnsi="Times New Roman" w:cstheme="minorBidi"/>
          <w:noProof/>
          <w:lang w:val="id-ID"/>
        </w:rPr>
        <w:commentReference w:id="12"/>
      </w:r>
      <w:r w:rsidRPr="008D7E58">
        <w:rPr>
          <w:rStyle w:val="s1"/>
          <w:rFonts w:ascii="Times New Roman" w:hAnsi="Times New Roman"/>
          <w:noProof/>
          <w:sz w:val="24"/>
          <w:szCs w:val="24"/>
          <w:lang w:val="id-ID"/>
        </w:rPr>
        <w:t xml:space="preserve"> mengenai tipe tempat kerja praktik dan posisi penempatan kerja praktik. Hal ini penulis lakukan untuk mendapatkan gambaran mengenai proses kerja praktik yang berlangsung pada dua tipe tempat kerja praktik yaitu </w:t>
      </w:r>
      <w:r w:rsidRPr="008D7E58">
        <w:rPr>
          <w:rStyle w:val="s1"/>
          <w:rFonts w:ascii="Times New Roman" w:hAnsi="Times New Roman"/>
          <w:i/>
          <w:iCs/>
          <w:noProof/>
          <w:sz w:val="24"/>
          <w:szCs w:val="24"/>
          <w:lang w:val="id-ID"/>
        </w:rPr>
        <w:t xml:space="preserve">startup </w:t>
      </w:r>
      <w:r w:rsidRPr="008D7E58">
        <w:rPr>
          <w:rStyle w:val="s1"/>
          <w:rFonts w:ascii="Times New Roman" w:hAnsi="Times New Roman"/>
          <w:noProof/>
          <w:sz w:val="24"/>
          <w:szCs w:val="24"/>
          <w:lang w:val="id-ID"/>
        </w:rPr>
        <w:t>dan korporat.</w:t>
      </w:r>
      <w:r w:rsidRPr="008D7E58">
        <w:rPr>
          <w:rStyle w:val="apple-converted-space"/>
          <w:rFonts w:ascii="Times New Roman" w:hAnsi="Times New Roman"/>
          <w:noProof/>
          <w:sz w:val="24"/>
          <w:szCs w:val="24"/>
          <w:lang w:val="id-ID"/>
        </w:rPr>
        <w:t> </w:t>
      </w:r>
    </w:p>
    <w:p w14:paraId="7EDAC970" w14:textId="77777777" w:rsidR="002D774A" w:rsidRPr="008D7E58" w:rsidRDefault="002D774A" w:rsidP="00BF4134">
      <w:pPr>
        <w:pStyle w:val="p1"/>
        <w:spacing w:line="276" w:lineRule="auto"/>
        <w:rPr>
          <w:rStyle w:val="apple-converted-space"/>
          <w:rFonts w:ascii="Times New Roman" w:hAnsi="Times New Roman"/>
          <w:noProof/>
          <w:sz w:val="24"/>
          <w:szCs w:val="24"/>
          <w:lang w:val="id-ID"/>
        </w:rPr>
      </w:pPr>
    </w:p>
    <w:p w14:paraId="2A6EC0B4" w14:textId="29745558" w:rsidR="002D774A" w:rsidRPr="008D7E58" w:rsidRDefault="003D71D5" w:rsidP="00BF4134">
      <w:pPr>
        <w:pStyle w:val="p1"/>
        <w:spacing w:line="276" w:lineRule="auto"/>
        <w:rPr>
          <w:rFonts w:ascii="Times New Roman" w:hAnsi="Times New Roman"/>
          <w:noProof/>
          <w:sz w:val="24"/>
          <w:szCs w:val="24"/>
          <w:lang w:val="id-ID"/>
        </w:rPr>
      </w:pPr>
      <w:r w:rsidRPr="008D7E58">
        <w:rPr>
          <w:rStyle w:val="s1"/>
          <w:rFonts w:ascii="Times New Roman" w:hAnsi="Times New Roman"/>
          <w:noProof/>
          <w:sz w:val="24"/>
          <w:szCs w:val="24"/>
          <w:lang w:val="id-ID"/>
        </w:rPr>
        <w:t>Berdasarkan hasil</w:t>
      </w:r>
      <w:r w:rsidR="0099104F" w:rsidRPr="008D7E58">
        <w:rPr>
          <w:rStyle w:val="s1"/>
          <w:rFonts w:ascii="Times New Roman" w:hAnsi="Times New Roman"/>
          <w:noProof/>
          <w:sz w:val="24"/>
          <w:szCs w:val="24"/>
          <w:lang w:val="id-ID"/>
        </w:rPr>
        <w:t xml:space="preserve"> </w:t>
      </w:r>
      <w:r w:rsidR="002D774A" w:rsidRPr="008D7E58">
        <w:rPr>
          <w:rStyle w:val="s1"/>
          <w:rFonts w:ascii="Times New Roman" w:hAnsi="Times New Roman"/>
          <w:noProof/>
          <w:sz w:val="24"/>
          <w:szCs w:val="24"/>
          <w:lang w:val="id-ID"/>
        </w:rPr>
        <w:t xml:space="preserve">konsultasi yang penulis lakukan, penulis menemukan bahwa </w:t>
      </w:r>
      <w:r w:rsidR="002D774A" w:rsidRPr="008D7E58">
        <w:rPr>
          <w:rStyle w:val="s1"/>
          <w:rFonts w:ascii="Times New Roman" w:hAnsi="Times New Roman"/>
          <w:i/>
          <w:iCs/>
          <w:noProof/>
          <w:sz w:val="24"/>
          <w:szCs w:val="24"/>
          <w:lang w:val="id-ID"/>
        </w:rPr>
        <w:t>startup</w:t>
      </w:r>
      <w:r w:rsidR="002D774A" w:rsidRPr="008D7E58">
        <w:rPr>
          <w:rStyle w:val="s1"/>
          <w:rFonts w:ascii="Times New Roman" w:hAnsi="Times New Roman"/>
          <w:noProof/>
          <w:sz w:val="24"/>
          <w:szCs w:val="24"/>
          <w:lang w:val="id-ID"/>
        </w:rPr>
        <w:t xml:space="preserve"> merupakan tipe tempat kerja praktik yang dapat membantu penulis untuk berkembang</w:t>
      </w:r>
      <w:r w:rsidR="00BA2ADB" w:rsidRPr="008D7E58">
        <w:rPr>
          <w:rStyle w:val="s1"/>
          <w:rFonts w:ascii="Times New Roman" w:hAnsi="Times New Roman"/>
          <w:noProof/>
          <w:sz w:val="24"/>
          <w:szCs w:val="24"/>
          <w:lang w:val="id-ID"/>
        </w:rPr>
        <w:t xml:space="preserve"> secara</w:t>
      </w:r>
      <w:r w:rsidR="002D774A" w:rsidRPr="008D7E58">
        <w:rPr>
          <w:rStyle w:val="s1"/>
          <w:rFonts w:ascii="Times New Roman" w:hAnsi="Times New Roman"/>
          <w:noProof/>
          <w:sz w:val="24"/>
          <w:szCs w:val="24"/>
          <w:lang w:val="id-ID"/>
        </w:rPr>
        <w:t xml:space="preserve"> lebih baik. penulis memutuskan untuk mencari lowongan kerja praktik di berbagai macam </w:t>
      </w:r>
      <w:r w:rsidR="002D774A" w:rsidRPr="008D7E58">
        <w:rPr>
          <w:rStyle w:val="s1"/>
          <w:rFonts w:ascii="Times New Roman" w:hAnsi="Times New Roman"/>
          <w:i/>
          <w:iCs/>
          <w:noProof/>
          <w:sz w:val="24"/>
          <w:szCs w:val="24"/>
          <w:lang w:val="id-ID"/>
        </w:rPr>
        <w:t xml:space="preserve">startup </w:t>
      </w:r>
      <w:r w:rsidR="002D774A" w:rsidRPr="008D7E58">
        <w:rPr>
          <w:rStyle w:val="s1"/>
          <w:rFonts w:ascii="Times New Roman" w:hAnsi="Times New Roman"/>
          <w:noProof/>
          <w:sz w:val="24"/>
          <w:szCs w:val="24"/>
          <w:lang w:val="id-ID"/>
        </w:rPr>
        <w:t xml:space="preserve">di Indonesia. Pada saat itu, penulis memutuskan untuk tidak memilih posisi </w:t>
      </w:r>
      <w:r w:rsidR="002D774A" w:rsidRPr="008D7E58">
        <w:rPr>
          <w:rStyle w:val="s1"/>
          <w:rFonts w:ascii="Times New Roman" w:hAnsi="Times New Roman"/>
          <w:i/>
          <w:iCs/>
          <w:noProof/>
          <w:sz w:val="24"/>
          <w:szCs w:val="24"/>
          <w:lang w:val="id-ID"/>
        </w:rPr>
        <w:t xml:space="preserve">software engineer </w:t>
      </w:r>
      <w:r w:rsidR="002D774A" w:rsidRPr="008D7E58">
        <w:rPr>
          <w:rStyle w:val="s1"/>
          <w:rFonts w:ascii="Times New Roman" w:hAnsi="Times New Roman"/>
          <w:noProof/>
          <w:sz w:val="24"/>
          <w:szCs w:val="24"/>
          <w:lang w:val="id-ID"/>
        </w:rPr>
        <w:t xml:space="preserve">dikarenakan kemampuan penulis yang dirasa kurang dalam bidang </w:t>
      </w:r>
      <w:r w:rsidR="002D774A" w:rsidRPr="008D7E58">
        <w:rPr>
          <w:rStyle w:val="s1"/>
          <w:rFonts w:ascii="Times New Roman" w:hAnsi="Times New Roman"/>
          <w:i/>
          <w:iCs/>
          <w:noProof/>
          <w:sz w:val="24"/>
          <w:szCs w:val="24"/>
          <w:lang w:val="id-ID"/>
        </w:rPr>
        <w:t>programming.</w:t>
      </w:r>
      <w:r w:rsidR="002D774A" w:rsidRPr="008D7E58">
        <w:rPr>
          <w:rStyle w:val="s1"/>
          <w:rFonts w:ascii="Times New Roman" w:hAnsi="Times New Roman"/>
          <w:noProof/>
          <w:sz w:val="24"/>
          <w:szCs w:val="24"/>
          <w:lang w:val="id-ID"/>
        </w:rPr>
        <w:t xml:space="preserve"> Maka dari itu, penulis kembali berkonsultasi dan mencari informasi meng</w:t>
      </w:r>
      <w:ins w:id="13" w:author="Puti Fitri Larasati" w:date="2016-11-29T20:35:00Z">
        <w:r w:rsidR="00A4044F" w:rsidRPr="008D7E58">
          <w:rPr>
            <w:rStyle w:val="s1"/>
            <w:rFonts w:ascii="Times New Roman" w:hAnsi="Times New Roman"/>
            <w:noProof/>
            <w:sz w:val="24"/>
            <w:szCs w:val="24"/>
            <w:lang w:val="id-ID"/>
          </w:rPr>
          <w:t>e</w:t>
        </w:r>
      </w:ins>
      <w:r w:rsidR="002D774A" w:rsidRPr="008D7E58">
        <w:rPr>
          <w:rStyle w:val="s1"/>
          <w:rFonts w:ascii="Times New Roman" w:hAnsi="Times New Roman"/>
          <w:noProof/>
          <w:sz w:val="24"/>
          <w:szCs w:val="24"/>
          <w:lang w:val="id-ID"/>
        </w:rPr>
        <w:t xml:space="preserve">nai alternatif posisi pekerjaan yang tidak melibatkan </w:t>
      </w:r>
      <w:r w:rsidR="002D774A" w:rsidRPr="008D7E58">
        <w:rPr>
          <w:rStyle w:val="s1"/>
          <w:rFonts w:ascii="Times New Roman" w:hAnsi="Times New Roman"/>
          <w:i/>
          <w:iCs/>
          <w:noProof/>
          <w:sz w:val="24"/>
          <w:szCs w:val="24"/>
          <w:lang w:val="id-ID"/>
        </w:rPr>
        <w:t>programming</w:t>
      </w:r>
      <w:r w:rsidR="002D774A" w:rsidRPr="008D7E58">
        <w:rPr>
          <w:rStyle w:val="s1"/>
          <w:rFonts w:ascii="Times New Roman" w:hAnsi="Times New Roman"/>
          <w:noProof/>
          <w:sz w:val="24"/>
          <w:szCs w:val="24"/>
          <w:lang w:val="id-ID"/>
        </w:rPr>
        <w:t xml:space="preserve">. Setelah melakukan konsultasi dan pencarian informasi, penulis menemukan berbagai macam alternatif posisi seperti SEO, </w:t>
      </w:r>
      <w:r w:rsidR="002D774A" w:rsidRPr="008D7E58">
        <w:rPr>
          <w:rStyle w:val="s1"/>
          <w:rFonts w:ascii="Times New Roman" w:hAnsi="Times New Roman"/>
          <w:i/>
          <w:iCs/>
          <w:noProof/>
          <w:sz w:val="24"/>
          <w:szCs w:val="24"/>
          <w:lang w:val="id-ID"/>
        </w:rPr>
        <w:t>digital marketing</w:t>
      </w:r>
      <w:ins w:id="14" w:author="Puti Fitri Larasati" w:date="2016-11-29T20:35:00Z">
        <w:r w:rsidR="00A4044F" w:rsidRPr="008D7E58">
          <w:rPr>
            <w:rStyle w:val="s1"/>
            <w:rFonts w:ascii="Times New Roman" w:hAnsi="Times New Roman"/>
            <w:iCs/>
            <w:noProof/>
            <w:sz w:val="24"/>
            <w:szCs w:val="24"/>
            <w:lang w:val="id-ID"/>
          </w:rPr>
          <w:t>,</w:t>
        </w:r>
      </w:ins>
      <w:commentRangeStart w:id="15"/>
      <w:commentRangeStart w:id="16"/>
      <w:r w:rsidR="002D774A" w:rsidRPr="008D7E58">
        <w:rPr>
          <w:rStyle w:val="s1"/>
          <w:rFonts w:ascii="Times New Roman" w:hAnsi="Times New Roman"/>
          <w:i/>
          <w:iCs/>
          <w:noProof/>
          <w:sz w:val="24"/>
          <w:szCs w:val="24"/>
          <w:lang w:val="id-ID"/>
        </w:rPr>
        <w:t xml:space="preserve"> </w:t>
      </w:r>
      <w:commentRangeEnd w:id="15"/>
      <w:r w:rsidRPr="008D7E58">
        <w:rPr>
          <w:rStyle w:val="CommentReference"/>
          <w:rFonts w:ascii="Times New Roman" w:eastAsiaTheme="minorHAnsi" w:hAnsi="Times New Roman" w:cstheme="minorBidi"/>
          <w:noProof/>
          <w:lang w:val="id-ID"/>
        </w:rPr>
        <w:commentReference w:id="15"/>
      </w:r>
      <w:commentRangeEnd w:id="16"/>
      <w:r w:rsidR="0099104F" w:rsidRPr="008D7E58">
        <w:rPr>
          <w:rStyle w:val="CommentReference"/>
          <w:rFonts w:ascii="Times New Roman" w:eastAsiaTheme="minorHAnsi" w:hAnsi="Times New Roman" w:cstheme="minorBidi"/>
          <w:noProof/>
          <w:lang w:val="id-ID"/>
        </w:rPr>
        <w:commentReference w:id="16"/>
      </w:r>
      <w:r w:rsidR="002D774A" w:rsidRPr="008D7E58">
        <w:rPr>
          <w:rStyle w:val="s1"/>
          <w:rFonts w:ascii="Times New Roman" w:hAnsi="Times New Roman"/>
          <w:noProof/>
          <w:sz w:val="24"/>
          <w:szCs w:val="24"/>
          <w:lang w:val="id-ID"/>
        </w:rPr>
        <w:t xml:space="preserve">dan </w:t>
      </w:r>
      <w:r w:rsidR="002D774A" w:rsidRPr="008D7E58">
        <w:rPr>
          <w:rStyle w:val="s1"/>
          <w:rFonts w:ascii="Times New Roman" w:hAnsi="Times New Roman"/>
          <w:i/>
          <w:iCs/>
          <w:noProof/>
          <w:sz w:val="24"/>
          <w:szCs w:val="24"/>
          <w:lang w:val="id-ID"/>
        </w:rPr>
        <w:t>user experience designer</w:t>
      </w:r>
      <w:r w:rsidR="002D774A" w:rsidRPr="008D7E58">
        <w:rPr>
          <w:rStyle w:val="s1"/>
          <w:rFonts w:ascii="Times New Roman" w:hAnsi="Times New Roman"/>
          <w:noProof/>
          <w:sz w:val="24"/>
          <w:szCs w:val="24"/>
          <w:lang w:val="id-ID"/>
        </w:rPr>
        <w:t xml:space="preserve">. Ketertarikan penulis terhadap pengembangan </w:t>
      </w:r>
      <w:r w:rsidR="002D774A" w:rsidRPr="008D7E58">
        <w:rPr>
          <w:rStyle w:val="s1"/>
          <w:rFonts w:ascii="Times New Roman" w:hAnsi="Times New Roman"/>
          <w:i/>
          <w:iCs/>
          <w:noProof/>
          <w:sz w:val="24"/>
          <w:szCs w:val="24"/>
          <w:lang w:val="id-ID"/>
        </w:rPr>
        <w:t>web</w:t>
      </w:r>
      <w:r w:rsidR="002D774A" w:rsidRPr="008D7E58">
        <w:rPr>
          <w:rStyle w:val="s1"/>
          <w:rFonts w:ascii="Times New Roman" w:hAnsi="Times New Roman"/>
          <w:noProof/>
          <w:sz w:val="24"/>
          <w:szCs w:val="24"/>
          <w:lang w:val="id-ID"/>
        </w:rPr>
        <w:t xml:space="preserve"> mendorong penulis untuk tetap mempertimbangkan posisi </w:t>
      </w:r>
      <w:r w:rsidR="002D774A" w:rsidRPr="008D7E58">
        <w:rPr>
          <w:rStyle w:val="s1"/>
          <w:rFonts w:ascii="Times New Roman" w:hAnsi="Times New Roman"/>
          <w:i/>
          <w:iCs/>
          <w:noProof/>
          <w:sz w:val="24"/>
          <w:szCs w:val="24"/>
          <w:lang w:val="id-ID"/>
        </w:rPr>
        <w:t>front-end developer</w:t>
      </w:r>
      <w:r w:rsidR="002D774A" w:rsidRPr="008D7E58">
        <w:rPr>
          <w:rStyle w:val="s1"/>
          <w:rFonts w:ascii="Times New Roman" w:hAnsi="Times New Roman"/>
          <w:noProof/>
          <w:sz w:val="24"/>
          <w:szCs w:val="24"/>
          <w:lang w:val="id-ID"/>
        </w:rPr>
        <w:t xml:space="preserve"> dan alternatif posisi </w:t>
      </w:r>
      <w:r w:rsidR="00BA2ADB" w:rsidRPr="008D7E58">
        <w:rPr>
          <w:rStyle w:val="s1"/>
          <w:rFonts w:ascii="Times New Roman" w:hAnsi="Times New Roman"/>
          <w:noProof/>
          <w:sz w:val="24"/>
          <w:szCs w:val="24"/>
          <w:lang w:val="id-ID"/>
        </w:rPr>
        <w:t xml:space="preserve">lain </w:t>
      </w:r>
      <w:r w:rsidR="002D774A" w:rsidRPr="008D7E58">
        <w:rPr>
          <w:rStyle w:val="s1"/>
          <w:rFonts w:ascii="Times New Roman" w:hAnsi="Times New Roman"/>
          <w:noProof/>
          <w:sz w:val="24"/>
          <w:szCs w:val="24"/>
          <w:lang w:val="id-ID"/>
        </w:rPr>
        <w:t>yang penulis temukan.</w:t>
      </w:r>
    </w:p>
    <w:p w14:paraId="75E38C55" w14:textId="77777777" w:rsidR="002D774A" w:rsidRPr="008D7E58" w:rsidRDefault="002D774A" w:rsidP="00BF4134">
      <w:pPr>
        <w:pStyle w:val="p1"/>
        <w:spacing w:line="276" w:lineRule="auto"/>
        <w:rPr>
          <w:rFonts w:ascii="Times New Roman" w:hAnsi="Times New Roman"/>
          <w:noProof/>
          <w:sz w:val="24"/>
          <w:szCs w:val="24"/>
          <w:lang w:val="id-ID"/>
        </w:rPr>
      </w:pPr>
    </w:p>
    <w:p w14:paraId="358B9C01" w14:textId="49F85484" w:rsidR="002D774A" w:rsidRPr="008D7E58" w:rsidRDefault="002D774A" w:rsidP="00BF4134">
      <w:pPr>
        <w:pStyle w:val="p1"/>
        <w:spacing w:line="276" w:lineRule="auto"/>
        <w:rPr>
          <w:rFonts w:ascii="Times New Roman" w:hAnsi="Times New Roman"/>
          <w:noProof/>
          <w:sz w:val="24"/>
          <w:szCs w:val="24"/>
          <w:lang w:val="id-ID"/>
        </w:rPr>
      </w:pPr>
      <w:r w:rsidRPr="008D7E58">
        <w:rPr>
          <w:rStyle w:val="s1"/>
          <w:rFonts w:ascii="Times New Roman" w:hAnsi="Times New Roman"/>
          <w:noProof/>
          <w:sz w:val="24"/>
          <w:szCs w:val="24"/>
          <w:lang w:val="id-ID"/>
        </w:rPr>
        <w:t xml:space="preserve">Setelah selesai mempersiapkan berkas dan berkonsultasi, penulis kemudian mulai melakukan pencarian tempat kerja praktik. Pencarian ini penulis lakukan dengan mengunjungi beberapa situs </w:t>
      </w:r>
      <w:r w:rsidRPr="008D7E58">
        <w:rPr>
          <w:rStyle w:val="s1"/>
          <w:rFonts w:ascii="Times New Roman" w:hAnsi="Times New Roman"/>
          <w:i/>
          <w:iCs/>
          <w:noProof/>
          <w:sz w:val="24"/>
          <w:szCs w:val="24"/>
          <w:lang w:val="id-ID"/>
        </w:rPr>
        <w:t xml:space="preserve">startup </w:t>
      </w:r>
      <w:r w:rsidRPr="008D7E58">
        <w:rPr>
          <w:rStyle w:val="s1"/>
          <w:rFonts w:ascii="Times New Roman" w:hAnsi="Times New Roman"/>
          <w:noProof/>
          <w:sz w:val="24"/>
          <w:szCs w:val="24"/>
          <w:lang w:val="id-ID"/>
        </w:rPr>
        <w:t>yang ada di Indonesia. Melalui informasi yang diberikan situs-situs tersebut</w:t>
      </w:r>
      <w:r w:rsidR="00A4044F" w:rsidRPr="008D7E58">
        <w:rPr>
          <w:rStyle w:val="s1"/>
          <w:rFonts w:ascii="Times New Roman" w:hAnsi="Times New Roman"/>
          <w:noProof/>
          <w:sz w:val="24"/>
          <w:szCs w:val="24"/>
          <w:lang w:val="id-ID"/>
        </w:rPr>
        <w:t>,</w:t>
      </w:r>
      <w:commentRangeStart w:id="17"/>
      <w:commentRangeStart w:id="18"/>
      <w:r w:rsidRPr="008D7E58">
        <w:rPr>
          <w:rStyle w:val="s1"/>
          <w:rFonts w:ascii="Times New Roman" w:hAnsi="Times New Roman"/>
          <w:noProof/>
          <w:sz w:val="24"/>
          <w:szCs w:val="24"/>
          <w:lang w:val="id-ID"/>
        </w:rPr>
        <w:t xml:space="preserve"> </w:t>
      </w:r>
      <w:commentRangeEnd w:id="17"/>
      <w:r w:rsidR="003D71D5" w:rsidRPr="008D7E58">
        <w:rPr>
          <w:rStyle w:val="CommentReference"/>
          <w:rFonts w:ascii="Times New Roman" w:eastAsiaTheme="minorHAnsi" w:hAnsi="Times New Roman" w:cstheme="minorBidi"/>
          <w:noProof/>
          <w:lang w:val="id-ID"/>
        </w:rPr>
        <w:commentReference w:id="17"/>
      </w:r>
      <w:commentRangeEnd w:id="18"/>
      <w:r w:rsidR="0099104F" w:rsidRPr="008D7E58">
        <w:rPr>
          <w:rStyle w:val="CommentReference"/>
          <w:rFonts w:ascii="Times New Roman" w:eastAsiaTheme="minorHAnsi" w:hAnsi="Times New Roman" w:cstheme="minorBidi"/>
          <w:noProof/>
          <w:lang w:val="id-ID"/>
        </w:rPr>
        <w:commentReference w:id="18"/>
      </w:r>
      <w:r w:rsidRPr="008D7E58">
        <w:rPr>
          <w:rStyle w:val="s1"/>
          <w:rFonts w:ascii="Times New Roman" w:hAnsi="Times New Roman"/>
          <w:noProof/>
          <w:sz w:val="24"/>
          <w:szCs w:val="24"/>
          <w:lang w:val="id-ID"/>
        </w:rPr>
        <w:t xml:space="preserve">penulis mulai melamar kerja praktik pada </w:t>
      </w:r>
      <w:r w:rsidRPr="008D7E58">
        <w:rPr>
          <w:rStyle w:val="s1"/>
          <w:rFonts w:ascii="Times New Roman" w:hAnsi="Times New Roman"/>
          <w:i/>
          <w:iCs/>
          <w:noProof/>
          <w:sz w:val="24"/>
          <w:szCs w:val="24"/>
          <w:lang w:val="id-ID"/>
        </w:rPr>
        <w:t xml:space="preserve">startup </w:t>
      </w:r>
      <w:r w:rsidRPr="008D7E58">
        <w:rPr>
          <w:rStyle w:val="s1"/>
          <w:rFonts w:ascii="Times New Roman" w:hAnsi="Times New Roman"/>
          <w:noProof/>
          <w:sz w:val="24"/>
          <w:szCs w:val="24"/>
          <w:lang w:val="id-ID"/>
        </w:rPr>
        <w:t xml:space="preserve">yang memiliki lowongan dengan posisi yang penulis inginkan. Tidak hanya melalui situs perusahaan, penulis juga mengikuti </w:t>
      </w:r>
      <w:r w:rsidRPr="008D7E58">
        <w:rPr>
          <w:rStyle w:val="s1"/>
          <w:rFonts w:ascii="Times New Roman" w:hAnsi="Times New Roman"/>
          <w:i/>
          <w:iCs/>
          <w:noProof/>
          <w:sz w:val="24"/>
          <w:szCs w:val="24"/>
          <w:lang w:val="id-ID"/>
        </w:rPr>
        <w:t xml:space="preserve">job fair </w:t>
      </w:r>
      <w:r w:rsidRPr="008D7E58">
        <w:rPr>
          <w:rStyle w:val="s1"/>
          <w:rFonts w:ascii="Times New Roman" w:hAnsi="Times New Roman"/>
          <w:noProof/>
          <w:sz w:val="24"/>
          <w:szCs w:val="24"/>
          <w:lang w:val="id-ID"/>
        </w:rPr>
        <w:t xml:space="preserve">yang diadakan oleh CDC UI. Pada </w:t>
      </w:r>
      <w:r w:rsidRPr="008D7E58">
        <w:rPr>
          <w:rStyle w:val="s1"/>
          <w:rFonts w:ascii="Times New Roman" w:hAnsi="Times New Roman"/>
          <w:i/>
          <w:iCs/>
          <w:noProof/>
          <w:sz w:val="24"/>
          <w:szCs w:val="24"/>
          <w:lang w:val="id-ID"/>
        </w:rPr>
        <w:t xml:space="preserve">job fair </w:t>
      </w:r>
      <w:r w:rsidRPr="008D7E58">
        <w:rPr>
          <w:rStyle w:val="s1"/>
          <w:rFonts w:ascii="Times New Roman" w:hAnsi="Times New Roman"/>
          <w:noProof/>
          <w:sz w:val="24"/>
          <w:szCs w:val="24"/>
          <w:lang w:val="id-ID"/>
        </w:rPr>
        <w:t>tersebut</w:t>
      </w:r>
      <w:r w:rsidR="00A4044F" w:rsidRPr="008D7E58">
        <w:rPr>
          <w:rStyle w:val="s1"/>
          <w:rFonts w:ascii="Times New Roman" w:hAnsi="Times New Roman"/>
          <w:noProof/>
          <w:sz w:val="24"/>
          <w:szCs w:val="24"/>
          <w:lang w:val="id-ID"/>
        </w:rPr>
        <w:t>,</w:t>
      </w:r>
      <w:commentRangeStart w:id="19"/>
      <w:commentRangeStart w:id="20"/>
      <w:r w:rsidRPr="008D7E58">
        <w:rPr>
          <w:rStyle w:val="s1"/>
          <w:rFonts w:ascii="Times New Roman" w:hAnsi="Times New Roman"/>
          <w:noProof/>
          <w:sz w:val="24"/>
          <w:szCs w:val="24"/>
          <w:lang w:val="id-ID"/>
        </w:rPr>
        <w:t xml:space="preserve"> </w:t>
      </w:r>
      <w:commentRangeEnd w:id="19"/>
      <w:r w:rsidR="003D71D5" w:rsidRPr="008D7E58">
        <w:rPr>
          <w:rStyle w:val="CommentReference"/>
          <w:rFonts w:ascii="Times New Roman" w:eastAsiaTheme="minorHAnsi" w:hAnsi="Times New Roman" w:cstheme="minorBidi"/>
          <w:noProof/>
          <w:lang w:val="id-ID"/>
        </w:rPr>
        <w:commentReference w:id="19"/>
      </w:r>
      <w:commentRangeEnd w:id="20"/>
      <w:r w:rsidR="0099104F" w:rsidRPr="008D7E58">
        <w:rPr>
          <w:rStyle w:val="CommentReference"/>
          <w:rFonts w:ascii="Times New Roman" w:eastAsiaTheme="minorHAnsi" w:hAnsi="Times New Roman" w:cstheme="minorBidi"/>
          <w:noProof/>
          <w:lang w:val="id-ID"/>
        </w:rPr>
        <w:commentReference w:id="20"/>
      </w:r>
      <w:r w:rsidRPr="008D7E58">
        <w:rPr>
          <w:rStyle w:val="s1"/>
          <w:rFonts w:ascii="Times New Roman" w:hAnsi="Times New Roman"/>
          <w:noProof/>
          <w:sz w:val="24"/>
          <w:szCs w:val="24"/>
          <w:lang w:val="id-ID"/>
        </w:rPr>
        <w:t>penulis menyerahkan resume kepada beberapa perusahaan teknologi</w:t>
      </w:r>
      <w:r w:rsidR="00FB6152" w:rsidRPr="008D7E58">
        <w:rPr>
          <w:rStyle w:val="s1"/>
          <w:rFonts w:ascii="Times New Roman" w:hAnsi="Times New Roman"/>
          <w:noProof/>
          <w:sz w:val="24"/>
          <w:szCs w:val="24"/>
          <w:lang w:val="id-ID"/>
        </w:rPr>
        <w:t xml:space="preserve"> </w:t>
      </w:r>
      <w:r w:rsidRPr="008D7E58">
        <w:rPr>
          <w:rStyle w:val="s1"/>
          <w:rFonts w:ascii="Times New Roman" w:hAnsi="Times New Roman"/>
          <w:noProof/>
          <w:sz w:val="24"/>
          <w:szCs w:val="24"/>
          <w:lang w:val="id-ID"/>
        </w:rPr>
        <w:t xml:space="preserve">yang ada. Berkat </w:t>
      </w:r>
      <w:r w:rsidRPr="008D7E58">
        <w:rPr>
          <w:rStyle w:val="s1"/>
          <w:rFonts w:ascii="Times New Roman" w:hAnsi="Times New Roman"/>
          <w:i/>
          <w:iCs/>
          <w:noProof/>
          <w:sz w:val="24"/>
          <w:szCs w:val="24"/>
          <w:lang w:val="id-ID"/>
        </w:rPr>
        <w:t xml:space="preserve">job fair </w:t>
      </w:r>
      <w:r w:rsidRPr="008D7E58">
        <w:rPr>
          <w:rStyle w:val="s1"/>
          <w:rFonts w:ascii="Times New Roman" w:hAnsi="Times New Roman"/>
          <w:noProof/>
          <w:sz w:val="24"/>
          <w:szCs w:val="24"/>
          <w:lang w:val="id-ID"/>
        </w:rPr>
        <w:t xml:space="preserve">tersebut penulis mendapatkan dua panggilan wawancara. </w:t>
      </w:r>
      <w:r w:rsidRPr="008D7E58">
        <w:rPr>
          <w:rStyle w:val="s1"/>
          <w:rFonts w:ascii="Times New Roman" w:hAnsi="Times New Roman"/>
          <w:noProof/>
          <w:sz w:val="24"/>
          <w:szCs w:val="24"/>
          <w:lang w:val="id-ID"/>
        </w:rPr>
        <w:lastRenderedPageBreak/>
        <w:t>Namun, karena beberapa alasan penulis memutuskan untuk tidak melanjutkan proses perekrutan.</w:t>
      </w:r>
    </w:p>
    <w:p w14:paraId="47ECA768" w14:textId="77777777" w:rsidR="002D774A" w:rsidRPr="008D7E58" w:rsidRDefault="002D774A" w:rsidP="00BF4134">
      <w:pPr>
        <w:pStyle w:val="p1"/>
        <w:spacing w:line="276" w:lineRule="auto"/>
        <w:rPr>
          <w:rFonts w:ascii="Times New Roman" w:hAnsi="Times New Roman"/>
          <w:noProof/>
          <w:sz w:val="24"/>
          <w:szCs w:val="24"/>
          <w:lang w:val="id-ID"/>
        </w:rPr>
      </w:pPr>
    </w:p>
    <w:p w14:paraId="5CDF20D6" w14:textId="28D5B27B" w:rsidR="002D774A" w:rsidRPr="008D7E58" w:rsidRDefault="002D774A" w:rsidP="00BF4134">
      <w:pPr>
        <w:pStyle w:val="p1"/>
        <w:spacing w:line="276" w:lineRule="auto"/>
        <w:rPr>
          <w:rFonts w:ascii="Times New Roman" w:hAnsi="Times New Roman"/>
          <w:noProof/>
          <w:sz w:val="24"/>
          <w:szCs w:val="24"/>
          <w:lang w:val="id-ID"/>
        </w:rPr>
      </w:pPr>
      <w:r w:rsidRPr="008D7E58">
        <w:rPr>
          <w:rStyle w:val="s1"/>
          <w:rFonts w:ascii="Times New Roman" w:hAnsi="Times New Roman"/>
          <w:noProof/>
          <w:sz w:val="24"/>
          <w:szCs w:val="24"/>
          <w:lang w:val="id-ID"/>
        </w:rPr>
        <w:t xml:space="preserve">Karena tidak mendapatkan respon dari lamaran kerja praktik yang penulis lakukan melalui situs </w:t>
      </w:r>
      <w:r w:rsidR="00BA2ADB" w:rsidRPr="008D7E58">
        <w:rPr>
          <w:rStyle w:val="s1"/>
          <w:rFonts w:ascii="Times New Roman" w:hAnsi="Times New Roman"/>
          <w:noProof/>
          <w:sz w:val="24"/>
          <w:szCs w:val="24"/>
          <w:lang w:val="id-ID"/>
        </w:rPr>
        <w:t>Bukalapak</w:t>
      </w:r>
      <w:r w:rsidRPr="008D7E58">
        <w:rPr>
          <w:rStyle w:val="s1"/>
          <w:rFonts w:ascii="Times New Roman" w:hAnsi="Times New Roman"/>
          <w:noProof/>
          <w:sz w:val="24"/>
          <w:szCs w:val="24"/>
          <w:lang w:val="id-ID"/>
        </w:rPr>
        <w:t xml:space="preserve">, penulis memutuskan untuk mengirim ulang lamaran melalui surel kepada HRD perusahaan. Tidak lama setelah penulis mengirimkan lamaran, penulis mendapatkan respon mengenai tugas yang harus dilakukan sebagai salah satu proses perekrutan. dengan posisi </w:t>
      </w:r>
      <w:r w:rsidRPr="008D7E58">
        <w:rPr>
          <w:rStyle w:val="s1"/>
          <w:rFonts w:ascii="Times New Roman" w:hAnsi="Times New Roman"/>
          <w:i/>
          <w:iCs/>
          <w:noProof/>
          <w:sz w:val="24"/>
          <w:szCs w:val="24"/>
          <w:lang w:val="id-ID"/>
        </w:rPr>
        <w:t>front-end developer</w:t>
      </w:r>
      <w:r w:rsidRPr="008D7E58">
        <w:rPr>
          <w:rStyle w:val="s1"/>
          <w:rFonts w:ascii="Times New Roman" w:hAnsi="Times New Roman"/>
          <w:noProof/>
          <w:sz w:val="24"/>
          <w:szCs w:val="24"/>
          <w:lang w:val="id-ID"/>
        </w:rPr>
        <w:t>. Penulis kemudian mengerjakan tugas yang diberikan dan mengirimkan balasan surel kepada HRD mengenai jawaban dari tugas tersebut. Setelah HRD me-</w:t>
      </w:r>
      <w:r w:rsidRPr="008D7E58">
        <w:rPr>
          <w:rStyle w:val="s1"/>
          <w:rFonts w:ascii="Times New Roman" w:hAnsi="Times New Roman"/>
          <w:i/>
          <w:iCs/>
          <w:noProof/>
          <w:sz w:val="24"/>
          <w:szCs w:val="24"/>
          <w:lang w:val="id-ID"/>
        </w:rPr>
        <w:t xml:space="preserve">review </w:t>
      </w:r>
      <w:r w:rsidRPr="008D7E58">
        <w:rPr>
          <w:rStyle w:val="s1"/>
          <w:rFonts w:ascii="Times New Roman" w:hAnsi="Times New Roman"/>
          <w:noProof/>
          <w:sz w:val="24"/>
          <w:szCs w:val="24"/>
          <w:lang w:val="id-ID"/>
        </w:rPr>
        <w:t>hasil tugas yang penulis kerjakan, penulis mendapatkan panggilan wawancara. Beberapa hari setelah wawancara selesai, penulis mendapatkan kabar bahwa penulis belum dapat diterima oleh perusahaan tersebut.</w:t>
      </w:r>
      <w:r w:rsidRPr="008D7E58">
        <w:rPr>
          <w:rStyle w:val="apple-converted-space"/>
          <w:rFonts w:ascii="Times New Roman" w:hAnsi="Times New Roman"/>
          <w:noProof/>
          <w:sz w:val="24"/>
          <w:szCs w:val="24"/>
          <w:lang w:val="id-ID"/>
        </w:rPr>
        <w:t> </w:t>
      </w:r>
    </w:p>
    <w:p w14:paraId="76FBACB2" w14:textId="77777777" w:rsidR="002D774A" w:rsidRPr="008D7E58" w:rsidRDefault="002D774A" w:rsidP="00BF4134">
      <w:pPr>
        <w:pStyle w:val="p1"/>
        <w:spacing w:line="276" w:lineRule="auto"/>
        <w:rPr>
          <w:rFonts w:ascii="Times New Roman" w:hAnsi="Times New Roman"/>
          <w:noProof/>
          <w:sz w:val="24"/>
          <w:szCs w:val="24"/>
          <w:lang w:val="id-ID"/>
        </w:rPr>
      </w:pPr>
    </w:p>
    <w:p w14:paraId="301D2BA4" w14:textId="29D7232A" w:rsidR="002D774A" w:rsidRPr="008D7E58" w:rsidRDefault="002D774A" w:rsidP="00BF4134">
      <w:pPr>
        <w:pStyle w:val="p1"/>
        <w:spacing w:line="276" w:lineRule="auto"/>
        <w:rPr>
          <w:rStyle w:val="s1"/>
          <w:rFonts w:ascii="Times New Roman" w:hAnsi="Times New Roman"/>
          <w:noProof/>
          <w:sz w:val="24"/>
          <w:szCs w:val="24"/>
          <w:lang w:val="id-ID"/>
        </w:rPr>
      </w:pPr>
      <w:r w:rsidRPr="008D7E58">
        <w:rPr>
          <w:rStyle w:val="s1"/>
          <w:rFonts w:ascii="Times New Roman" w:hAnsi="Times New Roman"/>
          <w:noProof/>
          <w:sz w:val="24"/>
          <w:szCs w:val="24"/>
          <w:lang w:val="id-ID"/>
        </w:rPr>
        <w:t xml:space="preserve">Salah satu teman penulis mengabarkan penulis mengenai lowongan UX </w:t>
      </w:r>
      <w:r w:rsidRPr="008D7E58">
        <w:rPr>
          <w:rStyle w:val="s1"/>
          <w:rFonts w:ascii="Times New Roman" w:hAnsi="Times New Roman"/>
          <w:i/>
          <w:iCs/>
          <w:noProof/>
          <w:sz w:val="24"/>
          <w:szCs w:val="24"/>
          <w:lang w:val="id-ID"/>
        </w:rPr>
        <w:t xml:space="preserve">designer </w:t>
      </w:r>
      <w:r w:rsidRPr="008D7E58">
        <w:rPr>
          <w:rStyle w:val="s1"/>
          <w:rFonts w:ascii="Times New Roman" w:hAnsi="Times New Roman"/>
          <w:noProof/>
          <w:sz w:val="24"/>
          <w:szCs w:val="24"/>
          <w:lang w:val="id-ID"/>
        </w:rPr>
        <w:t xml:space="preserve">yang ada di salah satu perusahaan </w:t>
      </w:r>
      <w:r w:rsidRPr="008D7E58">
        <w:rPr>
          <w:rStyle w:val="s1"/>
          <w:rFonts w:ascii="Times New Roman" w:hAnsi="Times New Roman"/>
          <w:i/>
          <w:iCs/>
          <w:noProof/>
          <w:sz w:val="24"/>
          <w:szCs w:val="24"/>
          <w:lang w:val="id-ID"/>
        </w:rPr>
        <w:t>E-commerce</w:t>
      </w:r>
      <w:r w:rsidRPr="008D7E58">
        <w:rPr>
          <w:rStyle w:val="s1"/>
          <w:rFonts w:ascii="Times New Roman" w:hAnsi="Times New Roman"/>
          <w:noProof/>
          <w:sz w:val="24"/>
          <w:szCs w:val="24"/>
          <w:lang w:val="id-ID"/>
        </w:rPr>
        <w:t xml:space="preserve"> di Indonesia. Informasi</w:t>
      </w:r>
      <w:r w:rsidR="00FB6152" w:rsidRPr="008D7E58">
        <w:rPr>
          <w:rStyle w:val="s1"/>
          <w:rFonts w:ascii="Times New Roman" w:hAnsi="Times New Roman"/>
          <w:noProof/>
          <w:sz w:val="24"/>
          <w:szCs w:val="24"/>
          <w:lang w:val="id-ID"/>
        </w:rPr>
        <w:t xml:space="preserve"> tersebut didapatkan dari salah </w:t>
      </w:r>
      <w:r w:rsidR="003D71D5" w:rsidRPr="008D7E58">
        <w:rPr>
          <w:rStyle w:val="s1"/>
          <w:rFonts w:ascii="Times New Roman" w:hAnsi="Times New Roman"/>
          <w:noProof/>
          <w:sz w:val="24"/>
          <w:szCs w:val="24"/>
          <w:lang w:val="id-ID"/>
        </w:rPr>
        <w:t>seorang</w:t>
      </w:r>
      <w:r w:rsidR="00FB6152" w:rsidRPr="008D7E58">
        <w:rPr>
          <w:rStyle w:val="s1"/>
          <w:rFonts w:ascii="Times New Roman" w:hAnsi="Times New Roman"/>
          <w:noProof/>
          <w:sz w:val="24"/>
          <w:szCs w:val="24"/>
          <w:lang w:val="id-ID"/>
        </w:rPr>
        <w:t xml:space="preserve"> </w:t>
      </w:r>
      <w:r w:rsidRPr="008D7E58">
        <w:rPr>
          <w:rStyle w:val="s1"/>
          <w:rFonts w:ascii="Times New Roman" w:hAnsi="Times New Roman"/>
          <w:noProof/>
          <w:sz w:val="24"/>
          <w:szCs w:val="24"/>
          <w:lang w:val="id-ID"/>
        </w:rPr>
        <w:t xml:space="preserve">staf pengajar Fakultas Ilmu Komputer Universitas Indonesia. Seperti proses yang sudah penulis laksanakan sebelumnya, penulis mengirimkan resume dan juga portofolio kepada perusahaan tersebut dan melaksanakan wawancara. Sayangnya, penulis kembali mengalami penolakan dari perusahaan tersebut. </w:t>
      </w:r>
    </w:p>
    <w:p w14:paraId="6A1FF988" w14:textId="77777777" w:rsidR="00BF4134" w:rsidRPr="008D7E58" w:rsidRDefault="00BF4134" w:rsidP="00BF4134">
      <w:pPr>
        <w:pStyle w:val="p1"/>
        <w:spacing w:line="276" w:lineRule="auto"/>
        <w:rPr>
          <w:rFonts w:ascii="Times New Roman" w:hAnsi="Times New Roman"/>
          <w:noProof/>
          <w:sz w:val="24"/>
          <w:szCs w:val="24"/>
          <w:lang w:val="id-ID"/>
        </w:rPr>
      </w:pPr>
    </w:p>
    <w:p w14:paraId="67B4D722" w14:textId="6732BD9E" w:rsidR="002D774A" w:rsidRPr="008D7E58" w:rsidRDefault="002D774A" w:rsidP="00BF4134">
      <w:pPr>
        <w:pStyle w:val="p1"/>
        <w:spacing w:line="276" w:lineRule="auto"/>
        <w:rPr>
          <w:rFonts w:ascii="Times New Roman" w:hAnsi="Times New Roman"/>
          <w:noProof/>
          <w:sz w:val="24"/>
          <w:szCs w:val="24"/>
          <w:lang w:val="id-ID"/>
        </w:rPr>
      </w:pPr>
      <w:r w:rsidRPr="008D7E58">
        <w:rPr>
          <w:rStyle w:val="s1"/>
          <w:rFonts w:ascii="Times New Roman" w:hAnsi="Times New Roman"/>
          <w:noProof/>
          <w:sz w:val="24"/>
          <w:szCs w:val="24"/>
          <w:lang w:val="id-ID"/>
        </w:rPr>
        <w:t xml:space="preserve">Persiapan portofolio yang penulis lakukan meyakinkan penulis untuk lebih mendalami bidang UX dan memutuskan untuk mencari lowongan kerja praktik dengan fokus posisi UX </w:t>
      </w:r>
      <w:r w:rsidRPr="008D7E58">
        <w:rPr>
          <w:rStyle w:val="s1"/>
          <w:rFonts w:ascii="Times New Roman" w:hAnsi="Times New Roman"/>
          <w:i/>
          <w:iCs/>
          <w:noProof/>
          <w:sz w:val="24"/>
          <w:szCs w:val="24"/>
          <w:lang w:val="id-ID"/>
        </w:rPr>
        <w:t xml:space="preserve">designer </w:t>
      </w:r>
      <w:r w:rsidRPr="008D7E58">
        <w:rPr>
          <w:rStyle w:val="s1"/>
          <w:rFonts w:ascii="Times New Roman" w:hAnsi="Times New Roman"/>
          <w:noProof/>
          <w:sz w:val="24"/>
          <w:szCs w:val="24"/>
          <w:lang w:val="id-ID"/>
        </w:rPr>
        <w:t xml:space="preserve">atau UX </w:t>
      </w:r>
      <w:r w:rsidRPr="008D7E58">
        <w:rPr>
          <w:rStyle w:val="s1"/>
          <w:rFonts w:ascii="Times New Roman" w:hAnsi="Times New Roman"/>
          <w:i/>
          <w:iCs/>
          <w:noProof/>
          <w:sz w:val="24"/>
          <w:szCs w:val="24"/>
          <w:lang w:val="id-ID"/>
        </w:rPr>
        <w:t>researcher</w:t>
      </w:r>
      <w:r w:rsidRPr="008D7E58">
        <w:rPr>
          <w:rStyle w:val="s1"/>
          <w:rFonts w:ascii="Times New Roman" w:hAnsi="Times New Roman"/>
          <w:noProof/>
          <w:sz w:val="24"/>
          <w:szCs w:val="24"/>
          <w:lang w:val="id-ID"/>
        </w:rPr>
        <w:t>. Penulis kemudian mendapatkan informasi mengenai lowongan</w:t>
      </w:r>
      <w:r w:rsidR="00FB6152" w:rsidRPr="008D7E58">
        <w:rPr>
          <w:rStyle w:val="apple-converted-space"/>
          <w:rFonts w:ascii="Times New Roman" w:hAnsi="Times New Roman"/>
          <w:noProof/>
          <w:sz w:val="24"/>
          <w:szCs w:val="24"/>
          <w:lang w:val="id-ID"/>
        </w:rPr>
        <w:t xml:space="preserve"> </w:t>
      </w:r>
      <w:r w:rsidR="00470E24" w:rsidRPr="008D7E58">
        <w:rPr>
          <w:rStyle w:val="CommentReference"/>
          <w:rFonts w:ascii="Times New Roman" w:eastAsiaTheme="minorHAnsi" w:hAnsi="Times New Roman" w:cstheme="minorBidi"/>
          <w:noProof/>
          <w:lang w:val="id-ID"/>
        </w:rPr>
        <w:commentReference w:id="21"/>
      </w:r>
      <w:r w:rsidR="00FB6152" w:rsidRPr="008D7E58">
        <w:rPr>
          <w:rStyle w:val="CommentReference"/>
          <w:rFonts w:ascii="Times New Roman" w:eastAsiaTheme="minorHAnsi" w:hAnsi="Times New Roman" w:cstheme="minorBidi"/>
          <w:noProof/>
          <w:lang w:val="id-ID"/>
        </w:rPr>
        <w:commentReference w:id="22"/>
      </w:r>
      <w:r w:rsidRPr="008D7E58">
        <w:rPr>
          <w:rStyle w:val="s1"/>
          <w:rFonts w:ascii="Times New Roman" w:hAnsi="Times New Roman"/>
          <w:noProof/>
          <w:sz w:val="24"/>
          <w:szCs w:val="24"/>
          <w:lang w:val="id-ID"/>
        </w:rPr>
        <w:t xml:space="preserve">kerja praktik dengan posisi UX </w:t>
      </w:r>
      <w:r w:rsidRPr="008D7E58">
        <w:rPr>
          <w:rStyle w:val="s1"/>
          <w:rFonts w:ascii="Times New Roman" w:hAnsi="Times New Roman"/>
          <w:i/>
          <w:iCs/>
          <w:noProof/>
          <w:sz w:val="24"/>
          <w:szCs w:val="24"/>
          <w:lang w:val="id-ID"/>
        </w:rPr>
        <w:t xml:space="preserve">researcher </w:t>
      </w:r>
      <w:r w:rsidRPr="008D7E58">
        <w:rPr>
          <w:rStyle w:val="s1"/>
          <w:rFonts w:ascii="Times New Roman" w:hAnsi="Times New Roman"/>
          <w:noProof/>
          <w:sz w:val="24"/>
          <w:szCs w:val="24"/>
          <w:lang w:val="id-ID"/>
        </w:rPr>
        <w:t xml:space="preserve">yang ada di Bukalapak. Setelah mendengar kabar ini, penulis </w:t>
      </w:r>
      <w:r w:rsidR="00BA2ADB" w:rsidRPr="008D7E58">
        <w:rPr>
          <w:rStyle w:val="s1"/>
          <w:rFonts w:ascii="Times New Roman" w:hAnsi="Times New Roman"/>
          <w:noProof/>
          <w:sz w:val="24"/>
          <w:szCs w:val="24"/>
          <w:lang w:val="id-ID"/>
        </w:rPr>
        <w:t xml:space="preserve">kembali </w:t>
      </w:r>
      <w:r w:rsidRPr="008D7E58">
        <w:rPr>
          <w:rStyle w:val="s1"/>
          <w:rFonts w:ascii="Times New Roman" w:hAnsi="Times New Roman"/>
          <w:noProof/>
          <w:sz w:val="24"/>
          <w:szCs w:val="24"/>
          <w:lang w:val="id-ID"/>
        </w:rPr>
        <w:t xml:space="preserve">melamar kerja praktik </w:t>
      </w:r>
      <w:r w:rsidR="00BA2ADB" w:rsidRPr="008D7E58">
        <w:rPr>
          <w:rStyle w:val="s1"/>
          <w:rFonts w:ascii="Times New Roman" w:hAnsi="Times New Roman"/>
          <w:noProof/>
          <w:sz w:val="24"/>
          <w:szCs w:val="24"/>
          <w:lang w:val="id-ID"/>
        </w:rPr>
        <w:t xml:space="preserve">dengan posisi UX </w:t>
      </w:r>
      <w:r w:rsidR="00BA2ADB" w:rsidRPr="008D7E58">
        <w:rPr>
          <w:rStyle w:val="s1"/>
          <w:rFonts w:ascii="Times New Roman" w:hAnsi="Times New Roman"/>
          <w:i/>
          <w:noProof/>
          <w:sz w:val="24"/>
          <w:szCs w:val="24"/>
          <w:lang w:val="id-ID"/>
        </w:rPr>
        <w:t xml:space="preserve">researcher </w:t>
      </w:r>
      <w:r w:rsidRPr="008D7E58">
        <w:rPr>
          <w:rStyle w:val="s1"/>
          <w:rFonts w:ascii="Times New Roman" w:hAnsi="Times New Roman"/>
          <w:noProof/>
          <w:sz w:val="24"/>
          <w:szCs w:val="24"/>
          <w:lang w:val="id-ID"/>
        </w:rPr>
        <w:t xml:space="preserve">dengan mengirimkan lamaran melalui surel kepada HRD perusahaan. Lamaran tersebut </w:t>
      </w:r>
      <w:r w:rsidR="00BA2ADB" w:rsidRPr="008D7E58">
        <w:rPr>
          <w:rStyle w:val="s1"/>
          <w:rFonts w:ascii="Times New Roman" w:hAnsi="Times New Roman"/>
          <w:noProof/>
          <w:sz w:val="24"/>
          <w:szCs w:val="24"/>
          <w:lang w:val="id-ID"/>
        </w:rPr>
        <w:t>mendapatkan respon yang</w:t>
      </w:r>
      <w:r w:rsidRPr="008D7E58">
        <w:rPr>
          <w:rStyle w:val="s1"/>
          <w:rFonts w:ascii="Times New Roman" w:hAnsi="Times New Roman"/>
          <w:noProof/>
          <w:sz w:val="24"/>
          <w:szCs w:val="24"/>
          <w:lang w:val="id-ID"/>
        </w:rPr>
        <w:t xml:space="preserve"> baik dan penulis mendapatkan panggilan wawancara. Penulis mempersiapkan diri dengan mempelajari ulang materi </w:t>
      </w:r>
      <w:r w:rsidRPr="008D7E58">
        <w:rPr>
          <w:rStyle w:val="s1"/>
          <w:rFonts w:ascii="Times New Roman" w:hAnsi="Times New Roman"/>
          <w:i/>
          <w:iCs/>
          <w:noProof/>
          <w:sz w:val="24"/>
          <w:szCs w:val="24"/>
          <w:lang w:val="id-ID"/>
        </w:rPr>
        <w:t xml:space="preserve">user experience </w:t>
      </w:r>
      <w:r w:rsidRPr="008D7E58">
        <w:rPr>
          <w:rStyle w:val="s1"/>
          <w:rFonts w:ascii="Times New Roman" w:hAnsi="Times New Roman"/>
          <w:noProof/>
          <w:sz w:val="24"/>
          <w:szCs w:val="24"/>
          <w:lang w:val="id-ID"/>
        </w:rPr>
        <w:t xml:space="preserve">dan </w:t>
      </w:r>
      <w:r w:rsidR="0071247F" w:rsidRPr="008D7E58">
        <w:rPr>
          <w:rStyle w:val="s1"/>
          <w:rFonts w:ascii="Times New Roman" w:hAnsi="Times New Roman"/>
          <w:noProof/>
          <w:sz w:val="24"/>
          <w:szCs w:val="24"/>
          <w:lang w:val="id-ID"/>
        </w:rPr>
        <w:t>metode</w:t>
      </w:r>
      <w:r w:rsidRPr="008D7E58">
        <w:rPr>
          <w:rStyle w:val="s1"/>
          <w:rFonts w:ascii="Times New Roman" w:hAnsi="Times New Roman"/>
          <w:noProof/>
          <w:sz w:val="24"/>
          <w:szCs w:val="24"/>
          <w:lang w:val="id-ID"/>
        </w:rPr>
        <w:t xml:space="preserve"> yang digunakan selama riset. Setelah melaksanakan wawancara, penulis menunggu kabar mengenai lamaran penulis. Kabar tersebut datang empat hari setelah penulis melaksanakan wawancara. Pihak Bukalapak menerima lamaran penulis dan menawarkan posisi UX </w:t>
      </w:r>
      <w:r w:rsidRPr="008D7E58">
        <w:rPr>
          <w:rStyle w:val="s1"/>
          <w:rFonts w:ascii="Times New Roman" w:hAnsi="Times New Roman"/>
          <w:i/>
          <w:iCs/>
          <w:noProof/>
          <w:sz w:val="24"/>
          <w:szCs w:val="24"/>
          <w:lang w:val="id-ID"/>
        </w:rPr>
        <w:t xml:space="preserve">researcher intern </w:t>
      </w:r>
      <w:r w:rsidRPr="008D7E58">
        <w:rPr>
          <w:rStyle w:val="s1"/>
          <w:rFonts w:ascii="Times New Roman" w:hAnsi="Times New Roman"/>
          <w:noProof/>
          <w:sz w:val="24"/>
          <w:szCs w:val="24"/>
          <w:lang w:val="id-ID"/>
        </w:rPr>
        <w:t xml:space="preserve">kepada penulis. </w:t>
      </w:r>
      <w:r w:rsidR="00FB6152" w:rsidRPr="008D7E58">
        <w:rPr>
          <w:rStyle w:val="s1"/>
          <w:rFonts w:ascii="Times New Roman" w:hAnsi="Times New Roman"/>
          <w:noProof/>
          <w:sz w:val="24"/>
          <w:szCs w:val="24"/>
          <w:lang w:val="id-ID"/>
        </w:rPr>
        <w:t>P</w:t>
      </w:r>
      <w:r w:rsidRPr="008D7E58">
        <w:rPr>
          <w:rStyle w:val="s1"/>
          <w:rFonts w:ascii="Times New Roman" w:hAnsi="Times New Roman"/>
          <w:noProof/>
          <w:sz w:val="24"/>
          <w:szCs w:val="24"/>
          <w:lang w:val="id-ID"/>
        </w:rPr>
        <w:t xml:space="preserve">enulis </w:t>
      </w:r>
      <w:r w:rsidR="00FB6152" w:rsidRPr="008D7E58">
        <w:rPr>
          <w:rStyle w:val="s1"/>
          <w:rFonts w:ascii="Times New Roman" w:hAnsi="Times New Roman"/>
          <w:noProof/>
          <w:sz w:val="24"/>
          <w:szCs w:val="24"/>
          <w:lang w:val="id-ID"/>
        </w:rPr>
        <w:t xml:space="preserve">kemudian </w:t>
      </w:r>
      <w:r w:rsidRPr="008D7E58">
        <w:rPr>
          <w:rStyle w:val="s1"/>
          <w:rFonts w:ascii="Times New Roman" w:hAnsi="Times New Roman"/>
          <w:noProof/>
          <w:sz w:val="24"/>
          <w:szCs w:val="24"/>
          <w:lang w:val="id-ID"/>
        </w:rPr>
        <w:t>memutuskan untuk menerima tawaran dan melaksanakan kerja praktik di Bukalapak.</w:t>
      </w:r>
    </w:p>
    <w:p w14:paraId="1FAE0F71" w14:textId="77777777" w:rsidR="002D774A" w:rsidRPr="008D7E58" w:rsidRDefault="002D774A" w:rsidP="002D774A">
      <w:pPr>
        <w:pStyle w:val="p1"/>
        <w:rPr>
          <w:rFonts w:ascii="Times New Roman" w:hAnsi="Times New Roman"/>
          <w:noProof/>
          <w:sz w:val="24"/>
          <w:szCs w:val="24"/>
          <w:lang w:val="id-ID"/>
        </w:rPr>
      </w:pPr>
    </w:p>
    <w:p w14:paraId="73931E97" w14:textId="77777777" w:rsidR="00093F0A" w:rsidRPr="008D7E58" w:rsidRDefault="00C478B8">
      <w:pPr>
        <w:pStyle w:val="Heading2"/>
        <w:numPr>
          <w:ilvl w:val="1"/>
          <w:numId w:val="5"/>
        </w:numPr>
        <w:spacing w:before="0"/>
        <w:ind w:left="567" w:hanging="567"/>
        <w:rPr>
          <w:b/>
          <w:noProof/>
        </w:rPr>
      </w:pPr>
      <w:bookmarkStart w:id="23" w:name="_Toc468222943"/>
      <w:r w:rsidRPr="008D7E58">
        <w:rPr>
          <w:b/>
          <w:noProof/>
        </w:rPr>
        <w:lastRenderedPageBreak/>
        <w:t>Tempat Kerja Praktik</w:t>
      </w:r>
      <w:bookmarkEnd w:id="23"/>
    </w:p>
    <w:p w14:paraId="6E097E10" w14:textId="77777777" w:rsidR="00093F0A" w:rsidRPr="008D7E58" w:rsidRDefault="00C478B8">
      <w:pPr>
        <w:pStyle w:val="Heading3"/>
        <w:numPr>
          <w:ilvl w:val="2"/>
          <w:numId w:val="5"/>
        </w:numPr>
        <w:spacing w:before="0"/>
        <w:ind w:left="709" w:hanging="709"/>
        <w:rPr>
          <w:b/>
          <w:noProof/>
        </w:rPr>
      </w:pPr>
      <w:bookmarkStart w:id="24" w:name="_Toc468222944"/>
      <w:r w:rsidRPr="008D7E58">
        <w:rPr>
          <w:b/>
          <w:noProof/>
        </w:rPr>
        <w:t>Profil Tempat Kerja Praktik</w:t>
      </w:r>
      <w:bookmarkEnd w:id="24"/>
    </w:p>
    <w:p w14:paraId="7D362BB6" w14:textId="368F7353" w:rsidR="0061674B" w:rsidRPr="008D7E58" w:rsidRDefault="00BF4134" w:rsidP="00BF4134">
      <w:pPr>
        <w:spacing w:line="276" w:lineRule="auto"/>
        <w:rPr>
          <w:i/>
          <w:iCs/>
          <w:noProof/>
          <w:color w:val="auto"/>
        </w:rPr>
      </w:pPr>
      <w:r w:rsidRPr="008D7E58">
        <w:rPr>
          <w:noProof/>
          <w:color w:val="auto"/>
        </w:rPr>
        <w:t xml:space="preserve">Bukalapak merupakan salah satu </w:t>
      </w:r>
      <w:r w:rsidRPr="008D7E58">
        <w:rPr>
          <w:i/>
          <w:iCs/>
          <w:noProof/>
          <w:color w:val="auto"/>
        </w:rPr>
        <w:t xml:space="preserve">e-commerce </w:t>
      </w:r>
      <w:r w:rsidRPr="008D7E58">
        <w:rPr>
          <w:noProof/>
          <w:color w:val="auto"/>
        </w:rPr>
        <w:t xml:space="preserve">terbesar yang ada di Indonesia. Bukalapak memiliki model bisnis berupa </w:t>
      </w:r>
      <w:r w:rsidRPr="008D7E58">
        <w:rPr>
          <w:i/>
          <w:iCs/>
          <w:noProof/>
          <w:color w:val="auto"/>
        </w:rPr>
        <w:t xml:space="preserve">customer-to-customer </w:t>
      </w:r>
      <w:r w:rsidRPr="008D7E58">
        <w:rPr>
          <w:noProof/>
          <w:color w:val="auto"/>
        </w:rPr>
        <w:t xml:space="preserve">(C2C) yang juga biasa disebut </w:t>
      </w:r>
      <w:r w:rsidRPr="008D7E58">
        <w:rPr>
          <w:i/>
          <w:iCs/>
          <w:noProof/>
          <w:color w:val="auto"/>
        </w:rPr>
        <w:t xml:space="preserve">marketplace </w:t>
      </w:r>
      <w:r w:rsidRPr="008D7E58">
        <w:rPr>
          <w:noProof/>
          <w:color w:val="auto"/>
        </w:rPr>
        <w:t>[1]</w:t>
      </w:r>
      <w:r w:rsidRPr="008D7E58">
        <w:rPr>
          <w:i/>
          <w:iCs/>
          <w:noProof/>
          <w:color w:val="auto"/>
        </w:rPr>
        <w:t xml:space="preserve">. </w:t>
      </w:r>
      <w:r w:rsidRPr="008D7E58">
        <w:rPr>
          <w:noProof/>
          <w:color w:val="auto"/>
        </w:rPr>
        <w:t>Bukalapak menyediakan layanan yang me</w:t>
      </w:r>
      <w:r w:rsidR="00A4044F" w:rsidRPr="008D7E58">
        <w:rPr>
          <w:noProof/>
          <w:color w:val="auto"/>
        </w:rPr>
        <w:t>n</w:t>
      </w:r>
      <w:r w:rsidRPr="008D7E58">
        <w:rPr>
          <w:noProof/>
          <w:color w:val="auto"/>
        </w:rPr>
        <w:t xml:space="preserve">yediakan sarana untuk jual-beli </w:t>
      </w:r>
      <w:r w:rsidR="00334771" w:rsidRPr="008D7E58">
        <w:rPr>
          <w:noProof/>
          <w:color w:val="auto"/>
        </w:rPr>
        <w:t>produk</w:t>
      </w:r>
      <w:r w:rsidRPr="008D7E58">
        <w:rPr>
          <w:noProof/>
          <w:color w:val="auto"/>
        </w:rPr>
        <w:t xml:space="preserve">. Karena model bisnisnya yang berupa </w:t>
      </w:r>
      <w:r w:rsidRPr="008D7E58">
        <w:rPr>
          <w:i/>
          <w:iCs/>
          <w:noProof/>
          <w:color w:val="auto"/>
        </w:rPr>
        <w:t>marketplace,</w:t>
      </w:r>
      <w:r w:rsidRPr="008D7E58">
        <w:rPr>
          <w:noProof/>
          <w:color w:val="auto"/>
        </w:rPr>
        <w:t xml:space="preserve"> seluruh konsumen Bukalapak dapat menjadi pembeli dan penjual </w:t>
      </w:r>
      <w:r w:rsidR="00334771" w:rsidRPr="008D7E58">
        <w:rPr>
          <w:noProof/>
          <w:color w:val="auto"/>
        </w:rPr>
        <w:t>produk</w:t>
      </w:r>
      <w:r w:rsidRPr="008D7E58">
        <w:rPr>
          <w:noProof/>
          <w:color w:val="auto"/>
        </w:rPr>
        <w:t xml:space="preserve"> di situs layanan Bukalapak [1]. Bukalapak menyediakan layanan dalam berbagai macam </w:t>
      </w:r>
      <w:r w:rsidRPr="008D7E58">
        <w:rPr>
          <w:i/>
          <w:iCs/>
          <w:noProof/>
          <w:color w:val="auto"/>
        </w:rPr>
        <w:t xml:space="preserve">platform </w:t>
      </w:r>
      <w:r w:rsidRPr="008D7E58">
        <w:rPr>
          <w:noProof/>
          <w:color w:val="auto"/>
        </w:rPr>
        <w:t xml:space="preserve">seperti situs dan aplikasi </w:t>
      </w:r>
      <w:r w:rsidRPr="008D7E58">
        <w:rPr>
          <w:i/>
          <w:iCs/>
          <w:noProof/>
          <w:color w:val="auto"/>
        </w:rPr>
        <w:t>mobile.</w:t>
      </w:r>
    </w:p>
    <w:p w14:paraId="2237E7B8" w14:textId="77777777" w:rsidR="00BF4134" w:rsidRPr="008D7E58" w:rsidRDefault="00BF4134" w:rsidP="00BF4134">
      <w:pPr>
        <w:spacing w:line="276" w:lineRule="auto"/>
        <w:jc w:val="center"/>
        <w:rPr>
          <w:noProof/>
          <w:color w:val="0070C0"/>
        </w:rPr>
      </w:pPr>
      <w:r w:rsidRPr="008D7E58">
        <w:rPr>
          <w:noProof/>
          <w:color w:val="0070C0"/>
          <w:lang w:eastAsia="ko-KR"/>
        </w:rPr>
        <w:drawing>
          <wp:inline distT="0" distB="0" distL="0" distR="0" wp14:anchorId="2D3FFB99" wp14:editId="0AA3F6F3">
            <wp:extent cx="2971800" cy="469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971800" cy="469900"/>
                    </a:xfrm>
                    <a:prstGeom prst="rect">
                      <a:avLst/>
                    </a:prstGeom>
                  </pic:spPr>
                </pic:pic>
              </a:graphicData>
            </a:graphic>
          </wp:inline>
        </w:drawing>
      </w:r>
    </w:p>
    <w:p w14:paraId="55C14865" w14:textId="77777777" w:rsidR="00BF4134" w:rsidRPr="008D7E58" w:rsidRDefault="00BF4134" w:rsidP="00BF4134">
      <w:pPr>
        <w:spacing w:after="0" w:line="240" w:lineRule="auto"/>
        <w:jc w:val="center"/>
        <w:rPr>
          <w:noProof/>
          <w:color w:val="auto"/>
          <w:sz w:val="20"/>
          <w:szCs w:val="20"/>
          <w:lang w:eastAsia="en-US"/>
        </w:rPr>
      </w:pPr>
      <w:r w:rsidRPr="008D7E58">
        <w:rPr>
          <w:b/>
          <w:bCs/>
          <w:noProof/>
          <w:color w:val="auto"/>
          <w:sz w:val="20"/>
          <w:szCs w:val="20"/>
          <w:lang w:eastAsia="en-US"/>
        </w:rPr>
        <w:t>Gambar 1.</w:t>
      </w:r>
      <w:r w:rsidRPr="008D7E58">
        <w:rPr>
          <w:noProof/>
          <w:color w:val="auto"/>
          <w:sz w:val="20"/>
          <w:szCs w:val="20"/>
          <w:lang w:eastAsia="en-US"/>
        </w:rPr>
        <w:t xml:space="preserve"> Logo Bukalapak</w:t>
      </w:r>
    </w:p>
    <w:p w14:paraId="730340A0" w14:textId="77777777" w:rsidR="00BF4134" w:rsidRPr="008D7E58" w:rsidRDefault="00BF4134" w:rsidP="00BF4134">
      <w:pPr>
        <w:spacing w:line="276" w:lineRule="auto"/>
        <w:jc w:val="center"/>
        <w:rPr>
          <w:noProof/>
          <w:color w:val="0070C0"/>
        </w:rPr>
      </w:pPr>
    </w:p>
    <w:p w14:paraId="5ED33694" w14:textId="7032D220" w:rsidR="00BF4134" w:rsidRPr="008D7E58" w:rsidRDefault="00BF4134" w:rsidP="00BF4134">
      <w:pPr>
        <w:pStyle w:val="p1"/>
        <w:spacing w:line="276" w:lineRule="auto"/>
        <w:rPr>
          <w:rFonts w:ascii="Times New Roman" w:hAnsi="Times New Roman"/>
          <w:noProof/>
          <w:sz w:val="24"/>
          <w:szCs w:val="24"/>
          <w:lang w:val="id-ID"/>
        </w:rPr>
      </w:pPr>
      <w:r w:rsidRPr="008D7E58">
        <w:rPr>
          <w:rStyle w:val="s1"/>
          <w:rFonts w:ascii="Times New Roman" w:hAnsi="Times New Roman"/>
          <w:noProof/>
          <w:sz w:val="24"/>
          <w:szCs w:val="24"/>
          <w:lang w:val="id-ID"/>
        </w:rPr>
        <w:t>Bukalapak memiliki misi untuk memberdayakan usaha kecil dan mene</w:t>
      </w:r>
      <w:r w:rsidR="00A4044F" w:rsidRPr="008D7E58">
        <w:rPr>
          <w:rStyle w:val="s1"/>
          <w:rFonts w:ascii="Times New Roman" w:hAnsi="Times New Roman"/>
          <w:noProof/>
          <w:sz w:val="24"/>
          <w:szCs w:val="24"/>
          <w:lang w:val="id-ID"/>
        </w:rPr>
        <w:t>n</w:t>
      </w:r>
      <w:r w:rsidRPr="008D7E58">
        <w:rPr>
          <w:rStyle w:val="s1"/>
          <w:rFonts w:ascii="Times New Roman" w:hAnsi="Times New Roman"/>
          <w:noProof/>
          <w:sz w:val="24"/>
          <w:szCs w:val="24"/>
          <w:lang w:val="id-ID"/>
        </w:rPr>
        <w:t xml:space="preserve">gah (UKM) yang ada di seluruh Indonesia [1]. Saat ini, Bukalapak telah melayani berjuta-juta konsumen di seluruh wilayah Indonesia dengan jumlah transaksi sebesar 20 miliar per harinya [2]. Bukalapak memiliki tujuh divisi yang dibawahi oleh </w:t>
      </w:r>
      <w:r w:rsidRPr="008D7E58">
        <w:rPr>
          <w:rStyle w:val="s1"/>
          <w:rFonts w:ascii="Times New Roman" w:hAnsi="Times New Roman"/>
          <w:i/>
          <w:iCs/>
          <w:noProof/>
          <w:sz w:val="24"/>
          <w:szCs w:val="24"/>
          <w:lang w:val="id-ID"/>
        </w:rPr>
        <w:t xml:space="preserve">Chief Technology Officer </w:t>
      </w:r>
      <w:r w:rsidRPr="008D7E58">
        <w:rPr>
          <w:rStyle w:val="s1"/>
          <w:rFonts w:ascii="Times New Roman" w:hAnsi="Times New Roman"/>
          <w:noProof/>
          <w:sz w:val="24"/>
          <w:szCs w:val="24"/>
          <w:lang w:val="id-ID"/>
        </w:rPr>
        <w:t xml:space="preserve">(CTO), </w:t>
      </w:r>
      <w:r w:rsidRPr="008D7E58">
        <w:rPr>
          <w:rStyle w:val="s1"/>
          <w:rFonts w:ascii="Times New Roman" w:hAnsi="Times New Roman"/>
          <w:i/>
          <w:iCs/>
          <w:noProof/>
          <w:sz w:val="24"/>
          <w:szCs w:val="24"/>
          <w:lang w:val="id-ID"/>
        </w:rPr>
        <w:t xml:space="preserve">Chief Operation Officer </w:t>
      </w:r>
      <w:r w:rsidRPr="008D7E58">
        <w:rPr>
          <w:rStyle w:val="s1"/>
          <w:rFonts w:ascii="Times New Roman" w:hAnsi="Times New Roman"/>
          <w:noProof/>
          <w:sz w:val="24"/>
          <w:szCs w:val="24"/>
          <w:lang w:val="id-ID"/>
        </w:rPr>
        <w:t xml:space="preserve">(COO) dan </w:t>
      </w:r>
      <w:r w:rsidRPr="008D7E58">
        <w:rPr>
          <w:rStyle w:val="s1"/>
          <w:rFonts w:ascii="Times New Roman" w:hAnsi="Times New Roman"/>
          <w:i/>
          <w:iCs/>
          <w:noProof/>
          <w:sz w:val="24"/>
          <w:szCs w:val="24"/>
          <w:lang w:val="id-ID"/>
        </w:rPr>
        <w:t xml:space="preserve">Chief Financial Officer </w:t>
      </w:r>
      <w:r w:rsidRPr="008D7E58">
        <w:rPr>
          <w:rStyle w:val="s1"/>
          <w:rFonts w:ascii="Times New Roman" w:hAnsi="Times New Roman"/>
          <w:noProof/>
          <w:sz w:val="24"/>
          <w:szCs w:val="24"/>
          <w:lang w:val="id-ID"/>
        </w:rPr>
        <w:t>(CFO) serta kurang lebih 36 departmen. Struktur organisasi Bukalapak dapat dilihat pada Gambar 2.</w:t>
      </w:r>
    </w:p>
    <w:p w14:paraId="67E1C0BA" w14:textId="77777777" w:rsidR="00E97B42" w:rsidRPr="008D7E58" w:rsidRDefault="00C478B8" w:rsidP="00E97B42">
      <w:pPr>
        <w:keepNext/>
        <w:spacing w:after="0"/>
        <w:jc w:val="center"/>
        <w:rPr>
          <w:noProof/>
        </w:rPr>
      </w:pPr>
      <w:r w:rsidRPr="008D7E58">
        <w:rPr>
          <w:noProof/>
          <w:lang w:eastAsia="ko-KR"/>
        </w:rPr>
        <w:lastRenderedPageBreak/>
        <w:drawing>
          <wp:inline distT="114300" distB="114300" distL="114300" distR="114300" wp14:anchorId="4F457E00" wp14:editId="37FFA8E8">
            <wp:extent cx="4570730" cy="6831834"/>
            <wp:effectExtent l="0" t="0" r="0" b="0"/>
            <wp:docPr id="1" name="image02.jpg" descr="26868.jpg"/>
            <wp:cNvGraphicFramePr/>
            <a:graphic xmlns:a="http://schemas.openxmlformats.org/drawingml/2006/main">
              <a:graphicData uri="http://schemas.openxmlformats.org/drawingml/2006/picture">
                <pic:pic xmlns:pic="http://schemas.openxmlformats.org/drawingml/2006/picture">
                  <pic:nvPicPr>
                    <pic:cNvPr id="0" name="image02.jpg" descr="26868.jpg"/>
                    <pic:cNvPicPr preferRelativeResize="0"/>
                  </pic:nvPicPr>
                  <pic:blipFill>
                    <a:blip r:embed="rId15" cstate="print"/>
                    <a:srcRect/>
                    <a:stretch>
                      <a:fillRect/>
                    </a:stretch>
                  </pic:blipFill>
                  <pic:spPr>
                    <a:xfrm>
                      <a:off x="0" y="0"/>
                      <a:ext cx="4570730" cy="6831834"/>
                    </a:xfrm>
                    <a:prstGeom prst="rect">
                      <a:avLst/>
                    </a:prstGeom>
                    <a:ln/>
                  </pic:spPr>
                </pic:pic>
              </a:graphicData>
            </a:graphic>
          </wp:inline>
        </w:drawing>
      </w:r>
    </w:p>
    <w:p w14:paraId="5AAB8E2A" w14:textId="77777777" w:rsidR="00E97B42" w:rsidRPr="008D7E58" w:rsidRDefault="00E97B42" w:rsidP="00E97B42">
      <w:pPr>
        <w:pStyle w:val="Caption"/>
        <w:jc w:val="center"/>
        <w:rPr>
          <w:i w:val="0"/>
          <w:noProof/>
          <w:color w:val="auto"/>
          <w:sz w:val="20"/>
          <w:szCs w:val="20"/>
        </w:rPr>
      </w:pPr>
      <w:bookmarkStart w:id="25" w:name="_Toc466973305"/>
      <w:r w:rsidRPr="008D7E58">
        <w:rPr>
          <w:b/>
          <w:i w:val="0"/>
          <w:noProof/>
          <w:color w:val="auto"/>
          <w:sz w:val="20"/>
          <w:szCs w:val="20"/>
        </w:rPr>
        <w:t>Gambar</w:t>
      </w:r>
      <w:r w:rsidR="00BF4134" w:rsidRPr="008D7E58">
        <w:rPr>
          <w:b/>
          <w:i w:val="0"/>
          <w:noProof/>
          <w:color w:val="auto"/>
          <w:sz w:val="20"/>
          <w:szCs w:val="20"/>
        </w:rPr>
        <w:t xml:space="preserve"> 2</w:t>
      </w:r>
      <w:r w:rsidRPr="008D7E58">
        <w:rPr>
          <w:b/>
          <w:i w:val="0"/>
          <w:noProof/>
          <w:color w:val="auto"/>
          <w:sz w:val="20"/>
          <w:szCs w:val="20"/>
        </w:rPr>
        <w:t>.</w:t>
      </w:r>
      <w:r w:rsidRPr="008D7E58">
        <w:rPr>
          <w:noProof/>
          <w:color w:val="auto"/>
          <w:sz w:val="20"/>
          <w:szCs w:val="20"/>
        </w:rPr>
        <w:t xml:space="preserve"> </w:t>
      </w:r>
      <w:r w:rsidRPr="008D7E58">
        <w:rPr>
          <w:i w:val="0"/>
          <w:noProof/>
          <w:color w:val="auto"/>
          <w:sz w:val="20"/>
          <w:szCs w:val="20"/>
        </w:rPr>
        <w:t>Struktur Organisasi Bukalapak</w:t>
      </w:r>
      <w:bookmarkEnd w:id="25"/>
    </w:p>
    <w:p w14:paraId="0279BEFF" w14:textId="77777777" w:rsidR="00391230" w:rsidRPr="008D7E58" w:rsidRDefault="00391230" w:rsidP="00391230">
      <w:pPr>
        <w:spacing w:line="240" w:lineRule="auto"/>
        <w:rPr>
          <w:noProof/>
        </w:rPr>
      </w:pPr>
    </w:p>
    <w:p w14:paraId="13A0F908" w14:textId="77777777" w:rsidR="00391230" w:rsidRPr="008D7E58" w:rsidRDefault="00391230" w:rsidP="00391230">
      <w:pPr>
        <w:spacing w:line="240" w:lineRule="auto"/>
        <w:rPr>
          <w:noProof/>
        </w:rPr>
      </w:pPr>
    </w:p>
    <w:p w14:paraId="217E6AD2" w14:textId="77777777" w:rsidR="00093F0A" w:rsidRPr="008D7E58" w:rsidRDefault="00C478B8">
      <w:pPr>
        <w:pStyle w:val="Heading3"/>
        <w:numPr>
          <w:ilvl w:val="2"/>
          <w:numId w:val="5"/>
        </w:numPr>
        <w:spacing w:before="0"/>
        <w:ind w:left="709" w:hanging="709"/>
        <w:rPr>
          <w:b/>
          <w:noProof/>
        </w:rPr>
      </w:pPr>
      <w:bookmarkStart w:id="26" w:name="_Toc468222945"/>
      <w:r w:rsidRPr="008D7E58">
        <w:rPr>
          <w:b/>
          <w:noProof/>
        </w:rPr>
        <w:lastRenderedPageBreak/>
        <w:t>Posisi Penempatan Pelaksana Kerja Praktik dalam Struktur Organisasi</w:t>
      </w:r>
      <w:bookmarkEnd w:id="26"/>
    </w:p>
    <w:p w14:paraId="09D4CCA4" w14:textId="442E8695" w:rsidR="0062085D" w:rsidRPr="008D7E58" w:rsidRDefault="0062085D" w:rsidP="0062085D">
      <w:pPr>
        <w:pStyle w:val="p1"/>
        <w:spacing w:line="276" w:lineRule="auto"/>
        <w:rPr>
          <w:rFonts w:ascii="Times New Roman" w:hAnsi="Times New Roman"/>
          <w:noProof/>
          <w:sz w:val="24"/>
          <w:szCs w:val="24"/>
          <w:lang w:val="id-ID"/>
        </w:rPr>
      </w:pPr>
      <w:r w:rsidRPr="008D7E58">
        <w:rPr>
          <w:rStyle w:val="s1"/>
          <w:rFonts w:ascii="Times New Roman" w:hAnsi="Times New Roman"/>
          <w:noProof/>
          <w:sz w:val="24"/>
          <w:szCs w:val="24"/>
          <w:lang w:val="id-ID"/>
        </w:rPr>
        <w:t>Selama kerja praktik</w:t>
      </w:r>
      <w:r w:rsidR="00A4044F" w:rsidRPr="008D7E58">
        <w:rPr>
          <w:rStyle w:val="s1"/>
          <w:rFonts w:ascii="Times New Roman" w:hAnsi="Times New Roman"/>
          <w:noProof/>
          <w:sz w:val="24"/>
          <w:szCs w:val="24"/>
          <w:lang w:val="id-ID"/>
        </w:rPr>
        <w:t>,</w:t>
      </w:r>
      <w:commentRangeStart w:id="27"/>
      <w:commentRangeStart w:id="28"/>
      <w:r w:rsidRPr="008D7E58">
        <w:rPr>
          <w:rStyle w:val="s1"/>
          <w:rFonts w:ascii="Times New Roman" w:hAnsi="Times New Roman"/>
          <w:noProof/>
          <w:sz w:val="24"/>
          <w:szCs w:val="24"/>
          <w:lang w:val="id-ID"/>
        </w:rPr>
        <w:t xml:space="preserve"> </w:t>
      </w:r>
      <w:commentRangeEnd w:id="27"/>
      <w:r w:rsidR="00470E24" w:rsidRPr="008D7E58">
        <w:rPr>
          <w:rStyle w:val="CommentReference"/>
          <w:rFonts w:ascii="Times New Roman" w:eastAsiaTheme="minorHAnsi" w:hAnsi="Times New Roman" w:cstheme="minorBidi"/>
          <w:noProof/>
          <w:lang w:val="id-ID"/>
        </w:rPr>
        <w:commentReference w:id="27"/>
      </w:r>
      <w:commentRangeEnd w:id="28"/>
      <w:r w:rsidR="00A8513D" w:rsidRPr="008D7E58">
        <w:rPr>
          <w:rStyle w:val="CommentReference"/>
          <w:rFonts w:ascii="Times New Roman" w:eastAsiaTheme="minorHAnsi" w:hAnsi="Times New Roman" w:cstheme="minorBidi"/>
          <w:noProof/>
          <w:lang w:val="id-ID"/>
        </w:rPr>
        <w:commentReference w:id="28"/>
      </w:r>
      <w:r w:rsidRPr="008D7E58">
        <w:rPr>
          <w:rStyle w:val="s1"/>
          <w:rFonts w:ascii="Times New Roman" w:hAnsi="Times New Roman"/>
          <w:noProof/>
          <w:sz w:val="24"/>
          <w:szCs w:val="24"/>
          <w:lang w:val="id-ID"/>
        </w:rPr>
        <w:t xml:space="preserve">penulis menempati posisi UX </w:t>
      </w:r>
      <w:r w:rsidRPr="008D7E58">
        <w:rPr>
          <w:rStyle w:val="s1"/>
          <w:rFonts w:ascii="Times New Roman" w:hAnsi="Times New Roman"/>
          <w:i/>
          <w:iCs/>
          <w:noProof/>
          <w:sz w:val="24"/>
          <w:szCs w:val="24"/>
          <w:lang w:val="id-ID"/>
        </w:rPr>
        <w:t xml:space="preserve">researcher </w:t>
      </w:r>
      <w:r w:rsidRPr="008D7E58">
        <w:rPr>
          <w:rStyle w:val="s1"/>
          <w:rFonts w:ascii="Times New Roman" w:hAnsi="Times New Roman"/>
          <w:noProof/>
          <w:sz w:val="24"/>
          <w:szCs w:val="24"/>
          <w:lang w:val="id-ID"/>
        </w:rPr>
        <w:t xml:space="preserve">yang berada di bawah departemen </w:t>
      </w:r>
      <w:r w:rsidRPr="008D7E58">
        <w:rPr>
          <w:rStyle w:val="s1"/>
          <w:rFonts w:ascii="Times New Roman" w:hAnsi="Times New Roman"/>
          <w:i/>
          <w:iCs/>
          <w:noProof/>
          <w:sz w:val="24"/>
          <w:szCs w:val="24"/>
          <w:lang w:val="id-ID"/>
        </w:rPr>
        <w:t xml:space="preserve">User Experience </w:t>
      </w:r>
      <w:r w:rsidRPr="008D7E58">
        <w:rPr>
          <w:rStyle w:val="s1"/>
          <w:rFonts w:ascii="Times New Roman" w:hAnsi="Times New Roman"/>
          <w:noProof/>
          <w:sz w:val="24"/>
          <w:szCs w:val="24"/>
          <w:lang w:val="id-ID"/>
        </w:rPr>
        <w:t>yang berada dibawah divisi produk</w:t>
      </w:r>
      <w:r w:rsidRPr="008D7E58">
        <w:rPr>
          <w:rStyle w:val="s1"/>
          <w:rFonts w:ascii="Times New Roman" w:hAnsi="Times New Roman"/>
          <w:i/>
          <w:iCs/>
          <w:noProof/>
          <w:sz w:val="24"/>
          <w:szCs w:val="24"/>
          <w:lang w:val="id-ID"/>
        </w:rPr>
        <w:t xml:space="preserve">. </w:t>
      </w:r>
      <w:r w:rsidRPr="008D7E58">
        <w:rPr>
          <w:rStyle w:val="s1"/>
          <w:rFonts w:ascii="Times New Roman" w:hAnsi="Times New Roman"/>
          <w:noProof/>
          <w:sz w:val="24"/>
          <w:szCs w:val="24"/>
          <w:lang w:val="id-ID"/>
        </w:rPr>
        <w:t xml:space="preserve">Departemen ini bertujuan untuk memastikan produk yang dikembangkan oleh Bukalapak memiliki </w:t>
      </w:r>
      <w:r w:rsidRPr="008D7E58">
        <w:rPr>
          <w:rStyle w:val="s1"/>
          <w:rFonts w:ascii="Times New Roman" w:hAnsi="Times New Roman"/>
          <w:i/>
          <w:iCs/>
          <w:noProof/>
          <w:sz w:val="24"/>
          <w:szCs w:val="24"/>
          <w:lang w:val="id-ID"/>
        </w:rPr>
        <w:t xml:space="preserve">user experience </w:t>
      </w:r>
      <w:r w:rsidRPr="008D7E58">
        <w:rPr>
          <w:rStyle w:val="s1"/>
          <w:rFonts w:ascii="Times New Roman" w:hAnsi="Times New Roman"/>
          <w:noProof/>
          <w:sz w:val="24"/>
          <w:szCs w:val="24"/>
          <w:lang w:val="id-ID"/>
        </w:rPr>
        <w:t xml:space="preserve">yang baik. Penulis ditempatkan di dalam tim </w:t>
      </w:r>
      <w:r w:rsidRPr="008D7E58">
        <w:rPr>
          <w:rStyle w:val="s1"/>
          <w:rFonts w:ascii="Times New Roman" w:hAnsi="Times New Roman"/>
          <w:i/>
          <w:iCs/>
          <w:noProof/>
          <w:sz w:val="24"/>
          <w:szCs w:val="24"/>
          <w:lang w:val="id-ID"/>
        </w:rPr>
        <w:t>Product Discovery</w:t>
      </w:r>
      <w:r w:rsidR="00A4044F" w:rsidRPr="008D7E58">
        <w:rPr>
          <w:rStyle w:val="s1"/>
          <w:rFonts w:ascii="Times New Roman" w:hAnsi="Times New Roman"/>
          <w:noProof/>
          <w:sz w:val="24"/>
          <w:szCs w:val="24"/>
          <w:lang w:val="id-ID"/>
        </w:rPr>
        <w:t>. P</w:t>
      </w:r>
      <w:r w:rsidRPr="008D7E58">
        <w:rPr>
          <w:rStyle w:val="s1"/>
          <w:rFonts w:ascii="Times New Roman" w:hAnsi="Times New Roman"/>
          <w:noProof/>
          <w:sz w:val="24"/>
          <w:szCs w:val="24"/>
          <w:lang w:val="id-ID"/>
        </w:rPr>
        <w:t>enjelasan mengenai pekerjaan yang dilakukan selama berada di tim terebut akan dijelaskan pada bagian selanjutnya.</w:t>
      </w:r>
    </w:p>
    <w:p w14:paraId="43BB5498" w14:textId="77777777" w:rsidR="00093F0A" w:rsidRPr="008D7E58" w:rsidRDefault="00C478B8">
      <w:pPr>
        <w:spacing w:after="0"/>
        <w:rPr>
          <w:noProof/>
        </w:rPr>
      </w:pPr>
      <w:r w:rsidRPr="008D7E58">
        <w:rPr>
          <w:noProof/>
        </w:rPr>
        <w:br w:type="page"/>
      </w:r>
    </w:p>
    <w:p w14:paraId="04A91AB9" w14:textId="77777777" w:rsidR="00093F0A" w:rsidRPr="008D7E58" w:rsidRDefault="00C478B8">
      <w:pPr>
        <w:pStyle w:val="Heading1"/>
        <w:numPr>
          <w:ilvl w:val="0"/>
          <w:numId w:val="4"/>
        </w:numPr>
        <w:spacing w:before="0"/>
        <w:ind w:left="0"/>
        <w:rPr>
          <w:b/>
          <w:noProof/>
        </w:rPr>
      </w:pPr>
      <w:r w:rsidRPr="008D7E58">
        <w:rPr>
          <w:noProof/>
        </w:rPr>
        <w:lastRenderedPageBreak/>
        <w:br/>
      </w:r>
      <w:bookmarkStart w:id="29" w:name="_Toc468222946"/>
      <w:r w:rsidRPr="008D7E58">
        <w:rPr>
          <w:b/>
          <w:noProof/>
        </w:rPr>
        <w:t>PELAKSANAAN KERJA PRAKTIK</w:t>
      </w:r>
      <w:bookmarkEnd w:id="29"/>
    </w:p>
    <w:p w14:paraId="6672D3F7" w14:textId="77777777" w:rsidR="00093F0A" w:rsidRPr="008D7E58" w:rsidRDefault="00093F0A">
      <w:pPr>
        <w:spacing w:after="0" w:line="240" w:lineRule="auto"/>
        <w:rPr>
          <w:b/>
          <w:noProof/>
        </w:rPr>
      </w:pPr>
    </w:p>
    <w:p w14:paraId="5E3AA3BD" w14:textId="77777777" w:rsidR="00093F0A" w:rsidRPr="008D7E58" w:rsidRDefault="00093F0A">
      <w:pPr>
        <w:spacing w:after="0" w:line="240" w:lineRule="auto"/>
        <w:rPr>
          <w:b/>
          <w:noProof/>
        </w:rPr>
      </w:pPr>
    </w:p>
    <w:p w14:paraId="0AA870EA" w14:textId="77777777" w:rsidR="00093F0A" w:rsidRPr="008D7E58" w:rsidRDefault="00C478B8">
      <w:pPr>
        <w:pStyle w:val="Heading2"/>
        <w:numPr>
          <w:ilvl w:val="1"/>
          <w:numId w:val="4"/>
        </w:numPr>
        <w:ind w:left="567" w:hanging="567"/>
        <w:rPr>
          <w:b/>
          <w:noProof/>
        </w:rPr>
      </w:pPr>
      <w:bookmarkStart w:id="30" w:name="_Toc468222947"/>
      <w:r w:rsidRPr="008D7E58">
        <w:rPr>
          <w:b/>
          <w:noProof/>
        </w:rPr>
        <w:t>Latar Belakang Pekerjaan</w:t>
      </w:r>
      <w:bookmarkEnd w:id="30"/>
    </w:p>
    <w:p w14:paraId="7B008005" w14:textId="70079FB9" w:rsidR="00F449B9" w:rsidRPr="008D7E58" w:rsidRDefault="00F449B9" w:rsidP="00F449B9">
      <w:pPr>
        <w:pStyle w:val="p1"/>
        <w:spacing w:line="276" w:lineRule="auto"/>
        <w:rPr>
          <w:rFonts w:ascii="Times New Roman" w:hAnsi="Times New Roman"/>
          <w:noProof/>
          <w:sz w:val="24"/>
          <w:szCs w:val="24"/>
          <w:lang w:val="id-ID"/>
        </w:rPr>
      </w:pPr>
      <w:r w:rsidRPr="008D7E58">
        <w:rPr>
          <w:rStyle w:val="s1"/>
          <w:rFonts w:ascii="Times New Roman" w:hAnsi="Times New Roman"/>
          <w:noProof/>
          <w:sz w:val="24"/>
          <w:szCs w:val="24"/>
          <w:lang w:val="id-ID"/>
        </w:rPr>
        <w:t xml:space="preserve">Pengembangan sebuah produk seringkali hanya berfokus pada penggunaan teknologi dan </w:t>
      </w:r>
      <w:r w:rsidRPr="008D7E58">
        <w:rPr>
          <w:rStyle w:val="s1"/>
          <w:rFonts w:ascii="Times New Roman" w:hAnsi="Times New Roman"/>
          <w:i/>
          <w:iCs/>
          <w:noProof/>
          <w:sz w:val="24"/>
          <w:szCs w:val="24"/>
          <w:lang w:val="id-ID"/>
        </w:rPr>
        <w:t>business goals</w:t>
      </w:r>
      <w:r w:rsidRPr="008D7E58">
        <w:rPr>
          <w:rStyle w:val="s1"/>
          <w:rFonts w:ascii="Times New Roman" w:hAnsi="Times New Roman"/>
          <w:noProof/>
          <w:sz w:val="24"/>
          <w:szCs w:val="24"/>
          <w:lang w:val="id-ID"/>
        </w:rPr>
        <w:t xml:space="preserve">. Kebiasaan ini dapat menyebabkan produk yang dihasilkan tidak sesuai dengan kebutuhan pengguna dan tidak </w:t>
      </w:r>
      <w:r w:rsidR="003653AB" w:rsidRPr="008D7E58">
        <w:rPr>
          <w:rStyle w:val="s1"/>
          <w:rFonts w:ascii="Times New Roman" w:hAnsi="Times New Roman"/>
          <w:noProof/>
          <w:sz w:val="24"/>
          <w:szCs w:val="24"/>
          <w:lang w:val="id-ID"/>
        </w:rPr>
        <w:t>da</w:t>
      </w:r>
      <w:r w:rsidRPr="008D7E58">
        <w:rPr>
          <w:rStyle w:val="s1"/>
          <w:rFonts w:ascii="Times New Roman" w:hAnsi="Times New Roman"/>
          <w:noProof/>
          <w:sz w:val="24"/>
          <w:szCs w:val="24"/>
          <w:lang w:val="id-ID"/>
        </w:rPr>
        <w:t>pat memenuhi kebutuhan pengguna. Dalam mengembangkan sebuah produk, kita harus selalu mengutamakan pengguna dan melibatkan pengguna sesering mungkin. Hal ini dikarenakan penciptaan produk yang ditujukan pada pengguna dan ditujukan untuk mengatasi masalah yang pengguna miliki. Sayangnya, seringkali pengembang produk tidak terlalu memikirkan pengalaman yang didapatkan pengguna dari produk tersebut. Maka, dibutuhkan sebuah peran yang dapat menyatukan aspek teknologi, bisnis dan juga pengguna. Pada konteks ini, UX dapat berperan untuk menyatukan ketiga aspek tersebut.</w:t>
      </w:r>
    </w:p>
    <w:p w14:paraId="5D3C36CD" w14:textId="77777777" w:rsidR="00F449B9" w:rsidRPr="008D7E58" w:rsidRDefault="00F449B9" w:rsidP="00F449B9">
      <w:pPr>
        <w:pStyle w:val="p2"/>
        <w:spacing w:line="276" w:lineRule="auto"/>
        <w:rPr>
          <w:rFonts w:ascii="Times New Roman" w:hAnsi="Times New Roman"/>
          <w:noProof/>
          <w:sz w:val="24"/>
          <w:szCs w:val="24"/>
          <w:lang w:val="id-ID"/>
        </w:rPr>
      </w:pPr>
    </w:p>
    <w:p w14:paraId="6A0F4165" w14:textId="2CB903BA" w:rsidR="00F449B9" w:rsidRPr="008D7E58" w:rsidRDefault="00F449B9" w:rsidP="00F449B9">
      <w:pPr>
        <w:pStyle w:val="p1"/>
        <w:spacing w:line="276" w:lineRule="auto"/>
        <w:rPr>
          <w:rFonts w:ascii="Times New Roman" w:hAnsi="Times New Roman"/>
          <w:noProof/>
          <w:sz w:val="24"/>
          <w:szCs w:val="24"/>
          <w:lang w:val="id-ID"/>
        </w:rPr>
      </w:pPr>
      <w:r w:rsidRPr="008D7E58">
        <w:rPr>
          <w:rStyle w:val="s1"/>
          <w:rFonts w:ascii="Times New Roman" w:hAnsi="Times New Roman"/>
          <w:noProof/>
          <w:sz w:val="24"/>
          <w:szCs w:val="24"/>
          <w:lang w:val="id-ID"/>
        </w:rPr>
        <w:t>Bukalapak menempatkan departemen UX di</w:t>
      </w:r>
      <w:ins w:id="31" w:author="Puti Fitri Larasati" w:date="2016-11-29T20:46:00Z">
        <w:r w:rsidR="003653AB" w:rsidRPr="008D7E58">
          <w:rPr>
            <w:rStyle w:val="s1"/>
            <w:rFonts w:ascii="Times New Roman" w:hAnsi="Times New Roman"/>
            <w:noProof/>
            <w:sz w:val="24"/>
            <w:szCs w:val="24"/>
            <w:lang w:val="id-ID"/>
          </w:rPr>
          <w:t xml:space="preserve"> </w:t>
        </w:r>
      </w:ins>
      <w:r w:rsidRPr="008D7E58">
        <w:rPr>
          <w:rStyle w:val="s1"/>
          <w:rFonts w:ascii="Times New Roman" w:hAnsi="Times New Roman"/>
          <w:noProof/>
          <w:sz w:val="24"/>
          <w:szCs w:val="24"/>
          <w:lang w:val="id-ID"/>
        </w:rPr>
        <w:t>bawah divisi produk. Departmen ini akan melaksanakan metode, menganalisis, mendokumentasikan</w:t>
      </w:r>
      <w:r w:rsidR="00A4044F" w:rsidRPr="008D7E58">
        <w:rPr>
          <w:rStyle w:val="s1"/>
          <w:rFonts w:ascii="Times New Roman" w:hAnsi="Times New Roman"/>
          <w:noProof/>
          <w:sz w:val="24"/>
          <w:szCs w:val="24"/>
          <w:lang w:val="id-ID"/>
        </w:rPr>
        <w:t>,</w:t>
      </w:r>
      <w:commentRangeStart w:id="32"/>
      <w:commentRangeStart w:id="33"/>
      <w:r w:rsidRPr="008D7E58">
        <w:rPr>
          <w:rStyle w:val="s1"/>
          <w:rFonts w:ascii="Times New Roman" w:hAnsi="Times New Roman"/>
          <w:noProof/>
          <w:sz w:val="24"/>
          <w:szCs w:val="24"/>
          <w:lang w:val="id-ID"/>
        </w:rPr>
        <w:t xml:space="preserve"> </w:t>
      </w:r>
      <w:commentRangeEnd w:id="32"/>
      <w:r w:rsidR="00470E24" w:rsidRPr="008D7E58">
        <w:rPr>
          <w:rStyle w:val="CommentReference"/>
          <w:rFonts w:ascii="Times New Roman" w:eastAsiaTheme="minorHAnsi" w:hAnsi="Times New Roman" w:cstheme="minorBidi"/>
          <w:noProof/>
          <w:lang w:val="id-ID"/>
        </w:rPr>
        <w:commentReference w:id="32"/>
      </w:r>
      <w:commentRangeEnd w:id="33"/>
      <w:r w:rsidR="00A8513D" w:rsidRPr="008D7E58">
        <w:rPr>
          <w:rStyle w:val="CommentReference"/>
          <w:rFonts w:ascii="Times New Roman" w:eastAsiaTheme="minorHAnsi" w:hAnsi="Times New Roman" w:cstheme="minorBidi"/>
          <w:noProof/>
          <w:lang w:val="id-ID"/>
        </w:rPr>
        <w:commentReference w:id="33"/>
      </w:r>
      <w:r w:rsidRPr="008D7E58">
        <w:rPr>
          <w:rStyle w:val="s1"/>
          <w:rFonts w:ascii="Times New Roman" w:hAnsi="Times New Roman"/>
          <w:noProof/>
          <w:sz w:val="24"/>
          <w:szCs w:val="24"/>
          <w:lang w:val="id-ID"/>
        </w:rPr>
        <w:t xml:space="preserve">dan melaporkan umpan balik yang berasal dari hasil riset kepada tim </w:t>
      </w:r>
      <w:r w:rsidRPr="008D7E58">
        <w:rPr>
          <w:rStyle w:val="s1"/>
          <w:rFonts w:ascii="Times New Roman" w:hAnsi="Times New Roman"/>
          <w:i/>
          <w:iCs/>
          <w:noProof/>
          <w:sz w:val="24"/>
          <w:szCs w:val="24"/>
          <w:lang w:val="id-ID"/>
        </w:rPr>
        <w:t>p</w:t>
      </w:r>
      <w:r w:rsidR="003653AB" w:rsidRPr="008D7E58">
        <w:rPr>
          <w:rStyle w:val="s1"/>
          <w:rFonts w:ascii="Times New Roman" w:hAnsi="Times New Roman"/>
          <w:i/>
          <w:iCs/>
          <w:noProof/>
          <w:sz w:val="24"/>
          <w:szCs w:val="24"/>
          <w:lang w:val="id-ID"/>
        </w:rPr>
        <w:t>r</w:t>
      </w:r>
      <w:r w:rsidRPr="008D7E58">
        <w:rPr>
          <w:rStyle w:val="s1"/>
          <w:rFonts w:ascii="Times New Roman" w:hAnsi="Times New Roman"/>
          <w:i/>
          <w:iCs/>
          <w:noProof/>
          <w:sz w:val="24"/>
          <w:szCs w:val="24"/>
          <w:lang w:val="id-ID"/>
        </w:rPr>
        <w:t xml:space="preserve">oduct </w:t>
      </w:r>
      <w:r w:rsidRPr="008D7E58">
        <w:rPr>
          <w:rStyle w:val="s1"/>
          <w:rFonts w:ascii="Times New Roman" w:hAnsi="Times New Roman"/>
          <w:noProof/>
          <w:sz w:val="24"/>
          <w:szCs w:val="24"/>
          <w:lang w:val="id-ID"/>
        </w:rPr>
        <w:t xml:space="preserve">dan tim </w:t>
      </w:r>
      <w:r w:rsidRPr="008D7E58">
        <w:rPr>
          <w:rStyle w:val="s1"/>
          <w:rFonts w:ascii="Times New Roman" w:hAnsi="Times New Roman"/>
          <w:i/>
          <w:iCs/>
          <w:noProof/>
          <w:sz w:val="24"/>
          <w:szCs w:val="24"/>
          <w:lang w:val="id-ID"/>
        </w:rPr>
        <w:t>engineer.</w:t>
      </w:r>
      <w:r w:rsidRPr="008D7E58">
        <w:rPr>
          <w:rStyle w:val="s1"/>
          <w:rFonts w:ascii="Times New Roman" w:hAnsi="Times New Roman"/>
          <w:noProof/>
          <w:sz w:val="24"/>
          <w:szCs w:val="24"/>
          <w:lang w:val="id-ID"/>
        </w:rPr>
        <w:t xml:space="preserve"> Hasil riset tersebut akan menjadi pertimbangan dalam mengembangkan sebuah fitur pada produk Bukalapak. UX </w:t>
      </w:r>
      <w:r w:rsidRPr="008D7E58">
        <w:rPr>
          <w:rStyle w:val="s1"/>
          <w:rFonts w:ascii="Times New Roman" w:hAnsi="Times New Roman"/>
          <w:i/>
          <w:iCs/>
          <w:noProof/>
          <w:sz w:val="24"/>
          <w:szCs w:val="24"/>
          <w:lang w:val="id-ID"/>
        </w:rPr>
        <w:t xml:space="preserve">researcher </w:t>
      </w:r>
      <w:r w:rsidRPr="008D7E58">
        <w:rPr>
          <w:rStyle w:val="s1"/>
          <w:rFonts w:ascii="Times New Roman" w:hAnsi="Times New Roman"/>
          <w:noProof/>
          <w:sz w:val="24"/>
          <w:szCs w:val="24"/>
          <w:lang w:val="id-ID"/>
        </w:rPr>
        <w:t>juga akan bekerja sama dengan tim dalam divisi produk untuk menentukan topik yang akan diteliti lebih lanjut melalui riset dalam mengembangkan sebuah fitur pada produk Bukalapak.</w:t>
      </w:r>
    </w:p>
    <w:p w14:paraId="664CA13F" w14:textId="77777777" w:rsidR="00F449B9" w:rsidRPr="008D7E58" w:rsidRDefault="00F449B9" w:rsidP="00F449B9">
      <w:pPr>
        <w:pStyle w:val="p2"/>
        <w:spacing w:line="276" w:lineRule="auto"/>
        <w:rPr>
          <w:rFonts w:ascii="Times New Roman" w:hAnsi="Times New Roman"/>
          <w:noProof/>
          <w:sz w:val="24"/>
          <w:szCs w:val="24"/>
          <w:lang w:val="id-ID"/>
        </w:rPr>
      </w:pPr>
    </w:p>
    <w:p w14:paraId="24D2DAC2" w14:textId="003AC5EB" w:rsidR="00093F0A" w:rsidRPr="008D7E58" w:rsidRDefault="00F449B9" w:rsidP="00053FAB">
      <w:pPr>
        <w:pStyle w:val="p1"/>
        <w:spacing w:line="276" w:lineRule="auto"/>
        <w:rPr>
          <w:rFonts w:ascii="Times New Roman" w:hAnsi="Times New Roman"/>
          <w:noProof/>
          <w:sz w:val="24"/>
          <w:szCs w:val="24"/>
          <w:lang w:val="id-ID"/>
        </w:rPr>
      </w:pPr>
      <w:r w:rsidRPr="008D7E58">
        <w:rPr>
          <w:rStyle w:val="s1"/>
          <w:rFonts w:ascii="Times New Roman" w:hAnsi="Times New Roman"/>
          <w:noProof/>
          <w:sz w:val="24"/>
          <w:szCs w:val="24"/>
          <w:lang w:val="id-ID"/>
        </w:rPr>
        <w:t xml:space="preserve">Selama pelaksanaan kerja praktik, penulis berperan sebagai salah satu UX </w:t>
      </w:r>
      <w:r w:rsidRPr="008D7E58">
        <w:rPr>
          <w:rStyle w:val="s1"/>
          <w:rFonts w:ascii="Times New Roman" w:hAnsi="Times New Roman"/>
          <w:i/>
          <w:iCs/>
          <w:noProof/>
          <w:sz w:val="24"/>
          <w:szCs w:val="24"/>
          <w:lang w:val="id-ID"/>
        </w:rPr>
        <w:t>research</w:t>
      </w:r>
      <w:r w:rsidR="00661BEC" w:rsidRPr="008D7E58">
        <w:rPr>
          <w:rStyle w:val="s1"/>
          <w:rFonts w:ascii="Times New Roman" w:hAnsi="Times New Roman"/>
          <w:i/>
          <w:iCs/>
          <w:noProof/>
          <w:sz w:val="24"/>
          <w:szCs w:val="24"/>
          <w:lang w:val="id-ID"/>
        </w:rPr>
        <w:t>er</w:t>
      </w:r>
      <w:r w:rsidRPr="008D7E58">
        <w:rPr>
          <w:rStyle w:val="s1"/>
          <w:rFonts w:ascii="Times New Roman" w:hAnsi="Times New Roman"/>
          <w:i/>
          <w:iCs/>
          <w:noProof/>
          <w:sz w:val="24"/>
          <w:szCs w:val="24"/>
          <w:lang w:val="id-ID"/>
        </w:rPr>
        <w:t xml:space="preserve"> </w:t>
      </w:r>
      <w:r w:rsidRPr="008D7E58">
        <w:rPr>
          <w:rStyle w:val="s1"/>
          <w:rFonts w:ascii="Times New Roman" w:hAnsi="Times New Roman"/>
          <w:noProof/>
          <w:sz w:val="24"/>
          <w:szCs w:val="24"/>
          <w:lang w:val="id-ID"/>
        </w:rPr>
        <w:t xml:space="preserve">pada tim </w:t>
      </w:r>
      <w:commentRangeStart w:id="34"/>
      <w:commentRangeStart w:id="35"/>
      <w:r w:rsidRPr="008D7E58">
        <w:rPr>
          <w:rStyle w:val="s1"/>
          <w:rFonts w:ascii="Times New Roman" w:hAnsi="Times New Roman"/>
          <w:i/>
          <w:iCs/>
          <w:noProof/>
          <w:sz w:val="24"/>
          <w:szCs w:val="24"/>
          <w:lang w:val="id-ID"/>
        </w:rPr>
        <w:t>Product Discovery</w:t>
      </w:r>
      <w:commentRangeEnd w:id="34"/>
      <w:r w:rsidR="00470E24" w:rsidRPr="008D7E58">
        <w:rPr>
          <w:rStyle w:val="CommentReference"/>
          <w:rFonts w:ascii="Times New Roman" w:eastAsiaTheme="minorHAnsi" w:hAnsi="Times New Roman" w:cstheme="minorBidi"/>
          <w:noProof/>
          <w:lang w:val="id-ID"/>
        </w:rPr>
        <w:commentReference w:id="34"/>
      </w:r>
      <w:commentRangeEnd w:id="35"/>
      <w:r w:rsidR="00661BEC" w:rsidRPr="008D7E58">
        <w:rPr>
          <w:rStyle w:val="CommentReference"/>
          <w:rFonts w:ascii="Times New Roman" w:eastAsiaTheme="minorHAnsi" w:hAnsi="Times New Roman" w:cstheme="minorBidi"/>
          <w:noProof/>
          <w:lang w:val="id-ID"/>
        </w:rPr>
        <w:commentReference w:id="35"/>
      </w:r>
      <w:r w:rsidRPr="008D7E58">
        <w:rPr>
          <w:rStyle w:val="s1"/>
          <w:rFonts w:ascii="Times New Roman" w:hAnsi="Times New Roman"/>
          <w:i/>
          <w:iCs/>
          <w:noProof/>
          <w:sz w:val="24"/>
          <w:szCs w:val="24"/>
          <w:lang w:val="id-ID"/>
        </w:rPr>
        <w:t xml:space="preserve"> </w:t>
      </w:r>
      <w:r w:rsidRPr="008D7E58">
        <w:rPr>
          <w:rStyle w:val="s1"/>
          <w:rFonts w:ascii="Times New Roman" w:hAnsi="Times New Roman"/>
          <w:noProof/>
          <w:sz w:val="24"/>
          <w:szCs w:val="24"/>
          <w:lang w:val="id-ID"/>
        </w:rPr>
        <w:t>yang bekerja sama dengan</w:t>
      </w:r>
      <w:r w:rsidR="00C92422" w:rsidRPr="008D7E58">
        <w:rPr>
          <w:rStyle w:val="s1"/>
          <w:rFonts w:ascii="Times New Roman" w:hAnsi="Times New Roman"/>
          <w:noProof/>
          <w:sz w:val="24"/>
          <w:szCs w:val="24"/>
          <w:lang w:val="id-ID"/>
        </w:rPr>
        <w:t xml:space="preserve"> </w:t>
      </w:r>
      <w:r w:rsidR="00661BEC" w:rsidRPr="008D7E58">
        <w:rPr>
          <w:rStyle w:val="s1"/>
          <w:rFonts w:ascii="Times New Roman" w:hAnsi="Times New Roman"/>
          <w:i/>
          <w:noProof/>
          <w:sz w:val="24"/>
          <w:szCs w:val="24"/>
          <w:lang w:val="id-ID"/>
        </w:rPr>
        <w:t xml:space="preserve">team </w:t>
      </w:r>
      <w:r w:rsidRPr="008D7E58">
        <w:rPr>
          <w:rStyle w:val="s1"/>
          <w:rFonts w:ascii="Times New Roman" w:hAnsi="Times New Roman"/>
          <w:i/>
          <w:iCs/>
          <w:noProof/>
          <w:sz w:val="24"/>
          <w:szCs w:val="24"/>
          <w:lang w:val="id-ID"/>
        </w:rPr>
        <w:t>lead</w:t>
      </w:r>
      <w:r w:rsidRPr="008D7E58">
        <w:rPr>
          <w:rStyle w:val="s1"/>
          <w:rFonts w:ascii="Times New Roman" w:hAnsi="Times New Roman"/>
          <w:noProof/>
          <w:sz w:val="24"/>
          <w:szCs w:val="24"/>
          <w:lang w:val="id-ID"/>
        </w:rPr>
        <w:t xml:space="preserve">, </w:t>
      </w:r>
      <w:r w:rsidRPr="008D7E58">
        <w:rPr>
          <w:rStyle w:val="s1"/>
          <w:rFonts w:ascii="Times New Roman" w:hAnsi="Times New Roman"/>
          <w:i/>
          <w:iCs/>
          <w:noProof/>
          <w:sz w:val="24"/>
          <w:szCs w:val="24"/>
          <w:lang w:val="id-ID"/>
        </w:rPr>
        <w:t xml:space="preserve">software engineer </w:t>
      </w:r>
      <w:r w:rsidRPr="008D7E58">
        <w:rPr>
          <w:rStyle w:val="s1"/>
          <w:rFonts w:ascii="Times New Roman" w:hAnsi="Times New Roman"/>
          <w:noProof/>
          <w:sz w:val="24"/>
          <w:szCs w:val="24"/>
          <w:lang w:val="id-ID"/>
        </w:rPr>
        <w:t xml:space="preserve">dan </w:t>
      </w:r>
      <w:r w:rsidRPr="008D7E58">
        <w:rPr>
          <w:rStyle w:val="s1"/>
          <w:rFonts w:ascii="Times New Roman" w:hAnsi="Times New Roman"/>
          <w:i/>
          <w:iCs/>
          <w:noProof/>
          <w:sz w:val="24"/>
          <w:szCs w:val="24"/>
          <w:lang w:val="id-ID"/>
        </w:rPr>
        <w:t>data analyst</w:t>
      </w:r>
      <w:r w:rsidRPr="008D7E58">
        <w:rPr>
          <w:rStyle w:val="s1"/>
          <w:rFonts w:ascii="Times New Roman" w:hAnsi="Times New Roman"/>
          <w:noProof/>
          <w:sz w:val="24"/>
          <w:szCs w:val="24"/>
          <w:lang w:val="id-ID"/>
        </w:rPr>
        <w:t xml:space="preserve">. Tim tersebut bertanggung jawab untuk mengembangkan fitur yang mendukung penemuan </w:t>
      </w:r>
      <w:r w:rsidR="00334771" w:rsidRPr="008D7E58">
        <w:rPr>
          <w:rStyle w:val="s1"/>
          <w:rFonts w:ascii="Times New Roman" w:hAnsi="Times New Roman"/>
          <w:noProof/>
          <w:sz w:val="24"/>
          <w:szCs w:val="24"/>
          <w:lang w:val="id-ID"/>
        </w:rPr>
        <w:t>produk</w:t>
      </w:r>
      <w:r w:rsidRPr="008D7E58">
        <w:rPr>
          <w:rStyle w:val="s1"/>
          <w:rFonts w:ascii="Times New Roman" w:hAnsi="Times New Roman"/>
          <w:noProof/>
          <w:sz w:val="24"/>
          <w:szCs w:val="24"/>
          <w:lang w:val="id-ID"/>
        </w:rPr>
        <w:t xml:space="preserve"> yang dijual melalui Bukalapak seperti fitur pencarian </w:t>
      </w:r>
      <w:r w:rsidR="00334771" w:rsidRPr="008D7E58">
        <w:rPr>
          <w:rStyle w:val="s1"/>
          <w:rFonts w:ascii="Times New Roman" w:hAnsi="Times New Roman"/>
          <w:noProof/>
          <w:sz w:val="24"/>
          <w:szCs w:val="24"/>
          <w:lang w:val="id-ID"/>
        </w:rPr>
        <w:t>produk</w:t>
      </w:r>
      <w:r w:rsidRPr="008D7E58">
        <w:rPr>
          <w:rStyle w:val="s1"/>
          <w:rFonts w:ascii="Times New Roman" w:hAnsi="Times New Roman"/>
          <w:noProof/>
          <w:sz w:val="24"/>
          <w:szCs w:val="24"/>
          <w:lang w:val="id-ID"/>
        </w:rPr>
        <w:t xml:space="preserve">, fitur pencarian penjual dan fitur </w:t>
      </w:r>
      <w:r w:rsidRPr="008D7E58">
        <w:rPr>
          <w:rStyle w:val="s1"/>
          <w:rFonts w:ascii="Times New Roman" w:hAnsi="Times New Roman"/>
          <w:i/>
          <w:iCs/>
          <w:noProof/>
          <w:sz w:val="24"/>
          <w:szCs w:val="24"/>
          <w:lang w:val="id-ID"/>
        </w:rPr>
        <w:t>add to cart</w:t>
      </w:r>
      <w:r w:rsidRPr="008D7E58">
        <w:rPr>
          <w:rStyle w:val="s1"/>
          <w:rFonts w:ascii="Times New Roman" w:hAnsi="Times New Roman"/>
          <w:noProof/>
          <w:sz w:val="24"/>
          <w:szCs w:val="24"/>
          <w:lang w:val="id-ID"/>
        </w:rPr>
        <w:t xml:space="preserve">. </w:t>
      </w:r>
      <w:r w:rsidR="00BA2ADB" w:rsidRPr="008D7E58">
        <w:rPr>
          <w:rStyle w:val="s1"/>
          <w:rFonts w:ascii="Times New Roman" w:hAnsi="Times New Roman"/>
          <w:noProof/>
          <w:sz w:val="24"/>
          <w:szCs w:val="24"/>
          <w:lang w:val="id-ID"/>
        </w:rPr>
        <w:t xml:space="preserve">UX </w:t>
      </w:r>
      <w:r w:rsidR="00BA2ADB" w:rsidRPr="008D7E58">
        <w:rPr>
          <w:rStyle w:val="s1"/>
          <w:rFonts w:ascii="Times New Roman" w:hAnsi="Times New Roman"/>
          <w:i/>
          <w:noProof/>
          <w:sz w:val="24"/>
          <w:szCs w:val="24"/>
          <w:lang w:val="id-ID"/>
        </w:rPr>
        <w:t xml:space="preserve">researcher </w:t>
      </w:r>
      <w:r w:rsidR="00BA2ADB" w:rsidRPr="008D7E58">
        <w:rPr>
          <w:rStyle w:val="s1"/>
          <w:rFonts w:ascii="Times New Roman" w:hAnsi="Times New Roman"/>
          <w:noProof/>
          <w:sz w:val="24"/>
          <w:szCs w:val="24"/>
          <w:lang w:val="id-ID"/>
        </w:rPr>
        <w:t xml:space="preserve">memiliki peran yang penting dalam proses pengembangan fitur yag dilakukan oleh tim </w:t>
      </w:r>
      <w:r w:rsidR="00BA2ADB" w:rsidRPr="008D7E58">
        <w:rPr>
          <w:rStyle w:val="s1"/>
          <w:rFonts w:ascii="Times New Roman" w:hAnsi="Times New Roman"/>
          <w:i/>
          <w:noProof/>
          <w:sz w:val="24"/>
          <w:szCs w:val="24"/>
          <w:lang w:val="id-ID"/>
        </w:rPr>
        <w:t>Product Discovery</w:t>
      </w:r>
      <w:r w:rsidR="00BA2ADB" w:rsidRPr="008D7E58">
        <w:rPr>
          <w:rStyle w:val="s1"/>
          <w:rFonts w:ascii="Times New Roman" w:hAnsi="Times New Roman"/>
          <w:noProof/>
          <w:sz w:val="24"/>
          <w:szCs w:val="24"/>
          <w:lang w:val="id-ID"/>
        </w:rPr>
        <w:t xml:space="preserve">. Hal ini disebabkan </w:t>
      </w:r>
      <w:r w:rsidR="00661BEC" w:rsidRPr="008D7E58">
        <w:rPr>
          <w:rStyle w:val="s1"/>
          <w:rFonts w:ascii="Times New Roman" w:hAnsi="Times New Roman"/>
          <w:noProof/>
          <w:sz w:val="24"/>
          <w:szCs w:val="24"/>
          <w:lang w:val="id-ID"/>
        </w:rPr>
        <w:t xml:space="preserve">karena </w:t>
      </w:r>
      <w:r w:rsidR="00BA2ADB" w:rsidRPr="008D7E58">
        <w:rPr>
          <w:rStyle w:val="s1"/>
          <w:rFonts w:ascii="Times New Roman" w:hAnsi="Times New Roman"/>
          <w:noProof/>
          <w:sz w:val="24"/>
          <w:szCs w:val="24"/>
          <w:lang w:val="id-ID"/>
        </w:rPr>
        <w:t>fitur</w:t>
      </w:r>
      <w:r w:rsidR="00F03D23" w:rsidRPr="008D7E58">
        <w:rPr>
          <w:rStyle w:val="s1"/>
          <w:rFonts w:ascii="Times New Roman" w:hAnsi="Times New Roman"/>
          <w:noProof/>
          <w:sz w:val="24"/>
          <w:szCs w:val="24"/>
          <w:lang w:val="id-ID"/>
        </w:rPr>
        <w:t>-fitur</w:t>
      </w:r>
      <w:r w:rsidR="00BA2ADB" w:rsidRPr="008D7E58">
        <w:rPr>
          <w:rStyle w:val="s1"/>
          <w:rFonts w:ascii="Times New Roman" w:hAnsi="Times New Roman"/>
          <w:noProof/>
          <w:sz w:val="24"/>
          <w:szCs w:val="24"/>
          <w:lang w:val="id-ID"/>
        </w:rPr>
        <w:t xml:space="preserve"> yang dikembangkan oleh tim ini biasanya berupa fitur baru yang inovatif. </w:t>
      </w:r>
      <w:r w:rsidR="00661BEC" w:rsidRPr="008D7E58">
        <w:rPr>
          <w:rStyle w:val="s1"/>
          <w:rFonts w:ascii="Times New Roman" w:hAnsi="Times New Roman"/>
          <w:noProof/>
          <w:sz w:val="24"/>
          <w:szCs w:val="24"/>
          <w:lang w:val="id-ID"/>
        </w:rPr>
        <w:t>Sehingga diperlukan riset mendalam mengenai ekspektasi</w:t>
      </w:r>
      <w:r w:rsidR="00F03D23" w:rsidRPr="008D7E58">
        <w:rPr>
          <w:rStyle w:val="s1"/>
          <w:rFonts w:ascii="Times New Roman" w:hAnsi="Times New Roman"/>
          <w:noProof/>
          <w:sz w:val="24"/>
          <w:szCs w:val="24"/>
          <w:lang w:val="id-ID"/>
        </w:rPr>
        <w:t xml:space="preserve"> pengguna dan validasi solusi </w:t>
      </w:r>
      <w:r w:rsidR="00661BEC" w:rsidRPr="008D7E58">
        <w:rPr>
          <w:rStyle w:val="s1"/>
          <w:rFonts w:ascii="Times New Roman" w:hAnsi="Times New Roman"/>
          <w:noProof/>
          <w:sz w:val="24"/>
          <w:szCs w:val="24"/>
          <w:lang w:val="id-ID"/>
        </w:rPr>
        <w:t>fitur yang akan dikembangkan.</w:t>
      </w:r>
      <w:r w:rsidR="00053FAB" w:rsidRPr="008D7E58">
        <w:rPr>
          <w:rStyle w:val="s1"/>
          <w:rFonts w:ascii="Times New Roman" w:hAnsi="Times New Roman"/>
          <w:noProof/>
          <w:sz w:val="24"/>
          <w:szCs w:val="24"/>
          <w:lang w:val="id-ID"/>
        </w:rPr>
        <w:t xml:space="preserve"> Fitur yang akan dikembangkan</w:t>
      </w:r>
      <w:r w:rsidR="00E74C83" w:rsidRPr="008D7E58">
        <w:rPr>
          <w:rStyle w:val="s1"/>
          <w:rFonts w:ascii="Times New Roman" w:hAnsi="Times New Roman"/>
          <w:noProof/>
          <w:sz w:val="24"/>
          <w:szCs w:val="24"/>
          <w:lang w:val="id-ID"/>
        </w:rPr>
        <w:t xml:space="preserve"> dan diperbaiki</w:t>
      </w:r>
      <w:r w:rsidR="00053FAB" w:rsidRPr="008D7E58">
        <w:rPr>
          <w:rStyle w:val="s1"/>
          <w:rFonts w:ascii="Times New Roman" w:hAnsi="Times New Roman"/>
          <w:noProof/>
          <w:sz w:val="24"/>
          <w:szCs w:val="24"/>
          <w:lang w:val="id-ID"/>
        </w:rPr>
        <w:t xml:space="preserve"> harus sesuai dengan </w:t>
      </w:r>
      <w:r w:rsidR="00E74C83" w:rsidRPr="008D7E58">
        <w:rPr>
          <w:rStyle w:val="s1"/>
          <w:rFonts w:ascii="Times New Roman" w:hAnsi="Times New Roman"/>
          <w:noProof/>
          <w:sz w:val="24"/>
          <w:szCs w:val="24"/>
          <w:lang w:val="id-ID"/>
        </w:rPr>
        <w:t xml:space="preserve">kebutuhan dan </w:t>
      </w:r>
      <w:r w:rsidR="00E74C83" w:rsidRPr="008D7E58">
        <w:rPr>
          <w:rStyle w:val="s1"/>
          <w:rFonts w:ascii="Times New Roman" w:hAnsi="Times New Roman"/>
          <w:i/>
          <w:noProof/>
          <w:sz w:val="24"/>
          <w:szCs w:val="24"/>
          <w:lang w:val="id-ID"/>
        </w:rPr>
        <w:t xml:space="preserve">pain points </w:t>
      </w:r>
      <w:r w:rsidR="00E74C83" w:rsidRPr="008D7E58">
        <w:rPr>
          <w:rStyle w:val="s1"/>
          <w:rFonts w:ascii="Times New Roman" w:hAnsi="Times New Roman"/>
          <w:noProof/>
          <w:sz w:val="24"/>
          <w:szCs w:val="24"/>
          <w:lang w:val="id-ID"/>
        </w:rPr>
        <w:t xml:space="preserve">dari </w:t>
      </w:r>
      <w:r w:rsidR="00053FAB" w:rsidRPr="008D7E58">
        <w:rPr>
          <w:rStyle w:val="s1"/>
          <w:rFonts w:ascii="Times New Roman" w:hAnsi="Times New Roman"/>
          <w:noProof/>
          <w:sz w:val="24"/>
          <w:szCs w:val="24"/>
          <w:lang w:val="id-ID"/>
        </w:rPr>
        <w:t>persona yang dimiliki oleh Bukalapa</w:t>
      </w:r>
      <w:r w:rsidR="00E74C83" w:rsidRPr="008D7E58">
        <w:rPr>
          <w:rStyle w:val="s1"/>
          <w:rFonts w:ascii="Times New Roman" w:hAnsi="Times New Roman"/>
          <w:noProof/>
          <w:sz w:val="24"/>
          <w:szCs w:val="24"/>
          <w:lang w:val="id-ID"/>
        </w:rPr>
        <w:t>k</w:t>
      </w:r>
      <w:r w:rsidR="00053FAB" w:rsidRPr="008D7E58">
        <w:rPr>
          <w:rStyle w:val="s1"/>
          <w:rFonts w:ascii="Times New Roman" w:hAnsi="Times New Roman"/>
          <w:noProof/>
          <w:sz w:val="24"/>
          <w:szCs w:val="24"/>
          <w:lang w:val="id-ID"/>
        </w:rPr>
        <w:t>.</w:t>
      </w:r>
      <w:r w:rsidR="00661BEC" w:rsidRPr="008D7E58">
        <w:rPr>
          <w:rStyle w:val="s1"/>
          <w:rFonts w:ascii="Times New Roman" w:hAnsi="Times New Roman"/>
          <w:noProof/>
          <w:sz w:val="24"/>
          <w:szCs w:val="24"/>
          <w:lang w:val="id-ID"/>
        </w:rPr>
        <w:t xml:space="preserve"> UX </w:t>
      </w:r>
      <w:r w:rsidR="00661BEC" w:rsidRPr="008D7E58">
        <w:rPr>
          <w:rStyle w:val="s1"/>
          <w:rFonts w:ascii="Times New Roman" w:hAnsi="Times New Roman"/>
          <w:i/>
          <w:noProof/>
          <w:sz w:val="24"/>
          <w:szCs w:val="24"/>
          <w:lang w:val="id-ID"/>
        </w:rPr>
        <w:t xml:space="preserve">researcher </w:t>
      </w:r>
      <w:r w:rsidR="00661BEC" w:rsidRPr="008D7E58">
        <w:rPr>
          <w:rStyle w:val="s1"/>
          <w:rFonts w:ascii="Times New Roman" w:hAnsi="Times New Roman"/>
          <w:noProof/>
          <w:sz w:val="24"/>
          <w:szCs w:val="24"/>
          <w:lang w:val="id-ID"/>
        </w:rPr>
        <w:t>juga berperan dalam proses pencarian ide fitur yang ak</w:t>
      </w:r>
      <w:r w:rsidR="00053FAB" w:rsidRPr="008D7E58">
        <w:rPr>
          <w:rStyle w:val="s1"/>
          <w:rFonts w:ascii="Times New Roman" w:hAnsi="Times New Roman"/>
          <w:noProof/>
          <w:sz w:val="24"/>
          <w:szCs w:val="24"/>
          <w:lang w:val="id-ID"/>
        </w:rPr>
        <w:t>a</w:t>
      </w:r>
      <w:r w:rsidR="00661BEC" w:rsidRPr="008D7E58">
        <w:rPr>
          <w:rStyle w:val="s1"/>
          <w:rFonts w:ascii="Times New Roman" w:hAnsi="Times New Roman"/>
          <w:noProof/>
          <w:sz w:val="24"/>
          <w:szCs w:val="24"/>
          <w:lang w:val="id-ID"/>
        </w:rPr>
        <w:t xml:space="preserve">n dikembangkan </w:t>
      </w:r>
      <w:r w:rsidR="00053FAB" w:rsidRPr="008D7E58">
        <w:rPr>
          <w:rStyle w:val="s1"/>
          <w:rFonts w:ascii="Times New Roman" w:hAnsi="Times New Roman"/>
          <w:noProof/>
          <w:sz w:val="24"/>
          <w:szCs w:val="24"/>
          <w:lang w:val="id-ID"/>
        </w:rPr>
        <w:t xml:space="preserve">oleh tim dengan </w:t>
      </w:r>
      <w:r w:rsidR="00053FAB" w:rsidRPr="008D7E58">
        <w:rPr>
          <w:rStyle w:val="s1"/>
          <w:rFonts w:ascii="Times New Roman" w:hAnsi="Times New Roman"/>
          <w:noProof/>
          <w:sz w:val="24"/>
          <w:szCs w:val="24"/>
          <w:lang w:val="id-ID"/>
        </w:rPr>
        <w:lastRenderedPageBreak/>
        <w:t xml:space="preserve">menyampaikan hasil riset rutin yang dilaksanakan oleh tim UX </w:t>
      </w:r>
      <w:r w:rsidR="00053FAB" w:rsidRPr="008D7E58">
        <w:rPr>
          <w:rStyle w:val="s1"/>
          <w:rFonts w:ascii="Times New Roman" w:hAnsi="Times New Roman"/>
          <w:i/>
          <w:noProof/>
          <w:sz w:val="24"/>
          <w:szCs w:val="24"/>
          <w:lang w:val="id-ID"/>
        </w:rPr>
        <w:t xml:space="preserve">researcher </w:t>
      </w:r>
      <w:r w:rsidR="00053FAB" w:rsidRPr="008D7E58">
        <w:rPr>
          <w:rStyle w:val="s1"/>
          <w:rFonts w:ascii="Times New Roman" w:hAnsi="Times New Roman"/>
          <w:noProof/>
          <w:sz w:val="24"/>
          <w:szCs w:val="24"/>
          <w:lang w:val="id-ID"/>
        </w:rPr>
        <w:t xml:space="preserve">kepada </w:t>
      </w:r>
      <w:r w:rsidR="00053FAB" w:rsidRPr="008D7E58">
        <w:rPr>
          <w:rStyle w:val="s1"/>
          <w:rFonts w:ascii="Times New Roman" w:hAnsi="Times New Roman"/>
          <w:i/>
          <w:noProof/>
          <w:sz w:val="24"/>
          <w:szCs w:val="24"/>
          <w:lang w:val="id-ID"/>
        </w:rPr>
        <w:t>team lead</w:t>
      </w:r>
      <w:r w:rsidR="00053FAB" w:rsidRPr="008D7E58">
        <w:rPr>
          <w:rStyle w:val="s1"/>
          <w:rFonts w:ascii="Times New Roman" w:hAnsi="Times New Roman"/>
          <w:noProof/>
          <w:sz w:val="24"/>
          <w:szCs w:val="24"/>
          <w:lang w:val="id-ID"/>
        </w:rPr>
        <w:t xml:space="preserve"> selama masa </w:t>
      </w:r>
      <w:r w:rsidR="00053FAB" w:rsidRPr="008D7E58">
        <w:rPr>
          <w:rStyle w:val="s1"/>
          <w:rFonts w:ascii="Times New Roman" w:hAnsi="Times New Roman"/>
          <w:i/>
          <w:noProof/>
          <w:sz w:val="24"/>
          <w:szCs w:val="24"/>
          <w:lang w:val="id-ID"/>
        </w:rPr>
        <w:t>brainstorming</w:t>
      </w:r>
      <w:r w:rsidR="00053FAB" w:rsidRPr="008D7E58">
        <w:rPr>
          <w:rStyle w:val="s1"/>
          <w:rFonts w:ascii="Times New Roman" w:hAnsi="Times New Roman"/>
          <w:noProof/>
          <w:sz w:val="24"/>
          <w:szCs w:val="24"/>
          <w:lang w:val="id-ID"/>
        </w:rPr>
        <w:t>.</w:t>
      </w:r>
    </w:p>
    <w:p w14:paraId="44FD967A" w14:textId="29AC5116" w:rsidR="003822FF" w:rsidRPr="008D7E58" w:rsidRDefault="00C478B8" w:rsidP="003822FF">
      <w:pPr>
        <w:pStyle w:val="Heading2"/>
        <w:numPr>
          <w:ilvl w:val="1"/>
          <w:numId w:val="4"/>
        </w:numPr>
        <w:ind w:left="567" w:hanging="567"/>
        <w:rPr>
          <w:b/>
          <w:noProof/>
        </w:rPr>
      </w:pPr>
      <w:bookmarkStart w:id="36" w:name="_Toc468222948"/>
      <w:r w:rsidRPr="008D7E58">
        <w:rPr>
          <w:b/>
          <w:noProof/>
        </w:rPr>
        <w:t>Tinjauan Pustaka</w:t>
      </w:r>
      <w:commentRangeStart w:id="37"/>
      <w:commentRangeStart w:id="38"/>
      <w:ins w:id="39" w:author="RMahendra" w:date="2016-11-27T23:34:00Z">
        <w:r w:rsidR="000777F0" w:rsidRPr="008D7E58">
          <w:rPr>
            <w:b/>
            <w:noProof/>
          </w:rPr>
          <w:t xml:space="preserve"> </w:t>
        </w:r>
        <w:commentRangeEnd w:id="37"/>
        <w:r w:rsidR="000777F0" w:rsidRPr="008D7E58">
          <w:rPr>
            <w:rStyle w:val="CommentReference"/>
            <w:rFonts w:eastAsiaTheme="minorHAnsi" w:cstheme="minorBidi"/>
            <w:noProof/>
            <w:color w:val="auto"/>
            <w:lang w:eastAsia="en-US"/>
          </w:rPr>
          <w:commentReference w:id="37"/>
        </w:r>
      </w:ins>
      <w:commentRangeEnd w:id="38"/>
      <w:r w:rsidR="003822FF" w:rsidRPr="008D7E58">
        <w:rPr>
          <w:rStyle w:val="CommentReference"/>
          <w:rFonts w:eastAsiaTheme="minorHAnsi" w:cstheme="minorBidi"/>
          <w:noProof/>
          <w:color w:val="auto"/>
          <w:lang w:eastAsia="en-US"/>
        </w:rPr>
        <w:commentReference w:id="38"/>
      </w:r>
      <w:bookmarkEnd w:id="36"/>
    </w:p>
    <w:p w14:paraId="58484688" w14:textId="4E87AA02" w:rsidR="003822FF" w:rsidRPr="008D7E58" w:rsidRDefault="003822FF" w:rsidP="003822FF">
      <w:pPr>
        <w:pStyle w:val="NoSpacing"/>
        <w:rPr>
          <w:noProof/>
        </w:rPr>
      </w:pPr>
      <w:r w:rsidRPr="008D7E58">
        <w:rPr>
          <w:noProof/>
        </w:rPr>
        <w:t xml:space="preserve">Sebelum penulis dapat menjelaskan pekerjaan yang penulis laksanakan selama masa kerja praktik, penulis akan menjelaskan definisi dari </w:t>
      </w:r>
      <w:r w:rsidRPr="008D7E58">
        <w:rPr>
          <w:i/>
          <w:noProof/>
        </w:rPr>
        <w:t>user experience</w:t>
      </w:r>
      <w:r w:rsidRPr="008D7E58">
        <w:rPr>
          <w:noProof/>
        </w:rPr>
        <w:t xml:space="preserve">, </w:t>
      </w:r>
      <w:r w:rsidRPr="008D7E58">
        <w:rPr>
          <w:i/>
          <w:noProof/>
        </w:rPr>
        <w:t>wireframe</w:t>
      </w:r>
      <w:r w:rsidRPr="008D7E58">
        <w:rPr>
          <w:noProof/>
        </w:rPr>
        <w:t xml:space="preserve"> dan juga metode yang penulis laksanakan dalam proses pengembangan fitur di Bukalapak.</w:t>
      </w:r>
    </w:p>
    <w:p w14:paraId="4F4E59E8" w14:textId="77777777" w:rsidR="003822FF" w:rsidRPr="008D7E58" w:rsidRDefault="003822FF" w:rsidP="003822FF">
      <w:pPr>
        <w:pStyle w:val="NoSpacing"/>
        <w:rPr>
          <w:noProof/>
        </w:rPr>
      </w:pPr>
    </w:p>
    <w:p w14:paraId="05843A25" w14:textId="77777777" w:rsidR="00AF06D0" w:rsidRPr="008D7E58" w:rsidRDefault="00AF06D0" w:rsidP="00AF06D0">
      <w:pPr>
        <w:pStyle w:val="Heading31"/>
        <w:numPr>
          <w:ilvl w:val="2"/>
          <w:numId w:val="4"/>
        </w:numPr>
        <w:ind w:left="709" w:hanging="709"/>
        <w:rPr>
          <w:i/>
          <w:noProof/>
        </w:rPr>
      </w:pPr>
      <w:bookmarkStart w:id="40" w:name="_Toc468222949"/>
      <w:r w:rsidRPr="008D7E58">
        <w:rPr>
          <w:i/>
          <w:noProof/>
        </w:rPr>
        <w:t>Scrum</w:t>
      </w:r>
      <w:bookmarkEnd w:id="40"/>
    </w:p>
    <w:p w14:paraId="3CB754BD" w14:textId="77777777" w:rsidR="00AF06D0" w:rsidRPr="008D7E58" w:rsidRDefault="00AF06D0" w:rsidP="00AF06D0">
      <w:pPr>
        <w:pStyle w:val="p1"/>
        <w:spacing w:line="276" w:lineRule="auto"/>
        <w:rPr>
          <w:rStyle w:val="apple-converted-space"/>
          <w:rFonts w:ascii="Times New Roman" w:hAnsi="Times New Roman"/>
          <w:noProof/>
          <w:sz w:val="24"/>
          <w:szCs w:val="24"/>
          <w:lang w:val="id-ID"/>
        </w:rPr>
      </w:pPr>
      <w:r w:rsidRPr="008D7E58">
        <w:rPr>
          <w:rStyle w:val="s1"/>
          <w:rFonts w:ascii="Times New Roman" w:hAnsi="Times New Roman"/>
          <w:noProof/>
          <w:sz w:val="24"/>
          <w:szCs w:val="24"/>
          <w:lang w:val="id-ID"/>
        </w:rPr>
        <w:t xml:space="preserve">Scrum merupakan salah satu </w:t>
      </w:r>
      <w:r w:rsidRPr="008D7E58">
        <w:rPr>
          <w:rStyle w:val="s1"/>
          <w:rFonts w:ascii="Times New Roman" w:hAnsi="Times New Roman"/>
          <w:i/>
          <w:iCs/>
          <w:noProof/>
          <w:sz w:val="24"/>
          <w:szCs w:val="24"/>
          <w:lang w:val="id-ID"/>
        </w:rPr>
        <w:t>framework agile</w:t>
      </w:r>
      <w:r w:rsidRPr="008D7E58">
        <w:rPr>
          <w:rStyle w:val="s1"/>
          <w:rFonts w:ascii="Times New Roman" w:hAnsi="Times New Roman"/>
          <w:noProof/>
          <w:sz w:val="24"/>
          <w:szCs w:val="24"/>
          <w:lang w:val="id-ID"/>
        </w:rPr>
        <w:t xml:space="preserve"> yang dapat digunakan untuk mengembangkan produk yang kompleks [5]. Pada </w:t>
      </w:r>
      <w:r w:rsidRPr="008D7E58">
        <w:rPr>
          <w:rStyle w:val="s1"/>
          <w:rFonts w:ascii="Times New Roman" w:hAnsi="Times New Roman"/>
          <w:i/>
          <w:iCs/>
          <w:noProof/>
          <w:sz w:val="24"/>
          <w:szCs w:val="24"/>
          <w:lang w:val="id-ID"/>
        </w:rPr>
        <w:t>scrum</w:t>
      </w:r>
      <w:r w:rsidRPr="008D7E58">
        <w:rPr>
          <w:rStyle w:val="s1"/>
          <w:rFonts w:ascii="Times New Roman" w:hAnsi="Times New Roman"/>
          <w:iCs/>
          <w:noProof/>
          <w:sz w:val="24"/>
          <w:szCs w:val="24"/>
          <w:lang w:val="id-ID"/>
        </w:rPr>
        <w:t>,</w:t>
      </w:r>
      <w:commentRangeStart w:id="41"/>
      <w:commentRangeStart w:id="42"/>
      <w:r w:rsidRPr="008D7E58">
        <w:rPr>
          <w:rStyle w:val="s1"/>
          <w:rFonts w:ascii="Times New Roman" w:hAnsi="Times New Roman"/>
          <w:i/>
          <w:iCs/>
          <w:noProof/>
          <w:sz w:val="24"/>
          <w:szCs w:val="24"/>
          <w:lang w:val="id-ID"/>
        </w:rPr>
        <w:t xml:space="preserve"> </w:t>
      </w:r>
      <w:commentRangeEnd w:id="41"/>
      <w:r w:rsidRPr="008D7E58">
        <w:rPr>
          <w:rStyle w:val="CommentReference"/>
          <w:rFonts w:ascii="Times New Roman" w:eastAsiaTheme="minorHAnsi" w:hAnsi="Times New Roman" w:cstheme="minorBidi"/>
          <w:noProof/>
          <w:lang w:val="id-ID"/>
        </w:rPr>
        <w:commentReference w:id="41"/>
      </w:r>
      <w:commentRangeEnd w:id="42"/>
      <w:r w:rsidRPr="008D7E58">
        <w:rPr>
          <w:rStyle w:val="CommentReference"/>
          <w:rFonts w:ascii="Times New Roman" w:eastAsiaTheme="minorHAnsi" w:hAnsi="Times New Roman" w:cstheme="minorBidi"/>
          <w:noProof/>
          <w:lang w:val="id-ID"/>
        </w:rPr>
        <w:commentReference w:id="42"/>
      </w:r>
      <w:r w:rsidRPr="008D7E58">
        <w:rPr>
          <w:rStyle w:val="s1"/>
          <w:rFonts w:ascii="Times New Roman" w:hAnsi="Times New Roman"/>
          <w:noProof/>
          <w:sz w:val="24"/>
          <w:szCs w:val="24"/>
          <w:lang w:val="id-ID"/>
        </w:rPr>
        <w:t xml:space="preserve">terdapat empat aktivitas utama yaitu </w:t>
      </w:r>
      <w:r w:rsidRPr="008D7E58">
        <w:rPr>
          <w:rStyle w:val="s1"/>
          <w:rFonts w:ascii="Times New Roman" w:hAnsi="Times New Roman"/>
          <w:i/>
          <w:iCs/>
          <w:noProof/>
          <w:sz w:val="24"/>
          <w:szCs w:val="24"/>
          <w:lang w:val="id-ID"/>
        </w:rPr>
        <w:t>sprint planning</w:t>
      </w:r>
      <w:r w:rsidRPr="008D7E58">
        <w:rPr>
          <w:rStyle w:val="s1"/>
          <w:rFonts w:ascii="Times New Roman" w:hAnsi="Times New Roman"/>
          <w:noProof/>
          <w:sz w:val="24"/>
          <w:szCs w:val="24"/>
          <w:lang w:val="id-ID"/>
        </w:rPr>
        <w:t xml:space="preserve">, </w:t>
      </w:r>
      <w:r w:rsidRPr="008D7E58">
        <w:rPr>
          <w:rStyle w:val="s1"/>
          <w:rFonts w:ascii="Times New Roman" w:hAnsi="Times New Roman"/>
          <w:i/>
          <w:iCs/>
          <w:noProof/>
          <w:sz w:val="24"/>
          <w:szCs w:val="24"/>
          <w:lang w:val="id-ID"/>
        </w:rPr>
        <w:t>daily scrum meeting</w:t>
      </w:r>
      <w:r w:rsidRPr="008D7E58">
        <w:rPr>
          <w:rStyle w:val="s1"/>
          <w:rFonts w:ascii="Times New Roman" w:hAnsi="Times New Roman"/>
          <w:noProof/>
          <w:sz w:val="24"/>
          <w:szCs w:val="24"/>
          <w:lang w:val="id-ID"/>
        </w:rPr>
        <w:t xml:space="preserve">, </w:t>
      </w:r>
      <w:r w:rsidRPr="008D7E58">
        <w:rPr>
          <w:rStyle w:val="s1"/>
          <w:rFonts w:ascii="Times New Roman" w:hAnsi="Times New Roman"/>
          <w:i/>
          <w:iCs/>
          <w:noProof/>
          <w:sz w:val="24"/>
          <w:szCs w:val="24"/>
          <w:lang w:val="id-ID"/>
        </w:rPr>
        <w:t>sprint review</w:t>
      </w:r>
      <w:r w:rsidRPr="008D7E58">
        <w:rPr>
          <w:rStyle w:val="s1"/>
          <w:rFonts w:ascii="Times New Roman" w:hAnsi="Times New Roman"/>
          <w:noProof/>
          <w:sz w:val="24"/>
          <w:szCs w:val="24"/>
          <w:lang w:val="id-ID"/>
        </w:rPr>
        <w:t xml:space="preserve">, dan </w:t>
      </w:r>
      <w:r w:rsidRPr="008D7E58">
        <w:rPr>
          <w:rStyle w:val="s1"/>
          <w:rFonts w:ascii="Times New Roman" w:hAnsi="Times New Roman"/>
          <w:i/>
          <w:iCs/>
          <w:noProof/>
          <w:sz w:val="24"/>
          <w:szCs w:val="24"/>
          <w:lang w:val="id-ID"/>
        </w:rPr>
        <w:t>sprint retrospective</w:t>
      </w:r>
      <w:r w:rsidRPr="008D7E58">
        <w:rPr>
          <w:rStyle w:val="s1"/>
          <w:rFonts w:ascii="Times New Roman" w:hAnsi="Times New Roman"/>
          <w:noProof/>
          <w:sz w:val="24"/>
          <w:szCs w:val="24"/>
          <w:lang w:val="id-ID"/>
        </w:rPr>
        <w:t xml:space="preserve">. </w:t>
      </w:r>
      <w:r w:rsidRPr="008D7E58">
        <w:rPr>
          <w:rStyle w:val="s1"/>
          <w:rFonts w:ascii="Times New Roman" w:hAnsi="Times New Roman"/>
          <w:i/>
          <w:iCs/>
          <w:noProof/>
          <w:sz w:val="24"/>
          <w:szCs w:val="24"/>
          <w:lang w:val="id-ID"/>
        </w:rPr>
        <w:t>Sprint planning</w:t>
      </w:r>
      <w:r w:rsidRPr="008D7E58">
        <w:rPr>
          <w:rStyle w:val="s1"/>
          <w:rFonts w:ascii="Times New Roman" w:hAnsi="Times New Roman"/>
          <w:noProof/>
          <w:sz w:val="24"/>
          <w:szCs w:val="24"/>
          <w:lang w:val="id-ID"/>
        </w:rPr>
        <w:t xml:space="preserve"> merupakan aktivitas yang dilaksanakan sebelum memulai </w:t>
      </w:r>
      <w:r w:rsidRPr="008D7E58">
        <w:rPr>
          <w:rStyle w:val="s1"/>
          <w:rFonts w:ascii="Times New Roman" w:hAnsi="Times New Roman"/>
          <w:i/>
          <w:iCs/>
          <w:noProof/>
          <w:sz w:val="24"/>
          <w:szCs w:val="24"/>
          <w:lang w:val="id-ID"/>
        </w:rPr>
        <w:t xml:space="preserve">sprint </w:t>
      </w:r>
      <w:r w:rsidRPr="008D7E58">
        <w:rPr>
          <w:rStyle w:val="s1"/>
          <w:rFonts w:ascii="Times New Roman" w:hAnsi="Times New Roman"/>
          <w:noProof/>
          <w:sz w:val="24"/>
          <w:szCs w:val="24"/>
          <w:lang w:val="id-ID"/>
        </w:rPr>
        <w:t xml:space="preserve">untuk mempersiapkan rincian mengenai </w:t>
      </w:r>
      <w:r w:rsidRPr="008D7E58">
        <w:rPr>
          <w:rStyle w:val="s1"/>
          <w:rFonts w:ascii="Times New Roman" w:hAnsi="Times New Roman"/>
          <w:i/>
          <w:iCs/>
          <w:noProof/>
          <w:sz w:val="24"/>
          <w:szCs w:val="24"/>
          <w:lang w:val="id-ID"/>
        </w:rPr>
        <w:t xml:space="preserve">sprint </w:t>
      </w:r>
      <w:r w:rsidRPr="008D7E58">
        <w:rPr>
          <w:rStyle w:val="s1"/>
          <w:rFonts w:ascii="Times New Roman" w:hAnsi="Times New Roman"/>
          <w:noProof/>
          <w:sz w:val="24"/>
          <w:szCs w:val="24"/>
          <w:lang w:val="id-ID"/>
        </w:rPr>
        <w:t xml:space="preserve">yang akan berlangsung. Selama </w:t>
      </w:r>
      <w:r w:rsidRPr="008D7E58">
        <w:rPr>
          <w:rStyle w:val="s1"/>
          <w:rFonts w:ascii="Times New Roman" w:hAnsi="Times New Roman"/>
          <w:i/>
          <w:iCs/>
          <w:noProof/>
          <w:sz w:val="24"/>
          <w:szCs w:val="24"/>
          <w:lang w:val="id-ID"/>
        </w:rPr>
        <w:t xml:space="preserve">sprint </w:t>
      </w:r>
      <w:r w:rsidRPr="008D7E58">
        <w:rPr>
          <w:rStyle w:val="s1"/>
          <w:rFonts w:ascii="Times New Roman" w:hAnsi="Times New Roman"/>
          <w:noProof/>
          <w:sz w:val="24"/>
          <w:szCs w:val="24"/>
          <w:lang w:val="id-ID"/>
        </w:rPr>
        <w:t xml:space="preserve">berjalan anggota tim diharuskan melaksanakan </w:t>
      </w:r>
      <w:r w:rsidRPr="008D7E58">
        <w:rPr>
          <w:rStyle w:val="s1"/>
          <w:rFonts w:ascii="Times New Roman" w:hAnsi="Times New Roman"/>
          <w:i/>
          <w:iCs/>
          <w:noProof/>
          <w:sz w:val="24"/>
          <w:szCs w:val="24"/>
          <w:lang w:val="id-ID"/>
        </w:rPr>
        <w:t xml:space="preserve">daily scrum meeting </w:t>
      </w:r>
      <w:r w:rsidRPr="008D7E58">
        <w:rPr>
          <w:rStyle w:val="s1"/>
          <w:rFonts w:ascii="Times New Roman" w:hAnsi="Times New Roman"/>
          <w:noProof/>
          <w:sz w:val="24"/>
          <w:szCs w:val="24"/>
          <w:lang w:val="id-ID"/>
        </w:rPr>
        <w:t xml:space="preserve">untuk melaporkan </w:t>
      </w:r>
      <w:r w:rsidRPr="008D7E58">
        <w:rPr>
          <w:rStyle w:val="s1"/>
          <w:rFonts w:ascii="Times New Roman" w:hAnsi="Times New Roman"/>
          <w:i/>
          <w:iCs/>
          <w:noProof/>
          <w:sz w:val="24"/>
          <w:szCs w:val="24"/>
          <w:lang w:val="id-ID"/>
        </w:rPr>
        <w:t xml:space="preserve">progress </w:t>
      </w:r>
      <w:r w:rsidRPr="008D7E58">
        <w:rPr>
          <w:rStyle w:val="s1"/>
          <w:rFonts w:ascii="Times New Roman" w:hAnsi="Times New Roman"/>
          <w:noProof/>
          <w:sz w:val="24"/>
          <w:szCs w:val="24"/>
          <w:lang w:val="id-ID"/>
        </w:rPr>
        <w:t xml:space="preserve">pekerjaan yang sudah dilakukan oleh masing-masing anggota tim serta melaporkan apa yang akan dikerjakan selanjutnya. </w:t>
      </w:r>
      <w:r w:rsidRPr="008D7E58">
        <w:rPr>
          <w:rStyle w:val="s1"/>
          <w:rFonts w:ascii="Times New Roman" w:hAnsi="Times New Roman"/>
          <w:i/>
          <w:iCs/>
          <w:noProof/>
          <w:sz w:val="24"/>
          <w:szCs w:val="24"/>
          <w:lang w:val="id-ID"/>
        </w:rPr>
        <w:t>Sprint review</w:t>
      </w:r>
      <w:r w:rsidRPr="008D7E58">
        <w:rPr>
          <w:rStyle w:val="s1"/>
          <w:rFonts w:ascii="Times New Roman" w:hAnsi="Times New Roman"/>
          <w:noProof/>
          <w:sz w:val="24"/>
          <w:szCs w:val="24"/>
          <w:lang w:val="id-ID"/>
        </w:rPr>
        <w:t xml:space="preserve"> akan dilaksanakan setelah </w:t>
      </w:r>
      <w:r w:rsidRPr="008D7E58">
        <w:rPr>
          <w:rStyle w:val="s1"/>
          <w:rFonts w:ascii="Times New Roman" w:hAnsi="Times New Roman"/>
          <w:i/>
          <w:iCs/>
          <w:noProof/>
          <w:sz w:val="24"/>
          <w:szCs w:val="24"/>
          <w:lang w:val="id-ID"/>
        </w:rPr>
        <w:t xml:space="preserve">sprint </w:t>
      </w:r>
      <w:r w:rsidRPr="008D7E58">
        <w:rPr>
          <w:rStyle w:val="s1"/>
          <w:rFonts w:ascii="Times New Roman" w:hAnsi="Times New Roman"/>
          <w:noProof/>
          <w:sz w:val="24"/>
          <w:szCs w:val="24"/>
          <w:lang w:val="id-ID"/>
        </w:rPr>
        <w:t xml:space="preserve">selesai yang kemudian dilanjutkan dengan </w:t>
      </w:r>
      <w:r w:rsidRPr="008D7E58">
        <w:rPr>
          <w:rStyle w:val="s1"/>
          <w:rFonts w:ascii="Times New Roman" w:hAnsi="Times New Roman"/>
          <w:i/>
          <w:iCs/>
          <w:noProof/>
          <w:sz w:val="24"/>
          <w:szCs w:val="24"/>
          <w:lang w:val="id-ID"/>
        </w:rPr>
        <w:t>sprint retrospective</w:t>
      </w:r>
      <w:r w:rsidRPr="008D7E58">
        <w:rPr>
          <w:rStyle w:val="s1"/>
          <w:rFonts w:ascii="Times New Roman" w:hAnsi="Times New Roman"/>
          <w:noProof/>
          <w:sz w:val="24"/>
          <w:szCs w:val="24"/>
          <w:lang w:val="id-ID"/>
        </w:rPr>
        <w:t xml:space="preserve">. </w:t>
      </w:r>
      <w:r w:rsidRPr="008D7E58">
        <w:rPr>
          <w:rStyle w:val="s1"/>
          <w:rFonts w:ascii="Times New Roman" w:hAnsi="Times New Roman"/>
          <w:i/>
          <w:iCs/>
          <w:noProof/>
          <w:sz w:val="24"/>
          <w:szCs w:val="24"/>
          <w:lang w:val="id-ID"/>
        </w:rPr>
        <w:t xml:space="preserve">Sprint review </w:t>
      </w:r>
      <w:r w:rsidRPr="008D7E58">
        <w:rPr>
          <w:rStyle w:val="s1"/>
          <w:rFonts w:ascii="Times New Roman" w:hAnsi="Times New Roman"/>
          <w:noProof/>
          <w:sz w:val="24"/>
          <w:szCs w:val="24"/>
          <w:lang w:val="id-ID"/>
        </w:rPr>
        <w:t xml:space="preserve">ditujukan untuk membahas pencapaian yang diselesaikan selama </w:t>
      </w:r>
      <w:r w:rsidRPr="008D7E58">
        <w:rPr>
          <w:rStyle w:val="s1"/>
          <w:rFonts w:ascii="Times New Roman" w:hAnsi="Times New Roman"/>
          <w:i/>
          <w:iCs/>
          <w:noProof/>
          <w:sz w:val="24"/>
          <w:szCs w:val="24"/>
          <w:lang w:val="id-ID"/>
        </w:rPr>
        <w:t>sprint</w:t>
      </w:r>
      <w:r w:rsidRPr="008D7E58">
        <w:rPr>
          <w:rStyle w:val="s1"/>
          <w:rFonts w:ascii="Times New Roman" w:hAnsi="Times New Roman"/>
          <w:noProof/>
          <w:sz w:val="24"/>
          <w:szCs w:val="24"/>
          <w:lang w:val="id-ID"/>
        </w:rPr>
        <w:t xml:space="preserve">, mengevaluasi apakah seluruh </w:t>
      </w:r>
      <w:r w:rsidRPr="008D7E58">
        <w:rPr>
          <w:rStyle w:val="s1"/>
          <w:rFonts w:ascii="Times New Roman" w:hAnsi="Times New Roman"/>
          <w:i/>
          <w:iCs/>
          <w:noProof/>
          <w:sz w:val="24"/>
          <w:szCs w:val="24"/>
          <w:lang w:val="id-ID"/>
        </w:rPr>
        <w:t xml:space="preserve">backlog </w:t>
      </w:r>
      <w:r w:rsidRPr="008D7E58">
        <w:rPr>
          <w:rStyle w:val="s1"/>
          <w:rFonts w:ascii="Times New Roman" w:hAnsi="Times New Roman"/>
          <w:noProof/>
          <w:sz w:val="24"/>
          <w:szCs w:val="24"/>
          <w:lang w:val="id-ID"/>
        </w:rPr>
        <w:t xml:space="preserve">sudah selesai diselesaikan atau belum. Pada </w:t>
      </w:r>
      <w:r w:rsidRPr="008D7E58">
        <w:rPr>
          <w:rStyle w:val="s1"/>
          <w:rFonts w:ascii="Times New Roman" w:hAnsi="Times New Roman"/>
          <w:i/>
          <w:iCs/>
          <w:noProof/>
          <w:sz w:val="24"/>
          <w:szCs w:val="24"/>
          <w:lang w:val="id-ID"/>
        </w:rPr>
        <w:t>sprint retrospective</w:t>
      </w:r>
      <w:r w:rsidRPr="008D7E58">
        <w:rPr>
          <w:rStyle w:val="s1"/>
          <w:rFonts w:ascii="Times New Roman" w:hAnsi="Times New Roman"/>
          <w:noProof/>
          <w:sz w:val="24"/>
          <w:szCs w:val="24"/>
          <w:lang w:val="id-ID"/>
        </w:rPr>
        <w:t xml:space="preserve">, seluruh anggota tim merefleksikan pekerjaan yang dilakukan selama </w:t>
      </w:r>
      <w:r w:rsidRPr="008D7E58">
        <w:rPr>
          <w:rStyle w:val="s1"/>
          <w:rFonts w:ascii="Times New Roman" w:hAnsi="Times New Roman"/>
          <w:i/>
          <w:iCs/>
          <w:noProof/>
          <w:sz w:val="24"/>
          <w:szCs w:val="24"/>
          <w:lang w:val="id-ID"/>
        </w:rPr>
        <w:t>scrum</w:t>
      </w:r>
      <w:r w:rsidRPr="008D7E58">
        <w:rPr>
          <w:rStyle w:val="s1"/>
          <w:rFonts w:ascii="Times New Roman" w:hAnsi="Times New Roman"/>
          <w:noProof/>
          <w:sz w:val="24"/>
          <w:szCs w:val="24"/>
          <w:lang w:val="id-ID"/>
        </w:rPr>
        <w:t xml:space="preserve"> agar dapat memperbaiki jalannya </w:t>
      </w:r>
      <w:r w:rsidRPr="008D7E58">
        <w:rPr>
          <w:rStyle w:val="s1"/>
          <w:rFonts w:ascii="Times New Roman" w:hAnsi="Times New Roman"/>
          <w:i/>
          <w:iCs/>
          <w:noProof/>
          <w:sz w:val="24"/>
          <w:szCs w:val="24"/>
          <w:lang w:val="id-ID"/>
        </w:rPr>
        <w:t>sprint</w:t>
      </w:r>
      <w:r w:rsidRPr="008D7E58">
        <w:rPr>
          <w:rStyle w:val="s1"/>
          <w:rFonts w:ascii="Times New Roman" w:hAnsi="Times New Roman"/>
          <w:noProof/>
          <w:sz w:val="24"/>
          <w:szCs w:val="24"/>
          <w:lang w:val="id-ID"/>
        </w:rPr>
        <w:t xml:space="preserve"> selanjutnya.</w:t>
      </w:r>
      <w:r w:rsidRPr="008D7E58">
        <w:rPr>
          <w:rStyle w:val="apple-converted-space"/>
          <w:rFonts w:ascii="Times New Roman" w:hAnsi="Times New Roman"/>
          <w:noProof/>
          <w:sz w:val="24"/>
          <w:szCs w:val="24"/>
          <w:lang w:val="id-ID"/>
        </w:rPr>
        <w:t> </w:t>
      </w:r>
    </w:p>
    <w:p w14:paraId="0745380F" w14:textId="77777777" w:rsidR="00AF06D0" w:rsidRPr="008D7E58" w:rsidRDefault="00AF06D0" w:rsidP="003822FF">
      <w:pPr>
        <w:pStyle w:val="NoSpacing"/>
        <w:rPr>
          <w:noProof/>
        </w:rPr>
      </w:pPr>
    </w:p>
    <w:p w14:paraId="6C6AC024" w14:textId="77777777" w:rsidR="00093F0A" w:rsidRPr="008D7E58" w:rsidRDefault="00C478B8" w:rsidP="00BD0912">
      <w:pPr>
        <w:pStyle w:val="Heading31"/>
        <w:numPr>
          <w:ilvl w:val="2"/>
          <w:numId w:val="4"/>
        </w:numPr>
        <w:ind w:left="709" w:hanging="709"/>
        <w:rPr>
          <w:noProof/>
        </w:rPr>
      </w:pPr>
      <w:bookmarkStart w:id="43" w:name="_Toc468222950"/>
      <w:r w:rsidRPr="008D7E58">
        <w:rPr>
          <w:i/>
          <w:noProof/>
        </w:rPr>
        <w:t>User Experience</w:t>
      </w:r>
      <w:r w:rsidR="00F449B9" w:rsidRPr="008D7E58">
        <w:rPr>
          <w:i/>
          <w:noProof/>
        </w:rPr>
        <w:t xml:space="preserve"> </w:t>
      </w:r>
      <w:r w:rsidR="00F449B9" w:rsidRPr="008D7E58">
        <w:rPr>
          <w:noProof/>
        </w:rPr>
        <w:t>dan UX</w:t>
      </w:r>
      <w:r w:rsidRPr="008D7E58">
        <w:rPr>
          <w:i/>
          <w:noProof/>
        </w:rPr>
        <w:t xml:space="preserve"> Research</w:t>
      </w:r>
      <w:bookmarkEnd w:id="43"/>
    </w:p>
    <w:p w14:paraId="565A05BC" w14:textId="14B37C37" w:rsidR="00F449B9" w:rsidRPr="008D7E58" w:rsidRDefault="00F449B9" w:rsidP="00F449B9">
      <w:pPr>
        <w:spacing w:after="0" w:line="276" w:lineRule="auto"/>
        <w:rPr>
          <w:noProof/>
          <w:color w:val="232323"/>
          <w:lang w:eastAsia="en-US"/>
        </w:rPr>
      </w:pPr>
      <w:r w:rsidRPr="008D7E58">
        <w:rPr>
          <w:i/>
          <w:iCs/>
          <w:noProof/>
          <w:color w:val="232323"/>
          <w:lang w:eastAsia="en-US"/>
        </w:rPr>
        <w:t xml:space="preserve">User experience </w:t>
      </w:r>
      <w:r w:rsidRPr="008D7E58">
        <w:rPr>
          <w:noProof/>
          <w:color w:val="232323"/>
          <w:lang w:eastAsia="en-US"/>
        </w:rPr>
        <w:t xml:space="preserve">(UX) adalah </w:t>
      </w:r>
      <w:r w:rsidR="003653AB" w:rsidRPr="008D7E58">
        <w:rPr>
          <w:noProof/>
          <w:color w:val="232323"/>
          <w:lang w:eastAsia="en-US"/>
        </w:rPr>
        <w:t>penga</w:t>
      </w:r>
      <w:r w:rsidRPr="008D7E58">
        <w:rPr>
          <w:noProof/>
          <w:color w:val="232323"/>
          <w:lang w:eastAsia="en-US"/>
        </w:rPr>
        <w:t xml:space="preserve">laman, perasaan, emosi, seluruh aspek yang dirasakan oleh pengguna selama berinteraksi dengan sebuah produk, jasa, maupun perusahaan [3]. Keberadaan UX dibutuhkan untuk </w:t>
      </w:r>
      <w:r w:rsidR="003653AB" w:rsidRPr="008D7E58">
        <w:rPr>
          <w:noProof/>
          <w:color w:val="232323"/>
          <w:lang w:eastAsia="en-US"/>
        </w:rPr>
        <w:t>memenu</w:t>
      </w:r>
      <w:r w:rsidRPr="008D7E58">
        <w:rPr>
          <w:noProof/>
          <w:color w:val="232323"/>
          <w:lang w:eastAsia="en-US"/>
        </w:rPr>
        <w:t xml:space="preserve">hi kebutuhan pengguna atas produk atau jasa tanpa kesulitan. Maka, UX </w:t>
      </w:r>
      <w:r w:rsidRPr="008D7E58">
        <w:rPr>
          <w:i/>
          <w:iCs/>
          <w:noProof/>
          <w:color w:val="232323"/>
          <w:lang w:eastAsia="en-US"/>
        </w:rPr>
        <w:t xml:space="preserve">research </w:t>
      </w:r>
      <w:r w:rsidRPr="008D7E58">
        <w:rPr>
          <w:noProof/>
          <w:color w:val="232323"/>
          <w:lang w:eastAsia="en-US"/>
        </w:rPr>
        <w:t>adalah sebu</w:t>
      </w:r>
      <w:r w:rsidR="00A4044F" w:rsidRPr="008D7E58">
        <w:rPr>
          <w:noProof/>
          <w:color w:val="232323"/>
          <w:lang w:eastAsia="en-US"/>
        </w:rPr>
        <w:t>ah</w:t>
      </w:r>
      <w:r w:rsidRPr="008D7E58">
        <w:rPr>
          <w:noProof/>
          <w:color w:val="232323"/>
          <w:lang w:eastAsia="en-US"/>
        </w:rPr>
        <w:t xml:space="preserve"> </w:t>
      </w:r>
      <w:commentRangeStart w:id="44"/>
      <w:r w:rsidRPr="008D7E58">
        <w:rPr>
          <w:noProof/>
          <w:color w:val="232323"/>
          <w:lang w:eastAsia="en-US"/>
        </w:rPr>
        <w:t>aktivitas yang dilaksanakan untuk menginvestigasi sesuatu secara sistematis</w:t>
      </w:r>
      <w:commentRangeEnd w:id="44"/>
      <w:r w:rsidR="000777F0" w:rsidRPr="008D7E58">
        <w:rPr>
          <w:rStyle w:val="CommentReference"/>
          <w:rFonts w:eastAsiaTheme="minorHAnsi" w:cstheme="minorBidi"/>
          <w:noProof/>
          <w:color w:val="auto"/>
          <w:lang w:eastAsia="en-US"/>
        </w:rPr>
        <w:commentReference w:id="44"/>
      </w:r>
      <w:r w:rsidR="0087080B" w:rsidRPr="008D7E58">
        <w:rPr>
          <w:noProof/>
          <w:color w:val="232323"/>
          <w:lang w:eastAsia="en-US"/>
        </w:rPr>
        <w:t xml:space="preserve"> melalui  berbagai macam metode untuk memberikan konteks dan </w:t>
      </w:r>
      <w:r w:rsidR="0087080B" w:rsidRPr="008D7E58">
        <w:rPr>
          <w:i/>
          <w:noProof/>
          <w:color w:val="232323"/>
          <w:lang w:eastAsia="en-US"/>
        </w:rPr>
        <w:t>insights</w:t>
      </w:r>
      <w:r w:rsidR="0087080B" w:rsidRPr="008D7E58">
        <w:rPr>
          <w:noProof/>
          <w:color w:val="232323"/>
          <w:lang w:eastAsia="en-US"/>
        </w:rPr>
        <w:t xml:space="preserve"> pada proses desain</w:t>
      </w:r>
      <w:r w:rsidRPr="008D7E58">
        <w:rPr>
          <w:noProof/>
          <w:color w:val="232323"/>
          <w:lang w:eastAsia="en-US"/>
        </w:rPr>
        <w:t xml:space="preserve"> [4]. Tujuan dari UX </w:t>
      </w:r>
      <w:r w:rsidRPr="008D7E58">
        <w:rPr>
          <w:i/>
          <w:iCs/>
          <w:noProof/>
          <w:color w:val="232323"/>
          <w:lang w:eastAsia="en-US"/>
        </w:rPr>
        <w:t xml:space="preserve">research </w:t>
      </w:r>
      <w:r w:rsidRPr="008D7E58">
        <w:rPr>
          <w:noProof/>
          <w:color w:val="232323"/>
          <w:lang w:eastAsia="en-US"/>
        </w:rPr>
        <w:t xml:space="preserve">adalah untuk mendapatkan konteks dan masukan pada sebuah proses desain, menemukan atau memvalidasi masalah, mengidentifikasi kebutuhan pengguna dan mengidentifikasi </w:t>
      </w:r>
      <w:r w:rsidRPr="008D7E58">
        <w:rPr>
          <w:i/>
          <w:iCs/>
          <w:noProof/>
          <w:color w:val="232323"/>
          <w:lang w:eastAsia="en-US"/>
        </w:rPr>
        <w:t xml:space="preserve">requirements </w:t>
      </w:r>
      <w:r w:rsidRPr="008D7E58">
        <w:rPr>
          <w:noProof/>
          <w:color w:val="232323"/>
          <w:lang w:eastAsia="en-US"/>
        </w:rPr>
        <w:t xml:space="preserve">dari produk [4]. Terdapat berbagai macam </w:t>
      </w:r>
      <w:r w:rsidR="0071247F" w:rsidRPr="008D7E58">
        <w:rPr>
          <w:noProof/>
          <w:color w:val="232323"/>
          <w:lang w:eastAsia="en-US"/>
        </w:rPr>
        <w:t>metode</w:t>
      </w:r>
      <w:r w:rsidRPr="008D7E58">
        <w:rPr>
          <w:noProof/>
          <w:color w:val="232323"/>
          <w:lang w:eastAsia="en-US"/>
        </w:rPr>
        <w:t xml:space="preserve"> riset yang dapat dilakukan seperti </w:t>
      </w:r>
      <w:r w:rsidRPr="008D7E58">
        <w:rPr>
          <w:i/>
          <w:iCs/>
          <w:noProof/>
          <w:color w:val="232323"/>
          <w:lang w:eastAsia="en-US"/>
        </w:rPr>
        <w:t>usability testing,</w:t>
      </w:r>
      <w:r w:rsidRPr="008D7E58">
        <w:rPr>
          <w:noProof/>
          <w:color w:val="232323"/>
          <w:lang w:eastAsia="en-US"/>
        </w:rPr>
        <w:t xml:space="preserve"> </w:t>
      </w:r>
      <w:r w:rsidRPr="008D7E58">
        <w:rPr>
          <w:i/>
          <w:iCs/>
          <w:noProof/>
          <w:color w:val="232323"/>
          <w:lang w:eastAsia="en-US"/>
        </w:rPr>
        <w:t>contextual interview</w:t>
      </w:r>
      <w:r w:rsidRPr="008D7E58">
        <w:rPr>
          <w:noProof/>
          <w:color w:val="232323"/>
          <w:lang w:eastAsia="en-US"/>
        </w:rPr>
        <w:t>,</w:t>
      </w:r>
      <w:r w:rsidR="000777F0" w:rsidRPr="008D7E58">
        <w:rPr>
          <w:noProof/>
          <w:color w:val="232323"/>
          <w:lang w:eastAsia="en-US"/>
        </w:rPr>
        <w:t xml:space="preserve"> dan</w:t>
      </w:r>
      <w:r w:rsidRPr="008D7E58">
        <w:rPr>
          <w:i/>
          <w:iCs/>
          <w:noProof/>
          <w:color w:val="232323"/>
          <w:lang w:eastAsia="en-US"/>
        </w:rPr>
        <w:t xml:space="preserve"> competitive analysis</w:t>
      </w:r>
      <w:r w:rsidRPr="008D7E58">
        <w:rPr>
          <w:noProof/>
          <w:color w:val="232323"/>
          <w:lang w:eastAsia="en-US"/>
        </w:rPr>
        <w:t>.</w:t>
      </w:r>
    </w:p>
    <w:p w14:paraId="1203288A" w14:textId="77777777" w:rsidR="001F54D1" w:rsidRPr="008D7E58" w:rsidRDefault="001F54D1" w:rsidP="001F54D1">
      <w:pPr>
        <w:pStyle w:val="p1"/>
        <w:spacing w:line="276" w:lineRule="auto"/>
        <w:rPr>
          <w:rFonts w:ascii="Times New Roman" w:hAnsi="Times New Roman"/>
          <w:noProof/>
          <w:sz w:val="24"/>
          <w:szCs w:val="24"/>
          <w:lang w:val="id-ID"/>
        </w:rPr>
      </w:pPr>
    </w:p>
    <w:p w14:paraId="1E36FFCA" w14:textId="77777777" w:rsidR="001F54D1" w:rsidRPr="008D7E58" w:rsidRDefault="00CC30D2" w:rsidP="001F54D1">
      <w:pPr>
        <w:pStyle w:val="Heading31"/>
        <w:numPr>
          <w:ilvl w:val="2"/>
          <w:numId w:val="4"/>
        </w:numPr>
        <w:ind w:left="709" w:hanging="709"/>
        <w:rPr>
          <w:i/>
          <w:noProof/>
        </w:rPr>
      </w:pPr>
      <w:bookmarkStart w:id="45" w:name="_Toc468222951"/>
      <w:r w:rsidRPr="008D7E58">
        <w:rPr>
          <w:i/>
          <w:noProof/>
        </w:rPr>
        <w:lastRenderedPageBreak/>
        <w:t>Heuristic Evaluation</w:t>
      </w:r>
      <w:bookmarkEnd w:id="45"/>
    </w:p>
    <w:p w14:paraId="3EFFB110" w14:textId="5955DE4C" w:rsidR="00786216" w:rsidRPr="008D7E58" w:rsidRDefault="00786216" w:rsidP="00A5376D">
      <w:pPr>
        <w:spacing w:after="0" w:line="276" w:lineRule="auto"/>
        <w:rPr>
          <w:noProof/>
          <w:color w:val="232323"/>
          <w:lang w:eastAsia="en-US"/>
        </w:rPr>
      </w:pPr>
      <w:r w:rsidRPr="008D7E58">
        <w:rPr>
          <w:i/>
          <w:iCs/>
          <w:noProof/>
          <w:color w:val="232323"/>
          <w:lang w:eastAsia="en-US"/>
        </w:rPr>
        <w:t xml:space="preserve">Heuristic evaluation </w:t>
      </w:r>
      <w:r w:rsidRPr="008D7E58">
        <w:rPr>
          <w:noProof/>
          <w:color w:val="232323"/>
          <w:lang w:eastAsia="en-US"/>
        </w:rPr>
        <w:t xml:space="preserve">adalah salah satu </w:t>
      </w:r>
      <w:r w:rsidR="0071247F" w:rsidRPr="008D7E58">
        <w:rPr>
          <w:noProof/>
          <w:color w:val="232323"/>
          <w:lang w:eastAsia="en-US"/>
        </w:rPr>
        <w:t>metode</w:t>
      </w:r>
      <w:r w:rsidR="00895379" w:rsidRPr="008D7E58">
        <w:rPr>
          <w:noProof/>
          <w:color w:val="232323"/>
          <w:lang w:eastAsia="en-US"/>
        </w:rPr>
        <w:t xml:space="preserve"> </w:t>
      </w:r>
      <w:r w:rsidRPr="008D7E58">
        <w:rPr>
          <w:noProof/>
          <w:color w:val="232323"/>
          <w:lang w:eastAsia="en-US"/>
        </w:rPr>
        <w:t xml:space="preserve">riset UX yang dapat dilakukan untuk mencari masalah </w:t>
      </w:r>
      <w:r w:rsidRPr="008D7E58">
        <w:rPr>
          <w:i/>
          <w:iCs/>
          <w:noProof/>
          <w:color w:val="232323"/>
          <w:lang w:eastAsia="en-US"/>
        </w:rPr>
        <w:t xml:space="preserve">usability </w:t>
      </w:r>
      <w:r w:rsidRPr="008D7E58">
        <w:rPr>
          <w:noProof/>
          <w:color w:val="232323"/>
          <w:lang w:eastAsia="en-US"/>
        </w:rPr>
        <w:t xml:space="preserve">pada sebuah desain tampilan UI yang sudah dibuat [6]. Pada pelaksanaannya, </w:t>
      </w:r>
      <w:r w:rsidRPr="008D7E58">
        <w:rPr>
          <w:i/>
          <w:iCs/>
          <w:noProof/>
          <w:color w:val="232323"/>
          <w:lang w:eastAsia="en-US"/>
        </w:rPr>
        <w:t xml:space="preserve">heuristic evaluation </w:t>
      </w:r>
      <w:r w:rsidRPr="008D7E58">
        <w:rPr>
          <w:noProof/>
          <w:color w:val="232323"/>
          <w:lang w:eastAsia="en-US"/>
        </w:rPr>
        <w:t xml:space="preserve">dilaksanakan oleh beberapa ahli dengan mengevaluasi produk berdasarkan prinsip - prinsip </w:t>
      </w:r>
      <w:r w:rsidRPr="008D7E58">
        <w:rPr>
          <w:i/>
          <w:iCs/>
          <w:noProof/>
          <w:color w:val="232323"/>
          <w:lang w:eastAsia="en-US"/>
        </w:rPr>
        <w:t xml:space="preserve">usability </w:t>
      </w:r>
      <w:r w:rsidRPr="008D7E58">
        <w:rPr>
          <w:noProof/>
          <w:color w:val="232323"/>
          <w:lang w:eastAsia="en-US"/>
        </w:rPr>
        <w:t xml:space="preserve">atau yang dapat disebut </w:t>
      </w:r>
      <w:r w:rsidRPr="008D7E58">
        <w:rPr>
          <w:i/>
          <w:iCs/>
          <w:noProof/>
          <w:color w:val="232323"/>
          <w:lang w:eastAsia="en-US"/>
        </w:rPr>
        <w:t>heuristic</w:t>
      </w:r>
      <w:r w:rsidRPr="008D7E58">
        <w:rPr>
          <w:noProof/>
          <w:color w:val="232323"/>
          <w:lang w:eastAsia="en-US"/>
        </w:rPr>
        <w:t xml:space="preserve">. </w:t>
      </w:r>
      <w:r w:rsidRPr="008D7E58">
        <w:rPr>
          <w:i/>
          <w:iCs/>
          <w:noProof/>
          <w:color w:val="232323"/>
          <w:lang w:eastAsia="en-US"/>
        </w:rPr>
        <w:t>Heuristic evaluation</w:t>
      </w:r>
      <w:r w:rsidRPr="008D7E58">
        <w:rPr>
          <w:noProof/>
          <w:color w:val="232323"/>
          <w:lang w:eastAsia="en-US"/>
        </w:rPr>
        <w:t xml:space="preserve"> sebaiknya dilaksanakan oleh lebih dari satu ahli karena mungkin terdapat </w:t>
      </w:r>
      <w:r w:rsidR="00A4044F" w:rsidRPr="008D7E58">
        <w:rPr>
          <w:noProof/>
          <w:color w:val="232323"/>
          <w:lang w:eastAsia="en-US"/>
        </w:rPr>
        <w:t>penemu</w:t>
      </w:r>
      <w:r w:rsidRPr="008D7E58">
        <w:rPr>
          <w:noProof/>
          <w:color w:val="232323"/>
          <w:lang w:eastAsia="en-US"/>
        </w:rPr>
        <w:t>a</w:t>
      </w:r>
      <w:r w:rsidR="00A4044F" w:rsidRPr="008D7E58">
        <w:rPr>
          <w:noProof/>
          <w:color w:val="232323"/>
          <w:lang w:eastAsia="en-US"/>
        </w:rPr>
        <w:t>n</w:t>
      </w:r>
      <w:r w:rsidRPr="008D7E58">
        <w:rPr>
          <w:noProof/>
          <w:color w:val="232323"/>
          <w:lang w:eastAsia="en-US"/>
        </w:rPr>
        <w:t xml:space="preserve"> yang berbeda antara </w:t>
      </w:r>
      <w:r w:rsidR="00AE238D" w:rsidRPr="008D7E58">
        <w:rPr>
          <w:noProof/>
          <w:color w:val="232323"/>
          <w:lang w:eastAsia="en-US"/>
        </w:rPr>
        <w:t>satu ahli dengan ahli lainnya. </w:t>
      </w:r>
      <w:r w:rsidRPr="008D7E58">
        <w:rPr>
          <w:noProof/>
          <w:color w:val="232323"/>
          <w:lang w:eastAsia="en-US"/>
        </w:rPr>
        <w:t>Setelah evaluasi selesai dilaksanakan, para ahli akan berkumpul dan menyampaikan masalah yang ditemukan pada produk.</w:t>
      </w:r>
    </w:p>
    <w:p w14:paraId="78E9712F" w14:textId="77777777" w:rsidR="00A4044F" w:rsidRPr="008D7E58" w:rsidRDefault="00A4044F" w:rsidP="00A5376D">
      <w:pPr>
        <w:spacing w:after="0" w:line="276" w:lineRule="auto"/>
        <w:rPr>
          <w:noProof/>
          <w:color w:val="232323"/>
          <w:lang w:eastAsia="en-US"/>
        </w:rPr>
      </w:pPr>
    </w:p>
    <w:p w14:paraId="723893FE" w14:textId="77777777" w:rsidR="00093F0A" w:rsidRPr="008D7E58" w:rsidRDefault="00CC30D2" w:rsidP="00CC30D2">
      <w:pPr>
        <w:pStyle w:val="Heading31"/>
        <w:numPr>
          <w:ilvl w:val="2"/>
          <w:numId w:val="4"/>
        </w:numPr>
        <w:ind w:left="709" w:hanging="709"/>
        <w:rPr>
          <w:i/>
          <w:noProof/>
        </w:rPr>
      </w:pPr>
      <w:bookmarkStart w:id="46" w:name="_Toc468222952"/>
      <w:r w:rsidRPr="008D7E58">
        <w:rPr>
          <w:i/>
          <w:noProof/>
        </w:rPr>
        <w:t>Usability Testing</w:t>
      </w:r>
      <w:bookmarkEnd w:id="46"/>
    </w:p>
    <w:p w14:paraId="7F9267AA" w14:textId="33F3074E" w:rsidR="00786216" w:rsidRPr="008D7E58" w:rsidRDefault="00786216" w:rsidP="00786216">
      <w:pPr>
        <w:spacing w:after="0" w:line="240" w:lineRule="auto"/>
        <w:rPr>
          <w:noProof/>
          <w:color w:val="auto"/>
          <w:lang w:eastAsia="en-US"/>
        </w:rPr>
      </w:pPr>
      <w:r w:rsidRPr="008D7E58">
        <w:rPr>
          <w:i/>
          <w:iCs/>
          <w:noProof/>
          <w:color w:val="auto"/>
          <w:lang w:eastAsia="en-US"/>
        </w:rPr>
        <w:t xml:space="preserve">Usability testing </w:t>
      </w:r>
      <w:r w:rsidRPr="008D7E58">
        <w:rPr>
          <w:noProof/>
          <w:color w:val="auto"/>
          <w:lang w:eastAsia="en-US"/>
        </w:rPr>
        <w:t>merupakan serangkaian</w:t>
      </w:r>
      <w:r w:rsidRPr="008D7E58">
        <w:rPr>
          <w:i/>
          <w:noProof/>
          <w:color w:val="auto"/>
          <w:lang w:eastAsia="en-US"/>
        </w:rPr>
        <w:t xml:space="preserve"> testing</w:t>
      </w:r>
      <w:r w:rsidRPr="008D7E58">
        <w:rPr>
          <w:noProof/>
          <w:color w:val="auto"/>
          <w:lang w:eastAsia="en-US"/>
        </w:rPr>
        <w:t xml:space="preserve"> yang dilaksakan untuk mengevaluasi produk atau jasa dengan melakukan </w:t>
      </w:r>
      <w:r w:rsidRPr="008D7E58">
        <w:rPr>
          <w:i/>
          <w:noProof/>
          <w:color w:val="auto"/>
          <w:lang w:eastAsia="en-US"/>
        </w:rPr>
        <w:t>testing</w:t>
      </w:r>
      <w:r w:rsidRPr="008D7E58">
        <w:rPr>
          <w:noProof/>
          <w:color w:val="auto"/>
          <w:lang w:eastAsia="en-US"/>
        </w:rPr>
        <w:t xml:space="preserve"> langsung kepada pengguna yang representatif. </w:t>
      </w:r>
      <w:r w:rsidRPr="008D7E58">
        <w:rPr>
          <w:i/>
          <w:iCs/>
          <w:noProof/>
          <w:color w:val="auto"/>
          <w:lang w:eastAsia="en-US"/>
        </w:rPr>
        <w:t xml:space="preserve">Usability testing </w:t>
      </w:r>
      <w:r w:rsidRPr="008D7E58">
        <w:rPr>
          <w:noProof/>
          <w:color w:val="auto"/>
          <w:lang w:eastAsia="en-US"/>
        </w:rPr>
        <w:t xml:space="preserve">bertujuan untuk mengidentifikasi masalah </w:t>
      </w:r>
      <w:r w:rsidRPr="008D7E58">
        <w:rPr>
          <w:i/>
          <w:iCs/>
          <w:noProof/>
          <w:color w:val="auto"/>
          <w:lang w:eastAsia="en-US"/>
        </w:rPr>
        <w:t>usability</w:t>
      </w:r>
      <w:r w:rsidRPr="008D7E58">
        <w:rPr>
          <w:noProof/>
          <w:color w:val="auto"/>
          <w:lang w:eastAsia="en-US"/>
        </w:rPr>
        <w:t xml:space="preserve">, mengumpulkan data kualitatif, mengumpulkan data kuantitatif untuk menentukan kepuasan pengguna terhadap produk yang diuji [7]. Terdapat tiga tahapan yang akan dilewati pada </w:t>
      </w:r>
      <w:r w:rsidRPr="008D7E58">
        <w:rPr>
          <w:i/>
          <w:iCs/>
          <w:noProof/>
          <w:color w:val="auto"/>
          <w:lang w:eastAsia="en-US"/>
        </w:rPr>
        <w:t>usability testing</w:t>
      </w:r>
      <w:r w:rsidRPr="008D7E58">
        <w:rPr>
          <w:noProof/>
          <w:color w:val="auto"/>
          <w:lang w:eastAsia="en-US"/>
        </w:rPr>
        <w:t xml:space="preserve">, </w:t>
      </w:r>
      <w:r w:rsidR="003653AB" w:rsidRPr="008D7E58">
        <w:rPr>
          <w:noProof/>
          <w:color w:val="auto"/>
          <w:lang w:eastAsia="en-US"/>
        </w:rPr>
        <w:t xml:space="preserve">yang </w:t>
      </w:r>
      <w:r w:rsidR="00B13011" w:rsidRPr="008D7E58">
        <w:rPr>
          <w:noProof/>
          <w:color w:val="auto"/>
          <w:lang w:eastAsia="en-US"/>
        </w:rPr>
        <w:t>terdiri dari</w:t>
      </w:r>
      <w:r w:rsidR="003653AB" w:rsidRPr="008D7E58">
        <w:rPr>
          <w:noProof/>
          <w:color w:val="auto"/>
          <w:lang w:eastAsia="en-US"/>
        </w:rPr>
        <w:t xml:space="preserve"> </w:t>
      </w:r>
      <w:r w:rsidRPr="008D7E58">
        <w:rPr>
          <w:noProof/>
          <w:color w:val="auto"/>
          <w:lang w:eastAsia="en-US"/>
        </w:rPr>
        <w:t xml:space="preserve">sebelum </w:t>
      </w:r>
      <w:r w:rsidRPr="008D7E58">
        <w:rPr>
          <w:i/>
          <w:iCs/>
          <w:noProof/>
          <w:color w:val="auto"/>
          <w:lang w:eastAsia="en-US"/>
        </w:rPr>
        <w:t>testing</w:t>
      </w:r>
      <w:r w:rsidRPr="008D7E58">
        <w:rPr>
          <w:noProof/>
          <w:color w:val="auto"/>
          <w:lang w:eastAsia="en-US"/>
        </w:rPr>
        <w:t xml:space="preserve">, </w:t>
      </w:r>
      <w:r w:rsidRPr="008D7E58">
        <w:rPr>
          <w:i/>
          <w:iCs/>
          <w:noProof/>
          <w:color w:val="auto"/>
          <w:lang w:eastAsia="en-US"/>
        </w:rPr>
        <w:t>testing</w:t>
      </w:r>
      <w:r w:rsidRPr="008D7E58">
        <w:rPr>
          <w:noProof/>
          <w:color w:val="auto"/>
          <w:lang w:eastAsia="en-US"/>
        </w:rPr>
        <w:t xml:space="preserve">, dan setelah </w:t>
      </w:r>
      <w:r w:rsidRPr="008D7E58">
        <w:rPr>
          <w:i/>
          <w:iCs/>
          <w:noProof/>
          <w:color w:val="auto"/>
          <w:lang w:eastAsia="en-US"/>
        </w:rPr>
        <w:t>testing</w:t>
      </w:r>
      <w:r w:rsidRPr="008D7E58">
        <w:rPr>
          <w:noProof/>
          <w:color w:val="auto"/>
          <w:lang w:eastAsia="en-US"/>
        </w:rPr>
        <w:t xml:space="preserve">. Pada </w:t>
      </w:r>
      <w:r w:rsidRPr="008D7E58">
        <w:rPr>
          <w:i/>
          <w:iCs/>
          <w:noProof/>
          <w:color w:val="auto"/>
          <w:lang w:eastAsia="en-US"/>
        </w:rPr>
        <w:t>usability testing</w:t>
      </w:r>
      <w:r w:rsidR="003653AB" w:rsidRPr="008D7E58">
        <w:rPr>
          <w:i/>
          <w:iCs/>
          <w:noProof/>
          <w:color w:val="auto"/>
          <w:lang w:eastAsia="en-US"/>
        </w:rPr>
        <w:t>,</w:t>
      </w:r>
      <w:commentRangeStart w:id="47"/>
      <w:commentRangeStart w:id="48"/>
      <w:r w:rsidRPr="008D7E58">
        <w:rPr>
          <w:i/>
          <w:iCs/>
          <w:noProof/>
          <w:color w:val="auto"/>
          <w:lang w:eastAsia="en-US"/>
        </w:rPr>
        <w:t xml:space="preserve"> </w:t>
      </w:r>
      <w:commentRangeEnd w:id="47"/>
      <w:r w:rsidR="00B13011" w:rsidRPr="008D7E58">
        <w:rPr>
          <w:rStyle w:val="CommentReference"/>
          <w:rFonts w:eastAsiaTheme="minorHAnsi" w:cstheme="minorBidi"/>
          <w:noProof/>
          <w:color w:val="auto"/>
          <w:lang w:eastAsia="en-US"/>
        </w:rPr>
        <w:commentReference w:id="47"/>
      </w:r>
      <w:commentRangeEnd w:id="48"/>
      <w:r w:rsidR="00790F60" w:rsidRPr="008D7E58">
        <w:rPr>
          <w:rStyle w:val="CommentReference"/>
          <w:rFonts w:eastAsiaTheme="minorHAnsi" w:cstheme="minorBidi"/>
          <w:noProof/>
          <w:color w:val="auto"/>
          <w:lang w:eastAsia="en-US"/>
        </w:rPr>
        <w:commentReference w:id="48"/>
      </w:r>
      <w:r w:rsidRPr="008D7E58">
        <w:rPr>
          <w:noProof/>
          <w:color w:val="auto"/>
          <w:lang w:eastAsia="en-US"/>
        </w:rPr>
        <w:t>terdapat dua buah peran yaitu fasilitator yang berperan sebagai moderator</w:t>
      </w:r>
      <w:r w:rsidRPr="008D7E58">
        <w:rPr>
          <w:i/>
          <w:noProof/>
          <w:color w:val="auto"/>
          <w:lang w:eastAsia="en-US"/>
        </w:rPr>
        <w:t xml:space="preserve"> testing</w:t>
      </w:r>
      <w:r w:rsidRPr="008D7E58">
        <w:rPr>
          <w:noProof/>
          <w:color w:val="auto"/>
          <w:lang w:eastAsia="en-US"/>
        </w:rPr>
        <w:t xml:space="preserve"> dan</w:t>
      </w:r>
      <w:r w:rsidRPr="008D7E58">
        <w:rPr>
          <w:i/>
          <w:iCs/>
          <w:noProof/>
          <w:color w:val="auto"/>
          <w:lang w:eastAsia="en-US"/>
        </w:rPr>
        <w:t xml:space="preserve"> observer </w:t>
      </w:r>
      <w:r w:rsidRPr="008D7E58">
        <w:rPr>
          <w:noProof/>
          <w:color w:val="auto"/>
          <w:lang w:eastAsia="en-US"/>
        </w:rPr>
        <w:t xml:space="preserve">yang mengamati </w:t>
      </w:r>
      <w:r w:rsidR="007A5330" w:rsidRPr="008D7E58">
        <w:rPr>
          <w:noProof/>
          <w:color w:val="auto"/>
          <w:lang w:eastAsia="en-US"/>
        </w:rPr>
        <w:t>serta</w:t>
      </w:r>
      <w:r w:rsidRPr="008D7E58">
        <w:rPr>
          <w:noProof/>
          <w:color w:val="auto"/>
          <w:lang w:eastAsia="en-US"/>
        </w:rPr>
        <w:t xml:space="preserve"> mendokumentasikan tindakan dan perilaku partisipan selama </w:t>
      </w:r>
      <w:r w:rsidRPr="008D7E58">
        <w:rPr>
          <w:i/>
          <w:noProof/>
          <w:color w:val="auto"/>
          <w:lang w:eastAsia="en-US"/>
        </w:rPr>
        <w:t>testing</w:t>
      </w:r>
      <w:r w:rsidR="00124ABE" w:rsidRPr="008D7E58">
        <w:rPr>
          <w:noProof/>
          <w:color w:val="auto"/>
          <w:lang w:eastAsia="en-US"/>
        </w:rPr>
        <w:t xml:space="preserve"> [7</w:t>
      </w:r>
      <w:r w:rsidRPr="008D7E58">
        <w:rPr>
          <w:noProof/>
          <w:color w:val="auto"/>
          <w:lang w:eastAsia="en-US"/>
        </w:rPr>
        <w:t>].</w:t>
      </w:r>
    </w:p>
    <w:p w14:paraId="2E9FD048" w14:textId="77777777" w:rsidR="00786216" w:rsidRPr="008D7E58" w:rsidRDefault="00786216" w:rsidP="00786216">
      <w:pPr>
        <w:spacing w:after="0" w:line="240" w:lineRule="auto"/>
        <w:jc w:val="left"/>
        <w:rPr>
          <w:noProof/>
          <w:color w:val="auto"/>
          <w:lang w:eastAsia="en-US"/>
        </w:rPr>
      </w:pPr>
    </w:p>
    <w:p w14:paraId="440626CF" w14:textId="1FDB236A" w:rsidR="00786216" w:rsidRPr="008D7E58" w:rsidRDefault="00786216" w:rsidP="00A5376D">
      <w:pPr>
        <w:spacing w:after="0" w:line="240" w:lineRule="auto"/>
        <w:rPr>
          <w:noProof/>
          <w:color w:val="auto"/>
          <w:lang w:eastAsia="en-US"/>
        </w:rPr>
      </w:pPr>
      <w:r w:rsidRPr="008D7E58">
        <w:rPr>
          <w:noProof/>
          <w:color w:val="auto"/>
          <w:lang w:eastAsia="en-US"/>
        </w:rPr>
        <w:t xml:space="preserve">Sebelum melaksanakan </w:t>
      </w:r>
      <w:r w:rsidRPr="008D7E58">
        <w:rPr>
          <w:i/>
          <w:iCs/>
          <w:noProof/>
          <w:color w:val="auto"/>
          <w:lang w:eastAsia="en-US"/>
        </w:rPr>
        <w:t>usability testing</w:t>
      </w:r>
      <w:r w:rsidRPr="008D7E58">
        <w:rPr>
          <w:noProof/>
          <w:color w:val="auto"/>
          <w:lang w:eastAsia="en-US"/>
        </w:rPr>
        <w:t xml:space="preserve">, fasilitator harus terlebih dahulu menentukan tujuan dari </w:t>
      </w:r>
      <w:r w:rsidRPr="008D7E58">
        <w:rPr>
          <w:i/>
          <w:iCs/>
          <w:noProof/>
          <w:color w:val="auto"/>
          <w:lang w:eastAsia="en-US"/>
        </w:rPr>
        <w:t>usability testing</w:t>
      </w:r>
      <w:r w:rsidRPr="008D7E58">
        <w:rPr>
          <w:noProof/>
          <w:color w:val="auto"/>
          <w:lang w:eastAsia="en-US"/>
        </w:rPr>
        <w:t xml:space="preserve">. Selanjutnya, fasilitator akan menyusun </w:t>
      </w:r>
      <w:r w:rsidRPr="008D7E58">
        <w:rPr>
          <w:i/>
          <w:iCs/>
          <w:noProof/>
          <w:color w:val="auto"/>
          <w:lang w:eastAsia="en-US"/>
        </w:rPr>
        <w:t>task scenario</w:t>
      </w:r>
      <w:r w:rsidRPr="008D7E58">
        <w:rPr>
          <w:noProof/>
          <w:color w:val="auto"/>
          <w:lang w:eastAsia="en-US"/>
        </w:rPr>
        <w:t xml:space="preserve"> yang akan digunakan pada saat </w:t>
      </w:r>
      <w:r w:rsidRPr="008D7E58">
        <w:rPr>
          <w:i/>
          <w:noProof/>
          <w:color w:val="auto"/>
          <w:lang w:eastAsia="en-US"/>
        </w:rPr>
        <w:t>testing</w:t>
      </w:r>
      <w:r w:rsidRPr="008D7E58">
        <w:rPr>
          <w:noProof/>
          <w:color w:val="auto"/>
          <w:lang w:eastAsia="en-US"/>
        </w:rPr>
        <w:t xml:space="preserve">, menyiapkan perlengkapan </w:t>
      </w:r>
      <w:r w:rsidRPr="008D7E58">
        <w:rPr>
          <w:i/>
          <w:noProof/>
          <w:color w:val="auto"/>
          <w:lang w:eastAsia="en-US"/>
        </w:rPr>
        <w:t>testing</w:t>
      </w:r>
      <w:r w:rsidRPr="008D7E58">
        <w:rPr>
          <w:noProof/>
          <w:color w:val="auto"/>
          <w:lang w:eastAsia="en-US"/>
        </w:rPr>
        <w:t xml:space="preserve"> lainnya, serta mencari partisipan yang sesuai dengan target pengguna produk. Sebelum melaksanakan</w:t>
      </w:r>
      <w:r w:rsidRPr="008D7E58">
        <w:rPr>
          <w:i/>
          <w:noProof/>
          <w:color w:val="auto"/>
          <w:lang w:eastAsia="en-US"/>
        </w:rPr>
        <w:t xml:space="preserve"> testing</w:t>
      </w:r>
      <w:r w:rsidRPr="008D7E58">
        <w:rPr>
          <w:noProof/>
          <w:color w:val="auto"/>
          <w:lang w:eastAsia="en-US"/>
        </w:rPr>
        <w:t xml:space="preserve">, </w:t>
      </w:r>
      <w:r w:rsidRPr="008D7E58">
        <w:rPr>
          <w:i/>
          <w:iCs/>
          <w:noProof/>
          <w:color w:val="auto"/>
          <w:lang w:eastAsia="en-US"/>
        </w:rPr>
        <w:t xml:space="preserve">pilot testing </w:t>
      </w:r>
      <w:r w:rsidRPr="008D7E58">
        <w:rPr>
          <w:noProof/>
          <w:color w:val="auto"/>
          <w:lang w:eastAsia="en-US"/>
        </w:rPr>
        <w:t xml:space="preserve">harus terlebih dahulu dilaksanakan untuk memastikan bahwa seluruh persiapan telah siap untuk digunakan. Jika diperlukan, </w:t>
      </w:r>
      <w:r w:rsidR="003653AB" w:rsidRPr="008D7E58">
        <w:rPr>
          <w:noProof/>
          <w:color w:val="auto"/>
          <w:lang w:eastAsia="en-US"/>
        </w:rPr>
        <w:t>fasilitator</w:t>
      </w:r>
      <w:r w:rsidRPr="008D7E58">
        <w:rPr>
          <w:noProof/>
          <w:color w:val="auto"/>
          <w:lang w:eastAsia="en-US"/>
        </w:rPr>
        <w:t xml:space="preserve"> dapat memperbaiki </w:t>
      </w:r>
      <w:r w:rsidRPr="008D7E58">
        <w:rPr>
          <w:i/>
          <w:iCs/>
          <w:noProof/>
          <w:color w:val="auto"/>
          <w:lang w:eastAsia="en-US"/>
        </w:rPr>
        <w:t>task scenario</w:t>
      </w:r>
      <w:r w:rsidRPr="008D7E58">
        <w:rPr>
          <w:noProof/>
          <w:color w:val="auto"/>
          <w:lang w:eastAsia="en-US"/>
        </w:rPr>
        <w:t xml:space="preserve"> yang akan digunakan. Selama </w:t>
      </w:r>
      <w:r w:rsidRPr="008D7E58">
        <w:rPr>
          <w:i/>
          <w:noProof/>
          <w:color w:val="auto"/>
          <w:lang w:eastAsia="en-US"/>
        </w:rPr>
        <w:t>testing</w:t>
      </w:r>
      <w:r w:rsidRPr="008D7E58">
        <w:rPr>
          <w:noProof/>
          <w:color w:val="auto"/>
          <w:lang w:eastAsia="en-US"/>
        </w:rPr>
        <w:t>, fasilitator akan membimbing partisipan un</w:t>
      </w:r>
      <w:r w:rsidR="003653AB" w:rsidRPr="008D7E58">
        <w:rPr>
          <w:noProof/>
          <w:color w:val="auto"/>
          <w:lang w:eastAsia="en-US"/>
        </w:rPr>
        <w:t>tuk melaksanakan beberapa tugas. Selama masa pengerjaan tugas, partisipan dianjurkan untuk mengutarakan pemikiran yang didapatkan.</w:t>
      </w:r>
      <w:r w:rsidRPr="008D7E58">
        <w:rPr>
          <w:noProof/>
          <w:color w:val="auto"/>
          <w:lang w:eastAsia="en-US"/>
        </w:rPr>
        <w:t xml:space="preserve"> Setelah </w:t>
      </w:r>
      <w:r w:rsidRPr="008D7E58">
        <w:rPr>
          <w:i/>
          <w:iCs/>
          <w:noProof/>
          <w:color w:val="auto"/>
          <w:lang w:eastAsia="en-US"/>
        </w:rPr>
        <w:t>testing</w:t>
      </w:r>
      <w:r w:rsidRPr="008D7E58">
        <w:rPr>
          <w:noProof/>
          <w:color w:val="auto"/>
          <w:lang w:eastAsia="en-US"/>
        </w:rPr>
        <w:t xml:space="preserve"> selesai, fasilitator akan berdiskusi dengan </w:t>
      </w:r>
      <w:r w:rsidRPr="008D7E58">
        <w:rPr>
          <w:i/>
          <w:iCs/>
          <w:noProof/>
          <w:color w:val="auto"/>
          <w:lang w:eastAsia="en-US"/>
        </w:rPr>
        <w:t>observer</w:t>
      </w:r>
      <w:r w:rsidRPr="008D7E58">
        <w:rPr>
          <w:noProof/>
          <w:color w:val="auto"/>
          <w:lang w:eastAsia="en-US"/>
        </w:rPr>
        <w:t xml:space="preserve"> mengenai hasil yang didapatkan selama </w:t>
      </w:r>
      <w:r w:rsidRPr="008D7E58">
        <w:rPr>
          <w:i/>
          <w:noProof/>
          <w:color w:val="auto"/>
          <w:lang w:eastAsia="en-US"/>
        </w:rPr>
        <w:t>testing</w:t>
      </w:r>
      <w:r w:rsidRPr="008D7E58">
        <w:rPr>
          <w:noProof/>
          <w:color w:val="auto"/>
          <w:lang w:eastAsia="en-US"/>
        </w:rPr>
        <w:t xml:space="preserve"> dan menganalisis temuan yang bermanfaat untuk disampaikan kepada tim pengembang. </w:t>
      </w:r>
    </w:p>
    <w:p w14:paraId="2E89768C" w14:textId="77777777" w:rsidR="00A4044F" w:rsidRPr="008D7E58" w:rsidRDefault="00A4044F" w:rsidP="00A5376D">
      <w:pPr>
        <w:spacing w:after="0" w:line="240" w:lineRule="auto"/>
        <w:rPr>
          <w:noProof/>
          <w:color w:val="auto"/>
          <w:lang w:eastAsia="en-US"/>
        </w:rPr>
      </w:pPr>
    </w:p>
    <w:p w14:paraId="3B0BA612" w14:textId="77777777" w:rsidR="00C753B8" w:rsidRPr="008D7E58" w:rsidRDefault="00CC30D2" w:rsidP="00CC30D2">
      <w:pPr>
        <w:pStyle w:val="Heading31"/>
        <w:numPr>
          <w:ilvl w:val="2"/>
          <w:numId w:val="4"/>
        </w:numPr>
        <w:ind w:left="709" w:hanging="709"/>
        <w:rPr>
          <w:noProof/>
        </w:rPr>
      </w:pPr>
      <w:bookmarkStart w:id="49" w:name="_Toc468222953"/>
      <w:r w:rsidRPr="008D7E58">
        <w:rPr>
          <w:i/>
          <w:noProof/>
        </w:rPr>
        <w:t>Competitive Analysis</w:t>
      </w:r>
      <w:bookmarkEnd w:id="49"/>
    </w:p>
    <w:p w14:paraId="48EED655" w14:textId="367F31D5" w:rsidR="00786216" w:rsidRPr="008D7E58" w:rsidRDefault="00786216" w:rsidP="00A5376D">
      <w:pPr>
        <w:pStyle w:val="p1"/>
        <w:rPr>
          <w:rStyle w:val="apple-converted-space"/>
          <w:rFonts w:ascii="Times New Roman" w:hAnsi="Times New Roman"/>
          <w:noProof/>
          <w:sz w:val="24"/>
          <w:szCs w:val="24"/>
          <w:lang w:val="id-ID"/>
        </w:rPr>
      </w:pPr>
      <w:r w:rsidRPr="008D7E58">
        <w:rPr>
          <w:rStyle w:val="s1"/>
          <w:rFonts w:ascii="Times New Roman" w:hAnsi="Times New Roman"/>
          <w:noProof/>
          <w:sz w:val="24"/>
          <w:szCs w:val="24"/>
          <w:lang w:val="id-ID"/>
        </w:rPr>
        <w:t xml:space="preserve">Metodi riset UX lainnya adalah </w:t>
      </w:r>
      <w:r w:rsidRPr="008D7E58">
        <w:rPr>
          <w:rStyle w:val="s1"/>
          <w:rFonts w:ascii="Times New Roman" w:hAnsi="Times New Roman"/>
          <w:i/>
          <w:iCs/>
          <w:noProof/>
          <w:sz w:val="24"/>
          <w:szCs w:val="24"/>
          <w:lang w:val="id-ID"/>
        </w:rPr>
        <w:t xml:space="preserve">competitive analysis, </w:t>
      </w:r>
      <w:r w:rsidR="00B13011" w:rsidRPr="008D7E58">
        <w:rPr>
          <w:rStyle w:val="s1"/>
          <w:rFonts w:ascii="Times New Roman" w:hAnsi="Times New Roman"/>
          <w:iCs/>
          <w:noProof/>
          <w:sz w:val="24"/>
          <w:szCs w:val="24"/>
          <w:lang w:val="id-ID"/>
        </w:rPr>
        <w:t>yaitu</w:t>
      </w:r>
      <w:r w:rsidR="003653AB" w:rsidRPr="008D7E58">
        <w:rPr>
          <w:rStyle w:val="s1"/>
          <w:rFonts w:ascii="Times New Roman" w:hAnsi="Times New Roman"/>
          <w:iCs/>
          <w:noProof/>
          <w:sz w:val="24"/>
          <w:szCs w:val="24"/>
          <w:lang w:val="id-ID"/>
        </w:rPr>
        <w:t xml:space="preserve"> </w:t>
      </w:r>
      <w:r w:rsidRPr="008D7E58">
        <w:rPr>
          <w:rStyle w:val="s1"/>
          <w:rFonts w:ascii="Times New Roman" w:hAnsi="Times New Roman"/>
          <w:noProof/>
          <w:sz w:val="24"/>
          <w:szCs w:val="24"/>
          <w:lang w:val="id-ID"/>
        </w:rPr>
        <w:t>proses mengidentifikasi dan mengevaluasi strategi yang digunakan oleh kompetitor bisnis untuk mengetahui kelebihan da</w:t>
      </w:r>
      <w:r w:rsidR="00BB0F5F" w:rsidRPr="008D7E58">
        <w:rPr>
          <w:rStyle w:val="s1"/>
          <w:rFonts w:ascii="Times New Roman" w:hAnsi="Times New Roman"/>
          <w:noProof/>
          <w:sz w:val="24"/>
          <w:szCs w:val="24"/>
          <w:lang w:val="id-ID"/>
        </w:rPr>
        <w:t>n kelemahan produk kompetitor [8</w:t>
      </w:r>
      <w:r w:rsidRPr="008D7E58">
        <w:rPr>
          <w:rStyle w:val="s1"/>
          <w:rFonts w:ascii="Times New Roman" w:hAnsi="Times New Roman"/>
          <w:noProof/>
          <w:sz w:val="24"/>
          <w:szCs w:val="24"/>
          <w:lang w:val="id-ID"/>
        </w:rPr>
        <w:t xml:space="preserve">]. Hasil </w:t>
      </w:r>
      <w:r w:rsidRPr="008D7E58">
        <w:rPr>
          <w:rStyle w:val="s1"/>
          <w:rFonts w:ascii="Times New Roman" w:hAnsi="Times New Roman"/>
          <w:i/>
          <w:iCs/>
          <w:noProof/>
          <w:sz w:val="24"/>
          <w:szCs w:val="24"/>
          <w:lang w:val="id-ID"/>
        </w:rPr>
        <w:t xml:space="preserve">competitive analysis </w:t>
      </w:r>
      <w:r w:rsidRPr="008D7E58">
        <w:rPr>
          <w:rStyle w:val="s1"/>
          <w:rFonts w:ascii="Times New Roman" w:hAnsi="Times New Roman"/>
          <w:noProof/>
          <w:sz w:val="24"/>
          <w:szCs w:val="24"/>
          <w:lang w:val="id-ID"/>
        </w:rPr>
        <w:t>nantinya dapat digunakan untuk memberikan masukan perbaikan terhadap produk yang kita kembangkan.</w:t>
      </w:r>
      <w:r w:rsidRPr="008D7E58">
        <w:rPr>
          <w:rStyle w:val="apple-converted-space"/>
          <w:rFonts w:ascii="Times New Roman" w:hAnsi="Times New Roman"/>
          <w:noProof/>
          <w:sz w:val="24"/>
          <w:szCs w:val="24"/>
          <w:lang w:val="id-ID"/>
        </w:rPr>
        <w:t> </w:t>
      </w:r>
    </w:p>
    <w:p w14:paraId="213323D2" w14:textId="77777777" w:rsidR="00A4044F" w:rsidRPr="008D7E58" w:rsidRDefault="00A4044F" w:rsidP="00A5376D">
      <w:pPr>
        <w:pStyle w:val="p1"/>
        <w:rPr>
          <w:rFonts w:ascii="Times New Roman" w:hAnsi="Times New Roman"/>
          <w:noProof/>
          <w:sz w:val="24"/>
          <w:szCs w:val="24"/>
          <w:lang w:val="id-ID"/>
        </w:rPr>
      </w:pPr>
    </w:p>
    <w:p w14:paraId="0DA153E6" w14:textId="77777777" w:rsidR="00CC30D2" w:rsidRPr="008D7E58" w:rsidRDefault="00786216" w:rsidP="00CC30D2">
      <w:pPr>
        <w:pStyle w:val="Heading31"/>
        <w:numPr>
          <w:ilvl w:val="2"/>
          <w:numId w:val="4"/>
        </w:numPr>
        <w:ind w:left="709" w:hanging="709"/>
        <w:rPr>
          <w:noProof/>
        </w:rPr>
      </w:pPr>
      <w:bookmarkStart w:id="50" w:name="_Toc468222954"/>
      <w:r w:rsidRPr="008D7E58">
        <w:rPr>
          <w:i/>
          <w:noProof/>
        </w:rPr>
        <w:lastRenderedPageBreak/>
        <w:t>User</w:t>
      </w:r>
      <w:r w:rsidR="00CC30D2" w:rsidRPr="008D7E58">
        <w:rPr>
          <w:i/>
          <w:noProof/>
        </w:rPr>
        <w:t xml:space="preserve"> Intervie</w:t>
      </w:r>
      <w:r w:rsidRPr="008D7E58">
        <w:rPr>
          <w:i/>
          <w:noProof/>
        </w:rPr>
        <w:t>w</w:t>
      </w:r>
      <w:bookmarkEnd w:id="50"/>
    </w:p>
    <w:p w14:paraId="011C49F1" w14:textId="0D6C02E5" w:rsidR="00786216" w:rsidRPr="008D7E58" w:rsidRDefault="00786216" w:rsidP="00A5376D">
      <w:pPr>
        <w:pStyle w:val="p1"/>
        <w:rPr>
          <w:rStyle w:val="s1"/>
          <w:rFonts w:ascii="Times New Roman" w:hAnsi="Times New Roman"/>
          <w:noProof/>
          <w:sz w:val="24"/>
          <w:szCs w:val="24"/>
          <w:lang w:val="id-ID"/>
        </w:rPr>
      </w:pPr>
      <w:r w:rsidRPr="008D7E58">
        <w:rPr>
          <w:rStyle w:val="s1"/>
          <w:rFonts w:ascii="Times New Roman" w:hAnsi="Times New Roman"/>
          <w:noProof/>
          <w:sz w:val="24"/>
          <w:szCs w:val="24"/>
          <w:lang w:val="id-ID"/>
        </w:rPr>
        <w:t xml:space="preserve">Salah satu metode riset UX yang sering digunakan selama masa pengembangan sebuah produk atau jasa adalah </w:t>
      </w:r>
      <w:r w:rsidRPr="008D7E58">
        <w:rPr>
          <w:rStyle w:val="s1"/>
          <w:rFonts w:ascii="Times New Roman" w:hAnsi="Times New Roman"/>
          <w:i/>
          <w:iCs/>
          <w:noProof/>
          <w:sz w:val="24"/>
          <w:szCs w:val="24"/>
          <w:lang w:val="id-ID"/>
        </w:rPr>
        <w:t>user interview</w:t>
      </w:r>
      <w:r w:rsidRPr="008D7E58">
        <w:rPr>
          <w:rStyle w:val="s1"/>
          <w:rFonts w:ascii="Times New Roman" w:hAnsi="Times New Roman"/>
          <w:noProof/>
          <w:sz w:val="24"/>
          <w:szCs w:val="24"/>
          <w:lang w:val="id-ID"/>
        </w:rPr>
        <w:t>. Tipe riset ini memberikan data kualitatif yang berasa</w:t>
      </w:r>
      <w:r w:rsidR="00A4044F" w:rsidRPr="008D7E58">
        <w:rPr>
          <w:rStyle w:val="s1"/>
          <w:rFonts w:ascii="Times New Roman" w:hAnsi="Times New Roman"/>
          <w:noProof/>
          <w:sz w:val="24"/>
          <w:szCs w:val="24"/>
          <w:lang w:val="id-ID"/>
        </w:rPr>
        <w:t>l</w:t>
      </w:r>
      <w:r w:rsidRPr="008D7E58">
        <w:rPr>
          <w:rStyle w:val="s1"/>
          <w:rFonts w:ascii="Times New Roman" w:hAnsi="Times New Roman"/>
          <w:noProof/>
          <w:sz w:val="24"/>
          <w:szCs w:val="24"/>
          <w:lang w:val="id-ID"/>
        </w:rPr>
        <w:t xml:space="preserve"> dari calon pengguna. </w:t>
      </w:r>
      <w:r w:rsidRPr="008D7E58">
        <w:rPr>
          <w:rStyle w:val="s1"/>
          <w:rFonts w:ascii="Times New Roman" w:hAnsi="Times New Roman"/>
          <w:i/>
          <w:iCs/>
          <w:noProof/>
          <w:sz w:val="24"/>
          <w:szCs w:val="24"/>
          <w:lang w:val="id-ID"/>
        </w:rPr>
        <w:t xml:space="preserve">User interview </w:t>
      </w:r>
      <w:r w:rsidRPr="008D7E58">
        <w:rPr>
          <w:rStyle w:val="s1"/>
          <w:rFonts w:ascii="Times New Roman" w:hAnsi="Times New Roman"/>
          <w:noProof/>
          <w:sz w:val="24"/>
          <w:szCs w:val="24"/>
          <w:lang w:val="id-ID"/>
        </w:rPr>
        <w:t xml:space="preserve">biasanya dilaksanakan oleh dua orang dengan peran sebagai </w:t>
      </w:r>
      <w:r w:rsidRPr="008D7E58">
        <w:rPr>
          <w:rStyle w:val="s1"/>
          <w:rFonts w:ascii="Times New Roman" w:hAnsi="Times New Roman"/>
          <w:i/>
          <w:iCs/>
          <w:noProof/>
          <w:sz w:val="24"/>
          <w:szCs w:val="24"/>
          <w:lang w:val="id-ID"/>
        </w:rPr>
        <w:t xml:space="preserve">interviewer </w:t>
      </w:r>
      <w:r w:rsidRPr="008D7E58">
        <w:rPr>
          <w:rStyle w:val="s1"/>
          <w:rFonts w:ascii="Times New Roman" w:hAnsi="Times New Roman"/>
          <w:noProof/>
          <w:sz w:val="24"/>
          <w:szCs w:val="24"/>
          <w:lang w:val="id-ID"/>
        </w:rPr>
        <w:t xml:space="preserve">dan </w:t>
      </w:r>
      <w:r w:rsidRPr="008D7E58">
        <w:rPr>
          <w:rStyle w:val="s1"/>
          <w:rFonts w:ascii="Times New Roman" w:hAnsi="Times New Roman"/>
          <w:i/>
          <w:iCs/>
          <w:noProof/>
          <w:sz w:val="24"/>
          <w:szCs w:val="24"/>
          <w:lang w:val="id-ID"/>
        </w:rPr>
        <w:t>observer</w:t>
      </w:r>
      <w:r w:rsidRPr="008D7E58">
        <w:rPr>
          <w:rStyle w:val="s1"/>
          <w:rFonts w:ascii="Times New Roman" w:hAnsi="Times New Roman"/>
          <w:noProof/>
          <w:sz w:val="24"/>
          <w:szCs w:val="24"/>
          <w:lang w:val="id-ID"/>
        </w:rPr>
        <w:t xml:space="preserve"> yang mencatat hasil </w:t>
      </w:r>
      <w:r w:rsidRPr="008D7E58">
        <w:rPr>
          <w:rStyle w:val="s1"/>
          <w:rFonts w:ascii="Times New Roman" w:hAnsi="Times New Roman"/>
          <w:i/>
          <w:iCs/>
          <w:noProof/>
          <w:sz w:val="24"/>
          <w:szCs w:val="24"/>
          <w:lang w:val="id-ID"/>
        </w:rPr>
        <w:t>user interview</w:t>
      </w:r>
      <w:r w:rsidRPr="008D7E58">
        <w:rPr>
          <w:rStyle w:val="s1"/>
          <w:rFonts w:ascii="Times New Roman" w:hAnsi="Times New Roman"/>
          <w:noProof/>
          <w:sz w:val="24"/>
          <w:szCs w:val="24"/>
          <w:lang w:val="id-ID"/>
        </w:rPr>
        <w:t xml:space="preserve">. Tujuan dari </w:t>
      </w:r>
      <w:r w:rsidRPr="008D7E58">
        <w:rPr>
          <w:rStyle w:val="s1"/>
          <w:rFonts w:ascii="Times New Roman" w:hAnsi="Times New Roman"/>
          <w:i/>
          <w:iCs/>
          <w:noProof/>
          <w:sz w:val="24"/>
          <w:szCs w:val="24"/>
          <w:lang w:val="id-ID"/>
        </w:rPr>
        <w:t xml:space="preserve">user interview </w:t>
      </w:r>
      <w:r w:rsidRPr="008D7E58">
        <w:rPr>
          <w:rStyle w:val="s1"/>
          <w:rFonts w:ascii="Times New Roman" w:hAnsi="Times New Roman"/>
          <w:noProof/>
          <w:sz w:val="24"/>
          <w:szCs w:val="24"/>
          <w:lang w:val="id-ID"/>
        </w:rPr>
        <w:t>adalah untuk mengetahui tujuan (</w:t>
      </w:r>
      <w:r w:rsidRPr="008D7E58">
        <w:rPr>
          <w:rStyle w:val="s1"/>
          <w:rFonts w:ascii="Times New Roman" w:hAnsi="Times New Roman"/>
          <w:i/>
          <w:iCs/>
          <w:noProof/>
          <w:sz w:val="24"/>
          <w:szCs w:val="24"/>
          <w:lang w:val="id-ID"/>
        </w:rPr>
        <w:t>goals</w:t>
      </w:r>
      <w:r w:rsidRPr="008D7E58">
        <w:rPr>
          <w:rStyle w:val="s1"/>
          <w:rFonts w:ascii="Times New Roman" w:hAnsi="Times New Roman"/>
          <w:noProof/>
          <w:sz w:val="24"/>
          <w:szCs w:val="24"/>
          <w:lang w:val="id-ID"/>
        </w:rPr>
        <w:t>), motivasi</w:t>
      </w:r>
      <w:r w:rsidR="007A5330" w:rsidRPr="008D7E58">
        <w:rPr>
          <w:rStyle w:val="s1"/>
          <w:rFonts w:ascii="Times New Roman" w:hAnsi="Times New Roman"/>
          <w:noProof/>
          <w:sz w:val="24"/>
          <w:szCs w:val="24"/>
          <w:lang w:val="id-ID"/>
        </w:rPr>
        <w:t>,</w:t>
      </w:r>
      <w:r w:rsidRPr="008D7E58">
        <w:rPr>
          <w:rStyle w:val="s1"/>
          <w:rFonts w:ascii="Times New Roman" w:hAnsi="Times New Roman"/>
          <w:noProof/>
          <w:sz w:val="24"/>
          <w:szCs w:val="24"/>
          <w:lang w:val="id-ID"/>
        </w:rPr>
        <w:t xml:space="preserve"> dan </w:t>
      </w:r>
      <w:r w:rsidRPr="008D7E58">
        <w:rPr>
          <w:rStyle w:val="s1"/>
          <w:rFonts w:ascii="Times New Roman" w:hAnsi="Times New Roman"/>
          <w:i/>
          <w:iCs/>
          <w:noProof/>
          <w:sz w:val="24"/>
          <w:szCs w:val="24"/>
          <w:lang w:val="id-ID"/>
        </w:rPr>
        <w:t>pain points</w:t>
      </w:r>
      <w:r w:rsidR="00836AD5" w:rsidRPr="008D7E58">
        <w:rPr>
          <w:rStyle w:val="s1"/>
          <w:rFonts w:ascii="Times New Roman" w:hAnsi="Times New Roman"/>
          <w:noProof/>
          <w:sz w:val="24"/>
          <w:szCs w:val="24"/>
          <w:lang w:val="id-ID"/>
        </w:rPr>
        <w:t xml:space="preserve"> [9</w:t>
      </w:r>
      <w:r w:rsidRPr="008D7E58">
        <w:rPr>
          <w:rStyle w:val="s1"/>
          <w:rFonts w:ascii="Times New Roman" w:hAnsi="Times New Roman"/>
          <w:noProof/>
          <w:sz w:val="24"/>
          <w:szCs w:val="24"/>
          <w:lang w:val="id-ID"/>
        </w:rPr>
        <w:t xml:space="preserve">]. Biasanya, </w:t>
      </w:r>
      <w:r w:rsidRPr="008D7E58">
        <w:rPr>
          <w:rStyle w:val="s1"/>
          <w:rFonts w:ascii="Times New Roman" w:hAnsi="Times New Roman"/>
          <w:i/>
          <w:iCs/>
          <w:noProof/>
          <w:sz w:val="24"/>
          <w:szCs w:val="24"/>
          <w:lang w:val="id-ID"/>
        </w:rPr>
        <w:t xml:space="preserve">user interview </w:t>
      </w:r>
      <w:r w:rsidRPr="008D7E58">
        <w:rPr>
          <w:rStyle w:val="s1"/>
          <w:rFonts w:ascii="Times New Roman" w:hAnsi="Times New Roman"/>
          <w:noProof/>
          <w:sz w:val="24"/>
          <w:szCs w:val="24"/>
          <w:lang w:val="id-ID"/>
        </w:rPr>
        <w:t xml:space="preserve">dilaksanakan untuk mengembangkan produk atau fitur baru. Pada proses desain UX, </w:t>
      </w:r>
      <w:r w:rsidRPr="008D7E58">
        <w:rPr>
          <w:rStyle w:val="s1"/>
          <w:rFonts w:ascii="Times New Roman" w:hAnsi="Times New Roman"/>
          <w:i/>
          <w:iCs/>
          <w:noProof/>
          <w:sz w:val="24"/>
          <w:szCs w:val="24"/>
          <w:lang w:val="id-ID"/>
        </w:rPr>
        <w:t xml:space="preserve">user interview </w:t>
      </w:r>
      <w:r w:rsidRPr="008D7E58">
        <w:rPr>
          <w:rStyle w:val="s1"/>
          <w:rFonts w:ascii="Times New Roman" w:hAnsi="Times New Roman"/>
          <w:noProof/>
          <w:sz w:val="24"/>
          <w:szCs w:val="24"/>
          <w:lang w:val="id-ID"/>
        </w:rPr>
        <w:t xml:space="preserve">juga dapat digunakan untuk mengembangkan </w:t>
      </w:r>
      <w:commentRangeStart w:id="51"/>
      <w:commentRangeStart w:id="52"/>
      <w:r w:rsidRPr="008D7E58">
        <w:rPr>
          <w:rStyle w:val="s1"/>
          <w:rFonts w:ascii="Times New Roman" w:hAnsi="Times New Roman"/>
          <w:noProof/>
          <w:sz w:val="24"/>
          <w:szCs w:val="24"/>
          <w:lang w:val="id-ID"/>
        </w:rPr>
        <w:t>persona</w:t>
      </w:r>
      <w:commentRangeEnd w:id="51"/>
      <w:r w:rsidR="00D22D3A" w:rsidRPr="008D7E58">
        <w:rPr>
          <w:rStyle w:val="CommentReference"/>
          <w:rFonts w:ascii="Times New Roman" w:eastAsiaTheme="minorHAnsi" w:hAnsi="Times New Roman" w:cstheme="minorBidi"/>
          <w:noProof/>
          <w:lang w:val="id-ID"/>
        </w:rPr>
        <w:commentReference w:id="51"/>
      </w:r>
      <w:commentRangeEnd w:id="52"/>
      <w:r w:rsidR="00920CCC" w:rsidRPr="008D7E58">
        <w:rPr>
          <w:rStyle w:val="CommentReference"/>
          <w:rFonts w:ascii="Times New Roman" w:eastAsiaTheme="minorHAnsi" w:hAnsi="Times New Roman" w:cstheme="minorBidi"/>
          <w:noProof/>
          <w:lang w:val="id-ID"/>
        </w:rPr>
        <w:commentReference w:id="52"/>
      </w:r>
      <w:r w:rsidR="00A4044F" w:rsidRPr="008D7E58">
        <w:rPr>
          <w:rStyle w:val="s1"/>
          <w:rFonts w:ascii="Times New Roman" w:hAnsi="Times New Roman"/>
          <w:noProof/>
          <w:sz w:val="24"/>
          <w:szCs w:val="24"/>
          <w:lang w:val="id-ID"/>
        </w:rPr>
        <w:t xml:space="preserve"> yang merupakan gambaran representasi pengguna produk</w:t>
      </w:r>
      <w:r w:rsidR="00790F60" w:rsidRPr="008D7E58">
        <w:rPr>
          <w:rStyle w:val="s1"/>
          <w:rFonts w:ascii="Times New Roman" w:hAnsi="Times New Roman"/>
          <w:noProof/>
          <w:sz w:val="24"/>
          <w:szCs w:val="24"/>
          <w:lang w:val="id-ID"/>
        </w:rPr>
        <w:t xml:space="preserve"> yang dapat digunakan sebagai panduan dalam mengembangkan fitur-fitur yang ada di sebuah produk</w:t>
      </w:r>
      <w:r w:rsidR="000B5118" w:rsidRPr="008D7E58">
        <w:rPr>
          <w:rStyle w:val="s1"/>
          <w:rFonts w:ascii="Times New Roman" w:hAnsi="Times New Roman"/>
          <w:noProof/>
          <w:sz w:val="24"/>
          <w:szCs w:val="24"/>
          <w:lang w:val="id-ID"/>
        </w:rPr>
        <w:t xml:space="preserve"> [11]</w:t>
      </w:r>
      <w:r w:rsidRPr="008D7E58">
        <w:rPr>
          <w:rStyle w:val="s1"/>
          <w:rFonts w:ascii="Times New Roman" w:hAnsi="Times New Roman"/>
          <w:noProof/>
          <w:sz w:val="24"/>
          <w:szCs w:val="24"/>
          <w:lang w:val="id-ID"/>
        </w:rPr>
        <w:t>.</w:t>
      </w:r>
    </w:p>
    <w:p w14:paraId="3272CB2E" w14:textId="77777777" w:rsidR="00A4044F" w:rsidRPr="008D7E58" w:rsidRDefault="00A4044F" w:rsidP="00A5376D">
      <w:pPr>
        <w:pStyle w:val="p1"/>
        <w:rPr>
          <w:rFonts w:ascii="Times New Roman" w:hAnsi="Times New Roman"/>
          <w:noProof/>
          <w:sz w:val="24"/>
          <w:szCs w:val="24"/>
          <w:lang w:val="id-ID"/>
        </w:rPr>
      </w:pPr>
    </w:p>
    <w:p w14:paraId="354D5C8C" w14:textId="77777777" w:rsidR="00CC30D2" w:rsidRPr="008D7E58" w:rsidRDefault="00CC30D2" w:rsidP="001A182C">
      <w:pPr>
        <w:pStyle w:val="Heading31"/>
        <w:numPr>
          <w:ilvl w:val="2"/>
          <w:numId w:val="4"/>
        </w:numPr>
        <w:ind w:left="709" w:hanging="709"/>
        <w:rPr>
          <w:noProof/>
        </w:rPr>
      </w:pPr>
      <w:bookmarkStart w:id="53" w:name="_Toc468222955"/>
      <w:r w:rsidRPr="008D7E58">
        <w:rPr>
          <w:i/>
          <w:noProof/>
        </w:rPr>
        <w:t>Wireframe</w:t>
      </w:r>
      <w:bookmarkEnd w:id="53"/>
    </w:p>
    <w:p w14:paraId="73E430F6" w14:textId="5F654A10" w:rsidR="00786216" w:rsidRPr="008D7E58" w:rsidRDefault="00786216" w:rsidP="00786216">
      <w:pPr>
        <w:pStyle w:val="p1"/>
        <w:rPr>
          <w:rFonts w:ascii="Times New Roman" w:hAnsi="Times New Roman"/>
          <w:noProof/>
          <w:sz w:val="24"/>
          <w:szCs w:val="24"/>
          <w:lang w:val="id-ID"/>
        </w:rPr>
      </w:pPr>
      <w:r w:rsidRPr="008D7E58">
        <w:rPr>
          <w:rStyle w:val="s1"/>
          <w:rFonts w:ascii="Times New Roman" w:hAnsi="Times New Roman"/>
          <w:i/>
          <w:iCs/>
          <w:noProof/>
          <w:sz w:val="24"/>
          <w:szCs w:val="24"/>
          <w:lang w:val="id-ID"/>
        </w:rPr>
        <w:t xml:space="preserve">Wireframe </w:t>
      </w:r>
      <w:r w:rsidRPr="008D7E58">
        <w:rPr>
          <w:rStyle w:val="s1"/>
          <w:rFonts w:ascii="Times New Roman" w:hAnsi="Times New Roman"/>
          <w:noProof/>
          <w:sz w:val="24"/>
          <w:szCs w:val="24"/>
          <w:lang w:val="id-ID"/>
        </w:rPr>
        <w:t xml:space="preserve">merupakan </w:t>
      </w:r>
      <w:r w:rsidR="00A4044F" w:rsidRPr="008D7E58">
        <w:rPr>
          <w:rStyle w:val="s1"/>
          <w:rFonts w:ascii="Times New Roman" w:hAnsi="Times New Roman"/>
          <w:noProof/>
          <w:sz w:val="24"/>
          <w:szCs w:val="24"/>
          <w:lang w:val="id-ID"/>
        </w:rPr>
        <w:t>ran</w:t>
      </w:r>
      <w:r w:rsidRPr="008D7E58">
        <w:rPr>
          <w:rStyle w:val="s1"/>
          <w:rFonts w:ascii="Times New Roman" w:hAnsi="Times New Roman"/>
          <w:noProof/>
          <w:sz w:val="24"/>
          <w:szCs w:val="24"/>
          <w:lang w:val="id-ID"/>
        </w:rPr>
        <w:t xml:space="preserve">cangan sebuah desain tampilan digital yang mendemonstrasikan tata letak dari berbagai elemen di tampilan tersebut. Pada proses desain UX, </w:t>
      </w:r>
      <w:r w:rsidRPr="008D7E58">
        <w:rPr>
          <w:rStyle w:val="s1"/>
          <w:rFonts w:ascii="Times New Roman" w:hAnsi="Times New Roman"/>
          <w:i/>
          <w:iCs/>
          <w:noProof/>
          <w:sz w:val="24"/>
          <w:szCs w:val="24"/>
          <w:lang w:val="id-ID"/>
        </w:rPr>
        <w:t xml:space="preserve">wireframe </w:t>
      </w:r>
      <w:r w:rsidRPr="008D7E58">
        <w:rPr>
          <w:rStyle w:val="s1"/>
          <w:rFonts w:ascii="Times New Roman" w:hAnsi="Times New Roman"/>
          <w:noProof/>
          <w:sz w:val="24"/>
          <w:szCs w:val="24"/>
          <w:lang w:val="id-ID"/>
        </w:rPr>
        <w:t xml:space="preserve">merupakan salah satu </w:t>
      </w:r>
      <w:r w:rsidRPr="008D7E58">
        <w:rPr>
          <w:rStyle w:val="s1"/>
          <w:rFonts w:ascii="Times New Roman" w:hAnsi="Times New Roman"/>
          <w:i/>
          <w:iCs/>
          <w:noProof/>
          <w:sz w:val="24"/>
          <w:szCs w:val="24"/>
          <w:lang w:val="id-ID"/>
        </w:rPr>
        <w:t xml:space="preserve">deliverables </w:t>
      </w:r>
      <w:r w:rsidRPr="008D7E58">
        <w:rPr>
          <w:rStyle w:val="s1"/>
          <w:rFonts w:ascii="Times New Roman" w:hAnsi="Times New Roman"/>
          <w:noProof/>
          <w:sz w:val="24"/>
          <w:szCs w:val="24"/>
          <w:lang w:val="id-ID"/>
        </w:rPr>
        <w:t xml:space="preserve">yang dihasilkan. </w:t>
      </w:r>
      <w:r w:rsidRPr="008D7E58">
        <w:rPr>
          <w:rStyle w:val="s1"/>
          <w:rFonts w:ascii="Times New Roman" w:hAnsi="Times New Roman"/>
          <w:i/>
          <w:iCs/>
          <w:noProof/>
          <w:sz w:val="24"/>
          <w:szCs w:val="24"/>
          <w:lang w:val="id-ID"/>
        </w:rPr>
        <w:t xml:space="preserve">Wireframe </w:t>
      </w:r>
      <w:r w:rsidR="00A4044F" w:rsidRPr="008D7E58">
        <w:rPr>
          <w:rStyle w:val="s1"/>
          <w:rFonts w:ascii="Times New Roman" w:hAnsi="Times New Roman"/>
          <w:noProof/>
          <w:sz w:val="24"/>
          <w:szCs w:val="24"/>
          <w:lang w:val="id-ID"/>
        </w:rPr>
        <w:t>bertujuan u</w:t>
      </w:r>
      <w:r w:rsidRPr="008D7E58">
        <w:rPr>
          <w:rStyle w:val="s1"/>
          <w:rFonts w:ascii="Times New Roman" w:hAnsi="Times New Roman"/>
          <w:noProof/>
          <w:sz w:val="24"/>
          <w:szCs w:val="24"/>
          <w:lang w:val="id-ID"/>
        </w:rPr>
        <w:t>n</w:t>
      </w:r>
      <w:r w:rsidR="00A4044F" w:rsidRPr="008D7E58">
        <w:rPr>
          <w:rStyle w:val="s1"/>
          <w:rFonts w:ascii="Times New Roman" w:hAnsi="Times New Roman"/>
          <w:noProof/>
          <w:sz w:val="24"/>
          <w:szCs w:val="24"/>
          <w:lang w:val="id-ID"/>
        </w:rPr>
        <w:t>t</w:t>
      </w:r>
      <w:r w:rsidRPr="008D7E58">
        <w:rPr>
          <w:rStyle w:val="s1"/>
          <w:rFonts w:ascii="Times New Roman" w:hAnsi="Times New Roman"/>
          <w:noProof/>
          <w:sz w:val="24"/>
          <w:szCs w:val="24"/>
          <w:lang w:val="id-ID"/>
        </w:rPr>
        <w:t>uk meng</w:t>
      </w:r>
      <w:r w:rsidR="003653AB" w:rsidRPr="008D7E58">
        <w:rPr>
          <w:rStyle w:val="s1"/>
          <w:rFonts w:ascii="Times New Roman" w:hAnsi="Times New Roman"/>
          <w:noProof/>
          <w:sz w:val="24"/>
          <w:szCs w:val="24"/>
          <w:lang w:val="id-ID"/>
        </w:rPr>
        <w:t>k</w:t>
      </w:r>
      <w:r w:rsidRPr="008D7E58">
        <w:rPr>
          <w:rStyle w:val="s1"/>
          <w:rFonts w:ascii="Times New Roman" w:hAnsi="Times New Roman"/>
          <w:noProof/>
          <w:sz w:val="24"/>
          <w:szCs w:val="24"/>
          <w:lang w:val="id-ID"/>
        </w:rPr>
        <w:t xml:space="preserve">omunikasikan dan mempermudah pemahaman bersama mengenai tampilan sebuah produk yang masih berada pada masa awal pengembangan. Karena tingkatannya yang masih </w:t>
      </w:r>
      <w:r w:rsidRPr="008D7E58">
        <w:rPr>
          <w:rStyle w:val="s1"/>
          <w:rFonts w:ascii="Times New Roman" w:hAnsi="Times New Roman"/>
          <w:i/>
          <w:iCs/>
          <w:noProof/>
          <w:sz w:val="24"/>
          <w:szCs w:val="24"/>
          <w:lang w:val="id-ID"/>
        </w:rPr>
        <w:t>low level</w:t>
      </w:r>
      <w:r w:rsidRPr="008D7E58">
        <w:rPr>
          <w:rStyle w:val="s1"/>
          <w:rFonts w:ascii="Times New Roman" w:hAnsi="Times New Roman"/>
          <w:noProof/>
          <w:sz w:val="24"/>
          <w:szCs w:val="24"/>
          <w:lang w:val="id-ID"/>
        </w:rPr>
        <w:t>, desai</w:t>
      </w:r>
      <w:ins w:id="54" w:author="Puti Fitri Larasati" w:date="2016-11-29T20:43:00Z">
        <w:r w:rsidR="003653AB" w:rsidRPr="008D7E58">
          <w:rPr>
            <w:rStyle w:val="s1"/>
            <w:rFonts w:ascii="Times New Roman" w:hAnsi="Times New Roman"/>
            <w:noProof/>
            <w:sz w:val="24"/>
            <w:szCs w:val="24"/>
            <w:lang w:val="id-ID"/>
          </w:rPr>
          <w:t>n</w:t>
        </w:r>
      </w:ins>
      <w:r w:rsidRPr="008D7E58">
        <w:rPr>
          <w:rStyle w:val="s1"/>
          <w:rFonts w:ascii="Times New Roman" w:hAnsi="Times New Roman"/>
          <w:noProof/>
          <w:sz w:val="24"/>
          <w:szCs w:val="24"/>
          <w:lang w:val="id-ID"/>
        </w:rPr>
        <w:t xml:space="preserve"> dari sebuah </w:t>
      </w:r>
      <w:r w:rsidRPr="008D7E58">
        <w:rPr>
          <w:rStyle w:val="s1"/>
          <w:rFonts w:ascii="Times New Roman" w:hAnsi="Times New Roman"/>
          <w:i/>
          <w:iCs/>
          <w:noProof/>
          <w:sz w:val="24"/>
          <w:szCs w:val="24"/>
          <w:lang w:val="id-ID"/>
        </w:rPr>
        <w:t xml:space="preserve">wireframe </w:t>
      </w:r>
      <w:r w:rsidRPr="008D7E58">
        <w:rPr>
          <w:rStyle w:val="s1"/>
          <w:rFonts w:ascii="Times New Roman" w:hAnsi="Times New Roman"/>
          <w:noProof/>
          <w:sz w:val="24"/>
          <w:szCs w:val="24"/>
          <w:lang w:val="id-ID"/>
        </w:rPr>
        <w:t xml:space="preserve">masih dapat diperbaiki melalui beberapa iterasi untuk mendapatkan desain optimal yang </w:t>
      </w:r>
      <w:r w:rsidR="001E4A40" w:rsidRPr="008D7E58">
        <w:rPr>
          <w:rStyle w:val="s1"/>
          <w:rFonts w:ascii="Times New Roman" w:hAnsi="Times New Roman"/>
          <w:noProof/>
          <w:sz w:val="24"/>
          <w:szCs w:val="24"/>
          <w:lang w:val="id-ID"/>
        </w:rPr>
        <w:t>memenuhi kebutuhan pengguna. [10</w:t>
      </w:r>
      <w:r w:rsidRPr="008D7E58">
        <w:rPr>
          <w:rStyle w:val="s1"/>
          <w:rFonts w:ascii="Times New Roman" w:hAnsi="Times New Roman"/>
          <w:noProof/>
          <w:sz w:val="24"/>
          <w:szCs w:val="24"/>
          <w:lang w:val="id-ID"/>
        </w:rPr>
        <w:t>]</w:t>
      </w:r>
    </w:p>
    <w:p w14:paraId="14374B5D" w14:textId="2D6F0E45" w:rsidR="00BD0912" w:rsidRPr="008D7E58" w:rsidRDefault="00BD0912" w:rsidP="001A182C">
      <w:pPr>
        <w:spacing w:after="0" w:line="240" w:lineRule="auto"/>
        <w:rPr>
          <w:noProof/>
        </w:rPr>
      </w:pPr>
    </w:p>
    <w:p w14:paraId="2852DF91" w14:textId="77777777" w:rsidR="00786216" w:rsidRPr="008D7E58" w:rsidRDefault="00786216" w:rsidP="001A182C">
      <w:pPr>
        <w:spacing w:after="0" w:line="240" w:lineRule="auto"/>
        <w:rPr>
          <w:noProof/>
        </w:rPr>
      </w:pPr>
    </w:p>
    <w:p w14:paraId="0E577AAC" w14:textId="77777777" w:rsidR="00093F0A" w:rsidRPr="008D7E58" w:rsidRDefault="00C478B8" w:rsidP="00C753B8">
      <w:pPr>
        <w:pStyle w:val="Heading2"/>
        <w:numPr>
          <w:ilvl w:val="1"/>
          <w:numId w:val="4"/>
        </w:numPr>
        <w:spacing w:before="0"/>
        <w:ind w:left="567" w:hanging="567"/>
        <w:rPr>
          <w:b/>
          <w:noProof/>
        </w:rPr>
      </w:pPr>
      <w:bookmarkStart w:id="55" w:name="_Toc468222956"/>
      <w:r w:rsidRPr="008D7E58">
        <w:rPr>
          <w:b/>
          <w:noProof/>
        </w:rPr>
        <w:t>Metodologi</w:t>
      </w:r>
      <w:bookmarkEnd w:id="55"/>
    </w:p>
    <w:p w14:paraId="4D09C66A" w14:textId="0697EB49" w:rsidR="00B91450" w:rsidRPr="008D7E58" w:rsidRDefault="00790F60" w:rsidP="00B91450">
      <w:pPr>
        <w:pStyle w:val="p1"/>
        <w:spacing w:line="276" w:lineRule="auto"/>
        <w:rPr>
          <w:rFonts w:ascii="Times New Roman" w:hAnsi="Times New Roman"/>
          <w:noProof/>
          <w:sz w:val="24"/>
          <w:szCs w:val="24"/>
          <w:lang w:val="id-ID"/>
        </w:rPr>
      </w:pPr>
      <w:r w:rsidRPr="008D7E58">
        <w:rPr>
          <w:rStyle w:val="s1"/>
          <w:rFonts w:ascii="Times New Roman" w:hAnsi="Times New Roman"/>
          <w:noProof/>
          <w:sz w:val="24"/>
          <w:szCs w:val="24"/>
          <w:lang w:val="id-ID"/>
        </w:rPr>
        <w:t>T</w:t>
      </w:r>
      <w:r w:rsidR="00B91450" w:rsidRPr="008D7E58">
        <w:rPr>
          <w:rStyle w:val="s1"/>
          <w:rFonts w:ascii="Times New Roman" w:hAnsi="Times New Roman"/>
          <w:noProof/>
          <w:sz w:val="24"/>
          <w:szCs w:val="24"/>
          <w:lang w:val="id-ID"/>
        </w:rPr>
        <w:t xml:space="preserve">im </w:t>
      </w:r>
      <w:r w:rsidR="00B91450" w:rsidRPr="008D7E58">
        <w:rPr>
          <w:rStyle w:val="s1"/>
          <w:rFonts w:ascii="Times New Roman" w:hAnsi="Times New Roman"/>
          <w:i/>
          <w:iCs/>
          <w:noProof/>
          <w:sz w:val="24"/>
          <w:szCs w:val="24"/>
          <w:lang w:val="id-ID"/>
        </w:rPr>
        <w:t xml:space="preserve">Product Discovery </w:t>
      </w:r>
      <w:r w:rsidR="00B91450" w:rsidRPr="008D7E58">
        <w:rPr>
          <w:rStyle w:val="s1"/>
          <w:rFonts w:ascii="Times New Roman" w:hAnsi="Times New Roman"/>
          <w:noProof/>
          <w:sz w:val="24"/>
          <w:szCs w:val="24"/>
          <w:lang w:val="id-ID"/>
        </w:rPr>
        <w:t xml:space="preserve">menggunakan </w:t>
      </w:r>
      <w:r w:rsidR="00807B8E" w:rsidRPr="008D7E58">
        <w:rPr>
          <w:rStyle w:val="s1"/>
          <w:rFonts w:ascii="Times New Roman" w:hAnsi="Times New Roman"/>
          <w:noProof/>
          <w:sz w:val="24"/>
          <w:szCs w:val="24"/>
          <w:lang w:val="id-ID"/>
        </w:rPr>
        <w:t>metode</w:t>
      </w:r>
      <w:r w:rsidR="00B91450" w:rsidRPr="008D7E58">
        <w:rPr>
          <w:rStyle w:val="s1"/>
          <w:rFonts w:ascii="Times New Roman" w:hAnsi="Times New Roman"/>
          <w:noProof/>
          <w:sz w:val="24"/>
          <w:szCs w:val="24"/>
          <w:lang w:val="id-ID"/>
        </w:rPr>
        <w:t xml:space="preserve"> </w:t>
      </w:r>
      <w:r w:rsidR="00B91450" w:rsidRPr="008D7E58">
        <w:rPr>
          <w:rStyle w:val="s1"/>
          <w:rFonts w:ascii="Times New Roman" w:hAnsi="Times New Roman"/>
          <w:i/>
          <w:iCs/>
          <w:noProof/>
          <w:sz w:val="24"/>
          <w:szCs w:val="24"/>
          <w:lang w:val="id-ID"/>
        </w:rPr>
        <w:t>scrum</w:t>
      </w:r>
      <w:r w:rsidR="00B91450" w:rsidRPr="008D7E58">
        <w:rPr>
          <w:rStyle w:val="s1"/>
          <w:rFonts w:ascii="Times New Roman" w:hAnsi="Times New Roman"/>
          <w:noProof/>
          <w:sz w:val="24"/>
          <w:szCs w:val="24"/>
          <w:lang w:val="id-ID"/>
        </w:rPr>
        <w:t xml:space="preserve"> dalam mengembangkan fitur-fiturnya. Proses pengembangan pada </w:t>
      </w:r>
      <w:r w:rsidR="00B91450" w:rsidRPr="008D7E58">
        <w:rPr>
          <w:rStyle w:val="s1"/>
          <w:rFonts w:ascii="Times New Roman" w:hAnsi="Times New Roman"/>
          <w:i/>
          <w:iCs/>
          <w:noProof/>
          <w:sz w:val="24"/>
          <w:szCs w:val="24"/>
          <w:lang w:val="id-ID"/>
        </w:rPr>
        <w:t xml:space="preserve">scrum </w:t>
      </w:r>
      <w:r w:rsidR="00B91450" w:rsidRPr="008D7E58">
        <w:rPr>
          <w:rStyle w:val="s1"/>
          <w:rFonts w:ascii="Times New Roman" w:hAnsi="Times New Roman"/>
          <w:noProof/>
          <w:sz w:val="24"/>
          <w:szCs w:val="24"/>
          <w:lang w:val="id-ID"/>
        </w:rPr>
        <w:t xml:space="preserve">dibagi menjadi 3 tahapan yaitu </w:t>
      </w:r>
      <w:r w:rsidR="00B91450" w:rsidRPr="008D7E58">
        <w:rPr>
          <w:rStyle w:val="s1"/>
          <w:rFonts w:ascii="Times New Roman" w:hAnsi="Times New Roman"/>
          <w:i/>
          <w:iCs/>
          <w:noProof/>
          <w:sz w:val="24"/>
          <w:szCs w:val="24"/>
          <w:lang w:val="id-ID"/>
        </w:rPr>
        <w:t>sprint planning</w:t>
      </w:r>
      <w:r w:rsidR="00B91450" w:rsidRPr="008D7E58">
        <w:rPr>
          <w:rStyle w:val="s1"/>
          <w:rFonts w:ascii="Times New Roman" w:hAnsi="Times New Roman"/>
          <w:noProof/>
          <w:sz w:val="24"/>
          <w:szCs w:val="24"/>
          <w:lang w:val="id-ID"/>
        </w:rPr>
        <w:t>,</w:t>
      </w:r>
      <w:r w:rsidR="00B91450" w:rsidRPr="008D7E58">
        <w:rPr>
          <w:rStyle w:val="s1"/>
          <w:rFonts w:ascii="Times New Roman" w:hAnsi="Times New Roman"/>
          <w:i/>
          <w:iCs/>
          <w:noProof/>
          <w:sz w:val="24"/>
          <w:szCs w:val="24"/>
          <w:lang w:val="id-ID"/>
        </w:rPr>
        <w:t xml:space="preserve"> sprint</w:t>
      </w:r>
      <w:r w:rsidR="00B91450" w:rsidRPr="008D7E58">
        <w:rPr>
          <w:rStyle w:val="s1"/>
          <w:rFonts w:ascii="Times New Roman" w:hAnsi="Times New Roman"/>
          <w:noProof/>
          <w:sz w:val="24"/>
          <w:szCs w:val="24"/>
          <w:lang w:val="id-ID"/>
        </w:rPr>
        <w:t xml:space="preserve">, dan </w:t>
      </w:r>
      <w:r w:rsidR="00B91450" w:rsidRPr="008D7E58">
        <w:rPr>
          <w:rStyle w:val="s1"/>
          <w:rFonts w:ascii="Times New Roman" w:hAnsi="Times New Roman"/>
          <w:i/>
          <w:iCs/>
          <w:noProof/>
          <w:sz w:val="24"/>
          <w:szCs w:val="24"/>
          <w:lang w:val="id-ID"/>
        </w:rPr>
        <w:t>sprint review</w:t>
      </w:r>
      <w:r w:rsidR="00B91450" w:rsidRPr="008D7E58">
        <w:rPr>
          <w:rStyle w:val="s1"/>
          <w:rFonts w:ascii="Times New Roman" w:hAnsi="Times New Roman"/>
          <w:noProof/>
          <w:sz w:val="24"/>
          <w:szCs w:val="24"/>
          <w:lang w:val="id-ID"/>
        </w:rPr>
        <w:t xml:space="preserve">. Pada umumnya, seorang UX </w:t>
      </w:r>
      <w:r w:rsidR="00B91450" w:rsidRPr="008D7E58">
        <w:rPr>
          <w:rStyle w:val="s1"/>
          <w:rFonts w:ascii="Times New Roman" w:hAnsi="Times New Roman"/>
          <w:i/>
          <w:iCs/>
          <w:noProof/>
          <w:sz w:val="24"/>
          <w:szCs w:val="24"/>
          <w:lang w:val="id-ID"/>
        </w:rPr>
        <w:t xml:space="preserve">researcher </w:t>
      </w:r>
      <w:r w:rsidR="00B91450" w:rsidRPr="008D7E58">
        <w:rPr>
          <w:rStyle w:val="s1"/>
          <w:rFonts w:ascii="Times New Roman" w:hAnsi="Times New Roman"/>
          <w:noProof/>
          <w:sz w:val="24"/>
          <w:szCs w:val="24"/>
          <w:lang w:val="id-ID"/>
        </w:rPr>
        <w:t xml:space="preserve">lebih banyak berperan pada </w:t>
      </w:r>
      <w:r w:rsidR="00B91450" w:rsidRPr="008D7E58">
        <w:rPr>
          <w:rStyle w:val="s1"/>
          <w:rFonts w:ascii="Times New Roman" w:hAnsi="Times New Roman"/>
          <w:i/>
          <w:iCs/>
          <w:noProof/>
          <w:sz w:val="24"/>
          <w:szCs w:val="24"/>
          <w:lang w:val="id-ID"/>
        </w:rPr>
        <w:t>sprint planning</w:t>
      </w:r>
      <w:r w:rsidR="00B91450" w:rsidRPr="008D7E58">
        <w:rPr>
          <w:rStyle w:val="s1"/>
          <w:rFonts w:ascii="Times New Roman" w:hAnsi="Times New Roman"/>
          <w:noProof/>
          <w:sz w:val="24"/>
          <w:szCs w:val="24"/>
          <w:lang w:val="id-ID"/>
        </w:rPr>
        <w:t xml:space="preserve">. Selama tahapan </w:t>
      </w:r>
      <w:r w:rsidR="00B91450" w:rsidRPr="008D7E58">
        <w:rPr>
          <w:rStyle w:val="s1"/>
          <w:rFonts w:ascii="Times New Roman" w:hAnsi="Times New Roman"/>
          <w:i/>
          <w:iCs/>
          <w:noProof/>
          <w:sz w:val="24"/>
          <w:szCs w:val="24"/>
          <w:lang w:val="id-ID"/>
        </w:rPr>
        <w:t>sprint planning</w:t>
      </w:r>
      <w:r w:rsidR="00B91450" w:rsidRPr="008D7E58">
        <w:rPr>
          <w:rStyle w:val="s1"/>
          <w:rFonts w:ascii="Times New Roman" w:hAnsi="Times New Roman"/>
          <w:noProof/>
          <w:sz w:val="24"/>
          <w:szCs w:val="24"/>
          <w:lang w:val="id-ID"/>
        </w:rPr>
        <w:t xml:space="preserve">, </w:t>
      </w:r>
      <w:r w:rsidR="00D22D3A" w:rsidRPr="008D7E58">
        <w:rPr>
          <w:rStyle w:val="s1"/>
          <w:rFonts w:ascii="Times New Roman" w:hAnsi="Times New Roman"/>
          <w:i/>
          <w:noProof/>
          <w:sz w:val="24"/>
          <w:szCs w:val="24"/>
          <w:lang w:val="id-ID"/>
        </w:rPr>
        <w:t>team lead</w:t>
      </w:r>
      <w:r w:rsidR="00D22D3A" w:rsidRPr="008D7E58">
        <w:rPr>
          <w:rStyle w:val="s1"/>
          <w:rFonts w:ascii="Times New Roman" w:hAnsi="Times New Roman"/>
          <w:noProof/>
          <w:sz w:val="24"/>
          <w:szCs w:val="24"/>
          <w:lang w:val="id-ID"/>
        </w:rPr>
        <w:t xml:space="preserve"> </w:t>
      </w:r>
      <w:r w:rsidR="00D22D3A" w:rsidRPr="008D7E58">
        <w:rPr>
          <w:rStyle w:val="CommentReference"/>
          <w:rFonts w:ascii="Times New Roman" w:eastAsiaTheme="minorHAnsi" w:hAnsi="Times New Roman" w:cstheme="minorBidi"/>
          <w:noProof/>
          <w:lang w:val="id-ID"/>
        </w:rPr>
        <w:commentReference w:id="56"/>
      </w:r>
      <w:r w:rsidR="00FA1CB3" w:rsidRPr="008D7E58">
        <w:rPr>
          <w:rStyle w:val="CommentReference"/>
          <w:rFonts w:ascii="Times New Roman" w:eastAsiaTheme="minorHAnsi" w:hAnsi="Times New Roman" w:cstheme="minorBidi"/>
          <w:noProof/>
          <w:lang w:val="id-ID"/>
        </w:rPr>
        <w:commentReference w:id="57"/>
      </w:r>
      <w:r w:rsidR="00B91450" w:rsidRPr="008D7E58">
        <w:rPr>
          <w:rStyle w:val="s1"/>
          <w:rFonts w:ascii="Times New Roman" w:hAnsi="Times New Roman"/>
          <w:noProof/>
          <w:sz w:val="24"/>
          <w:szCs w:val="24"/>
          <w:lang w:val="id-ID"/>
        </w:rPr>
        <w:t xml:space="preserve">bersama dengan UX </w:t>
      </w:r>
      <w:r w:rsidR="00B91450" w:rsidRPr="008D7E58">
        <w:rPr>
          <w:rStyle w:val="s1"/>
          <w:rFonts w:ascii="Times New Roman" w:hAnsi="Times New Roman"/>
          <w:i/>
          <w:iCs/>
          <w:noProof/>
          <w:sz w:val="24"/>
          <w:szCs w:val="24"/>
          <w:lang w:val="id-ID"/>
        </w:rPr>
        <w:t>researcher</w:t>
      </w:r>
      <w:r w:rsidR="00B91450" w:rsidRPr="008D7E58">
        <w:rPr>
          <w:rStyle w:val="s1"/>
          <w:rFonts w:ascii="Times New Roman" w:hAnsi="Times New Roman"/>
          <w:noProof/>
          <w:sz w:val="24"/>
          <w:szCs w:val="24"/>
          <w:lang w:val="id-ID"/>
        </w:rPr>
        <w:t xml:space="preserve"> akan berdiskusi mengenai fitur yang akan dikerjakan selama </w:t>
      </w:r>
      <w:r w:rsidR="00B91450" w:rsidRPr="008D7E58">
        <w:rPr>
          <w:rStyle w:val="s1"/>
          <w:rFonts w:ascii="Times New Roman" w:hAnsi="Times New Roman"/>
          <w:i/>
          <w:iCs/>
          <w:noProof/>
          <w:sz w:val="24"/>
          <w:szCs w:val="24"/>
          <w:lang w:val="id-ID"/>
        </w:rPr>
        <w:t>sprint</w:t>
      </w:r>
      <w:r w:rsidR="00B91450" w:rsidRPr="008D7E58">
        <w:rPr>
          <w:rStyle w:val="s1"/>
          <w:rFonts w:ascii="Times New Roman" w:hAnsi="Times New Roman"/>
          <w:noProof/>
          <w:sz w:val="24"/>
          <w:szCs w:val="24"/>
          <w:lang w:val="id-ID"/>
        </w:rPr>
        <w:t xml:space="preserve">. Fitur-fitur yang akan dikerjakan selama </w:t>
      </w:r>
      <w:r w:rsidR="00B91450" w:rsidRPr="008D7E58">
        <w:rPr>
          <w:rStyle w:val="s1"/>
          <w:rFonts w:ascii="Times New Roman" w:hAnsi="Times New Roman"/>
          <w:i/>
          <w:iCs/>
          <w:noProof/>
          <w:sz w:val="24"/>
          <w:szCs w:val="24"/>
          <w:lang w:val="id-ID"/>
        </w:rPr>
        <w:t xml:space="preserve">sprint </w:t>
      </w:r>
      <w:r w:rsidR="00B91450" w:rsidRPr="008D7E58">
        <w:rPr>
          <w:rStyle w:val="s1"/>
          <w:rFonts w:ascii="Times New Roman" w:hAnsi="Times New Roman"/>
          <w:noProof/>
          <w:sz w:val="24"/>
          <w:szCs w:val="24"/>
          <w:lang w:val="id-ID"/>
        </w:rPr>
        <w:t>bisa berupa sebuah perbaikan dari fitur yang sudah ada maupun berupa fitur baru yang belum ada dalam produk sebelumnya.</w:t>
      </w:r>
      <w:r w:rsidR="00B91450" w:rsidRPr="008D7E58">
        <w:rPr>
          <w:rStyle w:val="apple-converted-space"/>
          <w:rFonts w:ascii="Times New Roman" w:hAnsi="Times New Roman"/>
          <w:noProof/>
          <w:sz w:val="24"/>
          <w:szCs w:val="24"/>
          <w:lang w:val="id-ID"/>
        </w:rPr>
        <w:t> </w:t>
      </w:r>
    </w:p>
    <w:p w14:paraId="0B0DB79D" w14:textId="77777777" w:rsidR="00B91450" w:rsidRPr="008D7E58" w:rsidRDefault="00B91450" w:rsidP="00B91450">
      <w:pPr>
        <w:pStyle w:val="p2"/>
        <w:spacing w:line="276" w:lineRule="auto"/>
        <w:ind w:left="360"/>
        <w:rPr>
          <w:rFonts w:ascii="Times New Roman" w:hAnsi="Times New Roman"/>
          <w:noProof/>
          <w:sz w:val="24"/>
          <w:szCs w:val="24"/>
          <w:lang w:val="id-ID"/>
        </w:rPr>
      </w:pPr>
    </w:p>
    <w:p w14:paraId="2849B31D" w14:textId="05374A19" w:rsidR="00B91450" w:rsidRPr="008D7E58" w:rsidRDefault="00B91450" w:rsidP="00B91450">
      <w:pPr>
        <w:pStyle w:val="p1"/>
        <w:spacing w:line="276" w:lineRule="auto"/>
        <w:rPr>
          <w:rFonts w:ascii="Times New Roman" w:hAnsi="Times New Roman"/>
          <w:noProof/>
          <w:sz w:val="24"/>
          <w:szCs w:val="24"/>
          <w:lang w:val="id-ID"/>
        </w:rPr>
      </w:pPr>
      <w:r w:rsidRPr="008D7E58">
        <w:rPr>
          <w:rStyle w:val="s1"/>
          <w:rFonts w:ascii="Times New Roman" w:hAnsi="Times New Roman"/>
          <w:noProof/>
          <w:sz w:val="24"/>
          <w:szCs w:val="24"/>
          <w:lang w:val="id-ID"/>
        </w:rPr>
        <w:t xml:space="preserve">Sebelum fitur dapat dikembangkan oleh </w:t>
      </w:r>
      <w:r w:rsidRPr="008D7E58">
        <w:rPr>
          <w:rStyle w:val="s1"/>
          <w:rFonts w:ascii="Times New Roman" w:hAnsi="Times New Roman"/>
          <w:i/>
          <w:iCs/>
          <w:noProof/>
          <w:sz w:val="24"/>
          <w:szCs w:val="24"/>
          <w:lang w:val="id-ID"/>
        </w:rPr>
        <w:t>software engineers</w:t>
      </w:r>
      <w:r w:rsidRPr="008D7E58">
        <w:rPr>
          <w:rStyle w:val="s1"/>
          <w:rFonts w:ascii="Times New Roman" w:hAnsi="Times New Roman"/>
          <w:noProof/>
          <w:sz w:val="24"/>
          <w:szCs w:val="24"/>
          <w:lang w:val="id-ID"/>
        </w:rPr>
        <w:t xml:space="preserve">, fitur tesebut akan terlebih dahulu melewati proses validasi masalah. Proses tersebut biasanya akan dilakukan dengan melaksanakan riset dengan berbagai macam cara seperti </w:t>
      </w:r>
      <w:r w:rsidRPr="008D7E58">
        <w:rPr>
          <w:rStyle w:val="s1"/>
          <w:rFonts w:ascii="Times New Roman" w:hAnsi="Times New Roman"/>
          <w:i/>
          <w:iCs/>
          <w:noProof/>
          <w:sz w:val="24"/>
          <w:szCs w:val="24"/>
          <w:lang w:val="id-ID"/>
        </w:rPr>
        <w:t xml:space="preserve">usability testing, </w:t>
      </w:r>
      <w:r w:rsidR="00AE238D" w:rsidRPr="008D7E58">
        <w:rPr>
          <w:rStyle w:val="s1"/>
          <w:rFonts w:ascii="Times New Roman" w:hAnsi="Times New Roman"/>
          <w:iCs/>
          <w:noProof/>
          <w:sz w:val="24"/>
          <w:szCs w:val="24"/>
          <w:lang w:val="id-ID"/>
        </w:rPr>
        <w:t>dan</w:t>
      </w:r>
      <w:r w:rsidR="00AE238D" w:rsidRPr="008D7E58">
        <w:rPr>
          <w:rStyle w:val="s1"/>
          <w:rFonts w:ascii="Times New Roman" w:hAnsi="Times New Roman"/>
          <w:i/>
          <w:iCs/>
          <w:noProof/>
          <w:sz w:val="24"/>
          <w:szCs w:val="24"/>
          <w:lang w:val="id-ID"/>
        </w:rPr>
        <w:t xml:space="preserve"> </w:t>
      </w:r>
      <w:r w:rsidRPr="008D7E58">
        <w:rPr>
          <w:rStyle w:val="s1"/>
          <w:rFonts w:ascii="Times New Roman" w:hAnsi="Times New Roman"/>
          <w:i/>
          <w:iCs/>
          <w:noProof/>
          <w:sz w:val="24"/>
          <w:szCs w:val="24"/>
          <w:lang w:val="id-ID"/>
        </w:rPr>
        <w:t>interview</w:t>
      </w:r>
      <w:r w:rsidRPr="008D7E58">
        <w:rPr>
          <w:rStyle w:val="s1"/>
          <w:rFonts w:ascii="Times New Roman" w:hAnsi="Times New Roman"/>
          <w:noProof/>
          <w:sz w:val="24"/>
          <w:szCs w:val="24"/>
          <w:lang w:val="id-ID"/>
        </w:rPr>
        <w:t xml:space="preserve">. UX </w:t>
      </w:r>
      <w:r w:rsidRPr="008D7E58">
        <w:rPr>
          <w:rStyle w:val="s1"/>
          <w:rFonts w:ascii="Times New Roman" w:hAnsi="Times New Roman"/>
          <w:i/>
          <w:iCs/>
          <w:noProof/>
          <w:sz w:val="24"/>
          <w:szCs w:val="24"/>
          <w:lang w:val="id-ID"/>
        </w:rPr>
        <w:t xml:space="preserve">researcher </w:t>
      </w:r>
      <w:r w:rsidRPr="008D7E58">
        <w:rPr>
          <w:rStyle w:val="s1"/>
          <w:rFonts w:ascii="Times New Roman" w:hAnsi="Times New Roman"/>
          <w:noProof/>
          <w:sz w:val="24"/>
          <w:szCs w:val="24"/>
          <w:lang w:val="id-ID"/>
        </w:rPr>
        <w:t xml:space="preserve">akan menyampaikan </w:t>
      </w:r>
      <w:r w:rsidRPr="008D7E58">
        <w:rPr>
          <w:rStyle w:val="s1"/>
          <w:rFonts w:ascii="Times New Roman" w:hAnsi="Times New Roman"/>
          <w:i/>
          <w:iCs/>
          <w:noProof/>
          <w:sz w:val="24"/>
          <w:szCs w:val="24"/>
          <w:lang w:val="id-ID"/>
        </w:rPr>
        <w:t xml:space="preserve">insights </w:t>
      </w:r>
      <w:r w:rsidRPr="008D7E58">
        <w:rPr>
          <w:rStyle w:val="s1"/>
          <w:rFonts w:ascii="Times New Roman" w:hAnsi="Times New Roman"/>
          <w:noProof/>
          <w:sz w:val="24"/>
          <w:szCs w:val="24"/>
          <w:lang w:val="id-ID"/>
        </w:rPr>
        <w:t xml:space="preserve">yang didapatkan </w:t>
      </w:r>
      <w:r w:rsidR="00900CF1" w:rsidRPr="008D7E58">
        <w:rPr>
          <w:rStyle w:val="s1"/>
          <w:rFonts w:ascii="Times New Roman" w:hAnsi="Times New Roman"/>
          <w:noProof/>
          <w:sz w:val="24"/>
          <w:szCs w:val="24"/>
          <w:lang w:val="id-ID"/>
        </w:rPr>
        <w:t>dari hasil</w:t>
      </w:r>
      <w:r w:rsidR="00FA1CB3" w:rsidRPr="008D7E58">
        <w:rPr>
          <w:rStyle w:val="s1"/>
          <w:rFonts w:ascii="Times New Roman" w:hAnsi="Times New Roman"/>
          <w:noProof/>
          <w:sz w:val="24"/>
          <w:szCs w:val="24"/>
          <w:lang w:val="id-ID"/>
        </w:rPr>
        <w:t xml:space="preserve"> </w:t>
      </w:r>
      <w:r w:rsidRPr="008D7E58">
        <w:rPr>
          <w:rStyle w:val="s1"/>
          <w:rFonts w:ascii="Times New Roman" w:hAnsi="Times New Roman"/>
          <w:noProof/>
          <w:sz w:val="24"/>
          <w:szCs w:val="24"/>
          <w:lang w:val="id-ID"/>
        </w:rPr>
        <w:t xml:space="preserve">riset kepada </w:t>
      </w:r>
      <w:r w:rsidR="00661BEC" w:rsidRPr="008D7E58">
        <w:rPr>
          <w:rStyle w:val="s1"/>
          <w:rFonts w:ascii="Times New Roman" w:hAnsi="Times New Roman"/>
          <w:i/>
          <w:iCs/>
          <w:noProof/>
          <w:sz w:val="24"/>
          <w:szCs w:val="24"/>
          <w:lang w:val="id-ID"/>
        </w:rPr>
        <w:t>team l</w:t>
      </w:r>
      <w:r w:rsidRPr="008D7E58">
        <w:rPr>
          <w:rStyle w:val="s1"/>
          <w:rFonts w:ascii="Times New Roman" w:hAnsi="Times New Roman"/>
          <w:i/>
          <w:iCs/>
          <w:noProof/>
          <w:sz w:val="24"/>
          <w:szCs w:val="24"/>
          <w:lang w:val="id-ID"/>
        </w:rPr>
        <w:t xml:space="preserve">ead </w:t>
      </w:r>
      <w:r w:rsidRPr="008D7E58">
        <w:rPr>
          <w:rStyle w:val="s1"/>
          <w:rFonts w:ascii="Times New Roman" w:hAnsi="Times New Roman"/>
          <w:noProof/>
          <w:sz w:val="24"/>
          <w:szCs w:val="24"/>
          <w:lang w:val="id-ID"/>
        </w:rPr>
        <w:t xml:space="preserve">dan </w:t>
      </w:r>
      <w:r w:rsidR="005300A5" w:rsidRPr="008D7E58">
        <w:rPr>
          <w:rStyle w:val="s1"/>
          <w:rFonts w:ascii="Times New Roman" w:hAnsi="Times New Roman"/>
          <w:noProof/>
          <w:sz w:val="24"/>
          <w:szCs w:val="24"/>
          <w:lang w:val="id-ID"/>
        </w:rPr>
        <w:t xml:space="preserve">dilanjutkan dengan </w:t>
      </w:r>
      <w:commentRangeStart w:id="58"/>
      <w:commentRangeStart w:id="59"/>
      <w:r w:rsidRPr="008D7E58">
        <w:rPr>
          <w:rStyle w:val="s1"/>
          <w:rFonts w:ascii="Times New Roman" w:hAnsi="Times New Roman"/>
          <w:noProof/>
          <w:sz w:val="24"/>
          <w:szCs w:val="24"/>
          <w:lang w:val="id-ID"/>
        </w:rPr>
        <w:t>diskusi</w:t>
      </w:r>
      <w:commentRangeEnd w:id="58"/>
      <w:r w:rsidR="005300A5" w:rsidRPr="008D7E58">
        <w:rPr>
          <w:rStyle w:val="s1"/>
          <w:rFonts w:ascii="Times New Roman" w:hAnsi="Times New Roman"/>
          <w:noProof/>
          <w:sz w:val="24"/>
          <w:szCs w:val="24"/>
          <w:lang w:val="id-ID"/>
        </w:rPr>
        <w:t xml:space="preserve"> mengenai</w:t>
      </w:r>
      <w:r w:rsidR="00900CF1" w:rsidRPr="008D7E58">
        <w:rPr>
          <w:rStyle w:val="CommentReference"/>
          <w:rFonts w:ascii="Times New Roman" w:eastAsiaTheme="minorHAnsi" w:hAnsi="Times New Roman" w:cstheme="minorBidi"/>
          <w:noProof/>
          <w:lang w:val="id-ID"/>
        </w:rPr>
        <w:commentReference w:id="58"/>
      </w:r>
      <w:commentRangeEnd w:id="59"/>
      <w:r w:rsidR="00FA1CB3" w:rsidRPr="008D7E58">
        <w:rPr>
          <w:rStyle w:val="CommentReference"/>
          <w:rFonts w:ascii="Times New Roman" w:eastAsiaTheme="minorHAnsi" w:hAnsi="Times New Roman" w:cstheme="minorBidi"/>
          <w:noProof/>
          <w:lang w:val="id-ID"/>
        </w:rPr>
        <w:commentReference w:id="59"/>
      </w:r>
      <w:r w:rsidRPr="008D7E58">
        <w:rPr>
          <w:rStyle w:val="s1"/>
          <w:rFonts w:ascii="Times New Roman" w:hAnsi="Times New Roman"/>
          <w:noProof/>
          <w:sz w:val="24"/>
          <w:szCs w:val="24"/>
          <w:lang w:val="id-ID"/>
        </w:rPr>
        <w:t xml:space="preserve"> </w:t>
      </w:r>
      <w:r w:rsidR="00FB6152" w:rsidRPr="008D7E58">
        <w:rPr>
          <w:rStyle w:val="s1"/>
          <w:rFonts w:ascii="Times New Roman" w:hAnsi="Times New Roman"/>
          <w:noProof/>
          <w:sz w:val="24"/>
          <w:szCs w:val="24"/>
          <w:lang w:val="id-ID"/>
        </w:rPr>
        <w:t>rincian</w:t>
      </w:r>
      <w:r w:rsidRPr="008D7E58">
        <w:rPr>
          <w:rStyle w:val="s1"/>
          <w:rFonts w:ascii="Times New Roman" w:hAnsi="Times New Roman"/>
          <w:noProof/>
          <w:sz w:val="24"/>
          <w:szCs w:val="24"/>
          <w:lang w:val="id-ID"/>
        </w:rPr>
        <w:t xml:space="preserve"> fitur dengan </w:t>
      </w:r>
      <w:r w:rsidRPr="008D7E58">
        <w:rPr>
          <w:rStyle w:val="s1"/>
          <w:rFonts w:ascii="Times New Roman" w:hAnsi="Times New Roman"/>
          <w:i/>
          <w:iCs/>
          <w:noProof/>
          <w:sz w:val="24"/>
          <w:szCs w:val="24"/>
          <w:lang w:val="id-ID"/>
        </w:rPr>
        <w:t xml:space="preserve">stakeholder </w:t>
      </w:r>
      <w:r w:rsidRPr="008D7E58">
        <w:rPr>
          <w:rStyle w:val="s1"/>
          <w:rFonts w:ascii="Times New Roman" w:hAnsi="Times New Roman"/>
          <w:noProof/>
          <w:sz w:val="24"/>
          <w:szCs w:val="24"/>
          <w:lang w:val="id-ID"/>
        </w:rPr>
        <w:t xml:space="preserve">terkait. </w:t>
      </w:r>
      <w:r w:rsidR="00FB6152" w:rsidRPr="008D7E58">
        <w:rPr>
          <w:rStyle w:val="s1"/>
          <w:rFonts w:ascii="Times New Roman" w:hAnsi="Times New Roman"/>
          <w:noProof/>
          <w:sz w:val="24"/>
          <w:szCs w:val="24"/>
          <w:lang w:val="id-ID"/>
        </w:rPr>
        <w:t>Rincian</w:t>
      </w:r>
      <w:r w:rsidRPr="008D7E58">
        <w:rPr>
          <w:rStyle w:val="s1"/>
          <w:rFonts w:ascii="Times New Roman" w:hAnsi="Times New Roman"/>
          <w:noProof/>
          <w:sz w:val="24"/>
          <w:szCs w:val="24"/>
          <w:lang w:val="id-ID"/>
        </w:rPr>
        <w:t xml:space="preserve"> fitur yang sudah didefinisikan kemudian dirancang menjadi </w:t>
      </w:r>
      <w:r w:rsidRPr="008D7E58">
        <w:rPr>
          <w:rStyle w:val="s1"/>
          <w:rFonts w:ascii="Times New Roman" w:hAnsi="Times New Roman"/>
          <w:i/>
          <w:iCs/>
          <w:noProof/>
          <w:sz w:val="24"/>
          <w:szCs w:val="24"/>
          <w:lang w:val="id-ID"/>
        </w:rPr>
        <w:t xml:space="preserve">wireframe </w:t>
      </w:r>
      <w:r w:rsidRPr="008D7E58">
        <w:rPr>
          <w:rStyle w:val="s1"/>
          <w:rFonts w:ascii="Times New Roman" w:hAnsi="Times New Roman"/>
          <w:noProof/>
          <w:sz w:val="24"/>
          <w:szCs w:val="24"/>
          <w:lang w:val="id-ID"/>
        </w:rPr>
        <w:t>yang akan dites</w:t>
      </w:r>
      <w:r w:rsidR="00FA1CB3" w:rsidRPr="008D7E58">
        <w:rPr>
          <w:rStyle w:val="s1"/>
          <w:rFonts w:ascii="Times New Roman" w:hAnsi="Times New Roman"/>
          <w:noProof/>
          <w:sz w:val="24"/>
          <w:szCs w:val="24"/>
          <w:lang w:val="id-ID"/>
        </w:rPr>
        <w:t xml:space="preserve"> </w:t>
      </w:r>
      <w:r w:rsidRPr="008D7E58">
        <w:rPr>
          <w:rStyle w:val="s1"/>
          <w:rFonts w:ascii="Times New Roman" w:hAnsi="Times New Roman"/>
          <w:noProof/>
          <w:sz w:val="24"/>
          <w:szCs w:val="24"/>
          <w:lang w:val="id-ID"/>
        </w:rPr>
        <w:t xml:space="preserve">kembali. Hal ini ini dilakukan untuk </w:t>
      </w:r>
      <w:r w:rsidRPr="008D7E58">
        <w:rPr>
          <w:rStyle w:val="s1"/>
          <w:rFonts w:ascii="Times New Roman" w:hAnsi="Times New Roman"/>
          <w:noProof/>
          <w:sz w:val="24"/>
          <w:szCs w:val="24"/>
          <w:lang w:val="id-ID"/>
        </w:rPr>
        <w:lastRenderedPageBreak/>
        <w:t xml:space="preserve">memastikan bahwa seluruh </w:t>
      </w:r>
      <w:r w:rsidR="00FB6152" w:rsidRPr="008D7E58">
        <w:rPr>
          <w:rStyle w:val="s1"/>
          <w:rFonts w:ascii="Times New Roman" w:hAnsi="Times New Roman"/>
          <w:noProof/>
          <w:sz w:val="24"/>
          <w:szCs w:val="24"/>
          <w:lang w:val="id-ID"/>
        </w:rPr>
        <w:t>rincian</w:t>
      </w:r>
      <w:r w:rsidRPr="008D7E58">
        <w:rPr>
          <w:rStyle w:val="s1"/>
          <w:rFonts w:ascii="Times New Roman" w:hAnsi="Times New Roman"/>
          <w:noProof/>
          <w:sz w:val="24"/>
          <w:szCs w:val="24"/>
          <w:lang w:val="id-ID"/>
        </w:rPr>
        <w:t xml:space="preserve"> fitur sudah berjalan dengan baik dan sesuai dengan ekspektasi pengguna. Umpan balik yang didapatkan dari hasil </w:t>
      </w:r>
      <w:r w:rsidRPr="008D7E58">
        <w:rPr>
          <w:rStyle w:val="s1"/>
          <w:rFonts w:ascii="Times New Roman" w:hAnsi="Times New Roman"/>
          <w:i/>
          <w:noProof/>
          <w:sz w:val="24"/>
          <w:szCs w:val="24"/>
          <w:lang w:val="id-ID"/>
        </w:rPr>
        <w:t xml:space="preserve">testing </w:t>
      </w:r>
      <w:r w:rsidRPr="008D7E58">
        <w:rPr>
          <w:rStyle w:val="s1"/>
          <w:rFonts w:ascii="Times New Roman" w:hAnsi="Times New Roman"/>
          <w:noProof/>
          <w:sz w:val="24"/>
          <w:szCs w:val="24"/>
          <w:lang w:val="id-ID"/>
        </w:rPr>
        <w:t xml:space="preserve">akan digunakan untuk melakukan perbaikan pada </w:t>
      </w:r>
      <w:r w:rsidRPr="008D7E58">
        <w:rPr>
          <w:rStyle w:val="s1"/>
          <w:rFonts w:ascii="Times New Roman" w:hAnsi="Times New Roman"/>
          <w:i/>
          <w:iCs/>
          <w:noProof/>
          <w:sz w:val="24"/>
          <w:szCs w:val="24"/>
          <w:lang w:val="id-ID"/>
        </w:rPr>
        <w:t>wireframe</w:t>
      </w:r>
      <w:r w:rsidRPr="008D7E58">
        <w:rPr>
          <w:rStyle w:val="s1"/>
          <w:rFonts w:ascii="Times New Roman" w:hAnsi="Times New Roman"/>
          <w:noProof/>
          <w:sz w:val="24"/>
          <w:szCs w:val="24"/>
          <w:lang w:val="id-ID"/>
        </w:rPr>
        <w:t xml:space="preserve">. Proses ini akan terus beriterasi hingga </w:t>
      </w:r>
      <w:r w:rsidRPr="008D7E58">
        <w:rPr>
          <w:rStyle w:val="s1"/>
          <w:rFonts w:ascii="Times New Roman" w:hAnsi="Times New Roman"/>
          <w:i/>
          <w:iCs/>
          <w:noProof/>
          <w:sz w:val="24"/>
          <w:szCs w:val="24"/>
          <w:lang w:val="id-ID"/>
        </w:rPr>
        <w:t xml:space="preserve">wireframe </w:t>
      </w:r>
      <w:r w:rsidRPr="008D7E58">
        <w:rPr>
          <w:rStyle w:val="s1"/>
          <w:rFonts w:ascii="Times New Roman" w:hAnsi="Times New Roman"/>
          <w:noProof/>
          <w:sz w:val="24"/>
          <w:szCs w:val="24"/>
          <w:lang w:val="id-ID"/>
        </w:rPr>
        <w:t>dirasa sudah cukup baik.</w:t>
      </w:r>
      <w:r w:rsidRPr="008D7E58">
        <w:rPr>
          <w:rStyle w:val="apple-converted-space"/>
          <w:rFonts w:ascii="Times New Roman" w:hAnsi="Times New Roman"/>
          <w:noProof/>
          <w:sz w:val="24"/>
          <w:szCs w:val="24"/>
          <w:lang w:val="id-ID"/>
        </w:rPr>
        <w:t> </w:t>
      </w:r>
    </w:p>
    <w:p w14:paraId="2E693867" w14:textId="77777777" w:rsidR="00B91450" w:rsidRPr="008D7E58" w:rsidRDefault="00B91450" w:rsidP="00B91450">
      <w:pPr>
        <w:pStyle w:val="p2"/>
        <w:spacing w:line="276" w:lineRule="auto"/>
        <w:ind w:left="360"/>
        <w:rPr>
          <w:rFonts w:ascii="Times New Roman" w:hAnsi="Times New Roman"/>
          <w:noProof/>
          <w:sz w:val="24"/>
          <w:szCs w:val="24"/>
          <w:lang w:val="id-ID"/>
        </w:rPr>
      </w:pPr>
    </w:p>
    <w:p w14:paraId="15A58B3B" w14:textId="4BD7F851" w:rsidR="001A182C" w:rsidRPr="008D7E58" w:rsidRDefault="00B91450" w:rsidP="004F01BB">
      <w:pPr>
        <w:pStyle w:val="p1"/>
        <w:spacing w:line="276" w:lineRule="auto"/>
        <w:rPr>
          <w:rStyle w:val="apple-converted-space"/>
          <w:rFonts w:ascii="Times New Roman" w:hAnsi="Times New Roman"/>
          <w:noProof/>
          <w:sz w:val="24"/>
          <w:szCs w:val="24"/>
          <w:lang w:val="id-ID"/>
        </w:rPr>
      </w:pPr>
      <w:r w:rsidRPr="008D7E58">
        <w:rPr>
          <w:rStyle w:val="s1"/>
          <w:rFonts w:ascii="Times New Roman" w:hAnsi="Times New Roman"/>
          <w:i/>
          <w:iCs/>
          <w:noProof/>
          <w:sz w:val="24"/>
          <w:szCs w:val="24"/>
          <w:lang w:val="id-ID"/>
        </w:rPr>
        <w:t xml:space="preserve">Wireframe </w:t>
      </w:r>
      <w:r w:rsidRPr="008D7E58">
        <w:rPr>
          <w:rStyle w:val="s1"/>
          <w:rFonts w:ascii="Times New Roman" w:hAnsi="Times New Roman"/>
          <w:noProof/>
          <w:sz w:val="24"/>
          <w:szCs w:val="24"/>
          <w:lang w:val="id-ID"/>
        </w:rPr>
        <w:t xml:space="preserve">yang sudah dirancang oleh UX </w:t>
      </w:r>
      <w:r w:rsidRPr="008D7E58">
        <w:rPr>
          <w:rStyle w:val="s1"/>
          <w:rFonts w:ascii="Times New Roman" w:hAnsi="Times New Roman"/>
          <w:i/>
          <w:iCs/>
          <w:noProof/>
          <w:sz w:val="24"/>
          <w:szCs w:val="24"/>
          <w:lang w:val="id-ID"/>
        </w:rPr>
        <w:t xml:space="preserve">researcher </w:t>
      </w:r>
      <w:r w:rsidRPr="008D7E58">
        <w:rPr>
          <w:rStyle w:val="s1"/>
          <w:rFonts w:ascii="Times New Roman" w:hAnsi="Times New Roman"/>
          <w:noProof/>
          <w:sz w:val="24"/>
          <w:szCs w:val="24"/>
          <w:lang w:val="id-ID"/>
        </w:rPr>
        <w:t xml:space="preserve">kemudian akan disampaikan kepada UI </w:t>
      </w:r>
      <w:r w:rsidRPr="008D7E58">
        <w:rPr>
          <w:rStyle w:val="s1"/>
          <w:rFonts w:ascii="Times New Roman" w:hAnsi="Times New Roman"/>
          <w:i/>
          <w:iCs/>
          <w:noProof/>
          <w:sz w:val="24"/>
          <w:szCs w:val="24"/>
          <w:lang w:val="id-ID"/>
        </w:rPr>
        <w:t xml:space="preserve">designer </w:t>
      </w:r>
      <w:r w:rsidRPr="008D7E58">
        <w:rPr>
          <w:rStyle w:val="s1"/>
          <w:rFonts w:ascii="Times New Roman" w:hAnsi="Times New Roman"/>
          <w:noProof/>
          <w:sz w:val="24"/>
          <w:szCs w:val="24"/>
          <w:lang w:val="id-ID"/>
        </w:rPr>
        <w:t xml:space="preserve">yang akan mengembangkan </w:t>
      </w:r>
      <w:r w:rsidRPr="008D7E58">
        <w:rPr>
          <w:rStyle w:val="s1"/>
          <w:rFonts w:ascii="Times New Roman" w:hAnsi="Times New Roman"/>
          <w:i/>
          <w:iCs/>
          <w:noProof/>
          <w:sz w:val="24"/>
          <w:szCs w:val="24"/>
          <w:lang w:val="id-ID"/>
        </w:rPr>
        <w:t xml:space="preserve">mockup </w:t>
      </w:r>
      <w:r w:rsidRPr="008D7E58">
        <w:rPr>
          <w:rStyle w:val="s1"/>
          <w:rFonts w:ascii="Times New Roman" w:hAnsi="Times New Roman"/>
          <w:noProof/>
          <w:sz w:val="24"/>
          <w:szCs w:val="24"/>
          <w:lang w:val="id-ID"/>
        </w:rPr>
        <w:t xml:space="preserve">dari fitur tersebut. Selama </w:t>
      </w:r>
      <w:r w:rsidRPr="008D7E58">
        <w:rPr>
          <w:rStyle w:val="s1"/>
          <w:rFonts w:ascii="Times New Roman" w:hAnsi="Times New Roman"/>
          <w:i/>
          <w:iCs/>
          <w:noProof/>
          <w:sz w:val="24"/>
          <w:szCs w:val="24"/>
          <w:lang w:val="id-ID"/>
        </w:rPr>
        <w:t xml:space="preserve">sprint </w:t>
      </w:r>
      <w:r w:rsidRPr="008D7E58">
        <w:rPr>
          <w:rStyle w:val="s1"/>
          <w:rFonts w:ascii="Times New Roman" w:hAnsi="Times New Roman"/>
          <w:noProof/>
          <w:sz w:val="24"/>
          <w:szCs w:val="24"/>
          <w:lang w:val="id-ID"/>
        </w:rPr>
        <w:t xml:space="preserve">berjalan, UX </w:t>
      </w:r>
      <w:r w:rsidRPr="008D7E58">
        <w:rPr>
          <w:rStyle w:val="s1"/>
          <w:rFonts w:ascii="Times New Roman" w:hAnsi="Times New Roman"/>
          <w:i/>
          <w:iCs/>
          <w:noProof/>
          <w:sz w:val="24"/>
          <w:szCs w:val="24"/>
          <w:lang w:val="id-ID"/>
        </w:rPr>
        <w:t xml:space="preserve">researcher </w:t>
      </w:r>
      <w:r w:rsidRPr="008D7E58">
        <w:rPr>
          <w:rStyle w:val="s1"/>
          <w:rFonts w:ascii="Times New Roman" w:hAnsi="Times New Roman"/>
          <w:noProof/>
          <w:sz w:val="24"/>
          <w:szCs w:val="24"/>
          <w:lang w:val="id-ID"/>
        </w:rPr>
        <w:t xml:space="preserve">akan berdiskusi kembali bersama dengan </w:t>
      </w:r>
      <w:r w:rsidR="00661BEC" w:rsidRPr="008D7E58">
        <w:rPr>
          <w:rStyle w:val="s1"/>
          <w:rFonts w:ascii="Times New Roman" w:hAnsi="Times New Roman"/>
          <w:i/>
          <w:iCs/>
          <w:noProof/>
          <w:sz w:val="24"/>
          <w:szCs w:val="24"/>
          <w:lang w:val="id-ID"/>
        </w:rPr>
        <w:t>team l</w:t>
      </w:r>
      <w:r w:rsidRPr="008D7E58">
        <w:rPr>
          <w:rStyle w:val="s1"/>
          <w:rFonts w:ascii="Times New Roman" w:hAnsi="Times New Roman"/>
          <w:i/>
          <w:iCs/>
          <w:noProof/>
          <w:sz w:val="24"/>
          <w:szCs w:val="24"/>
          <w:lang w:val="id-ID"/>
        </w:rPr>
        <w:t>ead</w:t>
      </w:r>
      <w:r w:rsidR="00661BEC" w:rsidRPr="008D7E58">
        <w:rPr>
          <w:rStyle w:val="s1"/>
          <w:rFonts w:ascii="Times New Roman" w:hAnsi="Times New Roman"/>
          <w:i/>
          <w:iCs/>
          <w:noProof/>
          <w:sz w:val="24"/>
          <w:szCs w:val="24"/>
          <w:lang w:val="id-ID"/>
        </w:rPr>
        <w:t xml:space="preserve"> </w:t>
      </w:r>
      <w:r w:rsidRPr="008D7E58">
        <w:rPr>
          <w:rStyle w:val="s1"/>
          <w:rFonts w:ascii="Times New Roman" w:hAnsi="Times New Roman"/>
          <w:noProof/>
          <w:sz w:val="24"/>
          <w:szCs w:val="24"/>
          <w:lang w:val="id-ID"/>
        </w:rPr>
        <w:t xml:space="preserve">untuk membahas fitur yang akan dikerjakan pada </w:t>
      </w:r>
      <w:r w:rsidRPr="008D7E58">
        <w:rPr>
          <w:rStyle w:val="s1"/>
          <w:rFonts w:ascii="Times New Roman" w:hAnsi="Times New Roman"/>
          <w:i/>
          <w:iCs/>
          <w:noProof/>
          <w:sz w:val="24"/>
          <w:szCs w:val="24"/>
          <w:lang w:val="id-ID"/>
        </w:rPr>
        <w:t xml:space="preserve">sprint </w:t>
      </w:r>
      <w:r w:rsidRPr="008D7E58">
        <w:rPr>
          <w:rStyle w:val="s1"/>
          <w:rFonts w:ascii="Times New Roman" w:hAnsi="Times New Roman"/>
          <w:noProof/>
          <w:sz w:val="24"/>
          <w:szCs w:val="24"/>
          <w:lang w:val="id-ID"/>
        </w:rPr>
        <w:t xml:space="preserve">selanjutnya dan mengerjakan riset untuk fitur tersebut. Setelah persiapan </w:t>
      </w:r>
      <w:r w:rsidRPr="008D7E58">
        <w:rPr>
          <w:rStyle w:val="s1"/>
          <w:rFonts w:ascii="Times New Roman" w:hAnsi="Times New Roman"/>
          <w:i/>
          <w:iCs/>
          <w:noProof/>
          <w:sz w:val="24"/>
          <w:szCs w:val="24"/>
          <w:lang w:val="id-ID"/>
        </w:rPr>
        <w:t xml:space="preserve">sprint </w:t>
      </w:r>
      <w:r w:rsidRPr="008D7E58">
        <w:rPr>
          <w:rStyle w:val="s1"/>
          <w:rFonts w:ascii="Times New Roman" w:hAnsi="Times New Roman"/>
          <w:noProof/>
          <w:sz w:val="24"/>
          <w:szCs w:val="24"/>
          <w:lang w:val="id-ID"/>
        </w:rPr>
        <w:t xml:space="preserve">selesai dilaksanakan, </w:t>
      </w:r>
      <w:r w:rsidRPr="008D7E58">
        <w:rPr>
          <w:rStyle w:val="s1"/>
          <w:rFonts w:ascii="Times New Roman" w:hAnsi="Times New Roman"/>
          <w:i/>
          <w:iCs/>
          <w:noProof/>
          <w:sz w:val="24"/>
          <w:szCs w:val="24"/>
          <w:lang w:val="id-ID"/>
        </w:rPr>
        <w:t xml:space="preserve">mockup </w:t>
      </w:r>
      <w:r w:rsidRPr="008D7E58">
        <w:rPr>
          <w:rStyle w:val="s1"/>
          <w:rFonts w:ascii="Times New Roman" w:hAnsi="Times New Roman"/>
          <w:noProof/>
          <w:sz w:val="24"/>
          <w:szCs w:val="24"/>
          <w:lang w:val="id-ID"/>
        </w:rPr>
        <w:t xml:space="preserve">yang sudah </w:t>
      </w:r>
      <w:r w:rsidR="00FA1CB3" w:rsidRPr="008D7E58">
        <w:rPr>
          <w:rStyle w:val="s1"/>
          <w:rFonts w:ascii="Times New Roman" w:hAnsi="Times New Roman"/>
          <w:noProof/>
          <w:sz w:val="24"/>
          <w:szCs w:val="24"/>
          <w:lang w:val="id-ID"/>
        </w:rPr>
        <w:t>di</w:t>
      </w:r>
      <w:r w:rsidRPr="008D7E58">
        <w:rPr>
          <w:rStyle w:val="s1"/>
          <w:rFonts w:ascii="Times New Roman" w:hAnsi="Times New Roman"/>
          <w:noProof/>
          <w:sz w:val="24"/>
          <w:szCs w:val="24"/>
          <w:lang w:val="id-ID"/>
        </w:rPr>
        <w:t xml:space="preserve">desain oleh UI </w:t>
      </w:r>
      <w:r w:rsidRPr="008D7E58">
        <w:rPr>
          <w:rStyle w:val="s1"/>
          <w:rFonts w:ascii="Times New Roman" w:hAnsi="Times New Roman"/>
          <w:i/>
          <w:iCs/>
          <w:noProof/>
          <w:sz w:val="24"/>
          <w:szCs w:val="24"/>
          <w:lang w:val="id-ID"/>
        </w:rPr>
        <w:t xml:space="preserve">designer </w:t>
      </w:r>
      <w:r w:rsidRPr="008D7E58">
        <w:rPr>
          <w:rStyle w:val="s1"/>
          <w:rFonts w:ascii="Times New Roman" w:hAnsi="Times New Roman"/>
          <w:noProof/>
          <w:sz w:val="24"/>
          <w:szCs w:val="24"/>
          <w:lang w:val="id-ID"/>
        </w:rPr>
        <w:t xml:space="preserve">akan dikembangkan oleh </w:t>
      </w:r>
      <w:r w:rsidRPr="008D7E58">
        <w:rPr>
          <w:rStyle w:val="s1"/>
          <w:rFonts w:ascii="Times New Roman" w:hAnsi="Times New Roman"/>
          <w:i/>
          <w:iCs/>
          <w:noProof/>
          <w:sz w:val="24"/>
          <w:szCs w:val="24"/>
          <w:lang w:val="id-ID"/>
        </w:rPr>
        <w:t xml:space="preserve">software engineers </w:t>
      </w:r>
      <w:r w:rsidRPr="008D7E58">
        <w:rPr>
          <w:rStyle w:val="s1"/>
          <w:rFonts w:ascii="Times New Roman" w:hAnsi="Times New Roman"/>
          <w:noProof/>
          <w:sz w:val="24"/>
          <w:szCs w:val="24"/>
          <w:lang w:val="id-ID"/>
        </w:rPr>
        <w:t xml:space="preserve">dalam bentuk </w:t>
      </w:r>
      <w:r w:rsidRPr="008D7E58">
        <w:rPr>
          <w:rStyle w:val="s1"/>
          <w:rFonts w:ascii="Times New Roman" w:hAnsi="Times New Roman"/>
          <w:i/>
          <w:iCs/>
          <w:noProof/>
          <w:sz w:val="24"/>
          <w:szCs w:val="24"/>
          <w:lang w:val="id-ID"/>
        </w:rPr>
        <w:t xml:space="preserve">minimum viable product </w:t>
      </w:r>
      <w:r w:rsidRPr="008D7E58">
        <w:rPr>
          <w:rStyle w:val="s1"/>
          <w:rFonts w:ascii="Times New Roman" w:hAnsi="Times New Roman"/>
          <w:noProof/>
          <w:sz w:val="24"/>
          <w:szCs w:val="24"/>
          <w:lang w:val="id-ID"/>
        </w:rPr>
        <w:t xml:space="preserve">(MVP). Setelah masa pengembangan MVP selesai, UX </w:t>
      </w:r>
      <w:r w:rsidRPr="008D7E58">
        <w:rPr>
          <w:rStyle w:val="s1"/>
          <w:rFonts w:ascii="Times New Roman" w:hAnsi="Times New Roman"/>
          <w:i/>
          <w:iCs/>
          <w:noProof/>
          <w:sz w:val="24"/>
          <w:szCs w:val="24"/>
          <w:lang w:val="id-ID"/>
        </w:rPr>
        <w:t xml:space="preserve">researcher </w:t>
      </w:r>
      <w:r w:rsidRPr="008D7E58">
        <w:rPr>
          <w:rStyle w:val="s1"/>
          <w:rFonts w:ascii="Times New Roman" w:hAnsi="Times New Roman"/>
          <w:noProof/>
          <w:sz w:val="24"/>
          <w:szCs w:val="24"/>
          <w:lang w:val="id-ID"/>
        </w:rPr>
        <w:t>akan ikut melaksanakan u</w:t>
      </w:r>
      <w:r w:rsidRPr="008D7E58">
        <w:rPr>
          <w:rStyle w:val="s1"/>
          <w:rFonts w:ascii="Times New Roman" w:hAnsi="Times New Roman"/>
          <w:i/>
          <w:iCs/>
          <w:noProof/>
          <w:sz w:val="24"/>
          <w:szCs w:val="24"/>
          <w:lang w:val="id-ID"/>
        </w:rPr>
        <w:t xml:space="preserve">ser acceptance test </w:t>
      </w:r>
      <w:r w:rsidRPr="008D7E58">
        <w:rPr>
          <w:rStyle w:val="s1"/>
          <w:rFonts w:ascii="Times New Roman" w:hAnsi="Times New Roman"/>
          <w:noProof/>
          <w:sz w:val="24"/>
          <w:szCs w:val="24"/>
          <w:lang w:val="id-ID"/>
        </w:rPr>
        <w:t xml:space="preserve">(UAT) untuk memastikan bahwa MVP yang dikembangkan telah sesuai dengan definisi yang sudah dibuat sebelumnya. Pada tahapan </w:t>
      </w:r>
      <w:r w:rsidRPr="008D7E58">
        <w:rPr>
          <w:rStyle w:val="s1"/>
          <w:rFonts w:ascii="Times New Roman" w:hAnsi="Times New Roman"/>
          <w:i/>
          <w:iCs/>
          <w:noProof/>
          <w:sz w:val="24"/>
          <w:szCs w:val="24"/>
          <w:lang w:val="id-ID"/>
        </w:rPr>
        <w:t>sprint review</w:t>
      </w:r>
      <w:r w:rsidRPr="008D7E58">
        <w:rPr>
          <w:rStyle w:val="s1"/>
          <w:rFonts w:ascii="Times New Roman" w:hAnsi="Times New Roman"/>
          <w:noProof/>
          <w:sz w:val="24"/>
          <w:szCs w:val="24"/>
          <w:lang w:val="id-ID"/>
        </w:rPr>
        <w:t xml:space="preserve">, UX </w:t>
      </w:r>
      <w:r w:rsidRPr="008D7E58">
        <w:rPr>
          <w:rStyle w:val="s1"/>
          <w:rFonts w:ascii="Times New Roman" w:hAnsi="Times New Roman"/>
          <w:i/>
          <w:iCs/>
          <w:noProof/>
          <w:sz w:val="24"/>
          <w:szCs w:val="24"/>
          <w:lang w:val="id-ID"/>
        </w:rPr>
        <w:t xml:space="preserve">researcher </w:t>
      </w:r>
      <w:r w:rsidRPr="008D7E58">
        <w:rPr>
          <w:rStyle w:val="s1"/>
          <w:rFonts w:ascii="Times New Roman" w:hAnsi="Times New Roman"/>
          <w:noProof/>
          <w:sz w:val="24"/>
          <w:szCs w:val="24"/>
          <w:lang w:val="id-ID"/>
        </w:rPr>
        <w:t>akan ikut berpartisipasi dalam me-</w:t>
      </w:r>
      <w:r w:rsidRPr="008D7E58">
        <w:rPr>
          <w:rStyle w:val="s1"/>
          <w:rFonts w:ascii="Times New Roman" w:hAnsi="Times New Roman"/>
          <w:i/>
          <w:iCs/>
          <w:noProof/>
          <w:sz w:val="24"/>
          <w:szCs w:val="24"/>
          <w:lang w:val="id-ID"/>
        </w:rPr>
        <w:t xml:space="preserve">review </w:t>
      </w:r>
      <w:r w:rsidRPr="008D7E58">
        <w:rPr>
          <w:rStyle w:val="s1"/>
          <w:rFonts w:ascii="Times New Roman" w:hAnsi="Times New Roman"/>
          <w:noProof/>
          <w:sz w:val="24"/>
          <w:szCs w:val="24"/>
          <w:lang w:val="id-ID"/>
        </w:rPr>
        <w:t xml:space="preserve">hasil pekerjaan selama </w:t>
      </w:r>
      <w:r w:rsidRPr="008D7E58">
        <w:rPr>
          <w:rStyle w:val="s1"/>
          <w:rFonts w:ascii="Times New Roman" w:hAnsi="Times New Roman"/>
          <w:i/>
          <w:iCs/>
          <w:noProof/>
          <w:sz w:val="24"/>
          <w:szCs w:val="24"/>
          <w:lang w:val="id-ID"/>
        </w:rPr>
        <w:t xml:space="preserve">sprint </w:t>
      </w:r>
      <w:r w:rsidRPr="008D7E58">
        <w:rPr>
          <w:rStyle w:val="s1"/>
          <w:rFonts w:ascii="Times New Roman" w:hAnsi="Times New Roman"/>
          <w:noProof/>
          <w:sz w:val="24"/>
          <w:szCs w:val="24"/>
          <w:lang w:val="id-ID"/>
        </w:rPr>
        <w:t>d</w:t>
      </w:r>
      <w:r w:rsidR="00FB6152" w:rsidRPr="008D7E58">
        <w:rPr>
          <w:rStyle w:val="s1"/>
          <w:rFonts w:ascii="Times New Roman" w:hAnsi="Times New Roman"/>
          <w:noProof/>
          <w:sz w:val="24"/>
          <w:szCs w:val="24"/>
          <w:lang w:val="id-ID"/>
        </w:rPr>
        <w:t>an melaksanakan riset maupun perinci</w:t>
      </w:r>
      <w:r w:rsidRPr="008D7E58">
        <w:rPr>
          <w:rStyle w:val="s1"/>
          <w:rFonts w:ascii="Times New Roman" w:hAnsi="Times New Roman"/>
          <w:noProof/>
          <w:sz w:val="24"/>
          <w:szCs w:val="24"/>
          <w:lang w:val="id-ID"/>
        </w:rPr>
        <w:t xml:space="preserve">an fitur untuk </w:t>
      </w:r>
      <w:r w:rsidRPr="008D7E58">
        <w:rPr>
          <w:rStyle w:val="s1"/>
          <w:rFonts w:ascii="Times New Roman" w:hAnsi="Times New Roman"/>
          <w:i/>
          <w:iCs/>
          <w:noProof/>
          <w:sz w:val="24"/>
          <w:szCs w:val="24"/>
          <w:lang w:val="id-ID"/>
        </w:rPr>
        <w:t xml:space="preserve">sprint </w:t>
      </w:r>
      <w:r w:rsidRPr="008D7E58">
        <w:rPr>
          <w:rStyle w:val="s1"/>
          <w:rFonts w:ascii="Times New Roman" w:hAnsi="Times New Roman"/>
          <w:noProof/>
          <w:sz w:val="24"/>
          <w:szCs w:val="24"/>
          <w:lang w:val="id-ID"/>
        </w:rPr>
        <w:t>selanjutnya.</w:t>
      </w:r>
      <w:r w:rsidRPr="008D7E58">
        <w:rPr>
          <w:rStyle w:val="apple-converted-space"/>
          <w:rFonts w:ascii="Times New Roman" w:hAnsi="Times New Roman"/>
          <w:noProof/>
          <w:sz w:val="24"/>
          <w:szCs w:val="24"/>
          <w:lang w:val="id-ID"/>
        </w:rPr>
        <w:t> </w:t>
      </w:r>
    </w:p>
    <w:p w14:paraId="0ADB18AC" w14:textId="77777777" w:rsidR="002050A1" w:rsidRPr="008D7E58" w:rsidRDefault="002050A1" w:rsidP="004F01BB">
      <w:pPr>
        <w:pStyle w:val="p1"/>
        <w:spacing w:line="276" w:lineRule="auto"/>
        <w:rPr>
          <w:rFonts w:ascii="Times New Roman" w:hAnsi="Times New Roman"/>
          <w:noProof/>
          <w:sz w:val="24"/>
          <w:szCs w:val="24"/>
          <w:lang w:val="id-ID"/>
        </w:rPr>
      </w:pPr>
    </w:p>
    <w:p w14:paraId="124E47D8" w14:textId="77777777" w:rsidR="00093F0A" w:rsidRPr="008D7E58" w:rsidRDefault="00C478B8">
      <w:pPr>
        <w:pStyle w:val="Heading2"/>
        <w:numPr>
          <w:ilvl w:val="1"/>
          <w:numId w:val="4"/>
        </w:numPr>
        <w:spacing w:before="0"/>
        <w:ind w:left="567" w:hanging="567"/>
        <w:rPr>
          <w:b/>
          <w:noProof/>
        </w:rPr>
      </w:pPr>
      <w:bookmarkStart w:id="60" w:name="_Toc468222957"/>
      <w:r w:rsidRPr="008D7E58">
        <w:rPr>
          <w:b/>
          <w:noProof/>
        </w:rPr>
        <w:t>Teknologi</w:t>
      </w:r>
      <w:bookmarkEnd w:id="60"/>
    </w:p>
    <w:p w14:paraId="6026D646" w14:textId="77777777" w:rsidR="00093F0A" w:rsidRPr="008D7E58" w:rsidRDefault="00C478B8" w:rsidP="00BB27BE">
      <w:pPr>
        <w:pStyle w:val="Heading31"/>
        <w:rPr>
          <w:noProof/>
        </w:rPr>
      </w:pPr>
      <w:bookmarkStart w:id="61" w:name="_Toc468222958"/>
      <w:r w:rsidRPr="008D7E58">
        <w:rPr>
          <w:noProof/>
        </w:rPr>
        <w:t xml:space="preserve">2.4.1. </w:t>
      </w:r>
      <w:r w:rsidR="00B91450" w:rsidRPr="008D7E58">
        <w:rPr>
          <w:noProof/>
        </w:rPr>
        <w:t>Trello</w:t>
      </w:r>
      <w:bookmarkEnd w:id="61"/>
    </w:p>
    <w:p w14:paraId="4CF72D18" w14:textId="766B7AF8" w:rsidR="00B91450" w:rsidRPr="008D7E58" w:rsidRDefault="00B91450" w:rsidP="00B91450">
      <w:pPr>
        <w:pStyle w:val="p1"/>
        <w:spacing w:line="276" w:lineRule="auto"/>
        <w:rPr>
          <w:rFonts w:ascii="Times New Roman" w:hAnsi="Times New Roman"/>
          <w:noProof/>
          <w:sz w:val="24"/>
          <w:szCs w:val="24"/>
          <w:lang w:val="id-ID"/>
        </w:rPr>
      </w:pPr>
      <w:r w:rsidRPr="008D7E58">
        <w:rPr>
          <w:rStyle w:val="s1"/>
          <w:rFonts w:ascii="Times New Roman" w:hAnsi="Times New Roman"/>
          <w:noProof/>
          <w:sz w:val="24"/>
          <w:szCs w:val="24"/>
          <w:lang w:val="id-ID"/>
        </w:rPr>
        <w:t xml:space="preserve">Salah satu </w:t>
      </w:r>
      <w:r w:rsidRPr="008D7E58">
        <w:rPr>
          <w:rStyle w:val="s1"/>
          <w:rFonts w:ascii="Times New Roman" w:hAnsi="Times New Roman"/>
          <w:i/>
          <w:iCs/>
          <w:noProof/>
          <w:sz w:val="24"/>
          <w:szCs w:val="24"/>
          <w:lang w:val="id-ID"/>
        </w:rPr>
        <w:t xml:space="preserve">project management tools </w:t>
      </w:r>
      <w:r w:rsidRPr="008D7E58">
        <w:rPr>
          <w:rStyle w:val="s1"/>
          <w:rFonts w:ascii="Times New Roman" w:hAnsi="Times New Roman"/>
          <w:noProof/>
          <w:sz w:val="24"/>
          <w:szCs w:val="24"/>
          <w:lang w:val="id-ID"/>
        </w:rPr>
        <w:t xml:space="preserve">yang digunakan di Bukalapak adalah Trello, khususnya untuk internal departemen UX. </w:t>
      </w:r>
      <w:r w:rsidRPr="008D7E58">
        <w:rPr>
          <w:rStyle w:val="s1"/>
          <w:rFonts w:ascii="Times New Roman" w:hAnsi="Times New Roman"/>
          <w:i/>
          <w:iCs/>
          <w:noProof/>
          <w:sz w:val="24"/>
          <w:szCs w:val="24"/>
          <w:lang w:val="id-ID"/>
        </w:rPr>
        <w:t>Trello</w:t>
      </w:r>
      <w:r w:rsidRPr="008D7E58">
        <w:rPr>
          <w:rStyle w:val="s1"/>
          <w:rFonts w:ascii="Times New Roman" w:hAnsi="Times New Roman"/>
          <w:noProof/>
          <w:sz w:val="24"/>
          <w:szCs w:val="24"/>
          <w:lang w:val="id-ID"/>
        </w:rPr>
        <w:t xml:space="preserve"> digunakan untuk mengelola </w:t>
      </w:r>
      <w:r w:rsidRPr="008D7E58">
        <w:rPr>
          <w:rStyle w:val="s1"/>
          <w:rFonts w:ascii="Times New Roman" w:hAnsi="Times New Roman"/>
          <w:i/>
          <w:iCs/>
          <w:noProof/>
          <w:sz w:val="24"/>
          <w:szCs w:val="24"/>
          <w:lang w:val="id-ID"/>
        </w:rPr>
        <w:t xml:space="preserve">backlog </w:t>
      </w:r>
      <w:r w:rsidRPr="008D7E58">
        <w:rPr>
          <w:rStyle w:val="s1"/>
          <w:rFonts w:ascii="Times New Roman" w:hAnsi="Times New Roman"/>
          <w:noProof/>
          <w:sz w:val="24"/>
          <w:szCs w:val="24"/>
          <w:lang w:val="id-ID"/>
        </w:rPr>
        <w:t xml:space="preserve">yang akan dikerjakan oleh tim UX dan untuk memantau pekerjaan </w:t>
      </w:r>
      <w:r w:rsidRPr="008D7E58">
        <w:rPr>
          <w:rStyle w:val="s1"/>
          <w:rFonts w:ascii="Times New Roman" w:hAnsi="Times New Roman"/>
          <w:i/>
          <w:iCs/>
          <w:noProof/>
          <w:sz w:val="24"/>
          <w:szCs w:val="24"/>
          <w:lang w:val="id-ID"/>
        </w:rPr>
        <w:t>software engineers</w:t>
      </w:r>
      <w:r w:rsidRPr="008D7E58">
        <w:rPr>
          <w:rStyle w:val="s1"/>
          <w:rFonts w:ascii="Times New Roman" w:hAnsi="Times New Roman"/>
          <w:noProof/>
          <w:sz w:val="24"/>
          <w:szCs w:val="24"/>
          <w:lang w:val="id-ID"/>
        </w:rPr>
        <w:t xml:space="preserve"> masing-masing tim yang dipegang oleh UX </w:t>
      </w:r>
      <w:r w:rsidRPr="008D7E58">
        <w:rPr>
          <w:rStyle w:val="s1"/>
          <w:rFonts w:ascii="Times New Roman" w:hAnsi="Times New Roman"/>
          <w:i/>
          <w:iCs/>
          <w:noProof/>
          <w:sz w:val="24"/>
          <w:szCs w:val="24"/>
          <w:lang w:val="id-ID"/>
        </w:rPr>
        <w:t>researcher</w:t>
      </w:r>
      <w:r w:rsidRPr="008D7E58">
        <w:rPr>
          <w:rStyle w:val="s1"/>
          <w:rFonts w:ascii="Times New Roman" w:hAnsi="Times New Roman"/>
          <w:noProof/>
          <w:sz w:val="24"/>
          <w:szCs w:val="24"/>
          <w:lang w:val="id-ID"/>
        </w:rPr>
        <w:t xml:space="preserve">. </w:t>
      </w:r>
      <w:r w:rsidRPr="008D7E58">
        <w:rPr>
          <w:rStyle w:val="s1"/>
          <w:rFonts w:ascii="Times New Roman" w:hAnsi="Times New Roman"/>
          <w:i/>
          <w:iCs/>
          <w:noProof/>
          <w:sz w:val="24"/>
          <w:szCs w:val="24"/>
          <w:lang w:val="id-ID"/>
        </w:rPr>
        <w:t xml:space="preserve">Backlog </w:t>
      </w:r>
      <w:r w:rsidRPr="008D7E58">
        <w:rPr>
          <w:rStyle w:val="s1"/>
          <w:rFonts w:ascii="Times New Roman" w:hAnsi="Times New Roman"/>
          <w:noProof/>
          <w:sz w:val="24"/>
          <w:szCs w:val="24"/>
          <w:lang w:val="id-ID"/>
        </w:rPr>
        <w:t xml:space="preserve">tersebut akan </w:t>
      </w:r>
      <w:r w:rsidR="00521085" w:rsidRPr="008D7E58">
        <w:rPr>
          <w:rStyle w:val="s1"/>
          <w:rFonts w:ascii="Times New Roman" w:hAnsi="Times New Roman"/>
          <w:noProof/>
          <w:sz w:val="24"/>
          <w:szCs w:val="24"/>
          <w:lang w:val="id-ID"/>
        </w:rPr>
        <w:t>diperbarui</w:t>
      </w:r>
      <w:r w:rsidR="00FA1CB3" w:rsidRPr="008D7E58">
        <w:rPr>
          <w:rStyle w:val="s1"/>
          <w:rFonts w:ascii="Times New Roman" w:hAnsi="Times New Roman"/>
          <w:noProof/>
          <w:sz w:val="24"/>
          <w:szCs w:val="24"/>
          <w:lang w:val="id-ID"/>
        </w:rPr>
        <w:t xml:space="preserve"> </w:t>
      </w:r>
      <w:r w:rsidRPr="008D7E58">
        <w:rPr>
          <w:rStyle w:val="s1"/>
          <w:rFonts w:ascii="Times New Roman" w:hAnsi="Times New Roman"/>
          <w:noProof/>
          <w:sz w:val="24"/>
          <w:szCs w:val="24"/>
          <w:lang w:val="id-ID"/>
        </w:rPr>
        <w:t xml:space="preserve">sesuai dengan </w:t>
      </w:r>
      <w:r w:rsidRPr="008D7E58">
        <w:rPr>
          <w:rStyle w:val="s1"/>
          <w:rFonts w:ascii="Times New Roman" w:hAnsi="Times New Roman"/>
          <w:i/>
          <w:iCs/>
          <w:noProof/>
          <w:sz w:val="24"/>
          <w:szCs w:val="24"/>
          <w:lang w:val="id-ID"/>
        </w:rPr>
        <w:t xml:space="preserve">progress </w:t>
      </w:r>
      <w:r w:rsidRPr="008D7E58">
        <w:rPr>
          <w:rStyle w:val="s1"/>
          <w:rFonts w:ascii="Times New Roman" w:hAnsi="Times New Roman"/>
          <w:noProof/>
          <w:sz w:val="24"/>
          <w:szCs w:val="24"/>
          <w:lang w:val="id-ID"/>
        </w:rPr>
        <w:t xml:space="preserve">yang terjadi </w:t>
      </w:r>
      <w:r w:rsidRPr="008D7E58">
        <w:rPr>
          <w:rStyle w:val="s1"/>
          <w:rFonts w:ascii="Times New Roman" w:hAnsi="Times New Roman"/>
          <w:i/>
          <w:iCs/>
          <w:noProof/>
          <w:sz w:val="24"/>
          <w:szCs w:val="24"/>
          <w:lang w:val="id-ID"/>
        </w:rPr>
        <w:t xml:space="preserve">backlog </w:t>
      </w:r>
      <w:r w:rsidRPr="008D7E58">
        <w:rPr>
          <w:rStyle w:val="s1"/>
          <w:rFonts w:ascii="Times New Roman" w:hAnsi="Times New Roman"/>
          <w:noProof/>
          <w:sz w:val="24"/>
          <w:szCs w:val="24"/>
          <w:lang w:val="id-ID"/>
        </w:rPr>
        <w:t xml:space="preserve">tersebut. Hal ini dilakukan untuk memudahkan komunikasi mengenai pekerjaan masing-masing UX </w:t>
      </w:r>
      <w:r w:rsidRPr="008D7E58">
        <w:rPr>
          <w:rStyle w:val="s1"/>
          <w:rFonts w:ascii="Times New Roman" w:hAnsi="Times New Roman"/>
          <w:i/>
          <w:iCs/>
          <w:noProof/>
          <w:sz w:val="24"/>
          <w:szCs w:val="24"/>
          <w:lang w:val="id-ID"/>
        </w:rPr>
        <w:t>researcher.</w:t>
      </w:r>
    </w:p>
    <w:p w14:paraId="4189E09D" w14:textId="77777777" w:rsidR="00F37433" w:rsidRPr="008D7E58" w:rsidRDefault="00F37433" w:rsidP="009431F7">
      <w:pPr>
        <w:spacing w:after="0"/>
        <w:rPr>
          <w:noProof/>
        </w:rPr>
      </w:pPr>
    </w:p>
    <w:p w14:paraId="617ABA47" w14:textId="77777777" w:rsidR="00093F0A" w:rsidRPr="008D7E58" w:rsidRDefault="00C478B8" w:rsidP="009431F7">
      <w:pPr>
        <w:pStyle w:val="Heading31"/>
        <w:rPr>
          <w:noProof/>
        </w:rPr>
      </w:pPr>
      <w:bookmarkStart w:id="62" w:name="_Toc468222959"/>
      <w:r w:rsidRPr="008D7E58">
        <w:rPr>
          <w:noProof/>
        </w:rPr>
        <w:t xml:space="preserve">2.4.2. </w:t>
      </w:r>
      <w:r w:rsidR="00B91450" w:rsidRPr="008D7E58">
        <w:rPr>
          <w:noProof/>
        </w:rPr>
        <w:t>Balsamiq Mockups</w:t>
      </w:r>
      <w:bookmarkEnd w:id="62"/>
    </w:p>
    <w:p w14:paraId="3C492E6E" w14:textId="1567CAFF" w:rsidR="00B91450" w:rsidRPr="008D7E58" w:rsidRDefault="00B91450" w:rsidP="00B91450">
      <w:pPr>
        <w:pStyle w:val="p1"/>
        <w:spacing w:line="276" w:lineRule="auto"/>
        <w:rPr>
          <w:rFonts w:ascii="Times New Roman" w:hAnsi="Times New Roman"/>
          <w:noProof/>
          <w:sz w:val="24"/>
          <w:szCs w:val="24"/>
          <w:lang w:val="id-ID"/>
        </w:rPr>
      </w:pPr>
      <w:r w:rsidRPr="008D7E58">
        <w:rPr>
          <w:rStyle w:val="s1"/>
          <w:rFonts w:ascii="Times New Roman" w:hAnsi="Times New Roman"/>
          <w:noProof/>
          <w:sz w:val="24"/>
          <w:szCs w:val="24"/>
          <w:lang w:val="id-ID"/>
        </w:rPr>
        <w:t xml:space="preserve">Setelah definisi fitur selesai ditentukan, penulis akan mendesain </w:t>
      </w:r>
      <w:r w:rsidRPr="008D7E58">
        <w:rPr>
          <w:rStyle w:val="s1"/>
          <w:rFonts w:ascii="Times New Roman" w:hAnsi="Times New Roman"/>
          <w:i/>
          <w:iCs/>
          <w:noProof/>
          <w:sz w:val="24"/>
          <w:szCs w:val="24"/>
          <w:lang w:val="id-ID"/>
        </w:rPr>
        <w:t xml:space="preserve">wireframe </w:t>
      </w:r>
      <w:r w:rsidRPr="008D7E58">
        <w:rPr>
          <w:rStyle w:val="s1"/>
          <w:rFonts w:ascii="Times New Roman" w:hAnsi="Times New Roman"/>
          <w:noProof/>
          <w:sz w:val="24"/>
          <w:szCs w:val="24"/>
          <w:lang w:val="id-ID"/>
        </w:rPr>
        <w:t xml:space="preserve">dan </w:t>
      </w:r>
      <w:r w:rsidRPr="008D7E58">
        <w:rPr>
          <w:rStyle w:val="s1"/>
          <w:rFonts w:ascii="Times New Roman" w:hAnsi="Times New Roman"/>
          <w:i/>
          <w:iCs/>
          <w:noProof/>
          <w:sz w:val="24"/>
          <w:szCs w:val="24"/>
          <w:lang w:val="id-ID"/>
        </w:rPr>
        <w:t xml:space="preserve">flow </w:t>
      </w:r>
      <w:r w:rsidRPr="008D7E58">
        <w:rPr>
          <w:rStyle w:val="s1"/>
          <w:rFonts w:ascii="Times New Roman" w:hAnsi="Times New Roman"/>
          <w:noProof/>
          <w:sz w:val="24"/>
          <w:szCs w:val="24"/>
          <w:lang w:val="id-ID"/>
        </w:rPr>
        <w:t>untuk fitur tersebut</w:t>
      </w:r>
      <w:r w:rsidRPr="008D7E58">
        <w:rPr>
          <w:rStyle w:val="apple-converted-space"/>
          <w:rFonts w:ascii="Times New Roman" w:hAnsi="Times New Roman"/>
          <w:noProof/>
          <w:sz w:val="24"/>
          <w:szCs w:val="24"/>
          <w:lang w:val="id-ID"/>
        </w:rPr>
        <w:t> </w:t>
      </w:r>
      <w:r w:rsidR="00FA1CB3" w:rsidRPr="008D7E58">
        <w:rPr>
          <w:rStyle w:val="s1"/>
          <w:rFonts w:ascii="Times New Roman" w:hAnsi="Times New Roman"/>
          <w:noProof/>
          <w:sz w:val="24"/>
          <w:szCs w:val="24"/>
          <w:lang w:val="id-ID"/>
        </w:rPr>
        <w:t>de</w:t>
      </w:r>
      <w:r w:rsidRPr="008D7E58">
        <w:rPr>
          <w:rStyle w:val="s1"/>
          <w:rFonts w:ascii="Times New Roman" w:hAnsi="Times New Roman"/>
          <w:noProof/>
          <w:sz w:val="24"/>
          <w:szCs w:val="24"/>
          <w:lang w:val="id-ID"/>
        </w:rPr>
        <w:t>ngan menggunakan Balsamiq mockups. Penulis juga menggunakan Balsamiq mockups untuk menyampaikan hasil Heuristic evalution kepada tim.</w:t>
      </w:r>
      <w:r w:rsidRPr="008D7E58">
        <w:rPr>
          <w:rStyle w:val="apple-converted-space"/>
          <w:rFonts w:ascii="Times New Roman" w:hAnsi="Times New Roman"/>
          <w:noProof/>
          <w:sz w:val="24"/>
          <w:szCs w:val="24"/>
          <w:lang w:val="id-ID"/>
        </w:rPr>
        <w:t> </w:t>
      </w:r>
    </w:p>
    <w:p w14:paraId="5E86F65E" w14:textId="77777777" w:rsidR="00F37433" w:rsidRPr="008D7E58" w:rsidRDefault="00F37433" w:rsidP="009431F7">
      <w:pPr>
        <w:spacing w:after="0"/>
        <w:rPr>
          <w:noProof/>
        </w:rPr>
      </w:pPr>
    </w:p>
    <w:p w14:paraId="7AA66E21" w14:textId="77777777" w:rsidR="00093F0A" w:rsidRPr="008D7E58" w:rsidRDefault="00C478B8" w:rsidP="009431F7">
      <w:pPr>
        <w:pStyle w:val="Heading31"/>
        <w:rPr>
          <w:noProof/>
        </w:rPr>
      </w:pPr>
      <w:bookmarkStart w:id="63" w:name="_Toc468222960"/>
      <w:r w:rsidRPr="008D7E58">
        <w:rPr>
          <w:noProof/>
        </w:rPr>
        <w:t xml:space="preserve">2.4.3. </w:t>
      </w:r>
      <w:r w:rsidR="00B91450" w:rsidRPr="008D7E58">
        <w:rPr>
          <w:noProof/>
        </w:rPr>
        <w:t>Google Drive, Google Docs, dan Google Slides</w:t>
      </w:r>
      <w:bookmarkEnd w:id="63"/>
    </w:p>
    <w:p w14:paraId="5DDBDD1A" w14:textId="6009E339" w:rsidR="004F01BB" w:rsidRPr="008D7E58" w:rsidRDefault="004F01BB" w:rsidP="000072B7">
      <w:pPr>
        <w:pStyle w:val="p1"/>
        <w:spacing w:line="276" w:lineRule="auto"/>
        <w:rPr>
          <w:rFonts w:ascii="Times New Roman" w:hAnsi="Times New Roman"/>
          <w:noProof/>
          <w:sz w:val="24"/>
          <w:szCs w:val="24"/>
          <w:lang w:val="id-ID"/>
        </w:rPr>
      </w:pPr>
      <w:r w:rsidRPr="008D7E58">
        <w:rPr>
          <w:rStyle w:val="s1"/>
          <w:rFonts w:ascii="Times New Roman" w:hAnsi="Times New Roman"/>
          <w:noProof/>
          <w:sz w:val="24"/>
          <w:szCs w:val="24"/>
          <w:lang w:val="id-ID"/>
        </w:rPr>
        <w:t xml:space="preserve">Google drive digunakan untuk menyimpan berkas-berkas riset, dokumentasi, dan </w:t>
      </w:r>
      <w:r w:rsidRPr="008D7E58">
        <w:rPr>
          <w:rStyle w:val="s1"/>
          <w:rFonts w:ascii="Times New Roman" w:hAnsi="Times New Roman"/>
          <w:i/>
          <w:iCs/>
          <w:noProof/>
          <w:sz w:val="24"/>
          <w:szCs w:val="24"/>
          <w:lang w:val="id-ID"/>
        </w:rPr>
        <w:t>deliverable</w:t>
      </w:r>
      <w:r w:rsidRPr="008D7E58">
        <w:rPr>
          <w:rStyle w:val="s1"/>
          <w:rFonts w:ascii="Times New Roman" w:hAnsi="Times New Roman"/>
          <w:noProof/>
          <w:sz w:val="24"/>
          <w:szCs w:val="24"/>
          <w:lang w:val="id-ID"/>
        </w:rPr>
        <w:t xml:space="preserve"> yang sudah dikerjakan. Selain sebagai media penyimpanan, Google drive </w:t>
      </w:r>
      <w:r w:rsidRPr="008D7E58">
        <w:rPr>
          <w:rStyle w:val="s1"/>
          <w:rFonts w:ascii="Times New Roman" w:hAnsi="Times New Roman"/>
          <w:noProof/>
          <w:sz w:val="24"/>
          <w:szCs w:val="24"/>
          <w:lang w:val="id-ID"/>
        </w:rPr>
        <w:lastRenderedPageBreak/>
        <w:t xml:space="preserve">juga </w:t>
      </w:r>
      <w:r w:rsidR="00AE238D" w:rsidRPr="008D7E58">
        <w:rPr>
          <w:rStyle w:val="s1"/>
          <w:rFonts w:ascii="Times New Roman" w:hAnsi="Times New Roman"/>
          <w:noProof/>
          <w:sz w:val="24"/>
          <w:szCs w:val="24"/>
          <w:lang w:val="id-ID"/>
        </w:rPr>
        <w:t>di</w:t>
      </w:r>
      <w:r w:rsidRPr="008D7E58">
        <w:rPr>
          <w:rStyle w:val="s1"/>
          <w:rFonts w:ascii="Times New Roman" w:hAnsi="Times New Roman"/>
          <w:noProof/>
          <w:sz w:val="24"/>
          <w:szCs w:val="24"/>
          <w:lang w:val="id-ID"/>
        </w:rPr>
        <w:t xml:space="preserve">gunakan untuk membagikan berkas-berkas tersebut kepada </w:t>
      </w:r>
      <w:r w:rsidRPr="008D7E58">
        <w:rPr>
          <w:rStyle w:val="s1"/>
          <w:rFonts w:ascii="Times New Roman" w:hAnsi="Times New Roman"/>
          <w:i/>
          <w:iCs/>
          <w:noProof/>
          <w:sz w:val="24"/>
          <w:szCs w:val="24"/>
          <w:lang w:val="id-ID"/>
        </w:rPr>
        <w:t>stakeholder</w:t>
      </w:r>
      <w:r w:rsidRPr="008D7E58">
        <w:rPr>
          <w:rStyle w:val="s1"/>
          <w:rFonts w:ascii="Times New Roman" w:hAnsi="Times New Roman"/>
          <w:noProof/>
          <w:sz w:val="24"/>
          <w:szCs w:val="24"/>
          <w:lang w:val="id-ID"/>
        </w:rPr>
        <w:t xml:space="preserve"> terkait. Hasil riset, dokumentasi dan</w:t>
      </w:r>
      <w:r w:rsidRPr="008D7E58">
        <w:rPr>
          <w:rStyle w:val="s1"/>
          <w:rFonts w:ascii="Times New Roman" w:hAnsi="Times New Roman"/>
          <w:i/>
          <w:noProof/>
          <w:sz w:val="24"/>
          <w:szCs w:val="24"/>
          <w:lang w:val="id-ID"/>
        </w:rPr>
        <w:t xml:space="preserve"> </w:t>
      </w:r>
      <w:commentRangeStart w:id="64"/>
      <w:commentRangeStart w:id="65"/>
      <w:r w:rsidRPr="008D7E58">
        <w:rPr>
          <w:rStyle w:val="s1"/>
          <w:rFonts w:ascii="Times New Roman" w:hAnsi="Times New Roman"/>
          <w:i/>
          <w:noProof/>
          <w:sz w:val="24"/>
          <w:szCs w:val="24"/>
          <w:lang w:val="id-ID"/>
        </w:rPr>
        <w:t>deliverables</w:t>
      </w:r>
      <w:commentRangeEnd w:id="64"/>
      <w:r w:rsidR="00521085" w:rsidRPr="008D7E58">
        <w:rPr>
          <w:rStyle w:val="CommentReference"/>
          <w:rFonts w:ascii="Times New Roman" w:eastAsiaTheme="minorHAnsi" w:hAnsi="Times New Roman" w:cstheme="minorBidi"/>
          <w:i/>
          <w:noProof/>
          <w:lang w:val="id-ID"/>
        </w:rPr>
        <w:commentReference w:id="64"/>
      </w:r>
      <w:commentRangeEnd w:id="65"/>
      <w:r w:rsidR="00FB6152" w:rsidRPr="008D7E58">
        <w:rPr>
          <w:rStyle w:val="CommentReference"/>
          <w:rFonts w:ascii="Times New Roman" w:eastAsiaTheme="minorHAnsi" w:hAnsi="Times New Roman" w:cstheme="minorBidi"/>
          <w:noProof/>
          <w:lang w:val="id-ID"/>
        </w:rPr>
        <w:commentReference w:id="65"/>
      </w:r>
      <w:r w:rsidRPr="008D7E58">
        <w:rPr>
          <w:rStyle w:val="s1"/>
          <w:rFonts w:ascii="Times New Roman" w:hAnsi="Times New Roman"/>
          <w:noProof/>
          <w:sz w:val="24"/>
          <w:szCs w:val="24"/>
          <w:lang w:val="id-ID"/>
        </w:rPr>
        <w:t xml:space="preserve"> biasanya dibuat dengan menggunakan Google docs dan Google slides.</w:t>
      </w:r>
    </w:p>
    <w:p w14:paraId="56BE04B0" w14:textId="77777777" w:rsidR="009431F7" w:rsidRPr="008D7E58" w:rsidRDefault="009431F7" w:rsidP="009431F7">
      <w:pPr>
        <w:spacing w:after="0"/>
        <w:rPr>
          <w:noProof/>
        </w:rPr>
      </w:pPr>
    </w:p>
    <w:p w14:paraId="52C6B066" w14:textId="77777777" w:rsidR="00093F0A" w:rsidRPr="008D7E58" w:rsidRDefault="00C478B8" w:rsidP="009431F7">
      <w:pPr>
        <w:pStyle w:val="Heading31"/>
        <w:rPr>
          <w:noProof/>
        </w:rPr>
      </w:pPr>
      <w:bookmarkStart w:id="66" w:name="_Toc468222961"/>
      <w:r w:rsidRPr="008D7E58">
        <w:rPr>
          <w:noProof/>
        </w:rPr>
        <w:t xml:space="preserve">2.4.4. </w:t>
      </w:r>
      <w:r w:rsidR="004F01BB" w:rsidRPr="008D7E58">
        <w:rPr>
          <w:noProof/>
        </w:rPr>
        <w:t>Teamviewer</w:t>
      </w:r>
      <w:bookmarkEnd w:id="66"/>
    </w:p>
    <w:p w14:paraId="2B6A1871" w14:textId="77777777" w:rsidR="009431F7" w:rsidRPr="008D7E58" w:rsidRDefault="004F01BB" w:rsidP="000072B7">
      <w:pPr>
        <w:pStyle w:val="p1"/>
        <w:spacing w:line="276" w:lineRule="auto"/>
        <w:rPr>
          <w:rFonts w:ascii="Times New Roman" w:hAnsi="Times New Roman"/>
          <w:noProof/>
          <w:sz w:val="24"/>
          <w:szCs w:val="24"/>
          <w:lang w:val="id-ID"/>
        </w:rPr>
      </w:pPr>
      <w:r w:rsidRPr="008D7E58">
        <w:rPr>
          <w:rStyle w:val="s1"/>
          <w:rFonts w:ascii="Times New Roman" w:hAnsi="Times New Roman"/>
          <w:noProof/>
          <w:sz w:val="24"/>
          <w:szCs w:val="24"/>
          <w:lang w:val="id-ID"/>
        </w:rPr>
        <w:t xml:space="preserve">Teamviewer merupakan salah satu alat yang digunakan untuk mendukung keperluan </w:t>
      </w:r>
      <w:r w:rsidRPr="008D7E58">
        <w:rPr>
          <w:rStyle w:val="s1"/>
          <w:rFonts w:ascii="Times New Roman" w:hAnsi="Times New Roman"/>
          <w:i/>
          <w:iCs/>
          <w:noProof/>
          <w:sz w:val="24"/>
          <w:szCs w:val="24"/>
          <w:lang w:val="id-ID"/>
        </w:rPr>
        <w:t>usability testing</w:t>
      </w:r>
      <w:r w:rsidRPr="008D7E58">
        <w:rPr>
          <w:rStyle w:val="s1"/>
          <w:rFonts w:ascii="Times New Roman" w:hAnsi="Times New Roman"/>
          <w:noProof/>
          <w:sz w:val="24"/>
          <w:szCs w:val="24"/>
          <w:lang w:val="id-ID"/>
        </w:rPr>
        <w:t xml:space="preserve">. Teamviwer dapat menduplikasi tampilan komputer yang digunakan saat </w:t>
      </w:r>
      <w:commentRangeStart w:id="67"/>
      <w:commentRangeStart w:id="68"/>
      <w:r w:rsidRPr="008D7E58">
        <w:rPr>
          <w:rStyle w:val="s1"/>
          <w:rFonts w:ascii="Times New Roman" w:hAnsi="Times New Roman"/>
          <w:i/>
          <w:noProof/>
          <w:sz w:val="24"/>
          <w:szCs w:val="24"/>
          <w:lang w:val="id-ID"/>
        </w:rPr>
        <w:t>testing</w:t>
      </w:r>
      <w:commentRangeEnd w:id="67"/>
      <w:r w:rsidR="00521085" w:rsidRPr="008D7E58">
        <w:rPr>
          <w:rStyle w:val="CommentReference"/>
          <w:rFonts w:ascii="Times New Roman" w:eastAsiaTheme="minorHAnsi" w:hAnsi="Times New Roman" w:cstheme="minorBidi"/>
          <w:i/>
          <w:noProof/>
          <w:lang w:val="id-ID"/>
        </w:rPr>
        <w:commentReference w:id="67"/>
      </w:r>
      <w:commentRangeEnd w:id="68"/>
      <w:r w:rsidR="00FB6152" w:rsidRPr="008D7E58">
        <w:rPr>
          <w:rStyle w:val="CommentReference"/>
          <w:rFonts w:ascii="Times New Roman" w:eastAsiaTheme="minorHAnsi" w:hAnsi="Times New Roman" w:cstheme="minorBidi"/>
          <w:noProof/>
          <w:lang w:val="id-ID"/>
        </w:rPr>
        <w:commentReference w:id="68"/>
      </w:r>
      <w:r w:rsidRPr="008D7E58">
        <w:rPr>
          <w:rStyle w:val="s1"/>
          <w:rFonts w:ascii="Times New Roman" w:hAnsi="Times New Roman"/>
          <w:noProof/>
          <w:sz w:val="24"/>
          <w:szCs w:val="24"/>
          <w:lang w:val="id-ID"/>
        </w:rPr>
        <w:t xml:space="preserve"> kepada komputer lain, sehingga pihak-pihak lain dapat ikut mengobservasi </w:t>
      </w:r>
      <w:r w:rsidRPr="008D7E58">
        <w:rPr>
          <w:rStyle w:val="s1"/>
          <w:rFonts w:ascii="Times New Roman" w:hAnsi="Times New Roman"/>
          <w:i/>
          <w:noProof/>
          <w:sz w:val="24"/>
          <w:szCs w:val="24"/>
          <w:lang w:val="id-ID"/>
        </w:rPr>
        <w:t>testing</w:t>
      </w:r>
      <w:r w:rsidRPr="008D7E58">
        <w:rPr>
          <w:rStyle w:val="s1"/>
          <w:rFonts w:ascii="Times New Roman" w:hAnsi="Times New Roman"/>
          <w:noProof/>
          <w:sz w:val="24"/>
          <w:szCs w:val="24"/>
          <w:lang w:val="id-ID"/>
        </w:rPr>
        <w:t xml:space="preserve"> tanpa mengganggu partisipan </w:t>
      </w:r>
      <w:r w:rsidRPr="008D7E58">
        <w:rPr>
          <w:rStyle w:val="s1"/>
          <w:rFonts w:ascii="Times New Roman" w:hAnsi="Times New Roman"/>
          <w:i/>
          <w:noProof/>
          <w:sz w:val="24"/>
          <w:szCs w:val="24"/>
          <w:lang w:val="id-ID"/>
        </w:rPr>
        <w:t>testing</w:t>
      </w:r>
      <w:r w:rsidRPr="008D7E58">
        <w:rPr>
          <w:rStyle w:val="s1"/>
          <w:rFonts w:ascii="Times New Roman" w:hAnsi="Times New Roman"/>
          <w:noProof/>
          <w:sz w:val="24"/>
          <w:szCs w:val="24"/>
          <w:lang w:val="id-ID"/>
        </w:rPr>
        <w:t>.</w:t>
      </w:r>
    </w:p>
    <w:p w14:paraId="2038634C" w14:textId="77777777" w:rsidR="004F01BB" w:rsidRPr="008D7E58" w:rsidRDefault="004F01BB" w:rsidP="001A182C">
      <w:pPr>
        <w:spacing w:after="0" w:line="240" w:lineRule="auto"/>
        <w:rPr>
          <w:noProof/>
        </w:rPr>
      </w:pPr>
    </w:p>
    <w:p w14:paraId="2E460F96" w14:textId="77777777" w:rsidR="00093F0A" w:rsidRPr="008D7E58" w:rsidRDefault="00C478B8" w:rsidP="001A182C">
      <w:pPr>
        <w:pStyle w:val="Heading2"/>
        <w:numPr>
          <w:ilvl w:val="1"/>
          <w:numId w:val="4"/>
        </w:numPr>
        <w:spacing w:before="0"/>
        <w:ind w:left="567" w:hanging="567"/>
        <w:rPr>
          <w:b/>
          <w:noProof/>
        </w:rPr>
      </w:pPr>
      <w:bookmarkStart w:id="69" w:name="_Toc468222962"/>
      <w:r w:rsidRPr="008D7E58">
        <w:rPr>
          <w:b/>
          <w:noProof/>
        </w:rPr>
        <w:t>Gambaran Pelaksanaan Kerja Praktik</w:t>
      </w:r>
      <w:bookmarkEnd w:id="69"/>
    </w:p>
    <w:p w14:paraId="50D0B114" w14:textId="1BFD1338" w:rsidR="000072B7" w:rsidRPr="008D7E58" w:rsidRDefault="000072B7" w:rsidP="000072B7">
      <w:pPr>
        <w:spacing w:after="0" w:line="276" w:lineRule="auto"/>
        <w:rPr>
          <w:noProof/>
          <w:color w:val="auto"/>
          <w:lang w:eastAsia="en-US"/>
        </w:rPr>
      </w:pPr>
      <w:r w:rsidRPr="008D7E58">
        <w:rPr>
          <w:noProof/>
          <w:color w:val="auto"/>
          <w:lang w:eastAsia="en-US"/>
        </w:rPr>
        <w:t xml:space="preserve">Selama masa kerja praktik, penulis banyak membantu tim </w:t>
      </w:r>
      <w:r w:rsidRPr="008D7E58">
        <w:rPr>
          <w:i/>
          <w:iCs/>
          <w:noProof/>
          <w:color w:val="auto"/>
          <w:lang w:eastAsia="en-US"/>
        </w:rPr>
        <w:t xml:space="preserve">Product Discovery </w:t>
      </w:r>
      <w:r w:rsidRPr="008D7E58">
        <w:rPr>
          <w:noProof/>
          <w:color w:val="auto"/>
          <w:lang w:eastAsia="en-US"/>
        </w:rPr>
        <w:t xml:space="preserve">untuk mengembangkan fitur-fitur yang berhubungan dengan pencarian produk. Penulis yang berperan sebagai UX </w:t>
      </w:r>
      <w:r w:rsidRPr="008D7E58">
        <w:rPr>
          <w:i/>
          <w:iCs/>
          <w:noProof/>
          <w:color w:val="auto"/>
          <w:lang w:eastAsia="en-US"/>
        </w:rPr>
        <w:t xml:space="preserve">researcher </w:t>
      </w:r>
      <w:r w:rsidRPr="008D7E58">
        <w:rPr>
          <w:noProof/>
          <w:color w:val="auto"/>
          <w:lang w:eastAsia="en-US"/>
        </w:rPr>
        <w:t xml:space="preserve">membantu tim </w:t>
      </w:r>
      <w:r w:rsidRPr="008D7E58">
        <w:rPr>
          <w:i/>
          <w:iCs/>
          <w:noProof/>
          <w:color w:val="auto"/>
          <w:lang w:eastAsia="en-US"/>
        </w:rPr>
        <w:t xml:space="preserve">Product Discovery </w:t>
      </w:r>
      <w:r w:rsidRPr="008D7E58">
        <w:rPr>
          <w:noProof/>
          <w:color w:val="auto"/>
          <w:lang w:eastAsia="en-US"/>
        </w:rPr>
        <w:t xml:space="preserve">untuk melaksanakan riset terkait dengan fitur yang akan dikembangkan. Beberapa fitur yang melibatkan penulis dalam pengerjaannya adalah halaman </w:t>
      </w:r>
      <w:r w:rsidR="00334771" w:rsidRPr="008D7E58">
        <w:rPr>
          <w:noProof/>
          <w:color w:val="auto"/>
          <w:lang w:eastAsia="en-US"/>
        </w:rPr>
        <w:t>produk</w:t>
      </w:r>
      <w:r w:rsidRPr="008D7E58">
        <w:rPr>
          <w:noProof/>
          <w:color w:val="auto"/>
          <w:lang w:eastAsia="en-US"/>
        </w:rPr>
        <w:t xml:space="preserve">, pencarian tambahan, filter, dan fitur lain yang tidak berasal dari tim </w:t>
      </w:r>
      <w:r w:rsidRPr="008D7E58">
        <w:rPr>
          <w:i/>
          <w:iCs/>
          <w:noProof/>
          <w:color w:val="auto"/>
          <w:lang w:eastAsia="en-US"/>
        </w:rPr>
        <w:t>Product Discovery</w:t>
      </w:r>
      <w:r w:rsidRPr="008D7E58">
        <w:rPr>
          <w:noProof/>
          <w:color w:val="auto"/>
          <w:lang w:eastAsia="en-US"/>
        </w:rPr>
        <w:t xml:space="preserve">. </w:t>
      </w:r>
      <w:r w:rsidR="00FB6152" w:rsidRPr="008D7E58">
        <w:rPr>
          <w:noProof/>
          <w:color w:val="auto"/>
          <w:lang w:eastAsia="en-US"/>
        </w:rPr>
        <w:t>Rincian</w:t>
      </w:r>
      <w:r w:rsidRPr="008D7E58">
        <w:rPr>
          <w:noProof/>
          <w:color w:val="auto"/>
          <w:lang w:eastAsia="en-US"/>
        </w:rPr>
        <w:t xml:space="preserve"> mengenai pekerjaan penulis selama masa pengembangan fitur tersebut akan disampaikan selanjutnya. </w:t>
      </w:r>
    </w:p>
    <w:p w14:paraId="71261FF5" w14:textId="77777777" w:rsidR="000072B7" w:rsidRPr="008D7E58" w:rsidRDefault="000072B7" w:rsidP="000072B7">
      <w:pPr>
        <w:spacing w:after="0" w:line="276" w:lineRule="auto"/>
        <w:jc w:val="left"/>
        <w:rPr>
          <w:noProof/>
          <w:color w:val="auto"/>
          <w:lang w:eastAsia="en-US"/>
        </w:rPr>
      </w:pPr>
    </w:p>
    <w:p w14:paraId="5EA4F615" w14:textId="725557A0" w:rsidR="000072B7" w:rsidRPr="008D7E58" w:rsidRDefault="000072B7" w:rsidP="000072B7">
      <w:pPr>
        <w:spacing w:after="0" w:line="276" w:lineRule="auto"/>
        <w:rPr>
          <w:noProof/>
          <w:color w:val="auto"/>
          <w:lang w:eastAsia="en-US"/>
        </w:rPr>
      </w:pPr>
      <w:r w:rsidRPr="008D7E58">
        <w:rPr>
          <w:noProof/>
          <w:color w:val="auto"/>
          <w:lang w:eastAsia="en-US"/>
        </w:rPr>
        <w:t xml:space="preserve">Sebelum ikut berperan dalam pengembangan fitur di Bukalapak, penulis terlebih dahulu diberikan materi pembelajaran mengenai persona dan </w:t>
      </w:r>
      <w:r w:rsidRPr="008D7E58">
        <w:rPr>
          <w:i/>
          <w:iCs/>
          <w:noProof/>
          <w:color w:val="auto"/>
          <w:lang w:eastAsia="en-US"/>
        </w:rPr>
        <w:t>usability testing</w:t>
      </w:r>
      <w:r w:rsidRPr="008D7E58">
        <w:rPr>
          <w:noProof/>
          <w:color w:val="auto"/>
          <w:lang w:eastAsia="en-US"/>
        </w:rPr>
        <w:t xml:space="preserve">. Penulis diberikan penjelasan mengenai persona </w:t>
      </w:r>
      <w:r w:rsidRPr="008D7E58">
        <w:rPr>
          <w:i/>
          <w:iCs/>
          <w:noProof/>
          <w:color w:val="auto"/>
          <w:lang w:eastAsia="en-US"/>
        </w:rPr>
        <w:t xml:space="preserve">buyer </w:t>
      </w:r>
      <w:r w:rsidRPr="008D7E58">
        <w:rPr>
          <w:noProof/>
          <w:color w:val="auto"/>
          <w:lang w:eastAsia="en-US"/>
        </w:rPr>
        <w:t xml:space="preserve">Bukalapak dan kemudian turut berpartisipasi dalam menyusun naskah </w:t>
      </w:r>
      <w:r w:rsidRPr="008D7E58">
        <w:rPr>
          <w:i/>
          <w:iCs/>
          <w:noProof/>
          <w:color w:val="auto"/>
          <w:lang w:eastAsia="en-US"/>
        </w:rPr>
        <w:t>interview</w:t>
      </w:r>
      <w:r w:rsidRPr="008D7E58">
        <w:rPr>
          <w:noProof/>
          <w:color w:val="auto"/>
          <w:lang w:eastAsia="en-US"/>
        </w:rPr>
        <w:t xml:space="preserve"> persona </w:t>
      </w:r>
      <w:r w:rsidRPr="008D7E58">
        <w:rPr>
          <w:i/>
          <w:iCs/>
          <w:noProof/>
          <w:color w:val="auto"/>
          <w:lang w:eastAsia="en-US"/>
        </w:rPr>
        <w:t>buyer</w:t>
      </w:r>
      <w:r w:rsidRPr="008D7E58">
        <w:rPr>
          <w:noProof/>
          <w:color w:val="auto"/>
          <w:lang w:eastAsia="en-US"/>
        </w:rPr>
        <w:t xml:space="preserve">. Setelah penulis menyelesaikan materi pembelajaran yang diberikan, penulis memulai kerja praktik dengan melaksanakan </w:t>
      </w:r>
      <w:r w:rsidRPr="008D7E58">
        <w:rPr>
          <w:i/>
          <w:iCs/>
          <w:noProof/>
          <w:color w:val="auto"/>
          <w:lang w:eastAsia="en-US"/>
        </w:rPr>
        <w:t xml:space="preserve">usability testing </w:t>
      </w:r>
      <w:r w:rsidRPr="008D7E58">
        <w:rPr>
          <w:noProof/>
          <w:color w:val="auto"/>
          <w:lang w:eastAsia="en-US"/>
        </w:rPr>
        <w:t xml:space="preserve">untuk fitur </w:t>
      </w:r>
      <w:r w:rsidRPr="008D7E58">
        <w:rPr>
          <w:i/>
          <w:iCs/>
          <w:noProof/>
          <w:color w:val="auto"/>
          <w:lang w:eastAsia="en-US"/>
        </w:rPr>
        <w:t xml:space="preserve">Frequently Asked Question </w:t>
      </w:r>
      <w:r w:rsidRPr="008D7E58">
        <w:rPr>
          <w:noProof/>
          <w:color w:val="auto"/>
          <w:lang w:eastAsia="en-US"/>
        </w:rPr>
        <w:t xml:space="preserve">(FAQ) dan kemudian menyampaikan hasil </w:t>
      </w:r>
      <w:r w:rsidRPr="008D7E58">
        <w:rPr>
          <w:i/>
          <w:iCs/>
          <w:noProof/>
          <w:color w:val="auto"/>
          <w:lang w:eastAsia="en-US"/>
        </w:rPr>
        <w:t xml:space="preserve">usability testing </w:t>
      </w:r>
      <w:r w:rsidRPr="008D7E58">
        <w:rPr>
          <w:noProof/>
          <w:color w:val="auto"/>
          <w:lang w:eastAsia="en-US"/>
        </w:rPr>
        <w:t xml:space="preserve">kepada internal UX. </w:t>
      </w:r>
      <w:r w:rsidR="00861AF5" w:rsidRPr="008D7E58">
        <w:rPr>
          <w:noProof/>
          <w:color w:val="auto"/>
          <w:lang w:eastAsia="en-US"/>
        </w:rPr>
        <w:t xml:space="preserve">Fitur FAQ adalah beberapa halaman situs yang berisi berbagai macam pertanyaan dan jawaban mengenai produk Bukalapak dengan subtopic yang bermacam-macam. </w:t>
      </w:r>
      <w:r w:rsidRPr="008D7E58">
        <w:rPr>
          <w:noProof/>
          <w:color w:val="auto"/>
          <w:lang w:eastAsia="en-US"/>
        </w:rPr>
        <w:t xml:space="preserve">Penulis kemudian bergabung dengan tim </w:t>
      </w:r>
      <w:r w:rsidRPr="008D7E58">
        <w:rPr>
          <w:i/>
          <w:iCs/>
          <w:noProof/>
          <w:color w:val="auto"/>
          <w:lang w:eastAsia="en-US"/>
        </w:rPr>
        <w:t>Product Discovery</w:t>
      </w:r>
      <w:r w:rsidRPr="008D7E58">
        <w:rPr>
          <w:noProof/>
          <w:color w:val="auto"/>
          <w:lang w:eastAsia="en-US"/>
        </w:rPr>
        <w:t xml:space="preserve"> dan memulai pekerjaan fitur terkait tim tersebut. Karena penggunaan </w:t>
      </w:r>
      <w:r w:rsidR="00807B8E" w:rsidRPr="008D7E58">
        <w:rPr>
          <w:noProof/>
          <w:color w:val="auto"/>
          <w:lang w:eastAsia="en-US"/>
        </w:rPr>
        <w:t>metode</w:t>
      </w:r>
      <w:r w:rsidRPr="008D7E58">
        <w:rPr>
          <w:noProof/>
          <w:color w:val="auto"/>
          <w:lang w:eastAsia="en-US"/>
        </w:rPr>
        <w:t xml:space="preserve"> </w:t>
      </w:r>
      <w:r w:rsidRPr="008D7E58">
        <w:rPr>
          <w:i/>
          <w:iCs/>
          <w:noProof/>
          <w:color w:val="auto"/>
          <w:lang w:eastAsia="en-US"/>
        </w:rPr>
        <w:t xml:space="preserve">scrum </w:t>
      </w:r>
      <w:r w:rsidRPr="008D7E58">
        <w:rPr>
          <w:noProof/>
          <w:color w:val="auto"/>
          <w:lang w:eastAsia="en-US"/>
        </w:rPr>
        <w:t xml:space="preserve">yang tergolong baru, maka tim </w:t>
      </w:r>
      <w:r w:rsidRPr="008D7E58">
        <w:rPr>
          <w:i/>
          <w:iCs/>
          <w:noProof/>
          <w:color w:val="auto"/>
          <w:lang w:eastAsia="en-US"/>
        </w:rPr>
        <w:t>Product Discovery</w:t>
      </w:r>
      <w:r w:rsidRPr="008D7E58">
        <w:rPr>
          <w:noProof/>
          <w:color w:val="auto"/>
          <w:lang w:eastAsia="en-US"/>
        </w:rPr>
        <w:t xml:space="preserve"> diberikan penjelasan mengenai </w:t>
      </w:r>
      <w:r w:rsidR="00807B8E" w:rsidRPr="008D7E58">
        <w:rPr>
          <w:noProof/>
          <w:color w:val="auto"/>
          <w:lang w:eastAsia="en-US"/>
        </w:rPr>
        <w:t>metode</w:t>
      </w:r>
      <w:r w:rsidRPr="008D7E58">
        <w:rPr>
          <w:noProof/>
          <w:color w:val="auto"/>
          <w:lang w:eastAsia="en-US"/>
        </w:rPr>
        <w:t xml:space="preserve"> </w:t>
      </w:r>
      <w:r w:rsidRPr="008D7E58">
        <w:rPr>
          <w:i/>
          <w:iCs/>
          <w:noProof/>
          <w:color w:val="auto"/>
          <w:lang w:eastAsia="en-US"/>
        </w:rPr>
        <w:t xml:space="preserve">scrum </w:t>
      </w:r>
      <w:r w:rsidRPr="008D7E58">
        <w:rPr>
          <w:noProof/>
          <w:color w:val="auto"/>
          <w:lang w:eastAsia="en-US"/>
        </w:rPr>
        <w:t>yang akan digunakan dalam pengembangan fitur. </w:t>
      </w:r>
    </w:p>
    <w:p w14:paraId="79817C09" w14:textId="77777777" w:rsidR="000072B7" w:rsidRPr="008D7E58" w:rsidRDefault="000072B7" w:rsidP="000072B7">
      <w:pPr>
        <w:pStyle w:val="ListParagraph"/>
        <w:spacing w:after="0" w:line="276" w:lineRule="auto"/>
        <w:ind w:left="360"/>
        <w:jc w:val="left"/>
        <w:rPr>
          <w:noProof/>
          <w:color w:val="auto"/>
          <w:lang w:eastAsia="en-US"/>
        </w:rPr>
      </w:pPr>
    </w:p>
    <w:p w14:paraId="7780617F" w14:textId="30C02E46" w:rsidR="000072B7" w:rsidRPr="008D7E58" w:rsidRDefault="000072B7" w:rsidP="000072B7">
      <w:pPr>
        <w:spacing w:after="0" w:line="276" w:lineRule="auto"/>
        <w:rPr>
          <w:noProof/>
          <w:color w:val="auto"/>
          <w:lang w:eastAsia="en-US"/>
        </w:rPr>
      </w:pPr>
      <w:commentRangeStart w:id="70"/>
      <w:commentRangeStart w:id="71"/>
      <w:r w:rsidRPr="008D7E58">
        <w:rPr>
          <w:noProof/>
          <w:color w:val="auto"/>
          <w:lang w:eastAsia="en-US"/>
        </w:rPr>
        <w:t>Fitur halaman produk</w:t>
      </w:r>
      <w:commentRangeEnd w:id="70"/>
      <w:r w:rsidR="008E009B" w:rsidRPr="008D7E58">
        <w:rPr>
          <w:rStyle w:val="CommentReference"/>
          <w:rFonts w:eastAsiaTheme="minorHAnsi" w:cstheme="minorBidi"/>
          <w:noProof/>
          <w:color w:val="auto"/>
          <w:lang w:eastAsia="en-US"/>
        </w:rPr>
        <w:commentReference w:id="70"/>
      </w:r>
      <w:commentRangeEnd w:id="71"/>
      <w:r w:rsidR="00861AF5" w:rsidRPr="008D7E58">
        <w:rPr>
          <w:rStyle w:val="CommentReference"/>
          <w:rFonts w:eastAsiaTheme="minorHAnsi" w:cstheme="minorBidi"/>
          <w:noProof/>
          <w:color w:val="auto"/>
          <w:lang w:eastAsia="en-US"/>
        </w:rPr>
        <w:commentReference w:id="71"/>
      </w:r>
      <w:r w:rsidRPr="008D7E58">
        <w:rPr>
          <w:noProof/>
          <w:color w:val="auto"/>
          <w:lang w:eastAsia="en-US"/>
        </w:rPr>
        <w:t xml:space="preserve"> adalah </w:t>
      </w:r>
      <w:r w:rsidR="00AA7F0D" w:rsidRPr="008D7E58">
        <w:rPr>
          <w:noProof/>
          <w:color w:val="auto"/>
          <w:lang w:eastAsia="en-US"/>
        </w:rPr>
        <w:t>fit</w:t>
      </w:r>
      <w:r w:rsidR="00861AF5" w:rsidRPr="008D7E58">
        <w:rPr>
          <w:noProof/>
          <w:color w:val="auto"/>
          <w:lang w:eastAsia="en-US"/>
        </w:rPr>
        <w:t>ur yang memungkinkan pengguna u</w:t>
      </w:r>
      <w:r w:rsidR="00AA7F0D" w:rsidRPr="008D7E58">
        <w:rPr>
          <w:noProof/>
          <w:color w:val="auto"/>
          <w:lang w:eastAsia="en-US"/>
        </w:rPr>
        <w:t>n</w:t>
      </w:r>
      <w:r w:rsidR="00861AF5" w:rsidRPr="008D7E58">
        <w:rPr>
          <w:noProof/>
          <w:color w:val="auto"/>
          <w:lang w:eastAsia="en-US"/>
        </w:rPr>
        <w:t>t</w:t>
      </w:r>
      <w:r w:rsidR="00AA7F0D" w:rsidRPr="008D7E58">
        <w:rPr>
          <w:noProof/>
          <w:color w:val="auto"/>
          <w:lang w:eastAsia="en-US"/>
        </w:rPr>
        <w:t>uk melihat rincian mengenai produk yang dijual</w:t>
      </w:r>
      <w:r w:rsidR="00861AF5" w:rsidRPr="008D7E58">
        <w:rPr>
          <w:noProof/>
          <w:color w:val="auto"/>
          <w:lang w:eastAsia="en-US"/>
        </w:rPr>
        <w:t>, rincian tersebut diantaranya adalah nama produk, harga produk, deskripsi produk, dan rincian penjual</w:t>
      </w:r>
      <w:r w:rsidR="00AA7F0D" w:rsidRPr="008D7E58">
        <w:rPr>
          <w:noProof/>
          <w:color w:val="auto"/>
          <w:lang w:eastAsia="en-US"/>
        </w:rPr>
        <w:t>. F</w:t>
      </w:r>
      <w:r w:rsidRPr="008D7E58">
        <w:rPr>
          <w:noProof/>
          <w:color w:val="auto"/>
          <w:lang w:eastAsia="en-US"/>
        </w:rPr>
        <w:t>itur</w:t>
      </w:r>
      <w:r w:rsidR="00AA7F0D" w:rsidRPr="008D7E58">
        <w:rPr>
          <w:noProof/>
          <w:color w:val="auto"/>
          <w:lang w:eastAsia="en-US"/>
        </w:rPr>
        <w:t xml:space="preserve"> ini adalah fitur</w:t>
      </w:r>
      <w:r w:rsidRPr="008D7E58">
        <w:rPr>
          <w:noProof/>
          <w:color w:val="auto"/>
          <w:lang w:eastAsia="en-US"/>
        </w:rPr>
        <w:t xml:space="preserve"> </w:t>
      </w:r>
      <w:r w:rsidRPr="008D7E58">
        <w:rPr>
          <w:noProof/>
          <w:color w:val="auto"/>
          <w:lang w:eastAsia="en-US"/>
        </w:rPr>
        <w:lastRenderedPageBreak/>
        <w:t xml:space="preserve">pertama yang melibatkan penulis dalam pengembangannya di tim </w:t>
      </w:r>
      <w:r w:rsidRPr="008D7E58">
        <w:rPr>
          <w:i/>
          <w:iCs/>
          <w:noProof/>
          <w:color w:val="auto"/>
          <w:lang w:eastAsia="en-US"/>
        </w:rPr>
        <w:t>Product Discovery</w:t>
      </w:r>
      <w:r w:rsidRPr="008D7E58">
        <w:rPr>
          <w:noProof/>
          <w:color w:val="auto"/>
          <w:lang w:eastAsia="en-US"/>
        </w:rPr>
        <w:t xml:space="preserve">. Selama masa pengembangan produk, penulis ikut berdiskusi dengan </w:t>
      </w:r>
      <w:r w:rsidR="00661BEC" w:rsidRPr="008D7E58">
        <w:rPr>
          <w:i/>
          <w:noProof/>
          <w:color w:val="auto"/>
          <w:lang w:eastAsia="en-US"/>
        </w:rPr>
        <w:t>team</w:t>
      </w:r>
      <w:r w:rsidR="00661BEC" w:rsidRPr="008D7E58">
        <w:rPr>
          <w:noProof/>
          <w:color w:val="auto"/>
          <w:lang w:eastAsia="en-US"/>
        </w:rPr>
        <w:t xml:space="preserve"> </w:t>
      </w:r>
      <w:r w:rsidRPr="008D7E58">
        <w:rPr>
          <w:i/>
          <w:iCs/>
          <w:noProof/>
          <w:color w:val="auto"/>
          <w:lang w:eastAsia="en-US"/>
        </w:rPr>
        <w:t>lead</w:t>
      </w:r>
      <w:r w:rsidR="00661BEC" w:rsidRPr="008D7E58">
        <w:rPr>
          <w:rStyle w:val="s1"/>
          <w:noProof/>
        </w:rPr>
        <w:t xml:space="preserve"> </w:t>
      </w:r>
      <w:r w:rsidRPr="008D7E58">
        <w:rPr>
          <w:noProof/>
          <w:color w:val="auto"/>
          <w:lang w:eastAsia="en-US"/>
        </w:rPr>
        <w:t xml:space="preserve">dan </w:t>
      </w:r>
      <w:r w:rsidRPr="008D7E58">
        <w:rPr>
          <w:i/>
          <w:iCs/>
          <w:noProof/>
          <w:color w:val="auto"/>
          <w:lang w:eastAsia="en-US"/>
        </w:rPr>
        <w:t xml:space="preserve">stakeholder </w:t>
      </w:r>
      <w:r w:rsidRPr="008D7E58">
        <w:rPr>
          <w:noProof/>
          <w:color w:val="auto"/>
          <w:lang w:eastAsia="en-US"/>
        </w:rPr>
        <w:t xml:space="preserve">terkait </w:t>
      </w:r>
      <w:r w:rsidR="00FB6152" w:rsidRPr="008D7E58">
        <w:rPr>
          <w:noProof/>
          <w:color w:val="auto"/>
          <w:lang w:eastAsia="en-US"/>
        </w:rPr>
        <w:t>rincian</w:t>
      </w:r>
      <w:r w:rsidRPr="008D7E58">
        <w:rPr>
          <w:noProof/>
          <w:color w:val="auto"/>
          <w:lang w:eastAsia="en-US"/>
        </w:rPr>
        <w:t xml:space="preserve"> masalah yang dihadapi oleh fitur tersebut. </w:t>
      </w:r>
      <w:r w:rsidR="00FB6152" w:rsidRPr="008D7E58">
        <w:rPr>
          <w:noProof/>
          <w:color w:val="auto"/>
          <w:lang w:eastAsia="en-US"/>
        </w:rPr>
        <w:t>Rincian</w:t>
      </w:r>
      <w:r w:rsidRPr="008D7E58">
        <w:rPr>
          <w:noProof/>
          <w:color w:val="auto"/>
          <w:lang w:eastAsia="en-US"/>
        </w:rPr>
        <w:t xml:space="preserve"> masalah tersebut kemudian divalidasi dengan menggunakan </w:t>
      </w:r>
      <w:r w:rsidRPr="008D7E58">
        <w:rPr>
          <w:i/>
          <w:iCs/>
          <w:noProof/>
          <w:color w:val="auto"/>
          <w:lang w:eastAsia="en-US"/>
        </w:rPr>
        <w:t>usabiilty testing</w:t>
      </w:r>
      <w:r w:rsidRPr="008D7E58">
        <w:rPr>
          <w:noProof/>
          <w:color w:val="auto"/>
          <w:lang w:eastAsia="en-US"/>
        </w:rPr>
        <w:t xml:space="preserve">. Dalam pengerjaan riset terkait fitur ini, penulis menyusun naskah </w:t>
      </w:r>
      <w:r w:rsidRPr="008D7E58">
        <w:rPr>
          <w:i/>
          <w:noProof/>
          <w:color w:val="auto"/>
          <w:lang w:eastAsia="en-US"/>
        </w:rPr>
        <w:t>testing</w:t>
      </w:r>
      <w:r w:rsidRPr="008D7E58">
        <w:rPr>
          <w:noProof/>
          <w:color w:val="auto"/>
          <w:lang w:eastAsia="en-US"/>
        </w:rPr>
        <w:t xml:space="preserve">, melakukan </w:t>
      </w:r>
      <w:r w:rsidRPr="008D7E58">
        <w:rPr>
          <w:i/>
          <w:noProof/>
          <w:color w:val="auto"/>
          <w:lang w:eastAsia="en-US"/>
        </w:rPr>
        <w:t>testing</w:t>
      </w:r>
      <w:r w:rsidRPr="008D7E58">
        <w:rPr>
          <w:noProof/>
          <w:color w:val="auto"/>
          <w:lang w:eastAsia="en-US"/>
        </w:rPr>
        <w:t xml:space="preserve"> dan menyampaikan hasil </w:t>
      </w:r>
      <w:r w:rsidRPr="008D7E58">
        <w:rPr>
          <w:i/>
          <w:noProof/>
          <w:color w:val="auto"/>
          <w:lang w:eastAsia="en-US"/>
        </w:rPr>
        <w:t>testing</w:t>
      </w:r>
      <w:r w:rsidRPr="008D7E58">
        <w:rPr>
          <w:noProof/>
          <w:color w:val="auto"/>
          <w:lang w:eastAsia="en-US"/>
        </w:rPr>
        <w:t xml:space="preserve"> yang didapat.</w:t>
      </w:r>
    </w:p>
    <w:p w14:paraId="13294BA3" w14:textId="77777777" w:rsidR="000072B7" w:rsidRPr="008D7E58" w:rsidRDefault="000072B7" w:rsidP="000072B7">
      <w:pPr>
        <w:pStyle w:val="ListParagraph"/>
        <w:spacing w:after="0" w:line="276" w:lineRule="auto"/>
        <w:ind w:left="360"/>
        <w:rPr>
          <w:noProof/>
          <w:color w:val="auto"/>
          <w:lang w:eastAsia="en-US"/>
        </w:rPr>
      </w:pPr>
    </w:p>
    <w:p w14:paraId="3247617D" w14:textId="1AF4470C" w:rsidR="000072B7" w:rsidRPr="008D7E58" w:rsidRDefault="000072B7" w:rsidP="000072B7">
      <w:pPr>
        <w:spacing w:after="0" w:line="276" w:lineRule="auto"/>
        <w:rPr>
          <w:noProof/>
          <w:color w:val="auto"/>
          <w:lang w:eastAsia="en-US"/>
        </w:rPr>
      </w:pPr>
      <w:r w:rsidRPr="008D7E58">
        <w:rPr>
          <w:noProof/>
          <w:color w:val="auto"/>
          <w:lang w:eastAsia="en-US"/>
        </w:rPr>
        <w:t xml:space="preserve">Selain fitur halaman produk, penulis juga ikut berpartisipasi dalam pengembangan fitur pencarian tambahan. </w:t>
      </w:r>
      <w:r w:rsidR="00774C2A" w:rsidRPr="008D7E58">
        <w:rPr>
          <w:noProof/>
          <w:color w:val="auto"/>
          <w:lang w:eastAsia="en-US"/>
        </w:rPr>
        <w:t xml:space="preserve">Fitur merupakan fitur pencarian yang belum ada pada produk Bukalapak sebelumnya. Fitur ini memungkinkan pengguna untuk mencari produk dengan menggunakan atribut atau </w:t>
      </w:r>
      <w:r w:rsidR="00774C2A" w:rsidRPr="008D7E58">
        <w:rPr>
          <w:i/>
          <w:noProof/>
          <w:color w:val="auto"/>
          <w:lang w:eastAsia="en-US"/>
        </w:rPr>
        <w:t xml:space="preserve">keyword </w:t>
      </w:r>
      <w:r w:rsidR="00774C2A" w:rsidRPr="008D7E58">
        <w:rPr>
          <w:noProof/>
          <w:color w:val="auto"/>
          <w:lang w:eastAsia="en-US"/>
        </w:rPr>
        <w:t xml:space="preserve">yang tidak dapat penulis sebutkan karena bersifat </w:t>
      </w:r>
      <w:r w:rsidR="00774C2A" w:rsidRPr="008D7E58">
        <w:rPr>
          <w:i/>
          <w:noProof/>
          <w:color w:val="auto"/>
          <w:lang w:eastAsia="en-US"/>
        </w:rPr>
        <w:t>confidetial</w:t>
      </w:r>
      <w:r w:rsidR="00774C2A" w:rsidRPr="008D7E58">
        <w:rPr>
          <w:noProof/>
          <w:color w:val="auto"/>
          <w:lang w:eastAsia="en-US"/>
        </w:rPr>
        <w:t xml:space="preserve">. </w:t>
      </w:r>
      <w:r w:rsidRPr="008D7E58">
        <w:rPr>
          <w:noProof/>
          <w:color w:val="auto"/>
          <w:lang w:eastAsia="en-US"/>
        </w:rPr>
        <w:t xml:space="preserve">Karena fitur ini merupakan fitur yang belum ada di produk Bukalapak sebelumnya, penulis melaksanakan </w:t>
      </w:r>
      <w:r w:rsidRPr="008D7E58">
        <w:rPr>
          <w:i/>
          <w:iCs/>
          <w:noProof/>
          <w:color w:val="auto"/>
          <w:lang w:eastAsia="en-US"/>
        </w:rPr>
        <w:t xml:space="preserve">interview </w:t>
      </w:r>
      <w:r w:rsidRPr="008D7E58">
        <w:rPr>
          <w:noProof/>
          <w:color w:val="auto"/>
          <w:lang w:eastAsia="en-US"/>
        </w:rPr>
        <w:t xml:space="preserve">terlebih dahulu untuk mengetahui kebutuhan pengguna terkait dengan fitur ini. Penulis menysun pertanyaan </w:t>
      </w:r>
      <w:r w:rsidRPr="008D7E58">
        <w:rPr>
          <w:i/>
          <w:iCs/>
          <w:noProof/>
          <w:color w:val="auto"/>
          <w:lang w:eastAsia="en-US"/>
        </w:rPr>
        <w:t xml:space="preserve">interview </w:t>
      </w:r>
      <w:r w:rsidRPr="008D7E58">
        <w:rPr>
          <w:noProof/>
          <w:color w:val="auto"/>
          <w:lang w:eastAsia="en-US"/>
        </w:rPr>
        <w:t xml:space="preserve">dan melaksanakan </w:t>
      </w:r>
      <w:r w:rsidRPr="008D7E58">
        <w:rPr>
          <w:i/>
          <w:iCs/>
          <w:noProof/>
          <w:color w:val="auto"/>
          <w:lang w:eastAsia="en-US"/>
        </w:rPr>
        <w:t>interview</w:t>
      </w:r>
      <w:r w:rsidRPr="008D7E58">
        <w:rPr>
          <w:noProof/>
          <w:color w:val="auto"/>
          <w:lang w:eastAsia="en-US"/>
        </w:rPr>
        <w:t xml:space="preserve"> lewat telepon. Setelah penulis melaksanakan </w:t>
      </w:r>
      <w:r w:rsidRPr="008D7E58">
        <w:rPr>
          <w:i/>
          <w:iCs/>
          <w:noProof/>
          <w:color w:val="auto"/>
          <w:lang w:eastAsia="en-US"/>
        </w:rPr>
        <w:t>interview</w:t>
      </w:r>
      <w:r w:rsidRPr="008D7E58">
        <w:rPr>
          <w:noProof/>
          <w:color w:val="auto"/>
          <w:lang w:eastAsia="en-US"/>
        </w:rPr>
        <w:t xml:space="preserve">, penulis menyampaikan hasil yang didapatkan dan mendefinisikan </w:t>
      </w:r>
      <w:r w:rsidR="00FB6152" w:rsidRPr="008D7E58">
        <w:rPr>
          <w:noProof/>
          <w:color w:val="auto"/>
          <w:lang w:eastAsia="en-US"/>
        </w:rPr>
        <w:t>rincian</w:t>
      </w:r>
      <w:r w:rsidRPr="008D7E58">
        <w:rPr>
          <w:noProof/>
          <w:color w:val="auto"/>
          <w:lang w:eastAsia="en-US"/>
        </w:rPr>
        <w:t xml:space="preserve"> fitur bersama </w:t>
      </w:r>
      <w:r w:rsidR="00661BEC" w:rsidRPr="008D7E58">
        <w:rPr>
          <w:i/>
          <w:iCs/>
          <w:noProof/>
          <w:color w:val="auto"/>
          <w:lang w:eastAsia="en-US"/>
        </w:rPr>
        <w:t>team l</w:t>
      </w:r>
      <w:r w:rsidRPr="008D7E58">
        <w:rPr>
          <w:i/>
          <w:iCs/>
          <w:noProof/>
          <w:color w:val="auto"/>
          <w:lang w:eastAsia="en-US"/>
        </w:rPr>
        <w:t>ead</w:t>
      </w:r>
      <w:r w:rsidR="00C92422" w:rsidRPr="008D7E58">
        <w:rPr>
          <w:rStyle w:val="s1"/>
          <w:noProof/>
        </w:rPr>
        <w:t xml:space="preserve"> </w:t>
      </w:r>
      <w:r w:rsidRPr="008D7E58">
        <w:rPr>
          <w:noProof/>
          <w:color w:val="auto"/>
          <w:lang w:eastAsia="en-US"/>
        </w:rPr>
        <w:t xml:space="preserve">dan </w:t>
      </w:r>
      <w:r w:rsidRPr="008D7E58">
        <w:rPr>
          <w:i/>
          <w:iCs/>
          <w:noProof/>
          <w:color w:val="auto"/>
          <w:lang w:eastAsia="en-US"/>
        </w:rPr>
        <w:t xml:space="preserve">stakeholder </w:t>
      </w:r>
      <w:r w:rsidRPr="008D7E58">
        <w:rPr>
          <w:noProof/>
          <w:color w:val="auto"/>
          <w:lang w:eastAsia="en-US"/>
        </w:rPr>
        <w:t xml:space="preserve">terkait. </w:t>
      </w:r>
      <w:r w:rsidR="00FB6152" w:rsidRPr="008D7E58">
        <w:rPr>
          <w:noProof/>
          <w:color w:val="auto"/>
          <w:lang w:eastAsia="en-US"/>
        </w:rPr>
        <w:t>Rincian</w:t>
      </w:r>
      <w:r w:rsidRPr="008D7E58">
        <w:rPr>
          <w:noProof/>
          <w:color w:val="auto"/>
          <w:lang w:eastAsia="en-US"/>
        </w:rPr>
        <w:t xml:space="preserve"> fitur tersebut kemudian dirancang menjadi sebuah </w:t>
      </w:r>
      <w:r w:rsidRPr="008D7E58">
        <w:rPr>
          <w:i/>
          <w:iCs/>
          <w:noProof/>
          <w:color w:val="auto"/>
          <w:lang w:eastAsia="en-US"/>
        </w:rPr>
        <w:t xml:space="preserve">wireframe </w:t>
      </w:r>
      <w:r w:rsidR="00AE238D" w:rsidRPr="008D7E58">
        <w:rPr>
          <w:noProof/>
          <w:color w:val="auto"/>
          <w:lang w:eastAsia="en-US"/>
        </w:rPr>
        <w:t>dan dites</w:t>
      </w:r>
      <w:r w:rsidRPr="008D7E58">
        <w:rPr>
          <w:noProof/>
          <w:color w:val="auto"/>
          <w:lang w:eastAsia="en-US"/>
        </w:rPr>
        <w:t>.</w:t>
      </w:r>
    </w:p>
    <w:p w14:paraId="7773D7DE" w14:textId="77777777" w:rsidR="000072B7" w:rsidRPr="008D7E58" w:rsidRDefault="000072B7" w:rsidP="000072B7">
      <w:pPr>
        <w:pStyle w:val="ListParagraph"/>
        <w:spacing w:after="0" w:line="276" w:lineRule="auto"/>
        <w:ind w:left="360"/>
        <w:rPr>
          <w:noProof/>
          <w:color w:val="auto"/>
          <w:lang w:eastAsia="en-US"/>
        </w:rPr>
      </w:pPr>
    </w:p>
    <w:p w14:paraId="322D4939" w14:textId="4D3BE745" w:rsidR="000072B7" w:rsidRPr="008D7E58" w:rsidRDefault="000072B7" w:rsidP="000072B7">
      <w:pPr>
        <w:spacing w:after="0" w:line="276" w:lineRule="auto"/>
        <w:rPr>
          <w:noProof/>
          <w:color w:val="auto"/>
          <w:lang w:eastAsia="en-US"/>
        </w:rPr>
      </w:pPr>
      <w:r w:rsidRPr="008D7E58">
        <w:rPr>
          <w:noProof/>
          <w:color w:val="auto"/>
          <w:lang w:eastAsia="en-US"/>
        </w:rPr>
        <w:t xml:space="preserve">Fitur selanjutnya yang dikerjakan oleh penulis adalah fitur </w:t>
      </w:r>
      <w:r w:rsidRPr="008D7E58">
        <w:rPr>
          <w:i/>
          <w:iCs/>
          <w:noProof/>
          <w:color w:val="auto"/>
          <w:lang w:eastAsia="en-US"/>
        </w:rPr>
        <w:t>filter</w:t>
      </w:r>
      <w:r w:rsidRPr="008D7E58">
        <w:rPr>
          <w:noProof/>
          <w:color w:val="auto"/>
          <w:lang w:eastAsia="en-US"/>
        </w:rPr>
        <w:t xml:space="preserve"> pada produk Bukalapak versi </w:t>
      </w:r>
      <w:r w:rsidRPr="008D7E58">
        <w:rPr>
          <w:i/>
          <w:iCs/>
          <w:noProof/>
          <w:color w:val="auto"/>
          <w:lang w:eastAsia="en-US"/>
        </w:rPr>
        <w:t>de</w:t>
      </w:r>
      <w:r w:rsidR="00AE238D" w:rsidRPr="008D7E58">
        <w:rPr>
          <w:i/>
          <w:iCs/>
          <w:noProof/>
          <w:color w:val="auto"/>
          <w:lang w:eastAsia="en-US"/>
        </w:rPr>
        <w:t>s</w:t>
      </w:r>
      <w:r w:rsidRPr="008D7E58">
        <w:rPr>
          <w:i/>
          <w:iCs/>
          <w:noProof/>
          <w:color w:val="auto"/>
          <w:lang w:eastAsia="en-US"/>
        </w:rPr>
        <w:t xml:space="preserve">ktop. </w:t>
      </w:r>
      <w:r w:rsidR="00774C2A" w:rsidRPr="008D7E58">
        <w:rPr>
          <w:iCs/>
          <w:noProof/>
          <w:color w:val="auto"/>
          <w:lang w:eastAsia="en-US"/>
        </w:rPr>
        <w:t>Fitur ini</w:t>
      </w:r>
      <w:r w:rsidR="00774C2A" w:rsidRPr="008D7E58">
        <w:rPr>
          <w:i/>
          <w:iCs/>
          <w:noProof/>
          <w:color w:val="auto"/>
          <w:lang w:eastAsia="en-US"/>
        </w:rPr>
        <w:t xml:space="preserve"> </w:t>
      </w:r>
      <w:r w:rsidR="00774C2A" w:rsidRPr="008D7E58">
        <w:rPr>
          <w:iCs/>
          <w:noProof/>
          <w:color w:val="auto"/>
          <w:lang w:eastAsia="en-US"/>
        </w:rPr>
        <w:t xml:space="preserve">memungkinkan pengguna unutk mempersempit hasil pencarian yang dikeluarkan oleh fitur pencarian sehingga hasil pencarian menjadi lebih sesuai dengan keinginan pengguna. </w:t>
      </w:r>
      <w:r w:rsidRPr="008D7E58">
        <w:rPr>
          <w:noProof/>
          <w:color w:val="auto"/>
          <w:lang w:eastAsia="en-US"/>
        </w:rPr>
        <w:t xml:space="preserve">Dalam pengembangan fitur ini, penulis terlebih dahulu melaksanakan studi literatur dan kemudian melakukan </w:t>
      </w:r>
      <w:r w:rsidRPr="008D7E58">
        <w:rPr>
          <w:i/>
          <w:iCs/>
          <w:noProof/>
          <w:color w:val="auto"/>
          <w:lang w:eastAsia="en-US"/>
        </w:rPr>
        <w:t xml:space="preserve">sharing </w:t>
      </w:r>
      <w:r w:rsidRPr="008D7E58">
        <w:rPr>
          <w:noProof/>
          <w:color w:val="auto"/>
          <w:lang w:eastAsia="en-US"/>
        </w:rPr>
        <w:t xml:space="preserve">kepada anggota UX </w:t>
      </w:r>
      <w:r w:rsidRPr="008D7E58">
        <w:rPr>
          <w:i/>
          <w:iCs/>
          <w:noProof/>
          <w:color w:val="auto"/>
          <w:lang w:eastAsia="en-US"/>
        </w:rPr>
        <w:t xml:space="preserve">reseacher </w:t>
      </w:r>
      <w:r w:rsidRPr="008D7E58">
        <w:rPr>
          <w:noProof/>
          <w:color w:val="auto"/>
          <w:lang w:eastAsia="en-US"/>
        </w:rPr>
        <w:t xml:space="preserve">lainnya mengenai </w:t>
      </w:r>
      <w:r w:rsidRPr="008D7E58">
        <w:rPr>
          <w:i/>
          <w:iCs/>
          <w:noProof/>
          <w:color w:val="auto"/>
          <w:lang w:eastAsia="en-US"/>
        </w:rPr>
        <w:t xml:space="preserve">best practices </w:t>
      </w:r>
      <w:r w:rsidRPr="008D7E58">
        <w:rPr>
          <w:noProof/>
          <w:color w:val="auto"/>
          <w:lang w:eastAsia="en-US"/>
        </w:rPr>
        <w:t xml:space="preserve">yang dapat diterapkan pada fitur </w:t>
      </w:r>
      <w:r w:rsidRPr="008D7E58">
        <w:rPr>
          <w:i/>
          <w:iCs/>
          <w:noProof/>
          <w:color w:val="auto"/>
          <w:lang w:eastAsia="en-US"/>
        </w:rPr>
        <w:t>filter</w:t>
      </w:r>
      <w:r w:rsidRPr="008D7E58">
        <w:rPr>
          <w:noProof/>
          <w:color w:val="auto"/>
          <w:lang w:eastAsia="en-US"/>
        </w:rPr>
        <w:t xml:space="preserve"> di Bukalapak. Penulis menyusun naskah </w:t>
      </w:r>
      <w:r w:rsidRPr="008D7E58">
        <w:rPr>
          <w:i/>
          <w:iCs/>
          <w:noProof/>
          <w:color w:val="auto"/>
          <w:lang w:eastAsia="en-US"/>
        </w:rPr>
        <w:t>usability testing</w:t>
      </w:r>
      <w:r w:rsidRPr="008D7E58">
        <w:rPr>
          <w:noProof/>
          <w:color w:val="auto"/>
          <w:lang w:eastAsia="en-US"/>
        </w:rPr>
        <w:t xml:space="preserve"> dan melaksanakan </w:t>
      </w:r>
      <w:r w:rsidRPr="008D7E58">
        <w:rPr>
          <w:i/>
          <w:noProof/>
          <w:color w:val="auto"/>
          <w:lang w:eastAsia="en-US"/>
        </w:rPr>
        <w:t>testing</w:t>
      </w:r>
      <w:r w:rsidRPr="008D7E58">
        <w:rPr>
          <w:noProof/>
          <w:color w:val="auto"/>
          <w:lang w:eastAsia="en-US"/>
        </w:rPr>
        <w:t xml:space="preserve">. Berdasarkan hasil yang didapatkan melalui </w:t>
      </w:r>
      <w:r w:rsidRPr="008D7E58">
        <w:rPr>
          <w:i/>
          <w:iCs/>
          <w:noProof/>
          <w:color w:val="auto"/>
          <w:lang w:eastAsia="en-US"/>
        </w:rPr>
        <w:t>usability testing</w:t>
      </w:r>
      <w:r w:rsidRPr="008D7E58">
        <w:rPr>
          <w:noProof/>
          <w:color w:val="auto"/>
          <w:lang w:eastAsia="en-US"/>
        </w:rPr>
        <w:t xml:space="preserve">, penulis merancang </w:t>
      </w:r>
      <w:r w:rsidRPr="008D7E58">
        <w:rPr>
          <w:i/>
          <w:iCs/>
          <w:noProof/>
          <w:color w:val="auto"/>
          <w:lang w:eastAsia="en-US"/>
        </w:rPr>
        <w:t xml:space="preserve">wireframe </w:t>
      </w:r>
      <w:r w:rsidRPr="008D7E58">
        <w:rPr>
          <w:noProof/>
          <w:color w:val="auto"/>
          <w:lang w:eastAsia="en-US"/>
        </w:rPr>
        <w:t xml:space="preserve">yang merupakan solusi dari permasalahan yang ada. Penulis juga melaksanakan </w:t>
      </w:r>
      <w:r w:rsidRPr="008D7E58">
        <w:rPr>
          <w:i/>
          <w:iCs/>
          <w:noProof/>
          <w:color w:val="auto"/>
          <w:lang w:eastAsia="en-US"/>
        </w:rPr>
        <w:t xml:space="preserve">heuristic evaluation </w:t>
      </w:r>
      <w:r w:rsidRPr="008D7E58">
        <w:rPr>
          <w:noProof/>
          <w:color w:val="auto"/>
          <w:lang w:eastAsia="en-US"/>
        </w:rPr>
        <w:t xml:space="preserve">terhadap filter sebelum merancang </w:t>
      </w:r>
      <w:r w:rsidRPr="008D7E58">
        <w:rPr>
          <w:i/>
          <w:iCs/>
          <w:noProof/>
          <w:color w:val="auto"/>
          <w:lang w:eastAsia="en-US"/>
        </w:rPr>
        <w:t xml:space="preserve">wireframe </w:t>
      </w:r>
      <w:r w:rsidRPr="008D7E58">
        <w:rPr>
          <w:noProof/>
          <w:color w:val="auto"/>
          <w:lang w:eastAsia="en-US"/>
        </w:rPr>
        <w:t>tersebut.</w:t>
      </w:r>
    </w:p>
    <w:p w14:paraId="0E5EE700" w14:textId="77777777" w:rsidR="000072B7" w:rsidRPr="008D7E58" w:rsidRDefault="000072B7" w:rsidP="000072B7">
      <w:pPr>
        <w:pStyle w:val="ListParagraph"/>
        <w:spacing w:after="0" w:line="276" w:lineRule="auto"/>
        <w:ind w:left="360"/>
        <w:jc w:val="left"/>
        <w:rPr>
          <w:noProof/>
          <w:color w:val="auto"/>
          <w:lang w:eastAsia="en-US"/>
        </w:rPr>
      </w:pPr>
    </w:p>
    <w:p w14:paraId="3D5EFF94" w14:textId="21A1355B" w:rsidR="00C743D6" w:rsidRPr="008D7E58" w:rsidRDefault="000072B7" w:rsidP="000072B7">
      <w:pPr>
        <w:spacing w:after="0" w:line="276" w:lineRule="auto"/>
        <w:rPr>
          <w:noProof/>
          <w:color w:val="auto"/>
          <w:lang w:eastAsia="en-US"/>
        </w:rPr>
      </w:pPr>
      <w:r w:rsidRPr="008D7E58">
        <w:rPr>
          <w:noProof/>
          <w:color w:val="auto"/>
          <w:lang w:eastAsia="en-US"/>
        </w:rPr>
        <w:t xml:space="preserve">Selain membantu tim </w:t>
      </w:r>
      <w:r w:rsidRPr="008D7E58">
        <w:rPr>
          <w:i/>
          <w:iCs/>
          <w:noProof/>
          <w:color w:val="auto"/>
          <w:lang w:eastAsia="en-US"/>
        </w:rPr>
        <w:t>Product Discovery</w:t>
      </w:r>
      <w:r w:rsidRPr="008D7E58">
        <w:rPr>
          <w:noProof/>
          <w:color w:val="auto"/>
          <w:lang w:eastAsia="en-US"/>
        </w:rPr>
        <w:t xml:space="preserve">, penulis juga ikut berpartisipasi </w:t>
      </w:r>
      <w:r w:rsidR="00774C2A" w:rsidRPr="008D7E58">
        <w:rPr>
          <w:noProof/>
          <w:color w:val="auto"/>
          <w:lang w:eastAsia="en-US"/>
        </w:rPr>
        <w:t xml:space="preserve">pada tim lain </w:t>
      </w:r>
      <w:r w:rsidRPr="008D7E58">
        <w:rPr>
          <w:noProof/>
          <w:color w:val="auto"/>
          <w:lang w:eastAsia="en-US"/>
        </w:rPr>
        <w:t>dalam perbaikan</w:t>
      </w:r>
      <w:r w:rsidR="00774C2A" w:rsidRPr="008D7E58">
        <w:rPr>
          <w:noProof/>
          <w:color w:val="auto"/>
          <w:lang w:eastAsia="en-US"/>
        </w:rPr>
        <w:t xml:space="preserve"> fitur yang</w:t>
      </w:r>
      <w:r w:rsidRPr="008D7E58">
        <w:rPr>
          <w:noProof/>
          <w:color w:val="auto"/>
          <w:lang w:eastAsia="en-US"/>
        </w:rPr>
        <w:t xml:space="preserve"> </w:t>
      </w:r>
      <w:r w:rsidR="00774C2A" w:rsidRPr="008D7E58">
        <w:rPr>
          <w:noProof/>
          <w:color w:val="auto"/>
          <w:lang w:eastAsia="en-US"/>
        </w:rPr>
        <w:t>mengalam</w:t>
      </w:r>
      <w:r w:rsidRPr="008D7E58">
        <w:rPr>
          <w:noProof/>
          <w:color w:val="auto"/>
          <w:lang w:eastAsia="en-US"/>
        </w:rPr>
        <w:t xml:space="preserve">. Pada tim </w:t>
      </w:r>
      <w:r w:rsidRPr="008D7E58">
        <w:rPr>
          <w:i/>
          <w:iCs/>
          <w:noProof/>
          <w:color w:val="auto"/>
          <w:lang w:eastAsia="en-US"/>
        </w:rPr>
        <w:t xml:space="preserve">Buy to Paid </w:t>
      </w:r>
      <w:r w:rsidR="00774C2A" w:rsidRPr="008D7E58">
        <w:rPr>
          <w:noProof/>
          <w:color w:val="auto"/>
          <w:lang w:eastAsia="en-US"/>
        </w:rPr>
        <w:t>(BTP), p</w:t>
      </w:r>
      <w:r w:rsidRPr="008D7E58">
        <w:rPr>
          <w:noProof/>
          <w:color w:val="auto"/>
          <w:lang w:eastAsia="en-US"/>
        </w:rPr>
        <w:t>enulis</w:t>
      </w:r>
      <w:r w:rsidR="00774C2A" w:rsidRPr="008D7E58">
        <w:rPr>
          <w:noProof/>
          <w:color w:val="auto"/>
          <w:lang w:eastAsia="en-US"/>
        </w:rPr>
        <w:t xml:space="preserve"> membantu tim untuk memperbaiki </w:t>
      </w:r>
      <w:r w:rsidR="00C743D6" w:rsidRPr="008D7E58">
        <w:rPr>
          <w:noProof/>
          <w:color w:val="auto"/>
          <w:lang w:eastAsia="en-US"/>
        </w:rPr>
        <w:t xml:space="preserve">masalah pada </w:t>
      </w:r>
      <w:r w:rsidR="00774C2A" w:rsidRPr="008D7E58">
        <w:rPr>
          <w:noProof/>
          <w:color w:val="auto"/>
          <w:lang w:eastAsia="en-US"/>
        </w:rPr>
        <w:t xml:space="preserve">keterangan pembayaran yang ada pada halaman </w:t>
      </w:r>
      <w:r w:rsidR="00C743D6" w:rsidRPr="008D7E58">
        <w:rPr>
          <w:noProof/>
          <w:color w:val="auto"/>
          <w:lang w:eastAsia="en-US"/>
        </w:rPr>
        <w:t>konfirmasi pembayaran. Penulis</w:t>
      </w:r>
      <w:r w:rsidRPr="008D7E58">
        <w:rPr>
          <w:noProof/>
          <w:color w:val="auto"/>
          <w:lang w:eastAsia="en-US"/>
        </w:rPr>
        <w:t xml:space="preserve"> melaksanakan </w:t>
      </w:r>
      <w:r w:rsidRPr="008D7E58">
        <w:rPr>
          <w:i/>
          <w:iCs/>
          <w:noProof/>
          <w:color w:val="auto"/>
          <w:lang w:eastAsia="en-US"/>
        </w:rPr>
        <w:t>competitive analysis</w:t>
      </w:r>
      <w:r w:rsidRPr="008D7E58">
        <w:rPr>
          <w:noProof/>
          <w:color w:val="auto"/>
          <w:lang w:eastAsia="en-US"/>
        </w:rPr>
        <w:t xml:space="preserve"> untuk mengidentifikasi solusi yang ditawarkan oleh </w:t>
      </w:r>
      <w:r w:rsidRPr="008D7E58">
        <w:rPr>
          <w:i/>
          <w:iCs/>
          <w:noProof/>
          <w:color w:val="auto"/>
          <w:lang w:eastAsia="en-US"/>
        </w:rPr>
        <w:t xml:space="preserve">e-commerce </w:t>
      </w:r>
      <w:r w:rsidRPr="008D7E58">
        <w:rPr>
          <w:noProof/>
          <w:color w:val="auto"/>
          <w:lang w:eastAsia="en-US"/>
        </w:rPr>
        <w:t>lain terkait perm</w:t>
      </w:r>
      <w:r w:rsidR="00C743D6" w:rsidRPr="008D7E58">
        <w:rPr>
          <w:noProof/>
          <w:color w:val="auto"/>
          <w:lang w:eastAsia="en-US"/>
        </w:rPr>
        <w:t xml:space="preserve">asalahan keterangan pembayaran. Kemudian penulis menyampaikan hasil yang didapatkan kepada </w:t>
      </w:r>
      <w:r w:rsidR="00C743D6" w:rsidRPr="008D7E58">
        <w:rPr>
          <w:i/>
          <w:noProof/>
          <w:color w:val="auto"/>
          <w:lang w:eastAsia="en-US"/>
        </w:rPr>
        <w:t xml:space="preserve">team lead </w:t>
      </w:r>
      <w:r w:rsidR="00C743D6" w:rsidRPr="008D7E58">
        <w:rPr>
          <w:noProof/>
          <w:color w:val="auto"/>
          <w:lang w:eastAsia="en-US"/>
        </w:rPr>
        <w:t xml:space="preserve">dan UX </w:t>
      </w:r>
      <w:r w:rsidR="00C743D6" w:rsidRPr="008D7E58">
        <w:rPr>
          <w:i/>
          <w:noProof/>
          <w:color w:val="auto"/>
          <w:lang w:eastAsia="en-US"/>
        </w:rPr>
        <w:t xml:space="preserve">researcher </w:t>
      </w:r>
      <w:r w:rsidR="00C743D6" w:rsidRPr="008D7E58">
        <w:rPr>
          <w:noProof/>
          <w:color w:val="auto"/>
          <w:lang w:eastAsia="en-US"/>
        </w:rPr>
        <w:t xml:space="preserve">lain untuk </w:t>
      </w:r>
      <w:r w:rsidR="00C743D6" w:rsidRPr="008D7E58">
        <w:rPr>
          <w:i/>
          <w:noProof/>
          <w:color w:val="auto"/>
          <w:lang w:eastAsia="en-US"/>
        </w:rPr>
        <w:t xml:space="preserve">brainstorming </w:t>
      </w:r>
      <w:r w:rsidR="00C743D6" w:rsidRPr="008D7E58">
        <w:rPr>
          <w:noProof/>
          <w:color w:val="auto"/>
          <w:lang w:eastAsia="en-US"/>
        </w:rPr>
        <w:t xml:space="preserve">mengenai </w:t>
      </w:r>
      <w:r w:rsidR="00C743D6" w:rsidRPr="008D7E58">
        <w:rPr>
          <w:noProof/>
          <w:color w:val="auto"/>
          <w:lang w:eastAsia="en-US"/>
        </w:rPr>
        <w:lastRenderedPageBreak/>
        <w:t>solusi yang dapat diterapk</w:t>
      </w:r>
      <w:r w:rsidRPr="008D7E58">
        <w:rPr>
          <w:noProof/>
          <w:color w:val="auto"/>
          <w:lang w:eastAsia="en-US"/>
        </w:rPr>
        <w:t>an</w:t>
      </w:r>
      <w:r w:rsidR="00C743D6" w:rsidRPr="008D7E58">
        <w:rPr>
          <w:noProof/>
          <w:color w:val="auto"/>
          <w:lang w:eastAsia="en-US"/>
        </w:rPr>
        <w:t xml:space="preserve"> pada masalah ini. Setelah menyepakati solusi, penulis</w:t>
      </w:r>
      <w:r w:rsidRPr="008D7E58">
        <w:rPr>
          <w:noProof/>
          <w:color w:val="auto"/>
          <w:lang w:eastAsia="en-US"/>
        </w:rPr>
        <w:t xml:space="preserve"> merancang solusi</w:t>
      </w:r>
      <w:r w:rsidR="00C743D6" w:rsidRPr="008D7E58">
        <w:rPr>
          <w:noProof/>
          <w:color w:val="auto"/>
          <w:lang w:eastAsia="en-US"/>
        </w:rPr>
        <w:t xml:space="preserve"> tersebut</w:t>
      </w:r>
      <w:r w:rsidRPr="008D7E58">
        <w:rPr>
          <w:noProof/>
          <w:color w:val="auto"/>
          <w:lang w:eastAsia="en-US"/>
        </w:rPr>
        <w:t xml:space="preserve"> dalam bentuk </w:t>
      </w:r>
      <w:r w:rsidRPr="008D7E58">
        <w:rPr>
          <w:i/>
          <w:iCs/>
          <w:noProof/>
          <w:color w:val="auto"/>
          <w:lang w:eastAsia="en-US"/>
        </w:rPr>
        <w:t>wireframe</w:t>
      </w:r>
      <w:r w:rsidRPr="008D7E58">
        <w:rPr>
          <w:noProof/>
          <w:color w:val="auto"/>
          <w:lang w:eastAsia="en-US"/>
        </w:rPr>
        <w:t xml:space="preserve">. </w:t>
      </w:r>
    </w:p>
    <w:p w14:paraId="4088B31C" w14:textId="77777777" w:rsidR="00C743D6" w:rsidRPr="008D7E58" w:rsidRDefault="00C743D6" w:rsidP="000072B7">
      <w:pPr>
        <w:spacing w:after="0" w:line="276" w:lineRule="auto"/>
        <w:rPr>
          <w:noProof/>
          <w:color w:val="auto"/>
          <w:lang w:eastAsia="en-US"/>
        </w:rPr>
      </w:pPr>
    </w:p>
    <w:p w14:paraId="69D0B5ED" w14:textId="1A3B8FDC" w:rsidR="000072B7" w:rsidRPr="008D7E58" w:rsidRDefault="00192B7A" w:rsidP="00192B7A">
      <w:pPr>
        <w:spacing w:after="0" w:line="276" w:lineRule="auto"/>
        <w:rPr>
          <w:noProof/>
          <w:color w:val="auto"/>
          <w:lang w:eastAsia="en-US"/>
        </w:rPr>
      </w:pPr>
      <w:r w:rsidRPr="008D7E58">
        <w:rPr>
          <w:noProof/>
          <w:color w:val="auto"/>
          <w:lang w:eastAsia="en-US"/>
        </w:rPr>
        <w:t>P</w:t>
      </w:r>
      <w:r w:rsidR="000072B7" w:rsidRPr="008D7E58">
        <w:rPr>
          <w:noProof/>
          <w:color w:val="auto"/>
          <w:lang w:eastAsia="en-US"/>
        </w:rPr>
        <w:t xml:space="preserve">enulis </w:t>
      </w:r>
      <w:r w:rsidR="00E15AA6" w:rsidRPr="008D7E58">
        <w:rPr>
          <w:noProof/>
          <w:color w:val="auto"/>
          <w:lang w:eastAsia="en-US"/>
        </w:rPr>
        <w:t>juga</w:t>
      </w:r>
      <w:r w:rsidRPr="008D7E58">
        <w:rPr>
          <w:noProof/>
          <w:color w:val="auto"/>
          <w:lang w:eastAsia="en-US"/>
        </w:rPr>
        <w:t xml:space="preserve"> </w:t>
      </w:r>
      <w:r w:rsidR="000072B7" w:rsidRPr="008D7E58">
        <w:rPr>
          <w:noProof/>
          <w:color w:val="auto"/>
          <w:lang w:eastAsia="en-US"/>
        </w:rPr>
        <w:t xml:space="preserve">membantu tim </w:t>
      </w:r>
      <w:r w:rsidR="000072B7" w:rsidRPr="008D7E58">
        <w:rPr>
          <w:i/>
          <w:iCs/>
          <w:noProof/>
          <w:color w:val="auto"/>
          <w:lang w:eastAsia="en-US"/>
        </w:rPr>
        <w:t>mobile</w:t>
      </w:r>
      <w:r w:rsidR="000072B7" w:rsidRPr="008D7E58">
        <w:rPr>
          <w:noProof/>
          <w:color w:val="auto"/>
          <w:lang w:eastAsia="en-US"/>
        </w:rPr>
        <w:t xml:space="preserve"> untuk merancang menu navigasi baru pada aplikasi android Bukalapak. </w:t>
      </w:r>
      <w:r w:rsidRPr="008D7E58">
        <w:rPr>
          <w:noProof/>
          <w:color w:val="auto"/>
          <w:lang w:eastAsia="en-US"/>
        </w:rPr>
        <w:t>Menu navigasi tersebut ditujukan untuk membantu pengguna mengakses halaman-halaman aplikasi yang sering dikunjungi. Untuk merancang menu navigasi yang baru, p</w:t>
      </w:r>
      <w:r w:rsidR="000072B7" w:rsidRPr="008D7E58">
        <w:rPr>
          <w:noProof/>
          <w:color w:val="auto"/>
          <w:lang w:eastAsia="en-US"/>
        </w:rPr>
        <w:t xml:space="preserve">enulis </w:t>
      </w:r>
      <w:r w:rsidRPr="008D7E58">
        <w:rPr>
          <w:noProof/>
          <w:color w:val="auto"/>
          <w:lang w:eastAsia="en-US"/>
        </w:rPr>
        <w:t xml:space="preserve">menganalisis berbagai macam atribut pada data mengenai halaman aplikasi. Berdasarkan hasil analisis tersebut, penulis mendesain sebuah </w:t>
      </w:r>
      <w:r w:rsidRPr="008D7E58">
        <w:rPr>
          <w:i/>
          <w:noProof/>
          <w:color w:val="auto"/>
          <w:lang w:eastAsia="en-US"/>
        </w:rPr>
        <w:t>wireframe</w:t>
      </w:r>
      <w:r w:rsidRPr="008D7E58">
        <w:rPr>
          <w:noProof/>
          <w:color w:val="auto"/>
          <w:lang w:eastAsia="en-US"/>
        </w:rPr>
        <w:t xml:space="preserve"> yang dites menggunakan metode </w:t>
      </w:r>
      <w:r w:rsidR="000072B7" w:rsidRPr="008D7E58">
        <w:rPr>
          <w:i/>
          <w:iCs/>
          <w:noProof/>
          <w:color w:val="auto"/>
          <w:lang w:eastAsia="en-US"/>
        </w:rPr>
        <w:t>usabilty testing</w:t>
      </w:r>
      <w:r w:rsidRPr="008D7E58">
        <w:rPr>
          <w:i/>
          <w:iCs/>
          <w:noProof/>
          <w:color w:val="auto"/>
          <w:lang w:eastAsia="en-US"/>
        </w:rPr>
        <w:t xml:space="preserve">. </w:t>
      </w:r>
      <w:r w:rsidRPr="008D7E58">
        <w:rPr>
          <w:iCs/>
          <w:noProof/>
          <w:color w:val="auto"/>
          <w:lang w:eastAsia="en-US"/>
        </w:rPr>
        <w:t xml:space="preserve">Hasil yang penulis dapatkan kemudian diproses dan penulis memperbaiki </w:t>
      </w:r>
      <w:r w:rsidRPr="008D7E58">
        <w:rPr>
          <w:i/>
          <w:iCs/>
          <w:noProof/>
          <w:color w:val="auto"/>
          <w:lang w:eastAsia="en-US"/>
        </w:rPr>
        <w:t xml:space="preserve">wireframe </w:t>
      </w:r>
      <w:r w:rsidRPr="008D7E58">
        <w:rPr>
          <w:iCs/>
          <w:noProof/>
          <w:color w:val="auto"/>
          <w:lang w:eastAsia="en-US"/>
        </w:rPr>
        <w:t xml:space="preserve">menu navigasi </w:t>
      </w:r>
      <w:r w:rsidR="00792CFB" w:rsidRPr="008D7E58">
        <w:rPr>
          <w:iCs/>
          <w:noProof/>
          <w:color w:val="auto"/>
          <w:lang w:eastAsia="en-US"/>
        </w:rPr>
        <w:t>yang ada dilanjutkan dengan</w:t>
      </w:r>
      <w:r w:rsidRPr="008D7E58">
        <w:rPr>
          <w:iCs/>
          <w:noProof/>
          <w:color w:val="auto"/>
          <w:lang w:eastAsia="en-US"/>
        </w:rPr>
        <w:t xml:space="preserve"> melaksanakan </w:t>
      </w:r>
      <w:r w:rsidRPr="008D7E58">
        <w:rPr>
          <w:i/>
          <w:iCs/>
          <w:noProof/>
          <w:color w:val="auto"/>
          <w:lang w:eastAsia="en-US"/>
        </w:rPr>
        <w:t>testing</w:t>
      </w:r>
      <w:r w:rsidR="00792CFB" w:rsidRPr="008D7E58">
        <w:rPr>
          <w:i/>
          <w:iCs/>
          <w:noProof/>
          <w:color w:val="auto"/>
          <w:lang w:eastAsia="en-US"/>
        </w:rPr>
        <w:t xml:space="preserve"> </w:t>
      </w:r>
      <w:r w:rsidR="00792CFB" w:rsidRPr="008D7E58">
        <w:rPr>
          <w:iCs/>
          <w:noProof/>
          <w:color w:val="auto"/>
          <w:lang w:eastAsia="en-US"/>
        </w:rPr>
        <w:t>kembali</w:t>
      </w:r>
      <w:r w:rsidRPr="008D7E58">
        <w:rPr>
          <w:iCs/>
          <w:noProof/>
          <w:color w:val="auto"/>
          <w:lang w:eastAsia="en-US"/>
        </w:rPr>
        <w:t>.</w:t>
      </w:r>
      <w:r w:rsidR="00792CFB" w:rsidRPr="008D7E58">
        <w:rPr>
          <w:iCs/>
          <w:noProof/>
          <w:color w:val="auto"/>
          <w:lang w:eastAsia="en-US"/>
        </w:rPr>
        <w:t xml:space="preserve"> Proses tersebut diiterasi hingga solusi dirasa memiliki performa yang cukup maksimal. </w:t>
      </w:r>
      <w:r w:rsidR="00792CFB" w:rsidRPr="008D7E58">
        <w:rPr>
          <w:i/>
          <w:iCs/>
          <w:noProof/>
          <w:color w:val="auto"/>
          <w:lang w:eastAsia="en-US"/>
        </w:rPr>
        <w:t>Wireframe</w:t>
      </w:r>
      <w:r w:rsidR="00792CFB" w:rsidRPr="008D7E58">
        <w:rPr>
          <w:iCs/>
          <w:noProof/>
          <w:color w:val="auto"/>
          <w:lang w:eastAsia="en-US"/>
        </w:rPr>
        <w:t xml:space="preserve"> final yang dihasilkan diserahkan kepada UI </w:t>
      </w:r>
      <w:r w:rsidR="00792CFB" w:rsidRPr="008D7E58">
        <w:rPr>
          <w:i/>
          <w:iCs/>
          <w:noProof/>
          <w:color w:val="auto"/>
          <w:lang w:eastAsia="en-US"/>
        </w:rPr>
        <w:t>designer</w:t>
      </w:r>
      <w:r w:rsidR="00792CFB" w:rsidRPr="008D7E58">
        <w:rPr>
          <w:iCs/>
          <w:noProof/>
          <w:color w:val="auto"/>
          <w:lang w:eastAsia="en-US"/>
        </w:rPr>
        <w:t xml:space="preserve"> untuk dikembangkan menjadi </w:t>
      </w:r>
      <w:r w:rsidR="00792CFB" w:rsidRPr="008D7E58">
        <w:rPr>
          <w:i/>
          <w:iCs/>
          <w:noProof/>
          <w:color w:val="auto"/>
          <w:lang w:eastAsia="en-US"/>
        </w:rPr>
        <w:t>mockup</w:t>
      </w:r>
      <w:r w:rsidR="00792CFB" w:rsidRPr="008D7E58">
        <w:rPr>
          <w:iCs/>
          <w:noProof/>
          <w:color w:val="auto"/>
          <w:lang w:eastAsia="en-US"/>
        </w:rPr>
        <w:t>.</w:t>
      </w:r>
    </w:p>
    <w:p w14:paraId="06E03784" w14:textId="77777777" w:rsidR="00DA6758" w:rsidRPr="008D7E58" w:rsidRDefault="00DA6758">
      <w:pPr>
        <w:rPr>
          <w:noProof/>
        </w:rPr>
      </w:pPr>
    </w:p>
    <w:p w14:paraId="62BE8470" w14:textId="77777777" w:rsidR="00A96E9B" w:rsidRPr="008D7E58" w:rsidRDefault="00A96E9B">
      <w:pPr>
        <w:rPr>
          <w:noProof/>
        </w:rPr>
      </w:pPr>
      <w:r w:rsidRPr="008D7E58">
        <w:rPr>
          <w:noProof/>
        </w:rPr>
        <w:br w:type="page"/>
      </w:r>
    </w:p>
    <w:p w14:paraId="41EBB373" w14:textId="77777777" w:rsidR="00093F0A" w:rsidRPr="008D7E58" w:rsidRDefault="00C478B8">
      <w:pPr>
        <w:pStyle w:val="Heading1"/>
        <w:numPr>
          <w:ilvl w:val="0"/>
          <w:numId w:val="4"/>
        </w:numPr>
        <w:spacing w:before="0"/>
        <w:ind w:left="0"/>
        <w:rPr>
          <w:b/>
          <w:noProof/>
        </w:rPr>
      </w:pPr>
      <w:r w:rsidRPr="008D7E58">
        <w:rPr>
          <w:b/>
          <w:noProof/>
        </w:rPr>
        <w:lastRenderedPageBreak/>
        <w:br/>
      </w:r>
      <w:bookmarkStart w:id="72" w:name="_Toc468222963"/>
      <w:r w:rsidRPr="008D7E58">
        <w:rPr>
          <w:b/>
          <w:noProof/>
        </w:rPr>
        <w:t>ANALISIS</w:t>
      </w:r>
      <w:bookmarkEnd w:id="72"/>
    </w:p>
    <w:p w14:paraId="0A5018CC" w14:textId="77777777" w:rsidR="00093F0A" w:rsidRPr="008D7E58" w:rsidRDefault="00093F0A">
      <w:pPr>
        <w:spacing w:after="0" w:line="240" w:lineRule="auto"/>
        <w:rPr>
          <w:noProof/>
        </w:rPr>
      </w:pPr>
    </w:p>
    <w:p w14:paraId="3DD411AB" w14:textId="77777777" w:rsidR="00093F0A" w:rsidRPr="008D7E58" w:rsidRDefault="00093F0A">
      <w:pPr>
        <w:spacing w:after="0" w:line="240" w:lineRule="auto"/>
        <w:rPr>
          <w:noProof/>
        </w:rPr>
      </w:pPr>
    </w:p>
    <w:p w14:paraId="0BB69282" w14:textId="77777777" w:rsidR="006456A8" w:rsidRPr="008D7E58" w:rsidRDefault="00C478B8" w:rsidP="006456A8">
      <w:pPr>
        <w:pStyle w:val="Heading2"/>
        <w:numPr>
          <w:ilvl w:val="1"/>
          <w:numId w:val="4"/>
        </w:numPr>
        <w:spacing w:before="0"/>
        <w:ind w:left="567" w:hanging="567"/>
        <w:rPr>
          <w:b/>
          <w:noProof/>
        </w:rPr>
      </w:pPr>
      <w:bookmarkStart w:id="73" w:name="_Toc468222964"/>
      <w:r w:rsidRPr="008D7E58">
        <w:rPr>
          <w:b/>
          <w:noProof/>
        </w:rPr>
        <w:t>Kesesuaian dan Perbedaan dengan KAKP</w:t>
      </w:r>
      <w:bookmarkEnd w:id="73"/>
    </w:p>
    <w:p w14:paraId="761F4058" w14:textId="5673D7C1" w:rsidR="00B82C70" w:rsidRPr="008D7E58" w:rsidRDefault="005C182B" w:rsidP="005C182B">
      <w:pPr>
        <w:pStyle w:val="p1"/>
        <w:spacing w:line="276" w:lineRule="auto"/>
        <w:rPr>
          <w:rStyle w:val="apple-converted-space"/>
          <w:rFonts w:ascii="Times New Roman" w:hAnsi="Times New Roman"/>
          <w:noProof/>
          <w:sz w:val="24"/>
          <w:szCs w:val="24"/>
          <w:lang w:val="id-ID"/>
        </w:rPr>
      </w:pPr>
      <w:r w:rsidRPr="008D7E58">
        <w:rPr>
          <w:rStyle w:val="s1"/>
          <w:rFonts w:ascii="Times New Roman" w:hAnsi="Times New Roman"/>
          <w:noProof/>
          <w:sz w:val="24"/>
          <w:szCs w:val="24"/>
          <w:lang w:val="id-ID"/>
        </w:rPr>
        <w:t>Kerja praktik dimulai pada tanggal 13 Juni 2016 dan berakhi</w:t>
      </w:r>
      <w:r w:rsidR="00895379" w:rsidRPr="008D7E58">
        <w:rPr>
          <w:rStyle w:val="s1"/>
          <w:rFonts w:ascii="Times New Roman" w:hAnsi="Times New Roman"/>
          <w:noProof/>
          <w:sz w:val="24"/>
          <w:szCs w:val="24"/>
          <w:lang w:val="id-ID"/>
        </w:rPr>
        <w:t xml:space="preserve">r pada tanggal 26 Agustus 2016, rencana jadwal kerja praktik yang ada di KAKP dapat dilihat pada Tabel 1. </w:t>
      </w:r>
      <w:r w:rsidRPr="008D7E58">
        <w:rPr>
          <w:rStyle w:val="s1"/>
          <w:rFonts w:ascii="Times New Roman" w:hAnsi="Times New Roman"/>
          <w:noProof/>
          <w:sz w:val="24"/>
          <w:szCs w:val="24"/>
          <w:lang w:val="id-ID"/>
        </w:rPr>
        <w:t>Tanggal berakhir kerja prakti</w:t>
      </w:r>
      <w:r w:rsidR="00895379" w:rsidRPr="008D7E58">
        <w:rPr>
          <w:rStyle w:val="s1"/>
          <w:rFonts w:ascii="Times New Roman" w:hAnsi="Times New Roman"/>
          <w:noProof/>
          <w:sz w:val="24"/>
          <w:szCs w:val="24"/>
          <w:lang w:val="id-ID"/>
        </w:rPr>
        <w:t>k</w:t>
      </w:r>
      <w:r w:rsidRPr="008D7E58">
        <w:rPr>
          <w:rStyle w:val="s1"/>
          <w:rFonts w:ascii="Times New Roman" w:hAnsi="Times New Roman"/>
          <w:noProof/>
          <w:sz w:val="24"/>
          <w:szCs w:val="24"/>
          <w:lang w:val="id-ID"/>
        </w:rPr>
        <w:t xml:space="preserve"> tidak sesuai dengan jadwal yang sudah direncanakan sebelumnya karena terjadi miskomunikasi dengan pihak HRD mengenai durasi kerja praktik. Pada pelaksanaan kerja praktik, jadwal yang sudah didefinisikan sebelumnya berbeda dengan kenyataan yang ada. Hal ini disebabkan karena tim </w:t>
      </w:r>
      <w:r w:rsidRPr="008D7E58">
        <w:rPr>
          <w:rStyle w:val="s1"/>
          <w:rFonts w:ascii="Times New Roman" w:hAnsi="Times New Roman"/>
          <w:i/>
          <w:iCs/>
          <w:noProof/>
          <w:sz w:val="24"/>
          <w:szCs w:val="24"/>
          <w:lang w:val="id-ID"/>
        </w:rPr>
        <w:t>Product Discovery</w:t>
      </w:r>
      <w:r w:rsidRPr="008D7E58">
        <w:rPr>
          <w:rStyle w:val="s1"/>
          <w:rFonts w:ascii="Times New Roman" w:hAnsi="Times New Roman"/>
          <w:noProof/>
          <w:sz w:val="24"/>
          <w:szCs w:val="24"/>
          <w:lang w:val="id-ID"/>
        </w:rPr>
        <w:t xml:space="preserve"> menggunakan </w:t>
      </w:r>
      <w:r w:rsidR="00807B8E" w:rsidRPr="008D7E58">
        <w:rPr>
          <w:rStyle w:val="s1"/>
          <w:rFonts w:ascii="Times New Roman" w:hAnsi="Times New Roman"/>
          <w:noProof/>
          <w:sz w:val="24"/>
          <w:szCs w:val="24"/>
          <w:lang w:val="id-ID"/>
        </w:rPr>
        <w:t>metode</w:t>
      </w:r>
      <w:r w:rsidRPr="008D7E58">
        <w:rPr>
          <w:rStyle w:val="s1"/>
          <w:rFonts w:ascii="Times New Roman" w:hAnsi="Times New Roman"/>
          <w:noProof/>
          <w:sz w:val="24"/>
          <w:szCs w:val="24"/>
          <w:lang w:val="id-ID"/>
        </w:rPr>
        <w:t xml:space="preserve"> </w:t>
      </w:r>
      <w:r w:rsidRPr="008D7E58">
        <w:rPr>
          <w:rStyle w:val="s1"/>
          <w:rFonts w:ascii="Times New Roman" w:hAnsi="Times New Roman"/>
          <w:i/>
          <w:iCs/>
          <w:noProof/>
          <w:sz w:val="24"/>
          <w:szCs w:val="24"/>
          <w:lang w:val="id-ID"/>
        </w:rPr>
        <w:t xml:space="preserve">scrum </w:t>
      </w:r>
      <w:r w:rsidRPr="008D7E58">
        <w:rPr>
          <w:rStyle w:val="s1"/>
          <w:rFonts w:ascii="Times New Roman" w:hAnsi="Times New Roman"/>
          <w:noProof/>
          <w:sz w:val="24"/>
          <w:szCs w:val="24"/>
          <w:lang w:val="id-ID"/>
        </w:rPr>
        <w:t xml:space="preserve">dalam pengembangannya. Sehingga, pengerjaan riset tidak dapat direncanakan karena pengerjaan </w:t>
      </w:r>
      <w:r w:rsidRPr="008D7E58">
        <w:rPr>
          <w:rStyle w:val="s1"/>
          <w:rFonts w:ascii="Times New Roman" w:hAnsi="Times New Roman"/>
          <w:i/>
          <w:iCs/>
          <w:noProof/>
          <w:sz w:val="24"/>
          <w:szCs w:val="24"/>
          <w:lang w:val="id-ID"/>
        </w:rPr>
        <w:t>backlog</w:t>
      </w:r>
      <w:r w:rsidRPr="008D7E58">
        <w:rPr>
          <w:rStyle w:val="s1"/>
          <w:rFonts w:ascii="Times New Roman" w:hAnsi="Times New Roman"/>
          <w:noProof/>
          <w:sz w:val="24"/>
          <w:szCs w:val="24"/>
          <w:lang w:val="id-ID"/>
        </w:rPr>
        <w:t xml:space="preserve"> bergantung dengan prioritas </w:t>
      </w:r>
      <w:r w:rsidRPr="008D7E58">
        <w:rPr>
          <w:rStyle w:val="s1"/>
          <w:rFonts w:ascii="Times New Roman" w:hAnsi="Times New Roman"/>
          <w:i/>
          <w:iCs/>
          <w:noProof/>
          <w:sz w:val="24"/>
          <w:szCs w:val="24"/>
          <w:lang w:val="id-ID"/>
        </w:rPr>
        <w:t xml:space="preserve">backlog </w:t>
      </w:r>
      <w:r w:rsidRPr="008D7E58">
        <w:rPr>
          <w:rStyle w:val="s1"/>
          <w:rFonts w:ascii="Times New Roman" w:hAnsi="Times New Roman"/>
          <w:noProof/>
          <w:sz w:val="24"/>
          <w:szCs w:val="24"/>
          <w:lang w:val="id-ID"/>
        </w:rPr>
        <w:t xml:space="preserve">yang ada. Prioritas pengerjaan juga berubah-ubah berdasarkan </w:t>
      </w:r>
      <w:r w:rsidRPr="008D7E58">
        <w:rPr>
          <w:rStyle w:val="s1"/>
          <w:rFonts w:ascii="Times New Roman" w:hAnsi="Times New Roman"/>
          <w:i/>
          <w:iCs/>
          <w:noProof/>
          <w:sz w:val="24"/>
          <w:szCs w:val="24"/>
          <w:lang w:val="id-ID"/>
        </w:rPr>
        <w:t xml:space="preserve">KPI </w:t>
      </w:r>
      <w:r w:rsidRPr="008D7E58">
        <w:rPr>
          <w:rStyle w:val="s1"/>
          <w:rFonts w:ascii="Times New Roman" w:hAnsi="Times New Roman"/>
          <w:noProof/>
          <w:sz w:val="24"/>
          <w:szCs w:val="24"/>
          <w:lang w:val="id-ID"/>
        </w:rPr>
        <w:t xml:space="preserve">yang ingin dicapai oleh tim. </w:t>
      </w:r>
      <w:r w:rsidR="00F11146" w:rsidRPr="008D7E58">
        <w:rPr>
          <w:rStyle w:val="CommentReference"/>
          <w:rFonts w:ascii="Times New Roman" w:eastAsiaTheme="minorHAnsi" w:hAnsi="Times New Roman" w:cstheme="minorBidi"/>
          <w:noProof/>
          <w:lang w:val="id-ID"/>
        </w:rPr>
        <w:commentReference w:id="74"/>
      </w:r>
      <w:r w:rsidR="0099104F" w:rsidRPr="008D7E58">
        <w:rPr>
          <w:rStyle w:val="CommentReference"/>
          <w:rFonts w:ascii="Times New Roman" w:eastAsiaTheme="minorHAnsi" w:hAnsi="Times New Roman" w:cstheme="minorBidi"/>
          <w:noProof/>
          <w:lang w:val="id-ID"/>
        </w:rPr>
        <w:commentReference w:id="75"/>
      </w:r>
    </w:p>
    <w:p w14:paraId="27F455DF" w14:textId="77777777" w:rsidR="005C182B" w:rsidRPr="008D7E58" w:rsidRDefault="005C182B" w:rsidP="005C182B">
      <w:pPr>
        <w:pStyle w:val="p1"/>
        <w:spacing w:line="276" w:lineRule="auto"/>
        <w:rPr>
          <w:ins w:id="76" w:author="Puti Fitri Larasati" w:date="2016-11-29T20:32:00Z"/>
          <w:rFonts w:ascii="Times New Roman" w:hAnsi="Times New Roman"/>
          <w:noProof/>
          <w:sz w:val="24"/>
          <w:szCs w:val="24"/>
          <w:lang w:val="id-ID"/>
        </w:rPr>
      </w:pPr>
    </w:p>
    <w:p w14:paraId="638F270C" w14:textId="5949159B" w:rsidR="00B92BA6" w:rsidRPr="008D7E58" w:rsidRDefault="00B92BA6" w:rsidP="00B92BA6">
      <w:pPr>
        <w:pStyle w:val="Heading2"/>
        <w:spacing w:before="0"/>
        <w:jc w:val="center"/>
        <w:rPr>
          <w:noProof/>
          <w:sz w:val="20"/>
          <w:szCs w:val="20"/>
        </w:rPr>
      </w:pPr>
      <w:bookmarkStart w:id="77" w:name="_Toc468222965"/>
      <w:commentRangeStart w:id="78"/>
      <w:commentRangeStart w:id="79"/>
      <w:ins w:id="80" w:author="Puti Fitri Larasati" w:date="2016-11-29T20:32:00Z">
        <w:r w:rsidRPr="008D7E58">
          <w:rPr>
            <w:b/>
            <w:noProof/>
            <w:sz w:val="20"/>
            <w:szCs w:val="20"/>
          </w:rPr>
          <w:t xml:space="preserve">Tabel 1. </w:t>
        </w:r>
        <w:r w:rsidRPr="008D7E58">
          <w:rPr>
            <w:noProof/>
            <w:sz w:val="20"/>
            <w:szCs w:val="20"/>
          </w:rPr>
          <w:t>Rencana Jadwal Kerja Praktik</w:t>
        </w:r>
        <w:commentRangeEnd w:id="78"/>
        <w:r w:rsidRPr="008D7E58">
          <w:rPr>
            <w:rStyle w:val="CommentReference"/>
            <w:rFonts w:eastAsiaTheme="minorHAnsi" w:cstheme="minorBidi"/>
            <w:noProof/>
            <w:color w:val="auto"/>
            <w:lang w:eastAsia="en-US"/>
          </w:rPr>
          <w:commentReference w:id="78"/>
        </w:r>
      </w:ins>
      <w:commentRangeEnd w:id="79"/>
      <w:r w:rsidR="00895379" w:rsidRPr="008D7E58">
        <w:rPr>
          <w:noProof/>
          <w:sz w:val="20"/>
          <w:szCs w:val="20"/>
        </w:rPr>
        <w:t xml:space="preserve"> pada KAKP</w:t>
      </w:r>
      <w:r w:rsidR="00AE238D" w:rsidRPr="008D7E58">
        <w:rPr>
          <w:rStyle w:val="CommentReference"/>
          <w:rFonts w:eastAsiaTheme="minorHAnsi" w:cstheme="minorBidi"/>
          <w:noProof/>
          <w:color w:val="auto"/>
          <w:lang w:eastAsia="en-US"/>
        </w:rPr>
        <w:commentReference w:id="79"/>
      </w:r>
      <w:bookmarkEnd w:id="77"/>
    </w:p>
    <w:tbl>
      <w:tblPr>
        <w:tblW w:w="0" w:type="auto"/>
        <w:tblCellMar>
          <w:top w:w="15" w:type="dxa"/>
          <w:left w:w="15" w:type="dxa"/>
          <w:bottom w:w="15" w:type="dxa"/>
          <w:right w:w="15" w:type="dxa"/>
        </w:tblCellMar>
        <w:tblLook w:val="04A0" w:firstRow="1" w:lastRow="0" w:firstColumn="1" w:lastColumn="0" w:noHBand="0" w:noVBand="1"/>
      </w:tblPr>
      <w:tblGrid>
        <w:gridCol w:w="3416"/>
        <w:gridCol w:w="4832"/>
      </w:tblGrid>
      <w:tr w:rsidR="00B82C70" w:rsidRPr="008D7E58" w14:paraId="3CFE4C1A" w14:textId="77777777" w:rsidTr="00B82C70">
        <w:trPr>
          <w:trHeight w:val="273"/>
        </w:trPr>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5D9EBCD" w14:textId="77777777" w:rsidR="00B82C70" w:rsidRPr="008D7E58" w:rsidRDefault="00B82C70" w:rsidP="00B82C70">
            <w:pPr>
              <w:spacing w:after="0" w:line="240" w:lineRule="auto"/>
              <w:jc w:val="center"/>
              <w:rPr>
                <w:b/>
                <w:noProof/>
                <w:color w:val="auto"/>
                <w:lang w:eastAsia="en-US"/>
              </w:rPr>
            </w:pPr>
            <w:r w:rsidRPr="008D7E58">
              <w:rPr>
                <w:b/>
                <w:noProof/>
                <w:sz w:val="22"/>
                <w:szCs w:val="22"/>
                <w:lang w:eastAsia="en-US"/>
              </w:rPr>
              <w:t>Waktu</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437D54B" w14:textId="77777777" w:rsidR="00B82C70" w:rsidRPr="008D7E58" w:rsidRDefault="00B82C70" w:rsidP="00B82C70">
            <w:pPr>
              <w:spacing w:after="0" w:line="240" w:lineRule="auto"/>
              <w:jc w:val="center"/>
              <w:rPr>
                <w:b/>
                <w:noProof/>
                <w:color w:val="auto"/>
                <w:lang w:eastAsia="en-US"/>
              </w:rPr>
            </w:pPr>
            <w:r w:rsidRPr="008D7E58">
              <w:rPr>
                <w:b/>
                <w:noProof/>
                <w:sz w:val="22"/>
                <w:szCs w:val="22"/>
                <w:lang w:eastAsia="en-US"/>
              </w:rPr>
              <w:t>Rencana Kerja</w:t>
            </w:r>
          </w:p>
        </w:tc>
      </w:tr>
      <w:tr w:rsidR="00B82C70" w:rsidRPr="008D7E58" w14:paraId="39577410"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BA6195" w14:textId="77777777" w:rsidR="00B82C70" w:rsidRPr="008D7E58" w:rsidRDefault="00B82C70" w:rsidP="00B82C70">
            <w:pPr>
              <w:spacing w:after="0" w:line="240" w:lineRule="auto"/>
              <w:rPr>
                <w:noProof/>
                <w:color w:val="auto"/>
                <w:lang w:eastAsia="en-US"/>
              </w:rPr>
            </w:pPr>
            <w:r w:rsidRPr="008D7E58">
              <w:rPr>
                <w:noProof/>
                <w:sz w:val="22"/>
                <w:szCs w:val="22"/>
                <w:lang w:eastAsia="en-US"/>
              </w:rPr>
              <w:t>13 Juni 2016 - 17 Juni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3E4654" w14:textId="77777777" w:rsidR="00B82C70" w:rsidRPr="008D7E58" w:rsidRDefault="00B82C70" w:rsidP="00B82C70">
            <w:pPr>
              <w:numPr>
                <w:ilvl w:val="0"/>
                <w:numId w:val="10"/>
              </w:numPr>
              <w:spacing w:after="0" w:line="240" w:lineRule="auto"/>
              <w:ind w:left="420"/>
              <w:textAlignment w:val="baseline"/>
              <w:rPr>
                <w:noProof/>
                <w:sz w:val="22"/>
                <w:szCs w:val="22"/>
                <w:lang w:eastAsia="en-US"/>
              </w:rPr>
            </w:pPr>
            <w:r w:rsidRPr="008D7E58">
              <w:rPr>
                <w:noProof/>
                <w:sz w:val="22"/>
                <w:szCs w:val="22"/>
                <w:lang w:eastAsia="en-US"/>
              </w:rPr>
              <w:t xml:space="preserve">Mempelajari sistem Bukalapak dan alur kerja tim UX </w:t>
            </w:r>
            <w:r w:rsidRPr="008D7E58">
              <w:rPr>
                <w:i/>
                <w:iCs/>
                <w:noProof/>
                <w:sz w:val="22"/>
                <w:szCs w:val="22"/>
                <w:lang w:eastAsia="en-US"/>
              </w:rPr>
              <w:t>Researcher</w:t>
            </w:r>
            <w:r w:rsidRPr="008D7E58">
              <w:rPr>
                <w:noProof/>
                <w:sz w:val="22"/>
                <w:szCs w:val="22"/>
                <w:lang w:eastAsia="en-US"/>
              </w:rPr>
              <w:t>.</w:t>
            </w:r>
          </w:p>
          <w:p w14:paraId="471CDD02" w14:textId="77777777" w:rsidR="00B82C70" w:rsidRPr="008D7E58" w:rsidRDefault="00B82C70" w:rsidP="00B82C70">
            <w:pPr>
              <w:numPr>
                <w:ilvl w:val="0"/>
                <w:numId w:val="10"/>
              </w:numPr>
              <w:spacing w:after="0" w:line="240" w:lineRule="auto"/>
              <w:ind w:left="420"/>
              <w:textAlignment w:val="baseline"/>
              <w:rPr>
                <w:noProof/>
                <w:sz w:val="22"/>
                <w:szCs w:val="22"/>
                <w:lang w:eastAsia="en-US"/>
              </w:rPr>
            </w:pPr>
            <w:r w:rsidRPr="008D7E58">
              <w:rPr>
                <w:noProof/>
                <w:sz w:val="22"/>
                <w:szCs w:val="22"/>
                <w:lang w:eastAsia="en-US"/>
              </w:rPr>
              <w:t xml:space="preserve">Mempelajari teori-teori UX seperti </w:t>
            </w:r>
            <w:r w:rsidRPr="008D7E58">
              <w:rPr>
                <w:i/>
                <w:iCs/>
                <w:noProof/>
                <w:sz w:val="22"/>
                <w:szCs w:val="22"/>
                <w:lang w:eastAsia="en-US"/>
              </w:rPr>
              <w:t>heuristic evaluation, usability testing, persona, dsb.</w:t>
            </w:r>
          </w:p>
        </w:tc>
      </w:tr>
      <w:tr w:rsidR="00B82C70" w:rsidRPr="008D7E58" w14:paraId="7EEF1515"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B0C5796" w14:textId="77777777" w:rsidR="00B82C70" w:rsidRPr="008D7E58" w:rsidRDefault="00B82C70" w:rsidP="00B82C70">
            <w:pPr>
              <w:spacing w:after="0" w:line="240" w:lineRule="auto"/>
              <w:rPr>
                <w:noProof/>
                <w:color w:val="auto"/>
                <w:lang w:eastAsia="en-US"/>
              </w:rPr>
            </w:pPr>
            <w:r w:rsidRPr="008D7E58">
              <w:rPr>
                <w:noProof/>
                <w:sz w:val="22"/>
                <w:szCs w:val="22"/>
                <w:lang w:eastAsia="en-US"/>
              </w:rPr>
              <w:t xml:space="preserve">20 Juni 2016 - 24 Juni 2016 </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3890429" w14:textId="77777777" w:rsidR="00B82C70" w:rsidRPr="008D7E58" w:rsidRDefault="00B82C70" w:rsidP="00B82C70">
            <w:pPr>
              <w:numPr>
                <w:ilvl w:val="0"/>
                <w:numId w:val="11"/>
              </w:numPr>
              <w:spacing w:after="0" w:line="240" w:lineRule="auto"/>
              <w:ind w:left="420"/>
              <w:textAlignment w:val="baseline"/>
              <w:rPr>
                <w:noProof/>
                <w:sz w:val="22"/>
                <w:szCs w:val="22"/>
                <w:lang w:eastAsia="en-US"/>
              </w:rPr>
            </w:pPr>
            <w:r w:rsidRPr="008D7E58">
              <w:rPr>
                <w:noProof/>
                <w:sz w:val="22"/>
                <w:szCs w:val="22"/>
                <w:lang w:eastAsia="en-US"/>
              </w:rPr>
              <w:t xml:space="preserve">Mempelajari KPI tim </w:t>
            </w:r>
            <w:r w:rsidRPr="008D7E58">
              <w:rPr>
                <w:i/>
                <w:iCs/>
                <w:noProof/>
                <w:sz w:val="22"/>
                <w:szCs w:val="22"/>
                <w:lang w:eastAsia="en-US"/>
              </w:rPr>
              <w:t>Product Discovery to Buy</w:t>
            </w:r>
          </w:p>
          <w:p w14:paraId="4A717DAC" w14:textId="77777777" w:rsidR="00B82C70" w:rsidRPr="008D7E58" w:rsidRDefault="00B82C70" w:rsidP="00B82C70">
            <w:pPr>
              <w:numPr>
                <w:ilvl w:val="0"/>
                <w:numId w:val="11"/>
              </w:numPr>
              <w:spacing w:after="0" w:line="240" w:lineRule="auto"/>
              <w:ind w:left="420"/>
              <w:textAlignment w:val="baseline"/>
              <w:rPr>
                <w:noProof/>
                <w:sz w:val="22"/>
                <w:szCs w:val="22"/>
                <w:lang w:eastAsia="en-US"/>
              </w:rPr>
            </w:pPr>
            <w:r w:rsidRPr="008D7E58">
              <w:rPr>
                <w:noProof/>
                <w:sz w:val="22"/>
                <w:szCs w:val="22"/>
                <w:lang w:eastAsia="en-US"/>
              </w:rPr>
              <w:t xml:space="preserve">Mempersiapkan </w:t>
            </w:r>
            <w:r w:rsidRPr="008D7E58">
              <w:rPr>
                <w:i/>
                <w:iCs/>
                <w:noProof/>
                <w:sz w:val="22"/>
                <w:szCs w:val="22"/>
                <w:lang w:eastAsia="en-US"/>
              </w:rPr>
              <w:t>user research</w:t>
            </w:r>
            <w:r w:rsidRPr="008D7E58">
              <w:rPr>
                <w:noProof/>
                <w:sz w:val="22"/>
                <w:szCs w:val="22"/>
                <w:lang w:eastAsia="en-US"/>
              </w:rPr>
              <w:t xml:space="preserve"> untuk </w:t>
            </w:r>
            <w:r w:rsidRPr="008D7E58">
              <w:rPr>
                <w:i/>
                <w:iCs/>
                <w:noProof/>
                <w:sz w:val="22"/>
                <w:szCs w:val="22"/>
                <w:lang w:eastAsia="en-US"/>
              </w:rPr>
              <w:t xml:space="preserve">issue </w:t>
            </w:r>
            <w:r w:rsidRPr="008D7E58">
              <w:rPr>
                <w:noProof/>
                <w:sz w:val="22"/>
                <w:szCs w:val="22"/>
                <w:lang w:eastAsia="en-US"/>
              </w:rPr>
              <w:t xml:space="preserve">tim </w:t>
            </w:r>
            <w:r w:rsidRPr="008D7E58">
              <w:rPr>
                <w:i/>
                <w:iCs/>
                <w:noProof/>
                <w:sz w:val="22"/>
                <w:szCs w:val="22"/>
                <w:lang w:eastAsia="en-US"/>
              </w:rPr>
              <w:t>Product Discovery to Buy</w:t>
            </w:r>
          </w:p>
        </w:tc>
      </w:tr>
      <w:tr w:rsidR="00B82C70" w:rsidRPr="008D7E58" w14:paraId="295A51EE"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508D285" w14:textId="77777777" w:rsidR="00B82C70" w:rsidRPr="008D7E58" w:rsidRDefault="00B82C70" w:rsidP="00B82C70">
            <w:pPr>
              <w:spacing w:after="0" w:line="240" w:lineRule="auto"/>
              <w:rPr>
                <w:noProof/>
                <w:color w:val="auto"/>
                <w:lang w:eastAsia="en-US"/>
              </w:rPr>
            </w:pPr>
            <w:r w:rsidRPr="008D7E58">
              <w:rPr>
                <w:noProof/>
                <w:sz w:val="22"/>
                <w:szCs w:val="22"/>
                <w:lang w:eastAsia="en-US"/>
              </w:rPr>
              <w:t>27 Juni 2016 - 1 Juli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E8116F4" w14:textId="77777777" w:rsidR="00B82C70" w:rsidRPr="008D7E58" w:rsidRDefault="00B82C70" w:rsidP="00B82C70">
            <w:pPr>
              <w:numPr>
                <w:ilvl w:val="0"/>
                <w:numId w:val="12"/>
              </w:numPr>
              <w:spacing w:after="0" w:line="240" w:lineRule="auto"/>
              <w:ind w:left="420"/>
              <w:textAlignment w:val="baseline"/>
              <w:rPr>
                <w:noProof/>
                <w:sz w:val="22"/>
                <w:szCs w:val="22"/>
                <w:lang w:eastAsia="en-US"/>
              </w:rPr>
            </w:pPr>
            <w:r w:rsidRPr="008D7E58">
              <w:rPr>
                <w:noProof/>
                <w:sz w:val="22"/>
                <w:szCs w:val="22"/>
                <w:lang w:eastAsia="en-US"/>
              </w:rPr>
              <w:t xml:space="preserve">Pelaksanaan dan pelaporan </w:t>
            </w:r>
            <w:r w:rsidRPr="008D7E58">
              <w:rPr>
                <w:i/>
                <w:iCs/>
                <w:noProof/>
                <w:sz w:val="22"/>
                <w:szCs w:val="22"/>
                <w:lang w:eastAsia="en-US"/>
              </w:rPr>
              <w:t>insights user research</w:t>
            </w:r>
          </w:p>
        </w:tc>
      </w:tr>
      <w:tr w:rsidR="00B82C70" w:rsidRPr="008D7E58" w14:paraId="473810F8"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905CF49" w14:textId="77777777" w:rsidR="00B82C70" w:rsidRPr="008D7E58" w:rsidRDefault="00B82C70" w:rsidP="00B82C70">
            <w:pPr>
              <w:spacing w:after="0" w:line="240" w:lineRule="auto"/>
              <w:rPr>
                <w:noProof/>
                <w:color w:val="auto"/>
                <w:lang w:eastAsia="en-US"/>
              </w:rPr>
            </w:pPr>
            <w:r w:rsidRPr="008D7E58">
              <w:rPr>
                <w:noProof/>
                <w:sz w:val="22"/>
                <w:szCs w:val="22"/>
                <w:lang w:eastAsia="en-US"/>
              </w:rPr>
              <w:t>4 Juli 2016 - 8 Juli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EDE35C" w14:textId="77777777" w:rsidR="00B82C70" w:rsidRPr="008D7E58" w:rsidRDefault="00B82C70" w:rsidP="00B82C70">
            <w:pPr>
              <w:spacing w:after="0" w:line="240" w:lineRule="auto"/>
              <w:ind w:left="420" w:hanging="360"/>
              <w:rPr>
                <w:noProof/>
                <w:color w:val="auto"/>
                <w:lang w:eastAsia="en-US"/>
              </w:rPr>
            </w:pPr>
            <w:r w:rsidRPr="008D7E58">
              <w:rPr>
                <w:noProof/>
                <w:sz w:val="22"/>
                <w:szCs w:val="22"/>
                <w:lang w:eastAsia="en-US"/>
              </w:rPr>
              <w:t>Libur Idul Fitri</w:t>
            </w:r>
          </w:p>
        </w:tc>
      </w:tr>
      <w:tr w:rsidR="00B82C70" w:rsidRPr="008D7E58" w14:paraId="3F0C3DC4"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CEFDE0C" w14:textId="77777777" w:rsidR="00B82C70" w:rsidRPr="008D7E58" w:rsidRDefault="00B82C70" w:rsidP="00B82C70">
            <w:pPr>
              <w:spacing w:after="0" w:line="240" w:lineRule="auto"/>
              <w:rPr>
                <w:noProof/>
                <w:color w:val="auto"/>
                <w:lang w:eastAsia="en-US"/>
              </w:rPr>
            </w:pPr>
            <w:r w:rsidRPr="008D7E58">
              <w:rPr>
                <w:noProof/>
                <w:sz w:val="22"/>
                <w:szCs w:val="22"/>
                <w:lang w:eastAsia="en-US"/>
              </w:rPr>
              <w:t>11 Juli 2016 - 15 Juli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926580A" w14:textId="77777777" w:rsidR="00B82C70" w:rsidRPr="008D7E58" w:rsidRDefault="00B82C70" w:rsidP="00B82C70">
            <w:pPr>
              <w:numPr>
                <w:ilvl w:val="0"/>
                <w:numId w:val="13"/>
              </w:numPr>
              <w:spacing w:after="0" w:line="240" w:lineRule="auto"/>
              <w:ind w:left="420"/>
              <w:textAlignment w:val="baseline"/>
              <w:rPr>
                <w:noProof/>
                <w:sz w:val="22"/>
                <w:szCs w:val="22"/>
                <w:lang w:eastAsia="en-US"/>
              </w:rPr>
            </w:pPr>
            <w:r w:rsidRPr="008D7E58">
              <w:rPr>
                <w:noProof/>
                <w:sz w:val="22"/>
                <w:szCs w:val="22"/>
                <w:lang w:eastAsia="en-US"/>
              </w:rPr>
              <w:t xml:space="preserve">Mempelajari KPI tim </w:t>
            </w:r>
            <w:r w:rsidRPr="008D7E58">
              <w:rPr>
                <w:i/>
                <w:iCs/>
                <w:noProof/>
                <w:sz w:val="22"/>
                <w:szCs w:val="22"/>
                <w:lang w:eastAsia="en-US"/>
              </w:rPr>
              <w:t>Revention</w:t>
            </w:r>
            <w:r w:rsidRPr="008D7E58">
              <w:rPr>
                <w:noProof/>
                <w:sz w:val="22"/>
                <w:szCs w:val="22"/>
                <w:lang w:eastAsia="en-US"/>
              </w:rPr>
              <w:t xml:space="preserve"> bagian </w:t>
            </w:r>
            <w:r w:rsidRPr="008D7E58">
              <w:rPr>
                <w:i/>
                <w:iCs/>
                <w:noProof/>
                <w:sz w:val="22"/>
                <w:szCs w:val="22"/>
                <w:lang w:eastAsia="en-US"/>
              </w:rPr>
              <w:t>User Retention</w:t>
            </w:r>
          </w:p>
        </w:tc>
      </w:tr>
      <w:tr w:rsidR="00B82C70" w:rsidRPr="008D7E58" w14:paraId="2065F5A3"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3AA62A4" w14:textId="77777777" w:rsidR="00B82C70" w:rsidRPr="008D7E58" w:rsidRDefault="00B82C70" w:rsidP="00B82C70">
            <w:pPr>
              <w:spacing w:after="0" w:line="240" w:lineRule="auto"/>
              <w:rPr>
                <w:noProof/>
                <w:color w:val="auto"/>
                <w:lang w:eastAsia="en-US"/>
              </w:rPr>
            </w:pPr>
            <w:r w:rsidRPr="008D7E58">
              <w:rPr>
                <w:noProof/>
                <w:sz w:val="22"/>
                <w:szCs w:val="22"/>
                <w:lang w:eastAsia="en-US"/>
              </w:rPr>
              <w:t>18 Juli 2016 - 22 Juli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A9710A2" w14:textId="77777777" w:rsidR="00B82C70" w:rsidRPr="008D7E58" w:rsidRDefault="00B82C70" w:rsidP="00B82C70">
            <w:pPr>
              <w:numPr>
                <w:ilvl w:val="0"/>
                <w:numId w:val="14"/>
              </w:numPr>
              <w:spacing w:after="0" w:line="240" w:lineRule="auto"/>
              <w:ind w:left="420"/>
              <w:textAlignment w:val="baseline"/>
              <w:rPr>
                <w:noProof/>
                <w:sz w:val="22"/>
                <w:szCs w:val="22"/>
                <w:lang w:eastAsia="en-US"/>
              </w:rPr>
            </w:pPr>
            <w:r w:rsidRPr="008D7E58">
              <w:rPr>
                <w:noProof/>
                <w:sz w:val="22"/>
                <w:szCs w:val="22"/>
                <w:lang w:eastAsia="en-US"/>
              </w:rPr>
              <w:t xml:space="preserve">Pelaksanaan </w:t>
            </w:r>
            <w:r w:rsidRPr="008D7E58">
              <w:rPr>
                <w:i/>
                <w:iCs/>
                <w:noProof/>
                <w:sz w:val="22"/>
                <w:szCs w:val="22"/>
                <w:lang w:eastAsia="en-US"/>
              </w:rPr>
              <w:t>user research</w:t>
            </w:r>
          </w:p>
        </w:tc>
      </w:tr>
      <w:tr w:rsidR="00B82C70" w:rsidRPr="008D7E58" w14:paraId="23C4E472"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8D3F71" w14:textId="77777777" w:rsidR="00B82C70" w:rsidRPr="008D7E58" w:rsidRDefault="00B82C70" w:rsidP="00B82C70">
            <w:pPr>
              <w:spacing w:after="0" w:line="240" w:lineRule="auto"/>
              <w:rPr>
                <w:noProof/>
                <w:color w:val="auto"/>
                <w:lang w:eastAsia="en-US"/>
              </w:rPr>
            </w:pPr>
            <w:r w:rsidRPr="008D7E58">
              <w:rPr>
                <w:noProof/>
                <w:sz w:val="22"/>
                <w:szCs w:val="22"/>
                <w:lang w:eastAsia="en-US"/>
              </w:rPr>
              <w:t>25 Juli 2016 - 29 Juli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C781A0" w14:textId="77777777" w:rsidR="00B82C70" w:rsidRPr="008D7E58" w:rsidRDefault="00B82C70" w:rsidP="00B82C70">
            <w:pPr>
              <w:numPr>
                <w:ilvl w:val="0"/>
                <w:numId w:val="15"/>
              </w:numPr>
              <w:spacing w:after="0" w:line="240" w:lineRule="auto"/>
              <w:ind w:left="420"/>
              <w:textAlignment w:val="baseline"/>
              <w:rPr>
                <w:noProof/>
                <w:sz w:val="22"/>
                <w:szCs w:val="22"/>
                <w:lang w:eastAsia="en-US"/>
              </w:rPr>
            </w:pPr>
            <w:r w:rsidRPr="008D7E58">
              <w:rPr>
                <w:noProof/>
                <w:sz w:val="22"/>
                <w:szCs w:val="22"/>
                <w:lang w:eastAsia="en-US"/>
              </w:rPr>
              <w:t xml:space="preserve">Pelaporan </w:t>
            </w:r>
            <w:r w:rsidRPr="008D7E58">
              <w:rPr>
                <w:i/>
                <w:iCs/>
                <w:noProof/>
                <w:sz w:val="22"/>
                <w:szCs w:val="22"/>
                <w:lang w:eastAsia="en-US"/>
              </w:rPr>
              <w:t>insights user research</w:t>
            </w:r>
          </w:p>
        </w:tc>
      </w:tr>
      <w:tr w:rsidR="00B82C70" w:rsidRPr="008D7E58" w14:paraId="7AEE9E60"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37CA3A2" w14:textId="77777777" w:rsidR="00B82C70" w:rsidRPr="008D7E58" w:rsidRDefault="00B82C70" w:rsidP="00B82C70">
            <w:pPr>
              <w:spacing w:after="0" w:line="240" w:lineRule="auto"/>
              <w:rPr>
                <w:noProof/>
                <w:color w:val="auto"/>
                <w:lang w:eastAsia="en-US"/>
              </w:rPr>
            </w:pPr>
            <w:r w:rsidRPr="008D7E58">
              <w:rPr>
                <w:noProof/>
                <w:sz w:val="22"/>
                <w:szCs w:val="22"/>
                <w:lang w:eastAsia="en-US"/>
              </w:rPr>
              <w:t>1 Agustus 2016 - 5 Agustus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9E5CDC" w14:textId="77777777" w:rsidR="00B82C70" w:rsidRPr="008D7E58" w:rsidRDefault="00B82C70" w:rsidP="00B82C70">
            <w:pPr>
              <w:numPr>
                <w:ilvl w:val="0"/>
                <w:numId w:val="16"/>
              </w:numPr>
              <w:spacing w:after="0" w:line="240" w:lineRule="auto"/>
              <w:ind w:left="420"/>
              <w:textAlignment w:val="baseline"/>
              <w:rPr>
                <w:noProof/>
                <w:sz w:val="22"/>
                <w:szCs w:val="22"/>
                <w:lang w:eastAsia="en-US"/>
              </w:rPr>
            </w:pPr>
            <w:r w:rsidRPr="008D7E58">
              <w:rPr>
                <w:noProof/>
                <w:sz w:val="22"/>
                <w:szCs w:val="22"/>
                <w:lang w:eastAsia="en-US"/>
              </w:rPr>
              <w:t xml:space="preserve">Mempelajari KPI tim </w:t>
            </w:r>
            <w:r w:rsidRPr="008D7E58">
              <w:rPr>
                <w:i/>
                <w:iCs/>
                <w:noProof/>
                <w:sz w:val="22"/>
                <w:szCs w:val="22"/>
                <w:lang w:eastAsia="en-US"/>
              </w:rPr>
              <w:t>Buy to Paid</w:t>
            </w:r>
          </w:p>
          <w:p w14:paraId="295D4A0D" w14:textId="77777777" w:rsidR="00B82C70" w:rsidRPr="008D7E58" w:rsidRDefault="00B82C70" w:rsidP="00B82C70">
            <w:pPr>
              <w:numPr>
                <w:ilvl w:val="0"/>
                <w:numId w:val="16"/>
              </w:numPr>
              <w:spacing w:after="0" w:line="240" w:lineRule="auto"/>
              <w:ind w:left="420"/>
              <w:textAlignment w:val="baseline"/>
              <w:rPr>
                <w:noProof/>
                <w:sz w:val="22"/>
                <w:szCs w:val="22"/>
                <w:lang w:eastAsia="en-US"/>
              </w:rPr>
            </w:pPr>
            <w:r w:rsidRPr="008D7E58">
              <w:rPr>
                <w:noProof/>
                <w:sz w:val="22"/>
                <w:szCs w:val="22"/>
                <w:lang w:eastAsia="en-US"/>
              </w:rPr>
              <w:t xml:space="preserve">Mempersiapkan </w:t>
            </w:r>
            <w:r w:rsidRPr="008D7E58">
              <w:rPr>
                <w:i/>
                <w:iCs/>
                <w:noProof/>
                <w:sz w:val="22"/>
                <w:szCs w:val="22"/>
                <w:lang w:eastAsia="en-US"/>
              </w:rPr>
              <w:t>user research</w:t>
            </w:r>
            <w:r w:rsidRPr="008D7E58">
              <w:rPr>
                <w:noProof/>
                <w:sz w:val="22"/>
                <w:szCs w:val="22"/>
                <w:lang w:eastAsia="en-US"/>
              </w:rPr>
              <w:t xml:space="preserve"> untuk </w:t>
            </w:r>
            <w:r w:rsidRPr="008D7E58">
              <w:rPr>
                <w:i/>
                <w:iCs/>
                <w:noProof/>
                <w:sz w:val="22"/>
                <w:szCs w:val="22"/>
                <w:lang w:eastAsia="en-US"/>
              </w:rPr>
              <w:t xml:space="preserve">issue </w:t>
            </w:r>
            <w:r w:rsidRPr="008D7E58">
              <w:rPr>
                <w:noProof/>
                <w:sz w:val="22"/>
                <w:szCs w:val="22"/>
                <w:lang w:eastAsia="en-US"/>
              </w:rPr>
              <w:t xml:space="preserve">tim </w:t>
            </w:r>
            <w:r w:rsidRPr="008D7E58">
              <w:rPr>
                <w:i/>
                <w:iCs/>
                <w:noProof/>
                <w:sz w:val="22"/>
                <w:szCs w:val="22"/>
                <w:lang w:eastAsia="en-US"/>
              </w:rPr>
              <w:t>Buy to Paid</w:t>
            </w:r>
          </w:p>
        </w:tc>
      </w:tr>
      <w:tr w:rsidR="00B82C70" w:rsidRPr="008D7E58" w14:paraId="0D89385C"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3EB7EC" w14:textId="77777777" w:rsidR="00B82C70" w:rsidRPr="008D7E58" w:rsidRDefault="00B82C70" w:rsidP="00B82C70">
            <w:pPr>
              <w:spacing w:after="0" w:line="240" w:lineRule="auto"/>
              <w:rPr>
                <w:noProof/>
                <w:color w:val="auto"/>
                <w:lang w:eastAsia="en-US"/>
              </w:rPr>
            </w:pPr>
            <w:r w:rsidRPr="008D7E58">
              <w:rPr>
                <w:noProof/>
                <w:sz w:val="22"/>
                <w:szCs w:val="22"/>
                <w:lang w:eastAsia="en-US"/>
              </w:rPr>
              <w:t>8 Agustus 2016 - 12 Agustus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42293B5" w14:textId="77777777" w:rsidR="00B82C70" w:rsidRPr="008D7E58" w:rsidRDefault="00B82C70" w:rsidP="00B82C70">
            <w:pPr>
              <w:numPr>
                <w:ilvl w:val="0"/>
                <w:numId w:val="17"/>
              </w:numPr>
              <w:spacing w:after="0" w:line="240" w:lineRule="auto"/>
              <w:ind w:left="420"/>
              <w:textAlignment w:val="baseline"/>
              <w:rPr>
                <w:noProof/>
                <w:sz w:val="22"/>
                <w:szCs w:val="22"/>
                <w:lang w:eastAsia="en-US"/>
              </w:rPr>
            </w:pPr>
            <w:r w:rsidRPr="008D7E58">
              <w:rPr>
                <w:noProof/>
                <w:sz w:val="22"/>
                <w:szCs w:val="22"/>
                <w:lang w:eastAsia="en-US"/>
              </w:rPr>
              <w:t xml:space="preserve">Pelaksanaan </w:t>
            </w:r>
            <w:r w:rsidRPr="008D7E58">
              <w:rPr>
                <w:i/>
                <w:iCs/>
                <w:noProof/>
                <w:sz w:val="22"/>
                <w:szCs w:val="22"/>
                <w:lang w:eastAsia="en-US"/>
              </w:rPr>
              <w:t>user research</w:t>
            </w:r>
          </w:p>
        </w:tc>
      </w:tr>
      <w:tr w:rsidR="00B82C70" w:rsidRPr="008D7E58" w14:paraId="3F86A1AF"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43DE56" w14:textId="77777777" w:rsidR="00B82C70" w:rsidRPr="008D7E58" w:rsidRDefault="00B82C70" w:rsidP="00B82C70">
            <w:pPr>
              <w:spacing w:after="0" w:line="240" w:lineRule="auto"/>
              <w:rPr>
                <w:noProof/>
                <w:color w:val="auto"/>
                <w:lang w:eastAsia="en-US"/>
              </w:rPr>
            </w:pPr>
            <w:r w:rsidRPr="008D7E58">
              <w:rPr>
                <w:noProof/>
                <w:sz w:val="22"/>
                <w:szCs w:val="22"/>
                <w:lang w:eastAsia="en-US"/>
              </w:rPr>
              <w:t>15 Agustus 2016 - 19 Agustus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AB57CEF" w14:textId="77777777" w:rsidR="00B82C70" w:rsidRPr="008D7E58" w:rsidRDefault="00B82C70" w:rsidP="00B82C70">
            <w:pPr>
              <w:numPr>
                <w:ilvl w:val="0"/>
                <w:numId w:val="18"/>
              </w:numPr>
              <w:spacing w:after="0" w:line="240" w:lineRule="auto"/>
              <w:ind w:left="420"/>
              <w:textAlignment w:val="baseline"/>
              <w:rPr>
                <w:noProof/>
                <w:sz w:val="22"/>
                <w:szCs w:val="22"/>
                <w:lang w:eastAsia="en-US"/>
              </w:rPr>
            </w:pPr>
            <w:r w:rsidRPr="008D7E58">
              <w:rPr>
                <w:noProof/>
                <w:sz w:val="22"/>
                <w:szCs w:val="22"/>
                <w:lang w:eastAsia="en-US"/>
              </w:rPr>
              <w:t xml:space="preserve">Pelaporan </w:t>
            </w:r>
            <w:r w:rsidRPr="008D7E58">
              <w:rPr>
                <w:i/>
                <w:iCs/>
                <w:noProof/>
                <w:sz w:val="22"/>
                <w:szCs w:val="22"/>
                <w:lang w:eastAsia="en-US"/>
              </w:rPr>
              <w:t>insights user research</w:t>
            </w:r>
          </w:p>
        </w:tc>
      </w:tr>
    </w:tbl>
    <w:p w14:paraId="2AF58DA4" w14:textId="77777777" w:rsidR="00B92BA6" w:rsidRPr="008D7E58" w:rsidRDefault="00B92BA6" w:rsidP="00972DF8">
      <w:pPr>
        <w:pStyle w:val="p1"/>
        <w:spacing w:line="276" w:lineRule="auto"/>
        <w:rPr>
          <w:ins w:id="81" w:author="Puti Fitri Larasati" w:date="2016-11-29T20:32:00Z"/>
          <w:b/>
          <w:noProof/>
          <w:sz w:val="20"/>
          <w:szCs w:val="20"/>
          <w:lang w:val="id-ID"/>
        </w:rPr>
      </w:pPr>
    </w:p>
    <w:p w14:paraId="3D29E425" w14:textId="4C075F04" w:rsidR="005C182B" w:rsidRPr="008D7E58" w:rsidRDefault="005C182B" w:rsidP="00972DF8">
      <w:pPr>
        <w:pStyle w:val="p1"/>
        <w:spacing w:line="276" w:lineRule="auto"/>
        <w:rPr>
          <w:rStyle w:val="s1"/>
          <w:rFonts w:ascii="Times New Roman" w:hAnsi="Times New Roman"/>
          <w:noProof/>
          <w:sz w:val="24"/>
          <w:szCs w:val="24"/>
          <w:lang w:val="id-ID"/>
        </w:rPr>
      </w:pPr>
      <w:r w:rsidRPr="008D7E58">
        <w:rPr>
          <w:rStyle w:val="s1"/>
          <w:rFonts w:ascii="Times New Roman" w:hAnsi="Times New Roman"/>
          <w:noProof/>
          <w:sz w:val="24"/>
          <w:szCs w:val="24"/>
          <w:lang w:val="id-ID"/>
        </w:rPr>
        <w:t xml:space="preserve">Pengerjaan riset yang dilaksanakan memiliki durasi waktu yang berbeda-beda. Hasil riset yang didapatkan kemudian dianalisis dan disiapkan selama beberapa hari untuk </w:t>
      </w:r>
      <w:r w:rsidRPr="008D7E58">
        <w:rPr>
          <w:rStyle w:val="s1"/>
          <w:rFonts w:ascii="Times New Roman" w:hAnsi="Times New Roman"/>
          <w:noProof/>
          <w:sz w:val="24"/>
          <w:szCs w:val="24"/>
          <w:lang w:val="id-ID"/>
        </w:rPr>
        <w:lastRenderedPageBreak/>
        <w:t xml:space="preserve">kemudian disampaikan kepada </w:t>
      </w:r>
      <w:r w:rsidR="00661BEC" w:rsidRPr="008D7E58">
        <w:rPr>
          <w:rStyle w:val="s1"/>
          <w:rFonts w:ascii="Times New Roman" w:hAnsi="Times New Roman"/>
          <w:i/>
          <w:iCs/>
          <w:noProof/>
          <w:sz w:val="24"/>
          <w:szCs w:val="24"/>
          <w:lang w:val="id-ID"/>
        </w:rPr>
        <w:t>team l</w:t>
      </w:r>
      <w:r w:rsidRPr="008D7E58">
        <w:rPr>
          <w:rStyle w:val="s1"/>
          <w:rFonts w:ascii="Times New Roman" w:hAnsi="Times New Roman"/>
          <w:i/>
          <w:iCs/>
          <w:noProof/>
          <w:sz w:val="24"/>
          <w:szCs w:val="24"/>
          <w:lang w:val="id-ID"/>
        </w:rPr>
        <w:t>ead</w:t>
      </w:r>
      <w:r w:rsidRPr="008D7E58">
        <w:rPr>
          <w:rStyle w:val="s1"/>
          <w:rFonts w:ascii="Times New Roman" w:hAnsi="Times New Roman"/>
          <w:noProof/>
          <w:sz w:val="24"/>
          <w:szCs w:val="24"/>
          <w:lang w:val="id-ID"/>
        </w:rPr>
        <w:t xml:space="preserve">. Sehingga jadwal pelaporan </w:t>
      </w:r>
      <w:r w:rsidRPr="008D7E58">
        <w:rPr>
          <w:rStyle w:val="s1"/>
          <w:rFonts w:ascii="Times New Roman" w:hAnsi="Times New Roman"/>
          <w:i/>
          <w:iCs/>
          <w:noProof/>
          <w:sz w:val="24"/>
          <w:szCs w:val="24"/>
          <w:lang w:val="id-ID"/>
        </w:rPr>
        <w:t xml:space="preserve">insights </w:t>
      </w:r>
      <w:r w:rsidRPr="008D7E58">
        <w:rPr>
          <w:rStyle w:val="s1"/>
          <w:rFonts w:ascii="Times New Roman" w:hAnsi="Times New Roman"/>
          <w:noProof/>
          <w:sz w:val="24"/>
          <w:szCs w:val="24"/>
          <w:lang w:val="id-ID"/>
        </w:rPr>
        <w:t xml:space="preserve">juga tidak sesuai dengan jadwal yang ada. Penggantian tim yang seharusnya dilakukan oleh penulis, tidak jadi dilakukan karena </w:t>
      </w:r>
      <w:r w:rsidRPr="008D7E58">
        <w:rPr>
          <w:rStyle w:val="s1"/>
          <w:rFonts w:ascii="Times New Roman" w:hAnsi="Times New Roman"/>
          <w:i/>
          <w:iCs/>
          <w:noProof/>
          <w:sz w:val="24"/>
          <w:szCs w:val="24"/>
          <w:lang w:val="id-ID"/>
        </w:rPr>
        <w:t xml:space="preserve">load </w:t>
      </w:r>
      <w:r w:rsidRPr="008D7E58">
        <w:rPr>
          <w:rStyle w:val="s1"/>
          <w:rFonts w:ascii="Times New Roman" w:hAnsi="Times New Roman"/>
          <w:noProof/>
          <w:sz w:val="24"/>
          <w:szCs w:val="24"/>
          <w:lang w:val="id-ID"/>
        </w:rPr>
        <w:t xml:space="preserve">kerja tim yang berbeda-beda. Penyelia kemudian meminta penulis untuk fokus membantu tim </w:t>
      </w:r>
      <w:r w:rsidRPr="008D7E58">
        <w:rPr>
          <w:rStyle w:val="s1"/>
          <w:rFonts w:ascii="Times New Roman" w:hAnsi="Times New Roman"/>
          <w:i/>
          <w:iCs/>
          <w:noProof/>
          <w:sz w:val="24"/>
          <w:szCs w:val="24"/>
          <w:lang w:val="id-ID"/>
        </w:rPr>
        <w:t>Product Discovery</w:t>
      </w:r>
      <w:r w:rsidRPr="008D7E58">
        <w:rPr>
          <w:rStyle w:val="s1"/>
          <w:rFonts w:ascii="Times New Roman" w:hAnsi="Times New Roman"/>
          <w:noProof/>
          <w:sz w:val="24"/>
          <w:szCs w:val="24"/>
          <w:lang w:val="id-ID"/>
        </w:rPr>
        <w:t xml:space="preserve"> melaksanakan riset terkait fitur yang akan dikembangkan. Penulis juga berkesempatan untuk membantu tim lain yang ada di Bukalapak.</w:t>
      </w:r>
      <w:r w:rsidR="00895379" w:rsidRPr="008D7E58">
        <w:rPr>
          <w:rStyle w:val="s1"/>
          <w:rFonts w:ascii="Times New Roman" w:hAnsi="Times New Roman"/>
          <w:noProof/>
          <w:sz w:val="24"/>
          <w:szCs w:val="24"/>
          <w:lang w:val="id-ID"/>
        </w:rPr>
        <w:t xml:space="preserve"> </w:t>
      </w:r>
    </w:p>
    <w:p w14:paraId="0B22462C" w14:textId="77777777" w:rsidR="00972DF8" w:rsidRPr="008D7E58" w:rsidRDefault="00972DF8" w:rsidP="00972DF8">
      <w:pPr>
        <w:pStyle w:val="p1"/>
        <w:spacing w:line="276" w:lineRule="auto"/>
        <w:rPr>
          <w:rFonts w:ascii="Times New Roman" w:hAnsi="Times New Roman"/>
          <w:noProof/>
          <w:sz w:val="24"/>
          <w:szCs w:val="24"/>
          <w:lang w:val="id-ID"/>
        </w:rPr>
      </w:pPr>
    </w:p>
    <w:p w14:paraId="3CEABA96" w14:textId="77777777" w:rsidR="00093F0A" w:rsidRPr="008D7E58" w:rsidRDefault="00C478B8">
      <w:pPr>
        <w:pStyle w:val="Heading2"/>
        <w:numPr>
          <w:ilvl w:val="1"/>
          <w:numId w:val="4"/>
        </w:numPr>
        <w:spacing w:before="0"/>
        <w:ind w:left="567" w:hanging="567"/>
        <w:rPr>
          <w:b/>
          <w:noProof/>
        </w:rPr>
      </w:pPr>
      <w:bookmarkStart w:id="82" w:name="_Toc468222966"/>
      <w:r w:rsidRPr="008D7E58">
        <w:rPr>
          <w:b/>
          <w:noProof/>
        </w:rPr>
        <w:t>Kendala dalam Kerja Praktik dan Cara Penanganannya</w:t>
      </w:r>
      <w:bookmarkEnd w:id="82"/>
    </w:p>
    <w:p w14:paraId="1404D39A" w14:textId="019CA371" w:rsidR="00093F0A" w:rsidRPr="008D7E58" w:rsidRDefault="00BD1EB8" w:rsidP="00972DF8">
      <w:pPr>
        <w:spacing w:after="0" w:line="276" w:lineRule="auto"/>
        <w:rPr>
          <w:noProof/>
        </w:rPr>
      </w:pPr>
      <w:r w:rsidRPr="008D7E58">
        <w:rPr>
          <w:noProof/>
        </w:rPr>
        <w:t>Selama masa kerja praktik, penulis sempat mengalam</w:t>
      </w:r>
      <w:r w:rsidR="004B5891" w:rsidRPr="008D7E58">
        <w:rPr>
          <w:noProof/>
        </w:rPr>
        <w:t>i beberapa kendala</w:t>
      </w:r>
      <w:r w:rsidRPr="008D7E58">
        <w:rPr>
          <w:noProof/>
        </w:rPr>
        <w:t>.</w:t>
      </w:r>
      <w:r w:rsidR="004B5891" w:rsidRPr="008D7E58">
        <w:rPr>
          <w:noProof/>
        </w:rPr>
        <w:t xml:space="preserve"> Hanya saja, kendala yang ada tersebut bukan merupakan kendala yang besar sehingga tidak banyak menganggu jalannya kerja praktik. Kendala-kendala yang dihadapi oleh penulis di</w:t>
      </w:r>
      <w:r w:rsidR="00895379" w:rsidRPr="008D7E58">
        <w:rPr>
          <w:noProof/>
        </w:rPr>
        <w:t xml:space="preserve"> </w:t>
      </w:r>
      <w:r w:rsidR="004B5891" w:rsidRPr="008D7E58">
        <w:rPr>
          <w:noProof/>
        </w:rPr>
        <w:t xml:space="preserve">antara lain adalah terdapat beberapa </w:t>
      </w:r>
      <w:r w:rsidR="00807B8E" w:rsidRPr="008D7E58">
        <w:rPr>
          <w:noProof/>
        </w:rPr>
        <w:t>metode</w:t>
      </w:r>
      <w:commentRangeStart w:id="83"/>
      <w:r w:rsidR="00F11146" w:rsidRPr="008D7E58">
        <w:rPr>
          <w:rStyle w:val="CommentReference"/>
          <w:rFonts w:eastAsiaTheme="minorHAnsi" w:cstheme="minorBidi"/>
          <w:noProof/>
          <w:color w:val="auto"/>
          <w:lang w:eastAsia="en-US"/>
        </w:rPr>
        <w:commentReference w:id="84"/>
      </w:r>
      <w:commentRangeEnd w:id="83"/>
      <w:r w:rsidR="00807B8E" w:rsidRPr="008D7E58">
        <w:rPr>
          <w:noProof/>
        </w:rPr>
        <w:t xml:space="preserve"> riset UX</w:t>
      </w:r>
      <w:r w:rsidR="00895379" w:rsidRPr="008D7E58">
        <w:rPr>
          <w:rStyle w:val="CommentReference"/>
          <w:rFonts w:eastAsiaTheme="minorHAnsi" w:cstheme="minorBidi"/>
          <w:noProof/>
          <w:color w:val="auto"/>
          <w:lang w:eastAsia="en-US"/>
        </w:rPr>
        <w:commentReference w:id="83"/>
      </w:r>
      <w:r w:rsidR="004B5891" w:rsidRPr="008D7E58">
        <w:rPr>
          <w:noProof/>
        </w:rPr>
        <w:t xml:space="preserve"> yang belum penulis pahami, sehingga penulis kurang dapat memahami topik yang sedang dibahas. Penulis mengatasi kendala ini dengan langsung bertanya kepada internal UX maupun </w:t>
      </w:r>
      <w:r w:rsidR="004B5891" w:rsidRPr="008D7E58">
        <w:rPr>
          <w:i/>
          <w:noProof/>
        </w:rPr>
        <w:t>stakeholder</w:t>
      </w:r>
      <w:r w:rsidR="004B5891" w:rsidRPr="008D7E58">
        <w:rPr>
          <w:noProof/>
        </w:rPr>
        <w:t xml:space="preserve"> terkait. </w:t>
      </w:r>
    </w:p>
    <w:p w14:paraId="18367CE3" w14:textId="77777777" w:rsidR="00323C7C" w:rsidRPr="008D7E58" w:rsidRDefault="00323C7C" w:rsidP="00972DF8">
      <w:pPr>
        <w:spacing w:after="0" w:line="276" w:lineRule="auto"/>
        <w:rPr>
          <w:noProof/>
        </w:rPr>
      </w:pPr>
    </w:p>
    <w:p w14:paraId="7D61BDF1" w14:textId="5D896124" w:rsidR="00323C7C" w:rsidRPr="008D7E58" w:rsidRDefault="00323C7C" w:rsidP="00972DF8">
      <w:pPr>
        <w:spacing w:after="0" w:line="276" w:lineRule="auto"/>
        <w:rPr>
          <w:noProof/>
        </w:rPr>
      </w:pPr>
      <w:r w:rsidRPr="008D7E58">
        <w:rPr>
          <w:noProof/>
        </w:rPr>
        <w:t xml:space="preserve">Kendala lain yang penulis alami selama masa kerja praktik adalah ketidakfamiliaran penulis terhadap proses UX yang sesuai dengan </w:t>
      </w:r>
      <w:r w:rsidR="00807B8E" w:rsidRPr="008D7E58">
        <w:rPr>
          <w:noProof/>
        </w:rPr>
        <w:t>metode</w:t>
      </w:r>
      <w:r w:rsidRPr="008D7E58">
        <w:rPr>
          <w:noProof/>
        </w:rPr>
        <w:t xml:space="preserve"> </w:t>
      </w:r>
      <w:r w:rsidRPr="008D7E58">
        <w:rPr>
          <w:i/>
          <w:noProof/>
        </w:rPr>
        <w:t>scrum</w:t>
      </w:r>
      <w:r w:rsidRPr="008D7E58">
        <w:rPr>
          <w:noProof/>
        </w:rPr>
        <w:t>. Sama seperti ken</w:t>
      </w:r>
      <w:r w:rsidR="00972DF8" w:rsidRPr="008D7E58">
        <w:rPr>
          <w:noProof/>
        </w:rPr>
        <w:t>dala sebelumnya, p</w:t>
      </w:r>
      <w:r w:rsidRPr="008D7E58">
        <w:rPr>
          <w:noProof/>
        </w:rPr>
        <w:t xml:space="preserve">enulis mengatasi kendala ini dengan langsung menanyakan proses UX kepada </w:t>
      </w:r>
      <w:r w:rsidRPr="008D7E58">
        <w:rPr>
          <w:i/>
          <w:noProof/>
        </w:rPr>
        <w:t xml:space="preserve">lead </w:t>
      </w:r>
      <w:r w:rsidRPr="008D7E58">
        <w:rPr>
          <w:noProof/>
        </w:rPr>
        <w:t xml:space="preserve">UX, meminta </w:t>
      </w:r>
      <w:r w:rsidRPr="008D7E58">
        <w:rPr>
          <w:i/>
          <w:noProof/>
        </w:rPr>
        <w:t xml:space="preserve">lead </w:t>
      </w:r>
      <w:r w:rsidRPr="008D7E58">
        <w:rPr>
          <w:noProof/>
        </w:rPr>
        <w:t>UX untuk memberikan penjelasan mengenai hal tersebut serta mencari informasi sendiri melalui internet.</w:t>
      </w:r>
    </w:p>
    <w:p w14:paraId="29C0D092" w14:textId="77777777" w:rsidR="001A182C" w:rsidRPr="008D7E58" w:rsidRDefault="001A182C" w:rsidP="001A182C">
      <w:pPr>
        <w:spacing w:after="0" w:line="240" w:lineRule="auto"/>
        <w:rPr>
          <w:noProof/>
        </w:rPr>
      </w:pPr>
    </w:p>
    <w:p w14:paraId="650E3AFE" w14:textId="77777777" w:rsidR="00093F0A" w:rsidRPr="008D7E58" w:rsidRDefault="00C478B8" w:rsidP="001A182C">
      <w:pPr>
        <w:pStyle w:val="Style1"/>
        <w:spacing w:before="0"/>
        <w:ind w:left="567" w:hanging="567"/>
        <w:rPr>
          <w:noProof/>
        </w:rPr>
      </w:pPr>
      <w:bookmarkStart w:id="85" w:name="_Toc468222967"/>
      <w:r w:rsidRPr="008D7E58">
        <w:rPr>
          <w:noProof/>
        </w:rPr>
        <w:t>Relevansi dengan Perkuliahan di Fasilkom UI</w:t>
      </w:r>
      <w:commentRangeStart w:id="86"/>
      <w:commentRangeStart w:id="87"/>
      <w:ins w:id="88" w:author="RMahendra" w:date="2016-11-29T05:22:00Z">
        <w:r w:rsidR="00F11146" w:rsidRPr="008D7E58">
          <w:rPr>
            <w:noProof/>
          </w:rPr>
          <w:t xml:space="preserve"> </w:t>
        </w:r>
      </w:ins>
      <w:commentRangeEnd w:id="86"/>
      <w:ins w:id="89" w:author="RMahendra" w:date="2016-11-29T05:23:00Z">
        <w:r w:rsidR="00F11146" w:rsidRPr="008D7E58">
          <w:rPr>
            <w:rStyle w:val="CommentReference"/>
            <w:rFonts w:eastAsiaTheme="minorHAnsi" w:cstheme="minorBidi"/>
            <w:b w:val="0"/>
            <w:noProof/>
            <w:color w:val="auto"/>
            <w:lang w:eastAsia="en-US"/>
          </w:rPr>
          <w:commentReference w:id="86"/>
        </w:r>
      </w:ins>
      <w:commentRangeEnd w:id="87"/>
      <w:r w:rsidR="00D2798C" w:rsidRPr="008D7E58">
        <w:rPr>
          <w:rStyle w:val="CommentReference"/>
          <w:rFonts w:eastAsiaTheme="minorHAnsi" w:cstheme="minorBidi"/>
          <w:b w:val="0"/>
          <w:noProof/>
          <w:color w:val="auto"/>
          <w:lang w:eastAsia="en-US"/>
        </w:rPr>
        <w:commentReference w:id="87"/>
      </w:r>
      <w:bookmarkEnd w:id="85"/>
    </w:p>
    <w:p w14:paraId="515590BC" w14:textId="67B9D6FB" w:rsidR="00D2798C" w:rsidRPr="008D7E58" w:rsidRDefault="00D2798C" w:rsidP="00D2798C">
      <w:pPr>
        <w:pStyle w:val="NoSpacing"/>
        <w:rPr>
          <w:i/>
          <w:noProof/>
        </w:rPr>
      </w:pPr>
      <w:r w:rsidRPr="008D7E58">
        <w:rPr>
          <w:noProof/>
        </w:rPr>
        <w:t>Berikut adalah beberapa mata kuliah di Fasilkom UI yang relevan selama masa pelaksanaan kerja praktik :</w:t>
      </w:r>
    </w:p>
    <w:p w14:paraId="45EB6FC3" w14:textId="77777777" w:rsidR="00D2798C" w:rsidRPr="008D7E58" w:rsidRDefault="00D2798C" w:rsidP="00D2798C">
      <w:pPr>
        <w:pStyle w:val="NoSpacing"/>
        <w:rPr>
          <w:noProof/>
        </w:rPr>
      </w:pPr>
    </w:p>
    <w:p w14:paraId="6DFA06D3" w14:textId="77777777" w:rsidR="00AB3AC2" w:rsidRPr="008D7E58" w:rsidRDefault="006705B8" w:rsidP="00AF6932">
      <w:pPr>
        <w:pStyle w:val="Style1"/>
        <w:numPr>
          <w:ilvl w:val="2"/>
          <w:numId w:val="4"/>
        </w:numPr>
        <w:spacing w:before="0"/>
        <w:ind w:left="0" w:firstLine="0"/>
        <w:rPr>
          <w:noProof/>
        </w:rPr>
      </w:pPr>
      <w:bookmarkStart w:id="90" w:name="_Toc468222968"/>
      <w:r w:rsidRPr="008D7E58">
        <w:rPr>
          <w:noProof/>
        </w:rPr>
        <w:t>Sistem Interaksi</w:t>
      </w:r>
      <w:bookmarkStart w:id="91" w:name="_Toc467344762"/>
      <w:bookmarkEnd w:id="90"/>
    </w:p>
    <w:p w14:paraId="2BE4C3B7" w14:textId="796DA301" w:rsidR="003C6749" w:rsidRPr="008D7E58" w:rsidRDefault="00A57698" w:rsidP="00907EB1">
      <w:pPr>
        <w:spacing w:line="276" w:lineRule="auto"/>
        <w:rPr>
          <w:noProof/>
        </w:rPr>
      </w:pPr>
      <w:r w:rsidRPr="008D7E58">
        <w:rPr>
          <w:noProof/>
        </w:rPr>
        <w:t xml:space="preserve">Sebagai UX </w:t>
      </w:r>
      <w:r w:rsidRPr="008D7E58">
        <w:rPr>
          <w:i/>
          <w:noProof/>
        </w:rPr>
        <w:t>researcher</w:t>
      </w:r>
      <w:r w:rsidRPr="008D7E58">
        <w:rPr>
          <w:noProof/>
        </w:rPr>
        <w:t xml:space="preserve">, penulis menggunakan berbagai macam </w:t>
      </w:r>
      <w:r w:rsidR="00807B8E" w:rsidRPr="008D7E58">
        <w:rPr>
          <w:noProof/>
        </w:rPr>
        <w:t>metode</w:t>
      </w:r>
      <w:r w:rsidRPr="008D7E58">
        <w:rPr>
          <w:noProof/>
        </w:rPr>
        <w:t xml:space="preserve"> riset UX. Beberapa </w:t>
      </w:r>
      <w:r w:rsidR="00807B8E" w:rsidRPr="008D7E58">
        <w:rPr>
          <w:noProof/>
        </w:rPr>
        <w:t>metode</w:t>
      </w:r>
      <w:r w:rsidRPr="008D7E58">
        <w:rPr>
          <w:noProof/>
        </w:rPr>
        <w:t xml:space="preserve"> riset UX yang penulis laksanakan selama kerja praktik telah penulis pelajari sebelumnya melalui mata kuliah Sistem Interaksi. Hal ini memudahkan penulis untuk mempelajari </w:t>
      </w:r>
      <w:r w:rsidR="00807B8E" w:rsidRPr="008D7E58">
        <w:rPr>
          <w:noProof/>
        </w:rPr>
        <w:t>metode</w:t>
      </w:r>
      <w:r w:rsidRPr="008D7E58">
        <w:rPr>
          <w:noProof/>
        </w:rPr>
        <w:t xml:space="preserve"> lainnya yang berhubungan dengan riset yang dikerjakan oleh penulis. Penulis juga mendapatkan gambaran kasar mengenai proses desain UX dalam mengembangkan sebuah produk atau fitur melalui mata kuliah ini.</w:t>
      </w:r>
      <w:bookmarkEnd w:id="91"/>
    </w:p>
    <w:p w14:paraId="02350F16" w14:textId="77777777" w:rsidR="006705B8" w:rsidRPr="008D7E58" w:rsidRDefault="00C24367" w:rsidP="00F34404">
      <w:pPr>
        <w:pStyle w:val="Style1"/>
        <w:numPr>
          <w:ilvl w:val="2"/>
          <w:numId w:val="4"/>
        </w:numPr>
        <w:spacing w:before="0"/>
        <w:ind w:left="0" w:firstLine="0"/>
        <w:rPr>
          <w:noProof/>
        </w:rPr>
      </w:pPr>
      <w:bookmarkStart w:id="92" w:name="_Toc468222969"/>
      <w:r w:rsidRPr="008D7E58">
        <w:rPr>
          <w:noProof/>
        </w:rPr>
        <w:t>Rekayasa Perangkat Lunak</w:t>
      </w:r>
      <w:bookmarkEnd w:id="92"/>
    </w:p>
    <w:p w14:paraId="48907D08" w14:textId="44811D76" w:rsidR="00602CB7" w:rsidRPr="008D7E58" w:rsidRDefault="00602CB7" w:rsidP="00AB3AC2">
      <w:pPr>
        <w:spacing w:line="276" w:lineRule="auto"/>
        <w:rPr>
          <w:noProof/>
        </w:rPr>
      </w:pPr>
      <w:bookmarkStart w:id="93" w:name="_Toc467344764"/>
      <w:r w:rsidRPr="008D7E58">
        <w:rPr>
          <w:noProof/>
        </w:rPr>
        <w:t xml:space="preserve">Pada mata kuliah Rekayasa Perangkat Lunak, penulis mendapatkan </w:t>
      </w:r>
      <w:r w:rsidRPr="008D7E58">
        <w:rPr>
          <w:i/>
          <w:noProof/>
        </w:rPr>
        <w:t>overview</w:t>
      </w:r>
      <w:r w:rsidRPr="008D7E58">
        <w:rPr>
          <w:noProof/>
        </w:rPr>
        <w:t xml:space="preserve"> mengenai </w:t>
      </w:r>
      <w:r w:rsidR="00807B8E" w:rsidRPr="008D7E58">
        <w:rPr>
          <w:noProof/>
        </w:rPr>
        <w:t>metode</w:t>
      </w:r>
      <w:r w:rsidRPr="008D7E58">
        <w:rPr>
          <w:noProof/>
        </w:rPr>
        <w:t xml:space="preserve"> </w:t>
      </w:r>
      <w:r w:rsidRPr="008D7E58">
        <w:rPr>
          <w:i/>
          <w:noProof/>
        </w:rPr>
        <w:t xml:space="preserve">scrum </w:t>
      </w:r>
      <w:r w:rsidRPr="008D7E58">
        <w:rPr>
          <w:noProof/>
        </w:rPr>
        <w:t xml:space="preserve">yang digunakan oleh tim </w:t>
      </w:r>
      <w:r w:rsidRPr="008D7E58">
        <w:rPr>
          <w:i/>
          <w:noProof/>
        </w:rPr>
        <w:t>Product Discovery</w:t>
      </w:r>
      <w:r w:rsidRPr="008D7E58">
        <w:rPr>
          <w:noProof/>
        </w:rPr>
        <w:t xml:space="preserve">. Hal ini </w:t>
      </w:r>
      <w:r w:rsidRPr="008D7E58">
        <w:rPr>
          <w:noProof/>
        </w:rPr>
        <w:lastRenderedPageBreak/>
        <w:t>membantu penulis untuk beradaptasi dengan proses pengembangan produk atau fitur yang dilakukan di Bukalapak.</w:t>
      </w:r>
      <w:bookmarkEnd w:id="93"/>
      <w:r w:rsidRPr="008D7E58">
        <w:rPr>
          <w:b/>
          <w:noProof/>
        </w:rPr>
        <w:t xml:space="preserve"> </w:t>
      </w:r>
    </w:p>
    <w:p w14:paraId="6A198508" w14:textId="77777777" w:rsidR="00602CB7" w:rsidRPr="008D7E58" w:rsidRDefault="00602CB7" w:rsidP="00602CB7">
      <w:pPr>
        <w:pStyle w:val="Style1"/>
        <w:numPr>
          <w:ilvl w:val="2"/>
          <w:numId w:val="4"/>
        </w:numPr>
        <w:spacing w:before="0"/>
        <w:ind w:left="0" w:firstLine="0"/>
        <w:rPr>
          <w:noProof/>
        </w:rPr>
      </w:pPr>
      <w:bookmarkStart w:id="94" w:name="_Toc468222970"/>
      <w:r w:rsidRPr="008D7E58">
        <w:rPr>
          <w:noProof/>
        </w:rPr>
        <w:t>Proyek Perangkat Lunak</w:t>
      </w:r>
      <w:bookmarkEnd w:id="94"/>
    </w:p>
    <w:p w14:paraId="70116EAD" w14:textId="64AD4D17" w:rsidR="00AB3AC2" w:rsidRPr="008D7E58" w:rsidRDefault="00F541BC" w:rsidP="00907EB1">
      <w:pPr>
        <w:spacing w:line="276" w:lineRule="auto"/>
        <w:rPr>
          <w:noProof/>
        </w:rPr>
      </w:pPr>
      <w:bookmarkStart w:id="95" w:name="_Toc467344766"/>
      <w:r w:rsidRPr="008D7E58">
        <w:rPr>
          <w:noProof/>
        </w:rPr>
        <w:t xml:space="preserve">Pada mata kuliah Proyek Perangkat Lunak, penulis mendapatkan kesempatan untuk mengembangkan sebuah produk langsung dengan menerapkan </w:t>
      </w:r>
      <w:r w:rsidR="00807B8E" w:rsidRPr="008D7E58">
        <w:rPr>
          <w:noProof/>
        </w:rPr>
        <w:t>metode</w:t>
      </w:r>
      <w:r w:rsidRPr="008D7E58">
        <w:rPr>
          <w:noProof/>
        </w:rPr>
        <w:t xml:space="preserve"> </w:t>
      </w:r>
      <w:r w:rsidRPr="008D7E58">
        <w:rPr>
          <w:i/>
          <w:noProof/>
        </w:rPr>
        <w:t>scrum</w:t>
      </w:r>
      <w:r w:rsidRPr="008D7E58">
        <w:rPr>
          <w:noProof/>
        </w:rPr>
        <w:t xml:space="preserve">. Pemahaman teoritis yang penulis dapatkan pada mata kuliah Rekayasa Perangkat Lunak serta pengalaman </w:t>
      </w:r>
      <w:r w:rsidR="00895379" w:rsidRPr="008D7E58">
        <w:rPr>
          <w:noProof/>
        </w:rPr>
        <w:t>prakti</w:t>
      </w:r>
      <w:r w:rsidRPr="008D7E58">
        <w:rPr>
          <w:noProof/>
        </w:rPr>
        <w:t xml:space="preserve">k pada mata kuliah Proyek Perangkat Lunak membantu penulis untuk memahami bagaimana </w:t>
      </w:r>
      <w:r w:rsidR="00807B8E" w:rsidRPr="008D7E58">
        <w:rPr>
          <w:noProof/>
        </w:rPr>
        <w:t>metode</w:t>
      </w:r>
      <w:r w:rsidRPr="008D7E58">
        <w:rPr>
          <w:noProof/>
        </w:rPr>
        <w:t xml:space="preserve"> </w:t>
      </w:r>
      <w:r w:rsidRPr="008D7E58">
        <w:rPr>
          <w:i/>
          <w:noProof/>
        </w:rPr>
        <w:t xml:space="preserve">scrum </w:t>
      </w:r>
      <w:r w:rsidRPr="008D7E58">
        <w:rPr>
          <w:noProof/>
        </w:rPr>
        <w:t>bekerja dan bagaimana penerapannya selama masa kerja praktik di Bukalapak.</w:t>
      </w:r>
      <w:bookmarkEnd w:id="95"/>
    </w:p>
    <w:p w14:paraId="67CFDCD4" w14:textId="77777777" w:rsidR="00C24367" w:rsidRPr="008D7E58" w:rsidRDefault="00FE5F69" w:rsidP="00F34404">
      <w:pPr>
        <w:pStyle w:val="Style1"/>
        <w:numPr>
          <w:ilvl w:val="2"/>
          <w:numId w:val="4"/>
        </w:numPr>
        <w:spacing w:before="0"/>
        <w:ind w:left="0" w:firstLine="0"/>
        <w:rPr>
          <w:noProof/>
        </w:rPr>
      </w:pPr>
      <w:bookmarkStart w:id="96" w:name="_Toc468222971"/>
      <w:r w:rsidRPr="008D7E58">
        <w:rPr>
          <w:noProof/>
        </w:rPr>
        <w:t>Komunikasi Bisnis dan Teknis</w:t>
      </w:r>
      <w:bookmarkEnd w:id="96"/>
    </w:p>
    <w:p w14:paraId="2C57A621" w14:textId="77777777" w:rsidR="00093F0A" w:rsidRPr="008D7E58" w:rsidRDefault="001F3312" w:rsidP="00A5376D">
      <w:pPr>
        <w:spacing w:line="276" w:lineRule="auto"/>
        <w:rPr>
          <w:noProof/>
        </w:rPr>
      </w:pPr>
      <w:bookmarkStart w:id="97" w:name="_Toc467344768"/>
      <w:r w:rsidRPr="008D7E58">
        <w:rPr>
          <w:noProof/>
        </w:rPr>
        <w:t xml:space="preserve">Selama masa kerja praktik, penulis dituntut untuk dapat berkomunikasi dengan baik kepada internal UX dan juga anggota tim terkait. </w:t>
      </w:r>
      <w:r w:rsidR="002F66FF" w:rsidRPr="008D7E58">
        <w:rPr>
          <w:noProof/>
        </w:rPr>
        <w:t>Teknis terkait komunikasi diajarkan pada m</w:t>
      </w:r>
      <w:r w:rsidRPr="008D7E58">
        <w:rPr>
          <w:noProof/>
        </w:rPr>
        <w:t xml:space="preserve">ata kuliah Komunikas Bisnis dan Teknis </w:t>
      </w:r>
      <w:r w:rsidR="002F66FF" w:rsidRPr="008D7E58">
        <w:rPr>
          <w:noProof/>
        </w:rPr>
        <w:t xml:space="preserve">untuk </w:t>
      </w:r>
      <w:r w:rsidRPr="008D7E58">
        <w:rPr>
          <w:noProof/>
        </w:rPr>
        <w:t>membantu</w:t>
      </w:r>
      <w:r w:rsidR="00D62174" w:rsidRPr="008D7E58">
        <w:rPr>
          <w:noProof/>
        </w:rPr>
        <w:t xml:space="preserve"> penulis berkomunikasi dengan baik kepada anggota tim dalam konteks bisnis dan teknis.</w:t>
      </w:r>
      <w:bookmarkEnd w:id="97"/>
    </w:p>
    <w:p w14:paraId="398D1628" w14:textId="77777777" w:rsidR="001A182C" w:rsidRPr="008D7E58" w:rsidRDefault="001A182C" w:rsidP="001A182C">
      <w:pPr>
        <w:spacing w:after="0" w:line="240" w:lineRule="auto"/>
        <w:rPr>
          <w:noProof/>
        </w:rPr>
      </w:pPr>
    </w:p>
    <w:p w14:paraId="7497D206" w14:textId="77777777" w:rsidR="00093F0A" w:rsidRPr="008D7E58" w:rsidRDefault="00C478B8" w:rsidP="001A182C">
      <w:pPr>
        <w:pStyle w:val="Style1"/>
        <w:spacing w:before="0"/>
        <w:ind w:left="567" w:hanging="567"/>
        <w:rPr>
          <w:noProof/>
        </w:rPr>
      </w:pPr>
      <w:bookmarkStart w:id="98" w:name="_Toc468222972"/>
      <w:r w:rsidRPr="008D7E58">
        <w:rPr>
          <w:noProof/>
        </w:rPr>
        <w:t xml:space="preserve">Pembelajaran </w:t>
      </w:r>
      <w:r w:rsidRPr="008D7E58">
        <w:rPr>
          <w:i/>
          <w:noProof/>
        </w:rPr>
        <w:t xml:space="preserve">Soft Skill </w:t>
      </w:r>
      <w:r w:rsidRPr="008D7E58">
        <w:rPr>
          <w:noProof/>
        </w:rPr>
        <w:t>Selama Kerja Praktik</w:t>
      </w:r>
      <w:bookmarkEnd w:id="98"/>
    </w:p>
    <w:p w14:paraId="7F6113AE" w14:textId="77777777" w:rsidR="006304E8" w:rsidRPr="008D7E58" w:rsidRDefault="00477137" w:rsidP="00972DF8">
      <w:pPr>
        <w:spacing w:after="0" w:line="276" w:lineRule="auto"/>
        <w:rPr>
          <w:noProof/>
        </w:rPr>
      </w:pPr>
      <w:r w:rsidRPr="008D7E58">
        <w:rPr>
          <w:noProof/>
        </w:rPr>
        <w:t xml:space="preserve">Dalam pelaksanaan kerja praktik, penulis tidak hanya dapat meningkatkan </w:t>
      </w:r>
      <w:r w:rsidRPr="008D7E58">
        <w:rPr>
          <w:i/>
          <w:noProof/>
        </w:rPr>
        <w:t>hard skill</w:t>
      </w:r>
      <w:r w:rsidRPr="008D7E58">
        <w:rPr>
          <w:noProof/>
        </w:rPr>
        <w:t xml:space="preserve"> terkait dengan profesi UX </w:t>
      </w:r>
      <w:r w:rsidRPr="008D7E58">
        <w:rPr>
          <w:i/>
          <w:noProof/>
        </w:rPr>
        <w:t>researcher</w:t>
      </w:r>
      <w:r w:rsidRPr="008D7E58">
        <w:rPr>
          <w:noProof/>
        </w:rPr>
        <w:t xml:space="preserve">. Penulis juga mendapatkan banyak pembelajaran mengenai </w:t>
      </w:r>
      <w:r w:rsidRPr="008D7E58">
        <w:rPr>
          <w:i/>
          <w:noProof/>
        </w:rPr>
        <w:t xml:space="preserve">soft skills </w:t>
      </w:r>
      <w:r w:rsidRPr="008D7E58">
        <w:rPr>
          <w:noProof/>
        </w:rPr>
        <w:t xml:space="preserve">selama masa kerja praktik. Penulis belajar bagaimana bekerja sama dengan </w:t>
      </w:r>
      <w:r w:rsidR="0071322E" w:rsidRPr="008D7E58">
        <w:rPr>
          <w:noProof/>
        </w:rPr>
        <w:t xml:space="preserve">semua anggota </w:t>
      </w:r>
      <w:r w:rsidRPr="008D7E58">
        <w:rPr>
          <w:noProof/>
        </w:rPr>
        <w:t xml:space="preserve">tim yang </w:t>
      </w:r>
      <w:r w:rsidR="0071322E" w:rsidRPr="008D7E58">
        <w:rPr>
          <w:noProof/>
        </w:rPr>
        <w:t xml:space="preserve">masing-masing </w:t>
      </w:r>
      <w:r w:rsidRPr="008D7E58">
        <w:rPr>
          <w:noProof/>
        </w:rPr>
        <w:t>memiliki peran yang berbeda-beda.</w:t>
      </w:r>
      <w:r w:rsidR="006304E8" w:rsidRPr="008D7E58">
        <w:rPr>
          <w:noProof/>
        </w:rPr>
        <w:t xml:space="preserve"> Kemampuan ini diperlukan untuk menyelesaikan fitur-fitur yang akan dikembangkan. Semua anggota tim yang memiilki berbagai macam peran harus bersatu dan bekerja sama untuk mencapai tujuan yang sudah ditentukan. Karena hasil yang baik tidak dapat didapatkan tanpa kerja sama yang baik antara masing-masing anggota tim</w:t>
      </w:r>
    </w:p>
    <w:p w14:paraId="4A3D02CE" w14:textId="77777777" w:rsidR="006304E8" w:rsidRPr="008D7E58" w:rsidRDefault="006304E8" w:rsidP="00972DF8">
      <w:pPr>
        <w:spacing w:after="0" w:line="276" w:lineRule="auto"/>
        <w:rPr>
          <w:noProof/>
        </w:rPr>
      </w:pPr>
    </w:p>
    <w:p w14:paraId="21A177C6" w14:textId="02996B08" w:rsidR="00477137" w:rsidRPr="008D7E58" w:rsidRDefault="006304E8" w:rsidP="00972DF8">
      <w:pPr>
        <w:spacing w:after="0" w:line="276" w:lineRule="auto"/>
        <w:rPr>
          <w:noProof/>
        </w:rPr>
      </w:pPr>
      <w:r w:rsidRPr="008D7E58">
        <w:rPr>
          <w:noProof/>
        </w:rPr>
        <w:t xml:space="preserve">Kemampuan </w:t>
      </w:r>
      <w:r w:rsidRPr="008D7E58">
        <w:rPr>
          <w:i/>
          <w:noProof/>
        </w:rPr>
        <w:t>soft skill</w:t>
      </w:r>
      <w:r w:rsidRPr="008D7E58">
        <w:rPr>
          <w:noProof/>
        </w:rPr>
        <w:t xml:space="preserve"> lainnya yang penulis dapatkan adalah cara berkomunikasi dengan seluruh pihak terkait.</w:t>
      </w:r>
      <w:r w:rsidR="0071322E" w:rsidRPr="008D7E58">
        <w:rPr>
          <w:noProof/>
        </w:rPr>
        <w:t xml:space="preserve"> </w:t>
      </w:r>
      <w:r w:rsidRPr="008D7E58">
        <w:rPr>
          <w:noProof/>
        </w:rPr>
        <w:t xml:space="preserve">Selama kerja praktik, penulis diharapkan dapat melakukan riset terkait dengan fitur-fitur yang sedang dikembangkan. Dalam pelaksanaan riset, penulis harus berkomunikasi dengan partisipan riset dan membimbing partisipan dengan baik untuk mendapatkan hasil riset yang optimal. Penulis juga akan melaporkan hasil riset yang telah dilaksanakan kepada </w:t>
      </w:r>
      <w:r w:rsidR="00661BEC" w:rsidRPr="008D7E58">
        <w:rPr>
          <w:i/>
          <w:noProof/>
        </w:rPr>
        <w:t>team l</w:t>
      </w:r>
      <w:r w:rsidRPr="008D7E58">
        <w:rPr>
          <w:i/>
          <w:noProof/>
        </w:rPr>
        <w:t xml:space="preserve">ead </w:t>
      </w:r>
      <w:r w:rsidR="00AE238D" w:rsidRPr="008D7E58">
        <w:rPr>
          <w:noProof/>
        </w:rPr>
        <w:t xml:space="preserve">dengan baik. </w:t>
      </w:r>
      <w:r w:rsidRPr="008D7E58">
        <w:rPr>
          <w:noProof/>
        </w:rPr>
        <w:t>Sehingga penulis banyak belajar mengenai cara berkomunikasi yang baik selama masa kerja praktik.</w:t>
      </w:r>
    </w:p>
    <w:p w14:paraId="4A7C9FBA" w14:textId="77777777" w:rsidR="001A182C" w:rsidRPr="008D7E58" w:rsidRDefault="001A182C" w:rsidP="001A182C">
      <w:pPr>
        <w:spacing w:after="0" w:line="240" w:lineRule="auto"/>
        <w:rPr>
          <w:noProof/>
        </w:rPr>
      </w:pPr>
    </w:p>
    <w:p w14:paraId="2A087046" w14:textId="77777777" w:rsidR="00093F0A" w:rsidRPr="008D7E58" w:rsidRDefault="00C478B8" w:rsidP="001A182C">
      <w:pPr>
        <w:pStyle w:val="Style1"/>
        <w:spacing w:before="0"/>
        <w:ind w:left="567" w:hanging="567"/>
        <w:rPr>
          <w:noProof/>
        </w:rPr>
      </w:pPr>
      <w:bookmarkStart w:id="99" w:name="_Toc468222973"/>
      <w:r w:rsidRPr="008D7E58">
        <w:rPr>
          <w:noProof/>
        </w:rPr>
        <w:lastRenderedPageBreak/>
        <w:t>Penilaian Individu terhadap Tempat Kerja Praktik</w:t>
      </w:r>
      <w:bookmarkEnd w:id="99"/>
    </w:p>
    <w:p w14:paraId="20C7EEC5" w14:textId="20A9F13D" w:rsidR="00901887" w:rsidRPr="008D7E58" w:rsidRDefault="0076767C" w:rsidP="0076767C">
      <w:pPr>
        <w:spacing w:after="0" w:line="276" w:lineRule="auto"/>
        <w:rPr>
          <w:noProof/>
        </w:rPr>
      </w:pPr>
      <w:r w:rsidRPr="008D7E58">
        <w:rPr>
          <w:noProof/>
        </w:rPr>
        <w:t xml:space="preserve">PT Bukalapak merupakan sebuah tempat kerja praktik yang ideal dengan kriteria penulis. PT Bukalapak memiliki budaya kerja </w:t>
      </w:r>
      <w:r w:rsidR="005C2FB0" w:rsidRPr="008D7E58">
        <w:rPr>
          <w:i/>
          <w:noProof/>
        </w:rPr>
        <w:t xml:space="preserve">startup </w:t>
      </w:r>
      <w:r w:rsidRPr="008D7E58">
        <w:rPr>
          <w:noProof/>
        </w:rPr>
        <w:t xml:space="preserve">yang menyenangkan </w:t>
      </w:r>
      <w:r w:rsidR="005C2FB0" w:rsidRPr="008D7E58">
        <w:rPr>
          <w:noProof/>
        </w:rPr>
        <w:t xml:space="preserve">dan mendukung adanya kolaborasi dari berbagai macam peran. </w:t>
      </w:r>
      <w:r w:rsidR="00901887" w:rsidRPr="008D7E58">
        <w:rPr>
          <w:noProof/>
        </w:rPr>
        <w:t>Selama</w:t>
      </w:r>
      <w:r w:rsidR="005C2FB0" w:rsidRPr="008D7E58">
        <w:rPr>
          <w:noProof/>
        </w:rPr>
        <w:t xml:space="preserve"> pelaksanaan</w:t>
      </w:r>
      <w:r w:rsidR="00901887" w:rsidRPr="008D7E58">
        <w:rPr>
          <w:noProof/>
        </w:rPr>
        <w:t xml:space="preserve"> kerja praktik</w:t>
      </w:r>
      <w:commentRangeStart w:id="100"/>
      <w:commentRangeStart w:id="101"/>
      <w:r w:rsidR="00901887" w:rsidRPr="008D7E58">
        <w:rPr>
          <w:noProof/>
        </w:rPr>
        <w:t xml:space="preserve">, peserta kerja praktik diperlakukan sebagaimana seorang pekerja </w:t>
      </w:r>
      <w:r w:rsidR="00901887" w:rsidRPr="008D7E58">
        <w:rPr>
          <w:i/>
          <w:noProof/>
        </w:rPr>
        <w:t xml:space="preserve">full-time </w:t>
      </w:r>
      <w:r w:rsidR="00901887" w:rsidRPr="008D7E58">
        <w:rPr>
          <w:noProof/>
        </w:rPr>
        <w:t xml:space="preserve">diperlakukan. </w:t>
      </w:r>
      <w:commentRangeEnd w:id="100"/>
      <w:r w:rsidR="00B77412" w:rsidRPr="008D7E58">
        <w:rPr>
          <w:rStyle w:val="CommentReference"/>
          <w:rFonts w:eastAsiaTheme="minorHAnsi" w:cstheme="minorBidi"/>
          <w:noProof/>
          <w:color w:val="auto"/>
          <w:lang w:eastAsia="en-US"/>
        </w:rPr>
        <w:commentReference w:id="100"/>
      </w:r>
      <w:commentRangeEnd w:id="101"/>
      <w:r w:rsidR="004442AA" w:rsidRPr="008D7E58">
        <w:rPr>
          <w:rStyle w:val="CommentReference"/>
          <w:rFonts w:eastAsiaTheme="minorHAnsi" w:cstheme="minorBidi"/>
          <w:noProof/>
          <w:color w:val="auto"/>
          <w:lang w:eastAsia="en-US"/>
        </w:rPr>
        <w:commentReference w:id="101"/>
      </w:r>
      <w:r w:rsidR="005C2FB0" w:rsidRPr="008D7E58">
        <w:rPr>
          <w:noProof/>
        </w:rPr>
        <w:t xml:space="preserve">PT Bukalapak </w:t>
      </w:r>
      <w:r w:rsidR="004442AA" w:rsidRPr="008D7E58">
        <w:rPr>
          <w:noProof/>
        </w:rPr>
        <w:t xml:space="preserve">dapat menerima dan </w:t>
      </w:r>
      <w:r w:rsidR="005C2FB0" w:rsidRPr="008D7E58">
        <w:rPr>
          <w:noProof/>
        </w:rPr>
        <w:t>mempertimbangkan aspirasi yang disampaikan oleh peserta kerja praktik</w:t>
      </w:r>
      <w:r w:rsidR="004442AA" w:rsidRPr="008D7E58">
        <w:rPr>
          <w:noProof/>
        </w:rPr>
        <w:t xml:space="preserve"> dengan baik</w:t>
      </w:r>
      <w:r w:rsidR="005C2FB0" w:rsidRPr="008D7E58">
        <w:rPr>
          <w:noProof/>
        </w:rPr>
        <w:t xml:space="preserve"> </w:t>
      </w:r>
      <w:r w:rsidR="004442AA" w:rsidRPr="008D7E58">
        <w:rPr>
          <w:noProof/>
        </w:rPr>
        <w:t>serta</w:t>
      </w:r>
      <w:r w:rsidR="005C2FB0" w:rsidRPr="008D7E58">
        <w:rPr>
          <w:noProof/>
        </w:rPr>
        <w:t xml:space="preserve"> memberikan tugas </w:t>
      </w:r>
      <w:r w:rsidR="004442AA" w:rsidRPr="008D7E58">
        <w:rPr>
          <w:noProof/>
        </w:rPr>
        <w:t>mengenai fitur yang</w:t>
      </w:r>
      <w:r w:rsidR="005C2FB0" w:rsidRPr="008D7E58">
        <w:rPr>
          <w:noProof/>
        </w:rPr>
        <w:t xml:space="preserve"> benar-benar sedang dikembangkan oleh tim Bukalapak. Sehingga peserta kerja praktik tidak hanya mengerjakan projek sampingan saja. PT Bukalapak</w:t>
      </w:r>
      <w:r w:rsidR="00F555AA" w:rsidRPr="008D7E58">
        <w:rPr>
          <w:noProof/>
        </w:rPr>
        <w:t xml:space="preserve"> </w:t>
      </w:r>
      <w:r w:rsidR="004442AA" w:rsidRPr="008D7E58">
        <w:rPr>
          <w:noProof/>
        </w:rPr>
        <w:t xml:space="preserve">juga </w:t>
      </w:r>
      <w:r w:rsidR="005C2FB0" w:rsidRPr="008D7E58">
        <w:rPr>
          <w:noProof/>
        </w:rPr>
        <w:t xml:space="preserve">didukung dengan berbagai macam fasilitas untuk membuat pekerja semakin nyaman dan maksimal dalam mengerjakan pekerjaannya. </w:t>
      </w:r>
    </w:p>
    <w:p w14:paraId="311FBE07" w14:textId="77777777" w:rsidR="00901887" w:rsidRPr="008D7E58" w:rsidRDefault="00901887">
      <w:pPr>
        <w:rPr>
          <w:noProof/>
        </w:rPr>
      </w:pPr>
      <w:r w:rsidRPr="008D7E58">
        <w:rPr>
          <w:noProof/>
        </w:rPr>
        <w:br w:type="page"/>
      </w:r>
    </w:p>
    <w:p w14:paraId="29C9F0CE" w14:textId="77777777" w:rsidR="00901887" w:rsidRPr="008D7E58" w:rsidRDefault="00901887" w:rsidP="0076767C">
      <w:pPr>
        <w:spacing w:after="0" w:line="276" w:lineRule="auto"/>
        <w:rPr>
          <w:noProof/>
        </w:rPr>
      </w:pPr>
    </w:p>
    <w:p w14:paraId="4327D5A5" w14:textId="77777777" w:rsidR="00093F0A" w:rsidRPr="008D7E58" w:rsidRDefault="00C478B8">
      <w:pPr>
        <w:pStyle w:val="Heading1"/>
        <w:numPr>
          <w:ilvl w:val="0"/>
          <w:numId w:val="4"/>
        </w:numPr>
        <w:spacing w:before="0"/>
        <w:ind w:left="0"/>
        <w:contextualSpacing/>
        <w:rPr>
          <w:b/>
          <w:noProof/>
        </w:rPr>
      </w:pPr>
      <w:r w:rsidRPr="008D7E58">
        <w:rPr>
          <w:b/>
          <w:noProof/>
        </w:rPr>
        <w:br/>
      </w:r>
      <w:bookmarkStart w:id="102" w:name="_Toc468222974"/>
      <w:r w:rsidRPr="008D7E58">
        <w:rPr>
          <w:b/>
          <w:noProof/>
        </w:rPr>
        <w:t>PENUTUP</w:t>
      </w:r>
      <w:bookmarkEnd w:id="102"/>
    </w:p>
    <w:p w14:paraId="6A3BE75E" w14:textId="77777777" w:rsidR="00093F0A" w:rsidRPr="008D7E58" w:rsidRDefault="00093F0A">
      <w:pPr>
        <w:spacing w:after="0" w:line="240" w:lineRule="auto"/>
        <w:jc w:val="center"/>
        <w:rPr>
          <w:b/>
          <w:noProof/>
        </w:rPr>
      </w:pPr>
    </w:p>
    <w:p w14:paraId="1727E57B" w14:textId="77777777" w:rsidR="00093F0A" w:rsidRPr="008D7E58" w:rsidRDefault="00093F0A">
      <w:pPr>
        <w:spacing w:after="0" w:line="240" w:lineRule="auto"/>
        <w:jc w:val="center"/>
        <w:rPr>
          <w:b/>
          <w:noProof/>
        </w:rPr>
      </w:pPr>
    </w:p>
    <w:p w14:paraId="709B5B79" w14:textId="77777777" w:rsidR="00093F0A" w:rsidRPr="008D7E58" w:rsidRDefault="00C478B8">
      <w:pPr>
        <w:pStyle w:val="Heading2"/>
        <w:numPr>
          <w:ilvl w:val="1"/>
          <w:numId w:val="4"/>
        </w:numPr>
        <w:spacing w:before="0"/>
        <w:ind w:left="567" w:hanging="567"/>
        <w:contextualSpacing/>
        <w:rPr>
          <w:b/>
          <w:noProof/>
        </w:rPr>
      </w:pPr>
      <w:bookmarkStart w:id="103" w:name="_Toc468222975"/>
      <w:r w:rsidRPr="008D7E58">
        <w:rPr>
          <w:b/>
          <w:noProof/>
        </w:rPr>
        <w:t>Kesimpulan</w:t>
      </w:r>
      <w:bookmarkEnd w:id="103"/>
    </w:p>
    <w:p w14:paraId="13112F37" w14:textId="4C2DF001" w:rsidR="00313B61" w:rsidRPr="008D7E58" w:rsidRDefault="00D41023" w:rsidP="00A5376D">
      <w:pPr>
        <w:spacing w:line="276" w:lineRule="auto"/>
        <w:rPr>
          <w:noProof/>
        </w:rPr>
      </w:pPr>
      <w:bookmarkStart w:id="104" w:name="_Toc467344773"/>
      <w:r w:rsidRPr="008D7E58">
        <w:rPr>
          <w:noProof/>
        </w:rPr>
        <w:t xml:space="preserve">Penulis melaksanakan kerja praktik sebagai UX </w:t>
      </w:r>
      <w:r w:rsidRPr="008D7E58">
        <w:rPr>
          <w:i/>
          <w:noProof/>
        </w:rPr>
        <w:t xml:space="preserve">researcher </w:t>
      </w:r>
      <w:r w:rsidRPr="008D7E58">
        <w:rPr>
          <w:noProof/>
        </w:rPr>
        <w:t>selama 10 minggu</w:t>
      </w:r>
      <w:r w:rsidR="00AD1AAF" w:rsidRPr="008D7E58">
        <w:rPr>
          <w:noProof/>
        </w:rPr>
        <w:t>, pelaksanaan kerja praktik</w:t>
      </w:r>
      <w:r w:rsidRPr="008D7E58">
        <w:rPr>
          <w:noProof/>
        </w:rPr>
        <w:t xml:space="preserve"> dim</w:t>
      </w:r>
      <w:r w:rsidR="00D1006D" w:rsidRPr="008D7E58">
        <w:rPr>
          <w:noProof/>
        </w:rPr>
        <w:t>ulai pada tanggal 13 Juni 2016.</w:t>
      </w:r>
      <w:r w:rsidR="00DB069C" w:rsidRPr="008D7E58">
        <w:rPr>
          <w:noProof/>
        </w:rPr>
        <w:t xml:space="preserve"> </w:t>
      </w:r>
      <w:r w:rsidR="00334771" w:rsidRPr="008D7E58">
        <w:rPr>
          <w:noProof/>
        </w:rPr>
        <w:t xml:space="preserve">Selama masa pelaksanaan kerja praktik, penulis difokuskan untuk membantu tim </w:t>
      </w:r>
      <w:r w:rsidR="00334771" w:rsidRPr="008D7E58">
        <w:rPr>
          <w:i/>
          <w:noProof/>
        </w:rPr>
        <w:t xml:space="preserve">Product Discovery </w:t>
      </w:r>
      <w:r w:rsidR="00334771" w:rsidRPr="008D7E58">
        <w:rPr>
          <w:noProof/>
        </w:rPr>
        <w:t>yang bertujuan untuk mengembangkan</w:t>
      </w:r>
      <w:r w:rsidR="001A6488" w:rsidRPr="008D7E58">
        <w:rPr>
          <w:noProof/>
        </w:rPr>
        <w:t xml:space="preserve"> fitur yang berhubungan dengan penemuan atau pencarian</w:t>
      </w:r>
      <w:r w:rsidR="00334771" w:rsidRPr="008D7E58">
        <w:rPr>
          <w:noProof/>
        </w:rPr>
        <w:t xml:space="preserve"> produk</w:t>
      </w:r>
      <w:r w:rsidR="00334771" w:rsidRPr="008D7E58">
        <w:rPr>
          <w:i/>
          <w:noProof/>
        </w:rPr>
        <w:t>.</w:t>
      </w:r>
      <w:r w:rsidR="00334771" w:rsidRPr="008D7E58">
        <w:rPr>
          <w:noProof/>
        </w:rPr>
        <w:t xml:space="preserve"> </w:t>
      </w:r>
      <w:r w:rsidR="00DB069C" w:rsidRPr="008D7E58">
        <w:rPr>
          <w:noProof/>
        </w:rPr>
        <w:t xml:space="preserve">Penulis melaksanakan sejumlah riset UX dengan menggunakan berbagai macam </w:t>
      </w:r>
      <w:r w:rsidR="00807B8E" w:rsidRPr="008D7E58">
        <w:rPr>
          <w:noProof/>
        </w:rPr>
        <w:t>metode</w:t>
      </w:r>
      <w:r w:rsidR="00DB069C" w:rsidRPr="008D7E58">
        <w:rPr>
          <w:noProof/>
        </w:rPr>
        <w:t xml:space="preserve"> seperti </w:t>
      </w:r>
      <w:r w:rsidR="00DB069C" w:rsidRPr="008D7E58">
        <w:rPr>
          <w:i/>
          <w:noProof/>
        </w:rPr>
        <w:t>usability testing</w:t>
      </w:r>
      <w:r w:rsidR="00DB069C" w:rsidRPr="008D7E58">
        <w:rPr>
          <w:noProof/>
        </w:rPr>
        <w:t xml:space="preserve">, </w:t>
      </w:r>
      <w:r w:rsidR="00DB069C" w:rsidRPr="008D7E58">
        <w:rPr>
          <w:i/>
          <w:noProof/>
        </w:rPr>
        <w:t>interview</w:t>
      </w:r>
      <w:r w:rsidR="00DB069C" w:rsidRPr="008D7E58">
        <w:rPr>
          <w:noProof/>
        </w:rPr>
        <w:t>,</w:t>
      </w:r>
      <w:r w:rsidR="00AD1AAF" w:rsidRPr="008D7E58">
        <w:rPr>
          <w:noProof/>
        </w:rPr>
        <w:t xml:space="preserve"> dan</w:t>
      </w:r>
      <w:r w:rsidR="00DB069C" w:rsidRPr="008D7E58">
        <w:rPr>
          <w:noProof/>
        </w:rPr>
        <w:t xml:space="preserve"> </w:t>
      </w:r>
      <w:r w:rsidR="00DB069C" w:rsidRPr="008D7E58">
        <w:rPr>
          <w:i/>
          <w:noProof/>
        </w:rPr>
        <w:t>heuristic evaluation</w:t>
      </w:r>
      <w:r w:rsidR="00D1006D" w:rsidRPr="008D7E58">
        <w:rPr>
          <w:noProof/>
        </w:rPr>
        <w:t xml:space="preserve"> untuk mendukung </w:t>
      </w:r>
      <w:r w:rsidR="001A6488" w:rsidRPr="008D7E58">
        <w:rPr>
          <w:noProof/>
        </w:rPr>
        <w:t xml:space="preserve">proses </w:t>
      </w:r>
      <w:r w:rsidR="00D1006D" w:rsidRPr="008D7E58">
        <w:rPr>
          <w:noProof/>
        </w:rPr>
        <w:t>pengembangan fitur di Bukalapak.</w:t>
      </w:r>
      <w:commentRangeStart w:id="105"/>
      <w:commentRangeStart w:id="106"/>
      <w:r w:rsidR="00204125" w:rsidRPr="008D7E58">
        <w:rPr>
          <w:noProof/>
        </w:rPr>
        <w:t xml:space="preserve"> </w:t>
      </w:r>
      <w:commentRangeEnd w:id="105"/>
      <w:r w:rsidR="003967DD" w:rsidRPr="008D7E58">
        <w:rPr>
          <w:rStyle w:val="CommentReference"/>
          <w:rFonts w:eastAsiaTheme="minorHAnsi" w:cstheme="minorBidi"/>
          <w:noProof/>
          <w:color w:val="auto"/>
          <w:lang w:eastAsia="en-US"/>
        </w:rPr>
        <w:commentReference w:id="105"/>
      </w:r>
      <w:commentRangeEnd w:id="106"/>
      <w:r w:rsidR="0099104F" w:rsidRPr="008D7E58">
        <w:rPr>
          <w:rStyle w:val="CommentReference"/>
          <w:rFonts w:eastAsiaTheme="minorHAnsi" w:cstheme="minorBidi"/>
          <w:noProof/>
          <w:color w:val="auto"/>
          <w:lang w:eastAsia="en-US"/>
        </w:rPr>
        <w:commentReference w:id="106"/>
      </w:r>
      <w:r w:rsidR="00D1006D" w:rsidRPr="008D7E58">
        <w:rPr>
          <w:noProof/>
        </w:rPr>
        <w:t>Selama masa kerja praktik, penulis banyak mempelajari hal baru yang sebelumnya belum pernah</w:t>
      </w:r>
      <w:r w:rsidR="00AD1AAF" w:rsidRPr="008D7E58">
        <w:rPr>
          <w:noProof/>
        </w:rPr>
        <w:t xml:space="preserve"> penulis </w:t>
      </w:r>
      <w:r w:rsidR="00D1006D" w:rsidRPr="008D7E58">
        <w:rPr>
          <w:noProof/>
        </w:rPr>
        <w:t xml:space="preserve">dapatkan pada mata kuliah </w:t>
      </w:r>
      <w:r w:rsidR="00AD1AAF" w:rsidRPr="008D7E58">
        <w:rPr>
          <w:noProof/>
        </w:rPr>
        <w:t xml:space="preserve">di </w:t>
      </w:r>
      <w:r w:rsidR="00D1006D" w:rsidRPr="008D7E58">
        <w:rPr>
          <w:noProof/>
        </w:rPr>
        <w:t>Fakultas Ilmu Komputer.</w:t>
      </w:r>
      <w:r w:rsidR="00204125" w:rsidRPr="008D7E58">
        <w:rPr>
          <w:noProof/>
        </w:rPr>
        <w:t xml:space="preserve"> Hal yang penulis pelajari tidak hanya sebatas kemampuan teknis tetapi juga kemampuan non-teknis. </w:t>
      </w:r>
      <w:r w:rsidR="00F56055" w:rsidRPr="008D7E58">
        <w:rPr>
          <w:noProof/>
        </w:rPr>
        <w:t>Setelah melaksanakan kerja praktik penulis dapat lebih memahami bagaimana riset UX dilaksanakan pada lingkungan yang nyata.</w:t>
      </w:r>
      <w:bookmarkEnd w:id="104"/>
      <w:r w:rsidR="00F56055" w:rsidRPr="008D7E58">
        <w:rPr>
          <w:noProof/>
        </w:rPr>
        <w:t xml:space="preserve"> </w:t>
      </w:r>
      <w:r w:rsidR="00972DF8" w:rsidRPr="008D7E58">
        <w:rPr>
          <w:noProof/>
        </w:rPr>
        <w:t>Pengalaman kerja praktik di Bukalapak merupakan sebuah pengalaman berharga yang memberikan banyak ilmu bermanfaat kepada penulis.</w:t>
      </w:r>
    </w:p>
    <w:p w14:paraId="154D0702" w14:textId="77777777" w:rsidR="00093F0A" w:rsidRPr="008D7E58" w:rsidRDefault="00C478B8" w:rsidP="00391230">
      <w:pPr>
        <w:pStyle w:val="Style1"/>
        <w:spacing w:before="0"/>
        <w:ind w:left="567" w:hanging="567"/>
        <w:rPr>
          <w:noProof/>
        </w:rPr>
      </w:pPr>
      <w:bookmarkStart w:id="107" w:name="_Toc468222976"/>
      <w:r w:rsidRPr="008D7E58">
        <w:rPr>
          <w:noProof/>
        </w:rPr>
        <w:t>Saran</w:t>
      </w:r>
      <w:bookmarkEnd w:id="107"/>
    </w:p>
    <w:p w14:paraId="471289C7" w14:textId="77777777" w:rsidR="00093F0A" w:rsidRPr="008D7E58" w:rsidRDefault="00206D09" w:rsidP="00206D09">
      <w:pPr>
        <w:spacing w:after="0" w:line="276" w:lineRule="auto"/>
        <w:rPr>
          <w:noProof/>
        </w:rPr>
      </w:pPr>
      <w:r w:rsidRPr="008D7E58">
        <w:rPr>
          <w:noProof/>
        </w:rPr>
        <w:t>Menurut penulis, persiapan kerja praktik sebaiknya dilaksanakan sedini mungkin agar peserta kerja praktik dapat mencari dan memulai lamaran kerja praktik</w:t>
      </w:r>
      <w:r w:rsidR="00150A94" w:rsidRPr="008D7E58">
        <w:rPr>
          <w:noProof/>
        </w:rPr>
        <w:t xml:space="preserve"> sedini mungkin</w:t>
      </w:r>
      <w:r w:rsidRPr="008D7E58">
        <w:rPr>
          <w:noProof/>
        </w:rPr>
        <w:t xml:space="preserve">. Mengingat, proses pencarian kerja praktik memakan waktu yang cukup lama dan melelahkan. </w:t>
      </w:r>
      <w:r w:rsidR="00C91665" w:rsidRPr="008D7E58">
        <w:rPr>
          <w:noProof/>
        </w:rPr>
        <w:t xml:space="preserve">Penulis menyarankan peserta kerja praktik untuk lebih proaktif dan inisiatif selama masa kerja praktik agar </w:t>
      </w:r>
      <w:r w:rsidR="007B45D1" w:rsidRPr="008D7E58">
        <w:rPr>
          <w:noProof/>
        </w:rPr>
        <w:t xml:space="preserve">dapat melaksanakan kerja praktik dengan maksimal dan optimal. </w:t>
      </w:r>
      <w:r w:rsidR="00B263F8" w:rsidRPr="008D7E58">
        <w:rPr>
          <w:noProof/>
        </w:rPr>
        <w:t xml:space="preserve">Selama kerja praktik, </w:t>
      </w:r>
      <w:r w:rsidR="00150A94" w:rsidRPr="008D7E58">
        <w:rPr>
          <w:noProof/>
        </w:rPr>
        <w:t>peserta sebaiknya jangan takut bertanya apabila kurang memahami pekerjaan yang diberikan. Sehingga ilmu yang didapatkan selama masa kerja praktik menjadi lebih bermanfaat.</w:t>
      </w:r>
      <w:r w:rsidR="00C478B8" w:rsidRPr="008D7E58">
        <w:rPr>
          <w:noProof/>
        </w:rPr>
        <w:br w:type="page"/>
      </w:r>
    </w:p>
    <w:p w14:paraId="2D3C7E05" w14:textId="77777777" w:rsidR="00093F0A" w:rsidRPr="008D7E58" w:rsidRDefault="00C478B8" w:rsidP="000072B7">
      <w:pPr>
        <w:pStyle w:val="Heading1"/>
        <w:spacing w:before="0"/>
        <w:rPr>
          <w:b/>
          <w:noProof/>
        </w:rPr>
      </w:pPr>
      <w:bookmarkStart w:id="108" w:name="_Toc468222977"/>
      <w:r w:rsidRPr="008D7E58">
        <w:rPr>
          <w:b/>
          <w:noProof/>
        </w:rPr>
        <w:lastRenderedPageBreak/>
        <w:t>DAFTAR REFERENSI</w:t>
      </w:r>
      <w:commentRangeStart w:id="109"/>
      <w:commentRangeStart w:id="110"/>
      <w:ins w:id="111" w:author="RMahendra" w:date="2016-11-29T05:30:00Z">
        <w:r w:rsidR="003967DD" w:rsidRPr="008D7E58">
          <w:rPr>
            <w:b/>
            <w:noProof/>
          </w:rPr>
          <w:t xml:space="preserve"> </w:t>
        </w:r>
        <w:commentRangeEnd w:id="109"/>
        <w:r w:rsidR="003967DD" w:rsidRPr="008D7E58">
          <w:rPr>
            <w:rStyle w:val="CommentReference"/>
            <w:rFonts w:eastAsiaTheme="minorHAnsi" w:cstheme="minorBidi"/>
            <w:noProof/>
            <w:color w:val="auto"/>
            <w:lang w:eastAsia="en-US"/>
          </w:rPr>
          <w:commentReference w:id="109"/>
        </w:r>
      </w:ins>
      <w:commentRangeEnd w:id="110"/>
      <w:r w:rsidR="00895379" w:rsidRPr="008D7E58">
        <w:rPr>
          <w:rStyle w:val="CommentReference"/>
          <w:rFonts w:eastAsiaTheme="minorHAnsi" w:cstheme="minorBidi"/>
          <w:noProof/>
          <w:color w:val="auto"/>
          <w:lang w:eastAsia="en-US"/>
        </w:rPr>
        <w:commentReference w:id="110"/>
      </w:r>
      <w:bookmarkEnd w:id="108"/>
    </w:p>
    <w:p w14:paraId="04BB60C9" w14:textId="77777777" w:rsidR="000072B7" w:rsidRPr="008D7E58" w:rsidRDefault="000072B7" w:rsidP="004900F3">
      <w:pPr>
        <w:pStyle w:val="NoSpacing"/>
        <w:rPr>
          <w:noProof/>
        </w:rPr>
      </w:pPr>
    </w:p>
    <w:p w14:paraId="0774E225" w14:textId="77777777" w:rsidR="004900F3" w:rsidRPr="008D7E58" w:rsidRDefault="004900F3" w:rsidP="004900F3">
      <w:pPr>
        <w:pStyle w:val="NoSpacing"/>
        <w:rPr>
          <w:noProof/>
        </w:rPr>
      </w:pPr>
    </w:p>
    <w:p w14:paraId="237C9FC4" w14:textId="61354E76" w:rsidR="000072B7" w:rsidRPr="008D7E58" w:rsidRDefault="000072B7" w:rsidP="00E87DE8">
      <w:pPr>
        <w:spacing w:after="0" w:line="276" w:lineRule="auto"/>
        <w:rPr>
          <w:noProof/>
          <w:color w:val="auto"/>
          <w:lang w:eastAsia="en-US"/>
        </w:rPr>
      </w:pPr>
      <w:r w:rsidRPr="008D7E58">
        <w:rPr>
          <w:noProof/>
          <w:color w:val="auto"/>
          <w:lang w:eastAsia="en-US"/>
        </w:rPr>
        <w:t xml:space="preserve">[1] Tentang Kami - About Us. (n.d.). </w:t>
      </w:r>
      <w:r w:rsidR="00334771" w:rsidRPr="008D7E58">
        <w:rPr>
          <w:noProof/>
          <w:color w:val="auto"/>
          <w:lang w:eastAsia="en-US"/>
        </w:rPr>
        <w:t>Diakses pada</w:t>
      </w:r>
      <w:r w:rsidRPr="008D7E58">
        <w:rPr>
          <w:noProof/>
          <w:color w:val="auto"/>
          <w:lang w:eastAsia="en-US"/>
        </w:rPr>
        <w:t xml:space="preserve"> October 18, 2016, </w:t>
      </w:r>
      <w:r w:rsidR="00334771" w:rsidRPr="008D7E58">
        <w:rPr>
          <w:noProof/>
          <w:color w:val="auto"/>
          <w:lang w:eastAsia="en-US"/>
        </w:rPr>
        <w:t>melalui</w:t>
      </w:r>
      <w:r w:rsidRPr="008D7E58">
        <w:rPr>
          <w:noProof/>
          <w:color w:val="auto"/>
          <w:lang w:eastAsia="en-US"/>
        </w:rPr>
        <w:t xml:space="preserve"> </w:t>
      </w:r>
      <w:hyperlink r:id="rId16" w:history="1">
        <w:r w:rsidRPr="008D7E58">
          <w:rPr>
            <w:noProof/>
            <w:color w:val="0000FF"/>
            <w:u w:val="single"/>
            <w:lang w:eastAsia="en-US"/>
          </w:rPr>
          <w:t>https://www.bukalapak.com/about</w:t>
        </w:r>
      </w:hyperlink>
    </w:p>
    <w:p w14:paraId="7F09E423" w14:textId="786E16F0" w:rsidR="000072B7" w:rsidRPr="008D7E58" w:rsidRDefault="000072B7" w:rsidP="00E87DE8">
      <w:pPr>
        <w:spacing w:after="0" w:line="276" w:lineRule="auto"/>
        <w:rPr>
          <w:noProof/>
          <w:color w:val="auto"/>
          <w:lang w:eastAsia="en-US"/>
        </w:rPr>
      </w:pPr>
      <w:r w:rsidRPr="008D7E58">
        <w:rPr>
          <w:noProof/>
          <w:color w:val="auto"/>
          <w:lang w:eastAsia="en-US"/>
        </w:rPr>
        <w:t xml:space="preserve">[2] Handayani, S. N. (2016, February 29). CEO Bukalapak: Tiap Hari Memfasilitasi Transaksi Rp20 ... </w:t>
      </w:r>
      <w:r w:rsidR="00334771" w:rsidRPr="008D7E58">
        <w:rPr>
          <w:noProof/>
          <w:color w:val="auto"/>
          <w:lang w:eastAsia="en-US"/>
        </w:rPr>
        <w:t xml:space="preserve">Diakses pada </w:t>
      </w:r>
      <w:r w:rsidRPr="008D7E58">
        <w:rPr>
          <w:noProof/>
          <w:color w:val="auto"/>
          <w:lang w:eastAsia="en-US"/>
        </w:rPr>
        <w:t xml:space="preserve">November 17, 2016, </w:t>
      </w:r>
      <w:r w:rsidR="00334771" w:rsidRPr="008D7E58">
        <w:rPr>
          <w:noProof/>
          <w:color w:val="auto"/>
          <w:lang w:eastAsia="en-US"/>
        </w:rPr>
        <w:t>melalui</w:t>
      </w:r>
      <w:r w:rsidRPr="008D7E58">
        <w:rPr>
          <w:noProof/>
          <w:color w:val="auto"/>
          <w:lang w:eastAsia="en-US"/>
        </w:rPr>
        <w:t xml:space="preserve"> </w:t>
      </w:r>
      <w:hyperlink r:id="rId17" w:history="1">
        <w:r w:rsidRPr="008D7E58">
          <w:rPr>
            <w:noProof/>
            <w:color w:val="0000FF"/>
            <w:u w:val="single"/>
            <w:lang w:eastAsia="en-US"/>
          </w:rPr>
          <w:t>http://swa.co.id/swa/ceo-interview/ceo-bukalapak-tiap-bulan-memfasilitasi-transaksi-rp20-miliar</w:t>
        </w:r>
      </w:hyperlink>
    </w:p>
    <w:p w14:paraId="39820CEC" w14:textId="7D48E386" w:rsidR="000072B7" w:rsidRPr="008D7E58" w:rsidRDefault="000072B7" w:rsidP="00E87DE8">
      <w:pPr>
        <w:spacing w:after="0" w:line="276" w:lineRule="auto"/>
        <w:rPr>
          <w:noProof/>
          <w:color w:val="auto"/>
          <w:lang w:eastAsia="en-US"/>
        </w:rPr>
      </w:pPr>
      <w:r w:rsidRPr="008D7E58">
        <w:rPr>
          <w:noProof/>
          <w:color w:val="auto"/>
          <w:lang w:eastAsia="en-US"/>
        </w:rPr>
        <w:t xml:space="preserve">[3] Norman, D., &amp; Nielsen, J. (n.d.). The Definition of User Experience (UX). </w:t>
      </w:r>
      <w:r w:rsidR="00334771" w:rsidRPr="008D7E58">
        <w:rPr>
          <w:noProof/>
          <w:color w:val="auto"/>
          <w:lang w:eastAsia="en-US"/>
        </w:rPr>
        <w:t xml:space="preserve">Diakses pada </w:t>
      </w:r>
      <w:r w:rsidRPr="008D7E58">
        <w:rPr>
          <w:noProof/>
          <w:color w:val="auto"/>
          <w:lang w:eastAsia="en-US"/>
        </w:rPr>
        <w:t xml:space="preserve">November 17, 2016, </w:t>
      </w:r>
      <w:r w:rsidR="00334771" w:rsidRPr="008D7E58">
        <w:rPr>
          <w:noProof/>
          <w:color w:val="auto"/>
          <w:lang w:eastAsia="en-US"/>
        </w:rPr>
        <w:t>melalui</w:t>
      </w:r>
      <w:r w:rsidRPr="008D7E58">
        <w:rPr>
          <w:noProof/>
          <w:color w:val="auto"/>
          <w:lang w:eastAsia="en-US"/>
        </w:rPr>
        <w:t xml:space="preserve"> </w:t>
      </w:r>
      <w:hyperlink r:id="rId18" w:history="1">
        <w:r w:rsidRPr="008D7E58">
          <w:rPr>
            <w:noProof/>
            <w:color w:val="0000FF"/>
            <w:u w:val="single"/>
            <w:lang w:eastAsia="en-US"/>
          </w:rPr>
          <w:t>https://www.nngroup.com/articles/definition-user-experience/</w:t>
        </w:r>
      </w:hyperlink>
    </w:p>
    <w:p w14:paraId="4D369D77" w14:textId="1B537C55" w:rsidR="000072B7" w:rsidRPr="008D7E58" w:rsidRDefault="000072B7" w:rsidP="00E87DE8">
      <w:pPr>
        <w:spacing w:after="0" w:line="276" w:lineRule="auto"/>
        <w:rPr>
          <w:noProof/>
          <w:color w:val="auto"/>
          <w:lang w:eastAsia="en-US"/>
        </w:rPr>
      </w:pPr>
      <w:r w:rsidRPr="008D7E58">
        <w:rPr>
          <w:noProof/>
          <w:color w:val="auto"/>
          <w:lang w:eastAsia="en-US"/>
        </w:rPr>
        <w:t xml:space="preserve">[4] Cheng, N. (2014, January 13). What is UX Research and Why Should I Care? |. </w:t>
      </w:r>
      <w:r w:rsidR="00334771" w:rsidRPr="008D7E58">
        <w:rPr>
          <w:noProof/>
          <w:color w:val="auto"/>
          <w:lang w:eastAsia="en-US"/>
        </w:rPr>
        <w:t xml:space="preserve">Diakses pada </w:t>
      </w:r>
      <w:r w:rsidRPr="008D7E58">
        <w:rPr>
          <w:noProof/>
          <w:color w:val="auto"/>
          <w:lang w:eastAsia="en-US"/>
        </w:rPr>
        <w:t xml:space="preserve">November 17, 2016, </w:t>
      </w:r>
      <w:r w:rsidR="00334771" w:rsidRPr="008D7E58">
        <w:rPr>
          <w:noProof/>
          <w:color w:val="auto"/>
          <w:lang w:eastAsia="en-US"/>
        </w:rPr>
        <w:t>melalui</w:t>
      </w:r>
      <w:r w:rsidRPr="008D7E58">
        <w:rPr>
          <w:noProof/>
          <w:color w:val="auto"/>
          <w:lang w:eastAsia="en-US"/>
        </w:rPr>
        <w:t xml:space="preserve"> </w:t>
      </w:r>
      <w:hyperlink r:id="rId19" w:history="1">
        <w:r w:rsidRPr="008D7E58">
          <w:rPr>
            <w:noProof/>
            <w:color w:val="0000FF"/>
            <w:u w:val="single"/>
            <w:lang w:eastAsia="en-US"/>
          </w:rPr>
          <w:t>https://chaione.com/blog/what-is-ux-research-and-why-should-i-care/</w:t>
        </w:r>
      </w:hyperlink>
    </w:p>
    <w:p w14:paraId="4343AF01" w14:textId="42723F46" w:rsidR="000072B7" w:rsidRPr="008D7E58" w:rsidRDefault="000072B7" w:rsidP="00E87DE8">
      <w:pPr>
        <w:spacing w:after="0" w:line="276" w:lineRule="auto"/>
        <w:rPr>
          <w:noProof/>
          <w:color w:val="auto"/>
          <w:lang w:eastAsia="en-US"/>
        </w:rPr>
      </w:pPr>
      <w:r w:rsidRPr="008D7E58">
        <w:rPr>
          <w:noProof/>
          <w:color w:val="auto"/>
          <w:lang w:eastAsia="en-US"/>
        </w:rPr>
        <w:t xml:space="preserve">[5] Learn About Scrum. (n.d.). </w:t>
      </w:r>
      <w:r w:rsidR="00334771" w:rsidRPr="008D7E58">
        <w:rPr>
          <w:noProof/>
          <w:color w:val="auto"/>
          <w:lang w:eastAsia="en-US"/>
        </w:rPr>
        <w:t xml:space="preserve">Diakses pada </w:t>
      </w:r>
      <w:r w:rsidRPr="008D7E58">
        <w:rPr>
          <w:noProof/>
          <w:color w:val="auto"/>
          <w:lang w:eastAsia="en-US"/>
        </w:rPr>
        <w:t xml:space="preserve">November 18, 2016, </w:t>
      </w:r>
      <w:r w:rsidR="00334771" w:rsidRPr="008D7E58">
        <w:rPr>
          <w:noProof/>
          <w:color w:val="auto"/>
          <w:lang w:eastAsia="en-US"/>
        </w:rPr>
        <w:t>melalui</w:t>
      </w:r>
      <w:r w:rsidRPr="008D7E58">
        <w:rPr>
          <w:noProof/>
          <w:color w:val="auto"/>
          <w:lang w:eastAsia="en-US"/>
        </w:rPr>
        <w:t xml:space="preserve"> </w:t>
      </w:r>
      <w:hyperlink r:id="rId20" w:history="1">
        <w:r w:rsidR="00E87DE8" w:rsidRPr="008D7E58">
          <w:rPr>
            <w:rStyle w:val="Hyperlink"/>
            <w:noProof/>
            <w:lang w:eastAsia="en-US"/>
          </w:rPr>
          <w:t>https://www.scrumalliance.org/why-scrum</w:t>
        </w:r>
      </w:hyperlink>
    </w:p>
    <w:p w14:paraId="169D8BDD" w14:textId="4EAC748B" w:rsidR="00E87DE8" w:rsidRPr="008D7E58" w:rsidRDefault="00E87DE8" w:rsidP="00E87DE8">
      <w:pPr>
        <w:spacing w:after="0" w:line="240" w:lineRule="auto"/>
        <w:rPr>
          <w:noProof/>
          <w:color w:val="auto"/>
          <w:lang w:eastAsia="en-US"/>
        </w:rPr>
      </w:pPr>
      <w:r w:rsidRPr="008D7E58">
        <w:rPr>
          <w:noProof/>
          <w:color w:val="auto"/>
          <w:lang w:eastAsia="en-US"/>
        </w:rPr>
        <w:t xml:space="preserve">[6] Nielsen, J. (1995, January 1). Heuristic Evaluation: How-To: Article by Jakob Nielsen. </w:t>
      </w:r>
      <w:r w:rsidR="00334771" w:rsidRPr="008D7E58">
        <w:rPr>
          <w:noProof/>
          <w:color w:val="auto"/>
          <w:lang w:eastAsia="en-US"/>
        </w:rPr>
        <w:t xml:space="preserve">Diakses pada </w:t>
      </w:r>
      <w:r w:rsidRPr="008D7E58">
        <w:rPr>
          <w:noProof/>
          <w:color w:val="auto"/>
          <w:lang w:eastAsia="en-US"/>
        </w:rPr>
        <w:t xml:space="preserve">November 18, 2016, </w:t>
      </w:r>
      <w:r w:rsidR="00334771" w:rsidRPr="008D7E58">
        <w:rPr>
          <w:noProof/>
          <w:color w:val="auto"/>
          <w:lang w:eastAsia="en-US"/>
        </w:rPr>
        <w:t>melalui</w:t>
      </w:r>
      <w:r w:rsidRPr="008D7E58">
        <w:rPr>
          <w:noProof/>
          <w:color w:val="auto"/>
          <w:lang w:eastAsia="en-US"/>
        </w:rPr>
        <w:t xml:space="preserve"> </w:t>
      </w:r>
      <w:hyperlink r:id="rId21" w:history="1">
        <w:r w:rsidRPr="008D7E58">
          <w:rPr>
            <w:noProof/>
            <w:color w:val="0000FF"/>
            <w:u w:val="single"/>
            <w:lang w:eastAsia="en-US"/>
          </w:rPr>
          <w:t>https://www.nngroup.com/articles/how-to-conduct-a-heuristic-evaluation/</w:t>
        </w:r>
      </w:hyperlink>
    </w:p>
    <w:p w14:paraId="350B503D" w14:textId="0249C54F" w:rsidR="00E87DE8" w:rsidRPr="008D7E58" w:rsidRDefault="00E87DE8" w:rsidP="00E87DE8">
      <w:pPr>
        <w:spacing w:after="0" w:line="240" w:lineRule="auto"/>
        <w:rPr>
          <w:noProof/>
          <w:color w:val="auto"/>
          <w:lang w:eastAsia="en-US"/>
        </w:rPr>
      </w:pPr>
      <w:r w:rsidRPr="008D7E58">
        <w:rPr>
          <w:noProof/>
          <w:color w:val="auto"/>
          <w:lang w:eastAsia="en-US"/>
        </w:rPr>
        <w:t xml:space="preserve">[7] Usability Testing. (n.d.). </w:t>
      </w:r>
      <w:r w:rsidR="00334771" w:rsidRPr="008D7E58">
        <w:rPr>
          <w:noProof/>
          <w:color w:val="auto"/>
          <w:lang w:eastAsia="en-US"/>
        </w:rPr>
        <w:t xml:space="preserve">Diakses pada </w:t>
      </w:r>
      <w:r w:rsidRPr="008D7E58">
        <w:rPr>
          <w:noProof/>
          <w:color w:val="auto"/>
          <w:lang w:eastAsia="en-US"/>
        </w:rPr>
        <w:t xml:space="preserve">November 17, 2016, </w:t>
      </w:r>
      <w:r w:rsidR="00334771" w:rsidRPr="008D7E58">
        <w:rPr>
          <w:noProof/>
          <w:color w:val="auto"/>
          <w:lang w:eastAsia="en-US"/>
        </w:rPr>
        <w:t>melalui</w:t>
      </w:r>
      <w:r w:rsidRPr="008D7E58">
        <w:rPr>
          <w:noProof/>
          <w:color w:val="auto"/>
          <w:lang w:eastAsia="en-US"/>
        </w:rPr>
        <w:t xml:space="preserve"> </w:t>
      </w:r>
      <w:hyperlink r:id="rId22" w:history="1">
        <w:r w:rsidRPr="008D7E58">
          <w:rPr>
            <w:noProof/>
            <w:color w:val="0000FF"/>
            <w:u w:val="single"/>
            <w:lang w:eastAsia="en-US"/>
          </w:rPr>
          <w:t>https://www.usability.gov/how-to-and-tools/methods/usability-testing.html</w:t>
        </w:r>
      </w:hyperlink>
    </w:p>
    <w:p w14:paraId="0E11FB6C" w14:textId="262CD273" w:rsidR="00E87DE8" w:rsidRPr="008D7E58" w:rsidRDefault="00E87DE8" w:rsidP="00E87DE8">
      <w:pPr>
        <w:spacing w:after="0" w:line="240" w:lineRule="auto"/>
        <w:rPr>
          <w:noProof/>
          <w:color w:val="auto"/>
          <w:lang w:eastAsia="en-US"/>
        </w:rPr>
      </w:pPr>
      <w:r w:rsidRPr="008D7E58">
        <w:rPr>
          <w:noProof/>
          <w:color w:val="auto"/>
          <w:lang w:eastAsia="en-US"/>
        </w:rPr>
        <w:t xml:space="preserve">[8] Competitive Analysis. (n.d.). </w:t>
      </w:r>
      <w:r w:rsidR="00334771" w:rsidRPr="008D7E58">
        <w:rPr>
          <w:noProof/>
          <w:color w:val="auto"/>
          <w:lang w:eastAsia="en-US"/>
        </w:rPr>
        <w:t xml:space="preserve">Diakses pada </w:t>
      </w:r>
      <w:r w:rsidRPr="008D7E58">
        <w:rPr>
          <w:noProof/>
          <w:color w:val="auto"/>
          <w:lang w:eastAsia="en-US"/>
        </w:rPr>
        <w:t xml:space="preserve">November 18, 2016, </w:t>
      </w:r>
      <w:r w:rsidR="00334771" w:rsidRPr="008D7E58">
        <w:rPr>
          <w:noProof/>
          <w:color w:val="auto"/>
          <w:lang w:eastAsia="en-US"/>
        </w:rPr>
        <w:t>melalui</w:t>
      </w:r>
      <w:r w:rsidRPr="008D7E58">
        <w:rPr>
          <w:noProof/>
          <w:color w:val="auto"/>
          <w:lang w:eastAsia="en-US"/>
        </w:rPr>
        <w:t xml:space="preserve"> https://www.entrepreneur.com/encyclopedia/competitive-analysis</w:t>
      </w:r>
    </w:p>
    <w:p w14:paraId="62E707BE" w14:textId="1EB5B224" w:rsidR="00E87DE8" w:rsidRPr="008D7E58" w:rsidRDefault="00E87DE8" w:rsidP="00E87DE8">
      <w:pPr>
        <w:spacing w:after="0" w:line="240" w:lineRule="auto"/>
        <w:rPr>
          <w:noProof/>
          <w:color w:val="auto"/>
          <w:lang w:eastAsia="en-US"/>
        </w:rPr>
      </w:pPr>
      <w:r w:rsidRPr="008D7E58">
        <w:rPr>
          <w:noProof/>
          <w:color w:val="auto"/>
          <w:lang w:eastAsia="en-US"/>
        </w:rPr>
        <w:t xml:space="preserve">[9] Mears, C. (2013, August 15). User Interviews - The Beginner's Guide - The UX Review. </w:t>
      </w:r>
      <w:r w:rsidR="00334771" w:rsidRPr="008D7E58">
        <w:rPr>
          <w:noProof/>
          <w:color w:val="auto"/>
          <w:lang w:eastAsia="en-US"/>
        </w:rPr>
        <w:t xml:space="preserve">Diakses pada </w:t>
      </w:r>
      <w:r w:rsidRPr="008D7E58">
        <w:rPr>
          <w:noProof/>
          <w:color w:val="auto"/>
          <w:lang w:eastAsia="en-US"/>
        </w:rPr>
        <w:t xml:space="preserve">November 18, 2016, </w:t>
      </w:r>
      <w:r w:rsidR="00334771" w:rsidRPr="008D7E58">
        <w:rPr>
          <w:noProof/>
          <w:color w:val="auto"/>
          <w:lang w:eastAsia="en-US"/>
        </w:rPr>
        <w:t>melalui</w:t>
      </w:r>
      <w:r w:rsidRPr="008D7E58">
        <w:rPr>
          <w:noProof/>
          <w:color w:val="auto"/>
          <w:lang w:eastAsia="en-US"/>
        </w:rPr>
        <w:t xml:space="preserve"> </w:t>
      </w:r>
      <w:hyperlink r:id="rId23" w:history="1">
        <w:r w:rsidRPr="008D7E58">
          <w:rPr>
            <w:noProof/>
            <w:color w:val="0000FF"/>
            <w:u w:val="single"/>
            <w:lang w:eastAsia="en-US"/>
          </w:rPr>
          <w:t>http://theuxreview.co.uk/user-interviews-the-beginners-guide/</w:t>
        </w:r>
      </w:hyperlink>
    </w:p>
    <w:p w14:paraId="5EE9A1F6" w14:textId="712301CB" w:rsidR="00E957F3" w:rsidRPr="008D7E58" w:rsidRDefault="00E87DE8" w:rsidP="00E957F3">
      <w:pPr>
        <w:spacing w:after="0" w:line="240" w:lineRule="auto"/>
        <w:rPr>
          <w:noProof/>
          <w:color w:val="auto"/>
          <w:lang w:eastAsia="en-US"/>
        </w:rPr>
      </w:pPr>
      <w:r w:rsidRPr="008D7E58">
        <w:rPr>
          <w:noProof/>
          <w:color w:val="auto"/>
          <w:lang w:eastAsia="en-US"/>
        </w:rPr>
        <w:t xml:space="preserve">[10] Rees, D. (n.d.). What is wireframing | Experience UX. </w:t>
      </w:r>
      <w:r w:rsidR="00334771" w:rsidRPr="008D7E58">
        <w:rPr>
          <w:noProof/>
          <w:color w:val="auto"/>
          <w:lang w:eastAsia="en-US"/>
        </w:rPr>
        <w:t xml:space="preserve">Diakses pada </w:t>
      </w:r>
      <w:r w:rsidRPr="008D7E58">
        <w:rPr>
          <w:noProof/>
          <w:color w:val="auto"/>
          <w:lang w:eastAsia="en-US"/>
        </w:rPr>
        <w:t xml:space="preserve">November 18, 2016, </w:t>
      </w:r>
      <w:r w:rsidR="00334771" w:rsidRPr="008D7E58">
        <w:rPr>
          <w:noProof/>
          <w:color w:val="auto"/>
          <w:lang w:eastAsia="en-US"/>
        </w:rPr>
        <w:t>melalui</w:t>
      </w:r>
      <w:r w:rsidRPr="008D7E58">
        <w:rPr>
          <w:noProof/>
          <w:color w:val="auto"/>
          <w:lang w:eastAsia="en-US"/>
        </w:rPr>
        <w:t xml:space="preserve"> </w:t>
      </w:r>
      <w:r w:rsidRPr="008D7E58">
        <w:rPr>
          <w:noProof/>
          <w:color w:val="0000FF"/>
          <w:u w:val="single"/>
          <w:lang w:eastAsia="en-US"/>
        </w:rPr>
        <w:t>http://www.experienceux.co.uk/faqs/what-is-wireframing/</w:t>
      </w:r>
    </w:p>
    <w:p w14:paraId="6FEA2E4C" w14:textId="0C0FCAC8" w:rsidR="00955D21" w:rsidRPr="008D7E58" w:rsidRDefault="00E957F3" w:rsidP="00955D21">
      <w:pPr>
        <w:spacing w:after="0" w:line="240" w:lineRule="auto"/>
        <w:rPr>
          <w:bCs/>
          <w:noProof/>
          <w:color w:val="auto"/>
          <w:lang w:eastAsia="en-US"/>
        </w:rPr>
      </w:pPr>
      <w:r w:rsidRPr="008D7E58">
        <w:rPr>
          <w:noProof/>
          <w:color w:val="auto"/>
          <w:lang w:eastAsia="en-US"/>
        </w:rPr>
        <w:t xml:space="preserve">[11] </w:t>
      </w:r>
      <w:r w:rsidR="00955D21" w:rsidRPr="008D7E58">
        <w:rPr>
          <w:bCs/>
          <w:noProof/>
          <w:color w:val="auto"/>
          <w:lang w:eastAsia="en-US"/>
        </w:rPr>
        <w:t xml:space="preserve">Personas. (n.d.). Diakses pada November 29, 2016, melalui </w:t>
      </w:r>
      <w:hyperlink r:id="rId24" w:history="1">
        <w:r w:rsidR="00BD0ED7" w:rsidRPr="00BD0ED7">
          <w:rPr>
            <w:rStyle w:val="Hyperlink"/>
            <w:bCs/>
            <w:noProof/>
            <w:lang w:eastAsia="en-US"/>
          </w:rPr>
          <w:t>https://www.usability.gov/how-to-and-tools/methods/personas.html</w:t>
        </w:r>
      </w:hyperlink>
    </w:p>
    <w:p w14:paraId="422AA505" w14:textId="77777777" w:rsidR="000B5118" w:rsidRPr="008D7E58" w:rsidRDefault="000B5118" w:rsidP="00955D21">
      <w:pPr>
        <w:spacing w:after="0" w:line="240" w:lineRule="auto"/>
        <w:rPr>
          <w:noProof/>
          <w:color w:val="auto"/>
          <w:lang w:eastAsia="en-US"/>
        </w:rPr>
      </w:pPr>
    </w:p>
    <w:p w14:paraId="0986B369" w14:textId="0F9D713B" w:rsidR="00E957F3" w:rsidRPr="008D7E58" w:rsidRDefault="00E957F3" w:rsidP="00E957F3">
      <w:pPr>
        <w:spacing w:after="0" w:line="240" w:lineRule="auto"/>
        <w:rPr>
          <w:noProof/>
          <w:color w:val="auto"/>
          <w:lang w:eastAsia="en-US"/>
        </w:rPr>
      </w:pPr>
    </w:p>
    <w:p w14:paraId="34E31930" w14:textId="77777777" w:rsidR="00093F0A" w:rsidRPr="008D7E58" w:rsidRDefault="00093F0A" w:rsidP="006456A8">
      <w:pPr>
        <w:tabs>
          <w:tab w:val="left" w:pos="426"/>
        </w:tabs>
        <w:spacing w:after="0"/>
        <w:ind w:left="426" w:hanging="426"/>
        <w:jc w:val="left"/>
        <w:rPr>
          <w:noProof/>
        </w:rPr>
      </w:pPr>
    </w:p>
    <w:p w14:paraId="074A1A36" w14:textId="77777777" w:rsidR="00093F0A" w:rsidRPr="008D7E58" w:rsidRDefault="00093F0A">
      <w:pPr>
        <w:spacing w:after="0"/>
        <w:rPr>
          <w:noProof/>
        </w:rPr>
      </w:pPr>
    </w:p>
    <w:p w14:paraId="40DC3FF1" w14:textId="77777777" w:rsidR="00093F0A" w:rsidRPr="008D7E58" w:rsidRDefault="00093F0A">
      <w:pPr>
        <w:spacing w:after="0"/>
        <w:rPr>
          <w:noProof/>
        </w:rPr>
      </w:pPr>
    </w:p>
    <w:p w14:paraId="1B96CF51" w14:textId="77777777" w:rsidR="00093F0A" w:rsidRPr="008D7E58" w:rsidRDefault="00C478B8">
      <w:pPr>
        <w:spacing w:after="0"/>
        <w:rPr>
          <w:noProof/>
        </w:rPr>
      </w:pPr>
      <w:r w:rsidRPr="008D7E58">
        <w:rPr>
          <w:noProof/>
        </w:rPr>
        <w:br w:type="page"/>
      </w:r>
    </w:p>
    <w:p w14:paraId="039C12AC" w14:textId="77777777" w:rsidR="00093F0A" w:rsidRPr="008D7E58" w:rsidRDefault="00093F0A">
      <w:pPr>
        <w:spacing w:after="0"/>
        <w:jc w:val="left"/>
        <w:rPr>
          <w:noProof/>
        </w:rPr>
        <w:sectPr w:rsidR="00093F0A" w:rsidRPr="008D7E58" w:rsidSect="004C69BF">
          <w:headerReference w:type="default" r:id="rId25"/>
          <w:footerReference w:type="default" r:id="rId26"/>
          <w:type w:val="continuous"/>
          <w:pgSz w:w="12240" w:h="15840"/>
          <w:pgMar w:top="1701" w:right="1701" w:bottom="1701" w:left="2275" w:header="720" w:footer="720" w:gutter="0"/>
          <w:cols w:space="720"/>
          <w:docGrid w:linePitch="326"/>
        </w:sectPr>
      </w:pPr>
    </w:p>
    <w:p w14:paraId="15850576" w14:textId="77777777" w:rsidR="00093F0A" w:rsidRPr="008D7E58" w:rsidRDefault="00093F0A">
      <w:pPr>
        <w:spacing w:after="0"/>
        <w:jc w:val="center"/>
        <w:rPr>
          <w:noProof/>
        </w:rPr>
      </w:pPr>
    </w:p>
    <w:p w14:paraId="2B2F4374" w14:textId="77777777" w:rsidR="00093F0A" w:rsidRPr="008D7E58" w:rsidRDefault="00093F0A">
      <w:pPr>
        <w:spacing w:after="0"/>
        <w:jc w:val="center"/>
        <w:rPr>
          <w:noProof/>
        </w:rPr>
      </w:pPr>
    </w:p>
    <w:p w14:paraId="4F3B8CD6" w14:textId="77777777" w:rsidR="00093F0A" w:rsidRPr="008D7E58" w:rsidRDefault="00093F0A">
      <w:pPr>
        <w:spacing w:after="0"/>
        <w:jc w:val="center"/>
        <w:rPr>
          <w:noProof/>
        </w:rPr>
      </w:pPr>
    </w:p>
    <w:p w14:paraId="3A96C376" w14:textId="77777777" w:rsidR="00093F0A" w:rsidRPr="008D7E58" w:rsidRDefault="00093F0A">
      <w:pPr>
        <w:spacing w:after="0"/>
        <w:jc w:val="center"/>
        <w:rPr>
          <w:noProof/>
        </w:rPr>
      </w:pPr>
    </w:p>
    <w:p w14:paraId="44D557EA" w14:textId="77777777" w:rsidR="00093F0A" w:rsidRPr="008D7E58" w:rsidRDefault="00093F0A">
      <w:pPr>
        <w:spacing w:after="0"/>
        <w:jc w:val="center"/>
        <w:rPr>
          <w:noProof/>
        </w:rPr>
      </w:pPr>
    </w:p>
    <w:p w14:paraId="479A81E0" w14:textId="77777777" w:rsidR="00093F0A" w:rsidRPr="008D7E58" w:rsidRDefault="00093F0A">
      <w:pPr>
        <w:spacing w:after="0"/>
        <w:jc w:val="center"/>
        <w:rPr>
          <w:noProof/>
        </w:rPr>
      </w:pPr>
    </w:p>
    <w:p w14:paraId="0D754E5D" w14:textId="77777777" w:rsidR="00093F0A" w:rsidRPr="008D7E58" w:rsidRDefault="00C478B8">
      <w:pPr>
        <w:pStyle w:val="Heading1"/>
        <w:spacing w:before="0"/>
        <w:rPr>
          <w:noProof/>
        </w:rPr>
      </w:pPr>
      <w:bookmarkStart w:id="112" w:name="_Toc468222978"/>
      <w:r w:rsidRPr="008D7E58">
        <w:rPr>
          <w:noProof/>
          <w:sz w:val="28"/>
          <w:szCs w:val="28"/>
        </w:rPr>
        <w:t>LAMPIRAN 1</w:t>
      </w:r>
      <w:r w:rsidRPr="008D7E58">
        <w:rPr>
          <w:noProof/>
          <w:sz w:val="28"/>
          <w:szCs w:val="28"/>
        </w:rPr>
        <w:br/>
        <w:t>KERANGKA ACUAN KERJA PRAKTIK</w:t>
      </w:r>
      <w:bookmarkEnd w:id="112"/>
    </w:p>
    <w:p w14:paraId="684BED0C" w14:textId="77777777" w:rsidR="00093F0A" w:rsidRPr="008D7E58" w:rsidRDefault="00A1656D">
      <w:pPr>
        <w:spacing w:after="0"/>
        <w:jc w:val="center"/>
        <w:rPr>
          <w:noProof/>
        </w:rPr>
      </w:pPr>
      <w:r w:rsidRPr="008D7E58">
        <w:rPr>
          <w:noProof/>
        </w:rPr>
        <w:t>(ditambahkan setelah revisi selesai)</w:t>
      </w:r>
    </w:p>
    <w:p w14:paraId="43D1C618" w14:textId="77777777" w:rsidR="00093F0A" w:rsidRPr="008D7E58" w:rsidRDefault="00C478B8">
      <w:pPr>
        <w:spacing w:after="0"/>
        <w:rPr>
          <w:noProof/>
        </w:rPr>
      </w:pPr>
      <w:r w:rsidRPr="008D7E58">
        <w:rPr>
          <w:noProof/>
        </w:rPr>
        <w:br w:type="page"/>
      </w:r>
    </w:p>
    <w:p w14:paraId="61A94D4D" w14:textId="77777777" w:rsidR="00093F0A" w:rsidRPr="008D7E58" w:rsidRDefault="00093F0A">
      <w:pPr>
        <w:spacing w:after="0"/>
        <w:jc w:val="left"/>
        <w:rPr>
          <w:noProof/>
        </w:rPr>
      </w:pPr>
    </w:p>
    <w:p w14:paraId="370760DC" w14:textId="77777777" w:rsidR="00093F0A" w:rsidRPr="008D7E58" w:rsidRDefault="00093F0A">
      <w:pPr>
        <w:spacing w:after="0"/>
        <w:jc w:val="center"/>
        <w:rPr>
          <w:noProof/>
        </w:rPr>
      </w:pPr>
    </w:p>
    <w:p w14:paraId="311BA241" w14:textId="77777777" w:rsidR="00093F0A" w:rsidRPr="008D7E58" w:rsidRDefault="00093F0A">
      <w:pPr>
        <w:spacing w:after="0"/>
        <w:jc w:val="center"/>
        <w:rPr>
          <w:noProof/>
        </w:rPr>
      </w:pPr>
    </w:p>
    <w:p w14:paraId="0C2C5249" w14:textId="77777777" w:rsidR="00093F0A" w:rsidRPr="008D7E58" w:rsidRDefault="00093F0A">
      <w:pPr>
        <w:spacing w:after="0"/>
        <w:jc w:val="center"/>
        <w:rPr>
          <w:noProof/>
        </w:rPr>
      </w:pPr>
    </w:p>
    <w:p w14:paraId="1B5D769D" w14:textId="77777777" w:rsidR="00093F0A" w:rsidRPr="008D7E58" w:rsidRDefault="00093F0A">
      <w:pPr>
        <w:spacing w:after="0"/>
        <w:jc w:val="center"/>
        <w:rPr>
          <w:noProof/>
        </w:rPr>
      </w:pPr>
    </w:p>
    <w:p w14:paraId="6B9C326F" w14:textId="77777777" w:rsidR="00093F0A" w:rsidRPr="008D7E58" w:rsidRDefault="00093F0A">
      <w:pPr>
        <w:spacing w:after="0"/>
        <w:jc w:val="center"/>
        <w:rPr>
          <w:noProof/>
        </w:rPr>
      </w:pPr>
    </w:p>
    <w:p w14:paraId="6247BE83" w14:textId="77777777" w:rsidR="00093F0A" w:rsidRPr="008D7E58" w:rsidRDefault="00093F0A">
      <w:pPr>
        <w:spacing w:after="0"/>
        <w:jc w:val="center"/>
        <w:rPr>
          <w:noProof/>
        </w:rPr>
      </w:pPr>
    </w:p>
    <w:p w14:paraId="7564A0E5" w14:textId="77777777" w:rsidR="00093F0A" w:rsidRPr="008D7E58" w:rsidRDefault="00C478B8">
      <w:pPr>
        <w:pStyle w:val="Heading1"/>
        <w:spacing w:before="0"/>
        <w:rPr>
          <w:noProof/>
          <w:sz w:val="28"/>
          <w:szCs w:val="28"/>
        </w:rPr>
      </w:pPr>
      <w:bookmarkStart w:id="113" w:name="_Toc468222979"/>
      <w:r w:rsidRPr="008D7E58">
        <w:rPr>
          <w:noProof/>
          <w:sz w:val="28"/>
          <w:szCs w:val="28"/>
        </w:rPr>
        <w:t>LAMPIRAN 2</w:t>
      </w:r>
      <w:r w:rsidRPr="008D7E58">
        <w:rPr>
          <w:noProof/>
          <w:sz w:val="28"/>
          <w:szCs w:val="28"/>
        </w:rPr>
        <w:br/>
        <w:t>LOG KERJA PRAKTIK</w:t>
      </w:r>
      <w:bookmarkEnd w:id="113"/>
    </w:p>
    <w:p w14:paraId="307D7451" w14:textId="77777777" w:rsidR="00A1656D" w:rsidRPr="008D7E58" w:rsidRDefault="00A1656D" w:rsidP="00A1656D">
      <w:pPr>
        <w:spacing w:after="0"/>
        <w:jc w:val="center"/>
        <w:rPr>
          <w:noProof/>
        </w:rPr>
      </w:pPr>
      <w:r w:rsidRPr="008D7E58">
        <w:rPr>
          <w:noProof/>
        </w:rPr>
        <w:t>(ditambahkan setelah revisi selesai)</w:t>
      </w:r>
    </w:p>
    <w:p w14:paraId="57E41C78" w14:textId="77777777" w:rsidR="00A1656D" w:rsidRPr="008D7E58" w:rsidRDefault="00A1656D">
      <w:pPr>
        <w:pStyle w:val="Heading1"/>
        <w:spacing w:before="0"/>
        <w:rPr>
          <w:noProof/>
        </w:rPr>
      </w:pPr>
    </w:p>
    <w:p w14:paraId="652507A6" w14:textId="77777777" w:rsidR="002E4DB3" w:rsidRPr="008D7E58" w:rsidRDefault="002E4DB3">
      <w:pPr>
        <w:rPr>
          <w:noProof/>
        </w:rPr>
      </w:pPr>
    </w:p>
    <w:sectPr w:rsidR="002E4DB3" w:rsidRPr="008D7E58" w:rsidSect="00682809">
      <w:type w:val="continuous"/>
      <w:pgSz w:w="12240" w:h="15840"/>
      <w:pgMar w:top="1701" w:right="1701" w:bottom="1701" w:left="2275"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Mahendra" w:date="2016-11-29T05:34:00Z" w:initials="R">
    <w:p w14:paraId="5E37AE2E" w14:textId="77777777" w:rsidR="00D74D39" w:rsidRPr="003D71D5" w:rsidRDefault="00D74D39">
      <w:pPr>
        <w:pStyle w:val="CommentText"/>
        <w:rPr>
          <w:lang w:val="id-ID"/>
        </w:rPr>
      </w:pPr>
      <w:r>
        <w:rPr>
          <w:rStyle w:val="CommentReference"/>
        </w:rPr>
        <w:annotationRef/>
      </w:r>
      <w:r>
        <w:rPr>
          <w:lang w:val="id-ID"/>
        </w:rPr>
        <w:t>Tambahkan waktu pelaksanaan KP pada abstrak.</w:t>
      </w:r>
    </w:p>
  </w:comment>
  <w:comment w:id="3" w:author="Puti Fitri Larasati" w:date="2016-11-29T21:25:00Z" w:initials="PFL">
    <w:p w14:paraId="27621DEF" w14:textId="2E23D040" w:rsidR="00D74D39" w:rsidRDefault="00D74D39">
      <w:pPr>
        <w:pStyle w:val="CommentText"/>
      </w:pPr>
      <w:r>
        <w:rPr>
          <w:rStyle w:val="CommentReference"/>
        </w:rPr>
        <w:annotationRef/>
      </w:r>
      <w:proofErr w:type="spellStart"/>
      <w:r>
        <w:t>Baik</w:t>
      </w:r>
      <w:proofErr w:type="spellEnd"/>
      <w:r>
        <w:t xml:space="preserve"> Pak.</w:t>
      </w:r>
    </w:p>
  </w:comment>
  <w:comment w:id="11" w:author="RMahendra" w:date="2016-11-29T05:34:00Z" w:initials="R">
    <w:p w14:paraId="192200D7" w14:textId="77777777" w:rsidR="00D74D39" w:rsidRPr="00544C16" w:rsidRDefault="00D74D39">
      <w:pPr>
        <w:pStyle w:val="CommentText"/>
        <w:rPr>
          <w:lang w:val="id-ID"/>
        </w:rPr>
      </w:pPr>
      <w:r>
        <w:rPr>
          <w:rStyle w:val="CommentReference"/>
        </w:rPr>
        <w:annotationRef/>
      </w:r>
      <w:r>
        <w:rPr>
          <w:lang w:val="id-ID"/>
        </w:rPr>
        <w:t>Revisi kedua kalimat ini karena ada bagian yang berulang</w:t>
      </w:r>
    </w:p>
  </w:comment>
  <w:comment w:id="12" w:author="Puti Fitri Larasati" w:date="2016-11-29T21:42:00Z" w:initials="PFL">
    <w:p w14:paraId="3CD1BF74" w14:textId="0B3D9068" w:rsidR="00D74D39" w:rsidRDefault="00D74D39">
      <w:pPr>
        <w:pStyle w:val="CommentText"/>
      </w:pPr>
      <w:r>
        <w:rPr>
          <w:rStyle w:val="CommentReference"/>
        </w:rPr>
        <w:annotationRef/>
      </w:r>
      <w:proofErr w:type="spellStart"/>
      <w:r>
        <w:t>Baik</w:t>
      </w:r>
      <w:proofErr w:type="spellEnd"/>
      <w:r>
        <w:t xml:space="preserve"> Pak.</w:t>
      </w:r>
    </w:p>
  </w:comment>
  <w:comment w:id="15" w:author="RMahendra" w:date="2016-11-29T05:34:00Z" w:initials="R">
    <w:p w14:paraId="488701AF" w14:textId="77777777" w:rsidR="00D74D39" w:rsidRPr="003D71D5" w:rsidRDefault="00D74D39">
      <w:pPr>
        <w:pStyle w:val="CommentText"/>
        <w:rPr>
          <w:lang w:val="id-ID"/>
        </w:rPr>
      </w:pPr>
      <w:r>
        <w:rPr>
          <w:rStyle w:val="CommentReference"/>
        </w:rPr>
        <w:annotationRef/>
      </w:r>
      <w:r>
        <w:rPr>
          <w:lang w:val="id-ID"/>
        </w:rPr>
        <w:t>Tanda koma</w:t>
      </w:r>
    </w:p>
  </w:comment>
  <w:comment w:id="16" w:author="Puti Fitri Larasati" w:date="2016-11-29T21:25:00Z" w:initials="PFL">
    <w:p w14:paraId="5AC8C01B" w14:textId="31D06A05" w:rsidR="00D74D39" w:rsidRDefault="00D74D39">
      <w:pPr>
        <w:pStyle w:val="CommentText"/>
      </w:pPr>
      <w:r>
        <w:rPr>
          <w:rStyle w:val="CommentReference"/>
        </w:rPr>
        <w:annotationRef/>
      </w:r>
      <w:proofErr w:type="spellStart"/>
      <w:r>
        <w:t>Sudah</w:t>
      </w:r>
      <w:proofErr w:type="spellEnd"/>
      <w:r>
        <w:t xml:space="preserve"> </w:t>
      </w:r>
      <w:proofErr w:type="spellStart"/>
      <w:r>
        <w:t>ditambahkan</w:t>
      </w:r>
      <w:proofErr w:type="spellEnd"/>
      <w:r>
        <w:t>.</w:t>
      </w:r>
    </w:p>
  </w:comment>
  <w:comment w:id="17" w:author="RMahendra" w:date="2016-11-29T05:34:00Z" w:initials="R">
    <w:p w14:paraId="7E587EA5" w14:textId="77777777" w:rsidR="00D74D39" w:rsidRPr="003D71D5" w:rsidRDefault="00D74D39">
      <w:pPr>
        <w:pStyle w:val="CommentText"/>
        <w:rPr>
          <w:lang w:val="id-ID"/>
        </w:rPr>
      </w:pPr>
      <w:r>
        <w:rPr>
          <w:rStyle w:val="CommentReference"/>
        </w:rPr>
        <w:annotationRef/>
      </w:r>
      <w:r>
        <w:rPr>
          <w:lang w:val="id-ID"/>
        </w:rPr>
        <w:t>Tanda koma</w:t>
      </w:r>
    </w:p>
  </w:comment>
  <w:comment w:id="18" w:author="Puti Fitri Larasati" w:date="2016-11-29T21:25:00Z" w:initials="PFL">
    <w:p w14:paraId="237FFF1C" w14:textId="04FC984C" w:rsidR="00D74D39" w:rsidRDefault="00D74D39">
      <w:pPr>
        <w:pStyle w:val="CommentText"/>
      </w:pPr>
      <w:r>
        <w:rPr>
          <w:rStyle w:val="CommentReference"/>
        </w:rPr>
        <w:annotationRef/>
      </w:r>
      <w:proofErr w:type="spellStart"/>
      <w:r>
        <w:t>Sudah</w:t>
      </w:r>
      <w:proofErr w:type="spellEnd"/>
      <w:r>
        <w:t xml:space="preserve"> </w:t>
      </w:r>
      <w:proofErr w:type="spellStart"/>
      <w:r>
        <w:t>ditambahkan</w:t>
      </w:r>
      <w:proofErr w:type="spellEnd"/>
      <w:r>
        <w:t>.</w:t>
      </w:r>
    </w:p>
  </w:comment>
  <w:comment w:id="19" w:author="RMahendra" w:date="2016-11-29T05:34:00Z" w:initials="R">
    <w:p w14:paraId="23FF8B9C" w14:textId="77777777" w:rsidR="00D74D39" w:rsidRPr="003D71D5" w:rsidRDefault="00D74D39">
      <w:pPr>
        <w:pStyle w:val="CommentText"/>
        <w:rPr>
          <w:lang w:val="id-ID"/>
        </w:rPr>
      </w:pPr>
      <w:r>
        <w:rPr>
          <w:rStyle w:val="CommentReference"/>
        </w:rPr>
        <w:annotationRef/>
      </w:r>
      <w:r>
        <w:rPr>
          <w:lang w:val="id-ID"/>
        </w:rPr>
        <w:t>Tanda koma</w:t>
      </w:r>
    </w:p>
  </w:comment>
  <w:comment w:id="20" w:author="Puti Fitri Larasati" w:date="2016-11-29T21:26:00Z" w:initials="PFL">
    <w:p w14:paraId="46008144" w14:textId="71346176" w:rsidR="00D74D39" w:rsidRDefault="00D74D39">
      <w:pPr>
        <w:pStyle w:val="CommentText"/>
      </w:pPr>
      <w:r>
        <w:rPr>
          <w:rStyle w:val="CommentReference"/>
        </w:rPr>
        <w:annotationRef/>
      </w:r>
      <w:proofErr w:type="spellStart"/>
      <w:r>
        <w:t>Sudah</w:t>
      </w:r>
      <w:proofErr w:type="spellEnd"/>
      <w:r>
        <w:t xml:space="preserve"> </w:t>
      </w:r>
      <w:proofErr w:type="spellStart"/>
      <w:r>
        <w:t>ditambahkan</w:t>
      </w:r>
      <w:proofErr w:type="spellEnd"/>
    </w:p>
  </w:comment>
  <w:comment w:id="21" w:author="RMahendra" w:date="2016-11-29T05:34:00Z" w:initials="R">
    <w:p w14:paraId="79629358" w14:textId="77777777" w:rsidR="00D74D39" w:rsidRPr="00470E24" w:rsidRDefault="00D74D39">
      <w:pPr>
        <w:pStyle w:val="CommentText"/>
        <w:rPr>
          <w:i/>
          <w:lang w:val="id-ID"/>
        </w:rPr>
      </w:pPr>
      <w:r>
        <w:rPr>
          <w:rStyle w:val="CommentReference"/>
        </w:rPr>
        <w:annotationRef/>
      </w:r>
      <w:r>
        <w:rPr>
          <w:lang w:val="id-ID"/>
        </w:rPr>
        <w:t xml:space="preserve">Spasi </w:t>
      </w:r>
      <w:r>
        <w:rPr>
          <w:i/>
          <w:lang w:val="id-ID"/>
        </w:rPr>
        <w:t>double</w:t>
      </w:r>
    </w:p>
  </w:comment>
  <w:comment w:id="22" w:author="Puti Fitri Larasati" w:date="2016-11-29T21:29:00Z" w:initials="PFL">
    <w:p w14:paraId="2478D2AD" w14:textId="3A29A868" w:rsidR="00D74D39" w:rsidRDefault="00D74D39">
      <w:pPr>
        <w:pStyle w:val="CommentText"/>
      </w:pPr>
      <w:r>
        <w:rPr>
          <w:rStyle w:val="CommentReference"/>
        </w:rPr>
        <w:annotationRef/>
      </w:r>
      <w:proofErr w:type="spellStart"/>
      <w:r>
        <w:t>Sudah</w:t>
      </w:r>
      <w:proofErr w:type="spellEnd"/>
      <w:r>
        <w:t xml:space="preserve"> Pak</w:t>
      </w:r>
    </w:p>
  </w:comment>
  <w:comment w:id="27" w:author="RMahendra" w:date="2016-11-29T05:34:00Z" w:initials="R">
    <w:p w14:paraId="650C61E0" w14:textId="79B2B8B0" w:rsidR="00D74D39" w:rsidRPr="00470E24" w:rsidRDefault="00D74D39">
      <w:pPr>
        <w:pStyle w:val="CommentText"/>
        <w:rPr>
          <w:lang w:val="id-ID"/>
        </w:rPr>
      </w:pPr>
      <w:r>
        <w:rPr>
          <w:rStyle w:val="CommentReference"/>
        </w:rPr>
        <w:annotationRef/>
      </w:r>
      <w:r>
        <w:rPr>
          <w:lang w:val="id-ID"/>
        </w:rPr>
        <w:t>Tanda koma</w:t>
      </w:r>
    </w:p>
  </w:comment>
  <w:comment w:id="28" w:author="Puti Fitri Larasati" w:date="2016-11-29T21:30:00Z" w:initials="PFL">
    <w:p w14:paraId="50FF7AD3" w14:textId="51836124" w:rsidR="00D74D39" w:rsidRDefault="00D74D39">
      <w:pPr>
        <w:pStyle w:val="CommentText"/>
      </w:pPr>
      <w:r>
        <w:rPr>
          <w:rStyle w:val="CommentReference"/>
        </w:rPr>
        <w:annotationRef/>
      </w:r>
      <w:proofErr w:type="spellStart"/>
      <w:r>
        <w:t>Sudah</w:t>
      </w:r>
      <w:proofErr w:type="spellEnd"/>
      <w:r>
        <w:t xml:space="preserve"> </w:t>
      </w:r>
      <w:proofErr w:type="spellStart"/>
      <w:r>
        <w:t>ditambahkan</w:t>
      </w:r>
      <w:proofErr w:type="spellEnd"/>
      <w:r>
        <w:t>.</w:t>
      </w:r>
    </w:p>
  </w:comment>
  <w:comment w:id="32" w:author="RMahendra" w:date="2016-11-29T05:34:00Z" w:initials="R">
    <w:p w14:paraId="73E22EC4" w14:textId="13FC1A98" w:rsidR="00D74D39" w:rsidRPr="00470E24" w:rsidRDefault="00D74D39">
      <w:pPr>
        <w:pStyle w:val="CommentText"/>
        <w:rPr>
          <w:lang w:val="id-ID"/>
        </w:rPr>
      </w:pPr>
      <w:r>
        <w:rPr>
          <w:rStyle w:val="CommentReference"/>
        </w:rPr>
        <w:annotationRef/>
      </w:r>
      <w:r>
        <w:rPr>
          <w:lang w:val="id-ID"/>
        </w:rPr>
        <w:t>Tanda koma</w:t>
      </w:r>
    </w:p>
  </w:comment>
  <w:comment w:id="33" w:author="Puti Fitri Larasati" w:date="2016-11-29T21:30:00Z" w:initials="PFL">
    <w:p w14:paraId="57E3D063" w14:textId="747CDE2B" w:rsidR="00D74D39" w:rsidRDefault="00D74D39">
      <w:pPr>
        <w:pStyle w:val="CommentText"/>
      </w:pPr>
      <w:r>
        <w:rPr>
          <w:rStyle w:val="CommentReference"/>
        </w:rPr>
        <w:annotationRef/>
      </w:r>
      <w:proofErr w:type="spellStart"/>
      <w:r>
        <w:t>Sudah</w:t>
      </w:r>
      <w:proofErr w:type="spellEnd"/>
      <w:r>
        <w:t xml:space="preserve"> </w:t>
      </w:r>
      <w:proofErr w:type="spellStart"/>
      <w:r>
        <w:t>ditambahkan</w:t>
      </w:r>
      <w:proofErr w:type="spellEnd"/>
      <w:r>
        <w:t>.</w:t>
      </w:r>
    </w:p>
  </w:comment>
  <w:comment w:id="34" w:author="RMahendra" w:date="2016-11-29T05:34:00Z" w:initials="R">
    <w:p w14:paraId="47291255" w14:textId="77777777" w:rsidR="00D74D39" w:rsidRPr="00470E24" w:rsidRDefault="00D74D39">
      <w:pPr>
        <w:pStyle w:val="CommentText"/>
        <w:rPr>
          <w:lang w:val="id-ID"/>
        </w:rPr>
      </w:pPr>
      <w:r>
        <w:rPr>
          <w:rStyle w:val="CommentReference"/>
        </w:rPr>
        <w:annotationRef/>
      </w:r>
      <w:r>
        <w:rPr>
          <w:lang w:val="id-ID"/>
        </w:rPr>
        <w:t>Elaborasi permasalahan terkait pentingnya UX dalam tim Product Discovery</w:t>
      </w:r>
    </w:p>
  </w:comment>
  <w:comment w:id="35" w:author="Puti Fitri Larasati" w:date="2016-11-29T21:53:00Z" w:initials="PFL">
    <w:p w14:paraId="66A5A499" w14:textId="056BE88A" w:rsidR="00D74D39" w:rsidRDefault="00D74D39">
      <w:pPr>
        <w:pStyle w:val="CommentText"/>
      </w:pPr>
      <w:r>
        <w:rPr>
          <w:rStyle w:val="CommentReference"/>
        </w:rPr>
        <w:annotationRef/>
      </w:r>
      <w:proofErr w:type="spellStart"/>
      <w:r>
        <w:t>Baik</w:t>
      </w:r>
      <w:proofErr w:type="spellEnd"/>
      <w:r>
        <w:t xml:space="preserve"> Pak</w:t>
      </w:r>
    </w:p>
  </w:comment>
  <w:comment w:id="37" w:author="RMahendra" w:date="2016-11-29T05:34:00Z" w:initials="R">
    <w:p w14:paraId="0DB12DE9" w14:textId="77777777" w:rsidR="00D74D39" w:rsidRPr="000777F0" w:rsidRDefault="00D74D39">
      <w:pPr>
        <w:pStyle w:val="CommentText"/>
        <w:rPr>
          <w:lang w:val="id-ID"/>
        </w:rPr>
      </w:pPr>
      <w:r>
        <w:rPr>
          <w:rStyle w:val="CommentReference"/>
        </w:rPr>
        <w:annotationRef/>
      </w:r>
      <w:proofErr w:type="spellStart"/>
      <w:r>
        <w:t>Berikan</w:t>
      </w:r>
      <w:proofErr w:type="spellEnd"/>
      <w:r>
        <w:t xml:space="preserve"> </w:t>
      </w:r>
      <w:proofErr w:type="spellStart"/>
      <w:r>
        <w:t>pengantar</w:t>
      </w:r>
      <w:proofErr w:type="spellEnd"/>
      <w:r>
        <w:t xml:space="preserve"> yang </w:t>
      </w:r>
      <w:proofErr w:type="spellStart"/>
      <w:r>
        <w:t>menjelaskan</w:t>
      </w:r>
      <w:proofErr w:type="spellEnd"/>
      <w:r>
        <w:t xml:space="preserve"> </w:t>
      </w:r>
      <w:proofErr w:type="spellStart"/>
      <w:r>
        <w:t>keterkaitan</w:t>
      </w:r>
      <w:proofErr w:type="spellEnd"/>
      <w:r>
        <w:t xml:space="preserve"> sub </w:t>
      </w:r>
      <w:proofErr w:type="spellStart"/>
      <w:r>
        <w:t>bab</w:t>
      </w:r>
      <w:proofErr w:type="spellEnd"/>
      <w:r>
        <w:t xml:space="preserve"> 2.2.1</w:t>
      </w:r>
      <w:proofErr w:type="gramStart"/>
      <w:r>
        <w:t>,  2.2.2</w:t>
      </w:r>
      <w:proofErr w:type="gramEnd"/>
      <w:r>
        <w:t xml:space="preserve">,  </w:t>
      </w:r>
      <w:proofErr w:type="spellStart"/>
      <w:r>
        <w:t>dst</w:t>
      </w:r>
      <w:proofErr w:type="spellEnd"/>
    </w:p>
  </w:comment>
  <w:comment w:id="38" w:author="Puti Fitri Larasati" w:date="2016-11-29T22:03:00Z" w:initials="PFL">
    <w:p w14:paraId="05B0C950" w14:textId="1077C04A" w:rsidR="00D74D39" w:rsidRDefault="00D74D39">
      <w:pPr>
        <w:pStyle w:val="CommentText"/>
      </w:pPr>
      <w:r>
        <w:rPr>
          <w:rStyle w:val="CommentReference"/>
        </w:rPr>
        <w:annotationRef/>
      </w:r>
      <w:proofErr w:type="spellStart"/>
      <w:r>
        <w:t>Baik</w:t>
      </w:r>
      <w:proofErr w:type="spellEnd"/>
      <w:r>
        <w:t xml:space="preserve"> Pak.</w:t>
      </w:r>
    </w:p>
  </w:comment>
  <w:comment w:id="41" w:author="RMahendra" w:date="2016-11-29T05:34:00Z" w:initials="R">
    <w:p w14:paraId="603AB272" w14:textId="77777777" w:rsidR="00D74D39" w:rsidRPr="000777F0" w:rsidRDefault="00D74D39" w:rsidP="00AF06D0">
      <w:pPr>
        <w:pStyle w:val="CommentText"/>
        <w:rPr>
          <w:lang w:val="id-ID"/>
        </w:rPr>
      </w:pPr>
      <w:r>
        <w:rPr>
          <w:rStyle w:val="CommentReference"/>
        </w:rPr>
        <w:annotationRef/>
      </w:r>
      <w:r>
        <w:rPr>
          <w:lang w:val="id-ID"/>
        </w:rPr>
        <w:t>Tanda koma</w:t>
      </w:r>
    </w:p>
  </w:comment>
  <w:comment w:id="42" w:author="Puti Fitri Larasati" w:date="2016-11-29T21:33:00Z" w:initials="PFL">
    <w:p w14:paraId="46DCACCF" w14:textId="77777777" w:rsidR="00D74D39" w:rsidRDefault="00D74D39" w:rsidP="00AF06D0">
      <w:pPr>
        <w:pStyle w:val="CommentText"/>
      </w:pPr>
      <w:r>
        <w:rPr>
          <w:rStyle w:val="CommentReference"/>
        </w:rPr>
        <w:annotationRef/>
      </w:r>
      <w:proofErr w:type="spellStart"/>
      <w:r>
        <w:t>Sudah</w:t>
      </w:r>
      <w:proofErr w:type="spellEnd"/>
      <w:r>
        <w:t xml:space="preserve"> </w:t>
      </w:r>
      <w:proofErr w:type="spellStart"/>
      <w:r>
        <w:t>ditambahkan</w:t>
      </w:r>
      <w:proofErr w:type="spellEnd"/>
      <w:r>
        <w:t>.</w:t>
      </w:r>
    </w:p>
  </w:comment>
  <w:comment w:id="44" w:author="RMahendra" w:date="2016-11-29T05:34:00Z" w:initials="R">
    <w:p w14:paraId="613AEDC1" w14:textId="77777777" w:rsidR="00D74D39" w:rsidRPr="000777F0" w:rsidRDefault="00D74D39">
      <w:pPr>
        <w:pStyle w:val="CommentText"/>
        <w:rPr>
          <w:lang w:val="id-ID"/>
        </w:rPr>
      </w:pPr>
      <w:r>
        <w:rPr>
          <w:rStyle w:val="CommentReference"/>
        </w:rPr>
        <w:annotationRef/>
      </w:r>
      <w:r>
        <w:rPr>
          <w:lang w:val="id-ID"/>
        </w:rPr>
        <w:t>Pastikan definisi yang dipakai ini benar</w:t>
      </w:r>
    </w:p>
  </w:comment>
  <w:comment w:id="47" w:author="RMahendra" w:date="2016-11-29T05:34:00Z" w:initials="R">
    <w:p w14:paraId="5851C2E1" w14:textId="77777777" w:rsidR="00D74D39" w:rsidRPr="00B13011" w:rsidRDefault="00D74D39">
      <w:pPr>
        <w:pStyle w:val="CommentText"/>
        <w:rPr>
          <w:lang w:val="id-ID"/>
        </w:rPr>
      </w:pPr>
      <w:r>
        <w:rPr>
          <w:rStyle w:val="CommentReference"/>
        </w:rPr>
        <w:annotationRef/>
      </w:r>
      <w:r>
        <w:rPr>
          <w:lang w:val="id-ID"/>
        </w:rPr>
        <w:t xml:space="preserve">Tanda </w:t>
      </w:r>
      <w:r>
        <w:rPr>
          <w:lang w:val="id-ID"/>
        </w:rPr>
        <w:t>koma</w:t>
      </w:r>
    </w:p>
  </w:comment>
  <w:comment w:id="48" w:author="Puti Fitri Larasati" w:date="2016-11-29T21:33:00Z" w:initials="PFL">
    <w:p w14:paraId="7798A84A" w14:textId="782B7BB4" w:rsidR="00D74D39" w:rsidRDefault="00D74D39">
      <w:pPr>
        <w:pStyle w:val="CommentText"/>
      </w:pPr>
      <w:r>
        <w:rPr>
          <w:rStyle w:val="CommentReference"/>
        </w:rPr>
        <w:annotationRef/>
      </w:r>
      <w:proofErr w:type="spellStart"/>
      <w:r>
        <w:t>Sudah</w:t>
      </w:r>
      <w:proofErr w:type="spellEnd"/>
      <w:r>
        <w:t xml:space="preserve"> </w:t>
      </w:r>
      <w:proofErr w:type="spellStart"/>
      <w:r>
        <w:t>ditambahkan</w:t>
      </w:r>
      <w:proofErr w:type="spellEnd"/>
      <w:r>
        <w:t>.</w:t>
      </w:r>
    </w:p>
  </w:comment>
  <w:comment w:id="51" w:author="RMahendra" w:date="2016-11-29T05:34:00Z" w:initials="R">
    <w:p w14:paraId="53AE1DDC" w14:textId="77777777" w:rsidR="00D74D39" w:rsidRPr="00D22D3A" w:rsidRDefault="00D74D39">
      <w:pPr>
        <w:pStyle w:val="CommentText"/>
        <w:rPr>
          <w:lang w:val="id-ID"/>
        </w:rPr>
      </w:pPr>
      <w:r>
        <w:rPr>
          <w:rStyle w:val="CommentReference"/>
        </w:rPr>
        <w:annotationRef/>
      </w:r>
      <w:r>
        <w:rPr>
          <w:lang w:val="id-ID"/>
        </w:rPr>
        <w:t>Jelaskan dengan ringkas apa yang dimaksud dengan persona</w:t>
      </w:r>
    </w:p>
  </w:comment>
  <w:comment w:id="52" w:author="Puti Fitri Larasati" w:date="2016-11-29T22:37:00Z" w:initials="PFL">
    <w:p w14:paraId="238018FE" w14:textId="62BF996A" w:rsidR="00D74D39" w:rsidRDefault="00D74D39">
      <w:pPr>
        <w:pStyle w:val="CommentText"/>
      </w:pPr>
      <w:r>
        <w:rPr>
          <w:rStyle w:val="CommentReference"/>
        </w:rPr>
        <w:annotationRef/>
      </w:r>
      <w:proofErr w:type="spellStart"/>
      <w:r>
        <w:t>Baik</w:t>
      </w:r>
      <w:proofErr w:type="spellEnd"/>
      <w:r>
        <w:t xml:space="preserve"> Pak</w:t>
      </w:r>
    </w:p>
  </w:comment>
  <w:comment w:id="56" w:author="RMahendra" w:date="2016-11-29T05:34:00Z" w:initials="R">
    <w:p w14:paraId="2A90D567" w14:textId="77777777" w:rsidR="00D74D39" w:rsidRPr="00D22D3A" w:rsidRDefault="00D74D39">
      <w:pPr>
        <w:pStyle w:val="CommentText"/>
        <w:rPr>
          <w:lang w:val="id-ID"/>
        </w:rPr>
      </w:pPr>
      <w:r>
        <w:rPr>
          <w:rStyle w:val="CommentReference"/>
        </w:rPr>
        <w:annotationRef/>
      </w:r>
      <w:r>
        <w:rPr>
          <w:lang w:val="id-ID"/>
        </w:rPr>
        <w:t>Jangan menggunakan separuh bahasa Inggris dan separuh bahasa Indonesia</w:t>
      </w:r>
    </w:p>
  </w:comment>
  <w:comment w:id="57" w:author="Puti Fitri Larasati" w:date="2016-11-29T20:50:00Z" w:initials="PFL">
    <w:p w14:paraId="4ECBC535" w14:textId="6E054D7C" w:rsidR="00D74D39" w:rsidRPr="00FA1CB3" w:rsidRDefault="00D74D39">
      <w:pPr>
        <w:pStyle w:val="CommentText"/>
      </w:pPr>
      <w:r>
        <w:rPr>
          <w:rStyle w:val="CommentReference"/>
        </w:rPr>
        <w:annotationRef/>
      </w:r>
      <w:proofErr w:type="spellStart"/>
      <w:r>
        <w:t>Baik</w:t>
      </w:r>
      <w:proofErr w:type="spellEnd"/>
      <w:r>
        <w:t xml:space="preserve"> Pak, </w:t>
      </w:r>
      <w:proofErr w:type="spellStart"/>
      <w:r>
        <w:t>diseragamkan</w:t>
      </w:r>
      <w:proofErr w:type="spellEnd"/>
      <w:r>
        <w:t xml:space="preserve"> </w:t>
      </w:r>
      <w:proofErr w:type="spellStart"/>
      <w:r>
        <w:t>untuk</w:t>
      </w:r>
      <w:proofErr w:type="spellEnd"/>
      <w:r>
        <w:t xml:space="preserve"> </w:t>
      </w:r>
      <w:proofErr w:type="spellStart"/>
      <w:r>
        <w:t>menggunakan</w:t>
      </w:r>
      <w:proofErr w:type="spellEnd"/>
      <w:r>
        <w:t xml:space="preserve"> kata </w:t>
      </w:r>
      <w:r>
        <w:rPr>
          <w:i/>
        </w:rPr>
        <w:t>team lead</w:t>
      </w:r>
      <w:r>
        <w:t>.</w:t>
      </w:r>
    </w:p>
  </w:comment>
  <w:comment w:id="58" w:author="RMahendra" w:date="2016-11-29T05:34:00Z" w:initials="R">
    <w:p w14:paraId="115786F8" w14:textId="77777777" w:rsidR="00D74D39" w:rsidRDefault="00D74D39">
      <w:pPr>
        <w:pStyle w:val="CommentText"/>
        <w:rPr>
          <w:lang w:val="id-ID"/>
        </w:rPr>
      </w:pPr>
      <w:r>
        <w:rPr>
          <w:rStyle w:val="CommentReference"/>
        </w:rPr>
        <w:annotationRef/>
      </w:r>
      <w:r>
        <w:rPr>
          <w:lang w:val="id-ID"/>
        </w:rPr>
        <w:t>Siapa yang mendiskusikan?</w:t>
      </w:r>
    </w:p>
    <w:p w14:paraId="65E1948F" w14:textId="77777777" w:rsidR="00D74D39" w:rsidRPr="00900CF1" w:rsidRDefault="00D74D39">
      <w:pPr>
        <w:pStyle w:val="CommentText"/>
        <w:rPr>
          <w:lang w:val="id-ID"/>
        </w:rPr>
      </w:pPr>
      <w:r>
        <w:rPr>
          <w:lang w:val="id-ID"/>
        </w:rPr>
        <w:t xml:space="preserve">UX </w:t>
      </w:r>
      <w:r>
        <w:rPr>
          <w:i/>
          <w:lang w:val="id-ID"/>
        </w:rPr>
        <w:t>researcher</w:t>
      </w:r>
      <w:r>
        <w:rPr>
          <w:lang w:val="id-ID"/>
        </w:rPr>
        <w:t xml:space="preserve">-kah atau </w:t>
      </w:r>
      <w:r>
        <w:rPr>
          <w:i/>
          <w:lang w:val="id-ID"/>
        </w:rPr>
        <w:t>team lead</w:t>
      </w:r>
      <w:r>
        <w:rPr>
          <w:lang w:val="id-ID"/>
        </w:rPr>
        <w:t>?</w:t>
      </w:r>
    </w:p>
  </w:comment>
  <w:comment w:id="59" w:author="Puti Fitri Larasati" w:date="2016-11-29T20:49:00Z" w:initials="PFL">
    <w:p w14:paraId="0FFAFE34" w14:textId="7FF756D9" w:rsidR="00D74D39" w:rsidRPr="00FA1CB3" w:rsidRDefault="00D74D39">
      <w:pPr>
        <w:pStyle w:val="CommentText"/>
      </w:pPr>
      <w:r>
        <w:rPr>
          <w:rStyle w:val="CommentReference"/>
        </w:rPr>
        <w:annotationRef/>
      </w:r>
      <w:proofErr w:type="spellStart"/>
      <w:r>
        <w:t>Oleh</w:t>
      </w:r>
      <w:proofErr w:type="spellEnd"/>
      <w:r>
        <w:t xml:space="preserve"> </w:t>
      </w:r>
      <w:proofErr w:type="spellStart"/>
      <w:r>
        <w:t>kedua</w:t>
      </w:r>
      <w:proofErr w:type="spellEnd"/>
      <w:r>
        <w:t xml:space="preserve"> </w:t>
      </w:r>
      <w:proofErr w:type="spellStart"/>
      <w:r>
        <w:t>pihak</w:t>
      </w:r>
      <w:proofErr w:type="spellEnd"/>
      <w:r>
        <w:t xml:space="preserve"> Pak, UX </w:t>
      </w:r>
      <w:r>
        <w:rPr>
          <w:i/>
        </w:rPr>
        <w:t>researcher</w:t>
      </w:r>
      <w:r>
        <w:t xml:space="preserve"> </w:t>
      </w:r>
      <w:proofErr w:type="spellStart"/>
      <w:r>
        <w:t>dan</w:t>
      </w:r>
      <w:proofErr w:type="spellEnd"/>
      <w:r>
        <w:t xml:space="preserve"> juga </w:t>
      </w:r>
      <w:r>
        <w:rPr>
          <w:i/>
        </w:rPr>
        <w:t>team lead</w:t>
      </w:r>
      <w:r>
        <w:t>.</w:t>
      </w:r>
    </w:p>
  </w:comment>
  <w:comment w:id="64" w:author="RMahendra" w:date="2016-11-29T05:34:00Z" w:initials="R">
    <w:p w14:paraId="75BA9DC8" w14:textId="77777777" w:rsidR="00D74D39" w:rsidRPr="00521085" w:rsidRDefault="00D74D39">
      <w:pPr>
        <w:pStyle w:val="CommentText"/>
        <w:rPr>
          <w:lang w:val="id-ID"/>
        </w:rPr>
      </w:pPr>
      <w:r>
        <w:rPr>
          <w:rStyle w:val="CommentReference"/>
        </w:rPr>
        <w:annotationRef/>
      </w:r>
      <w:r>
        <w:rPr>
          <w:lang w:val="id-ID"/>
        </w:rPr>
        <w:t>Cetak miring</w:t>
      </w:r>
    </w:p>
  </w:comment>
  <w:comment w:id="65" w:author="Puti Fitri Larasati" w:date="2016-11-29T21:28:00Z" w:initials="PFL">
    <w:p w14:paraId="6BEDF1C0" w14:textId="64276EB7" w:rsidR="00D74D39" w:rsidRDefault="00D74D39">
      <w:pPr>
        <w:pStyle w:val="CommentText"/>
      </w:pPr>
      <w:r>
        <w:rPr>
          <w:rStyle w:val="CommentReference"/>
        </w:rPr>
        <w:annotationRef/>
      </w:r>
      <w:proofErr w:type="spellStart"/>
      <w:r>
        <w:t>Baik</w:t>
      </w:r>
      <w:proofErr w:type="spellEnd"/>
      <w:r>
        <w:t xml:space="preserve"> Pak</w:t>
      </w:r>
    </w:p>
  </w:comment>
  <w:comment w:id="67" w:author="RMahendra" w:date="2016-11-29T05:34:00Z" w:initials="R">
    <w:p w14:paraId="1343F32D" w14:textId="77777777" w:rsidR="00D74D39" w:rsidRPr="00521085" w:rsidRDefault="00D74D39">
      <w:pPr>
        <w:pStyle w:val="CommentText"/>
        <w:rPr>
          <w:lang w:val="id-ID"/>
        </w:rPr>
      </w:pPr>
      <w:r>
        <w:rPr>
          <w:rStyle w:val="CommentReference"/>
        </w:rPr>
        <w:annotationRef/>
      </w:r>
      <w:r>
        <w:rPr>
          <w:lang w:val="id-ID"/>
        </w:rPr>
        <w:t>Cetak miring</w:t>
      </w:r>
    </w:p>
  </w:comment>
  <w:comment w:id="68" w:author="Puti Fitri Larasati" w:date="2016-11-29T21:28:00Z" w:initials="PFL">
    <w:p w14:paraId="44E2409B" w14:textId="32BC13F3" w:rsidR="00D74D39" w:rsidRDefault="00D74D39">
      <w:pPr>
        <w:pStyle w:val="CommentText"/>
      </w:pPr>
      <w:r>
        <w:rPr>
          <w:rStyle w:val="CommentReference"/>
        </w:rPr>
        <w:annotationRef/>
      </w:r>
      <w:proofErr w:type="spellStart"/>
      <w:r>
        <w:t>Baik</w:t>
      </w:r>
      <w:proofErr w:type="spellEnd"/>
      <w:r>
        <w:t xml:space="preserve"> Pak</w:t>
      </w:r>
    </w:p>
  </w:comment>
  <w:comment w:id="70" w:author="RMahendra" w:date="2016-11-29T05:34:00Z" w:initials="R">
    <w:p w14:paraId="30D4C005" w14:textId="77777777" w:rsidR="00D74D39" w:rsidRPr="008E009B" w:rsidRDefault="00D74D39">
      <w:pPr>
        <w:pStyle w:val="CommentText"/>
        <w:rPr>
          <w:lang w:val="id-ID"/>
        </w:rPr>
      </w:pPr>
      <w:r>
        <w:rPr>
          <w:rStyle w:val="CommentReference"/>
        </w:rPr>
        <w:annotationRef/>
      </w:r>
      <w:r>
        <w:rPr>
          <w:lang w:val="id-ID"/>
        </w:rPr>
        <w:t>Jelaskan dengan ringkas apa yang dimaksud dengan fitur halaman produk</w:t>
      </w:r>
    </w:p>
  </w:comment>
  <w:comment w:id="71" w:author="Puti Fitri Larasati" w:date="2016-11-29T22:08:00Z" w:initials="PFL">
    <w:p w14:paraId="57BC0746" w14:textId="57C0D1CC" w:rsidR="00D74D39" w:rsidRDefault="00D74D39">
      <w:pPr>
        <w:pStyle w:val="CommentText"/>
      </w:pPr>
      <w:r>
        <w:rPr>
          <w:rStyle w:val="CommentReference"/>
        </w:rPr>
        <w:annotationRef/>
      </w:r>
      <w:proofErr w:type="spellStart"/>
      <w:r>
        <w:t>Baik</w:t>
      </w:r>
      <w:proofErr w:type="spellEnd"/>
      <w:r>
        <w:t xml:space="preserve"> Pak.</w:t>
      </w:r>
    </w:p>
  </w:comment>
  <w:comment w:id="74" w:author="RMahendra" w:date="2016-11-29T05:34:00Z" w:initials="R">
    <w:p w14:paraId="6CD73BE8" w14:textId="77777777" w:rsidR="00D74D39" w:rsidRPr="00F11146" w:rsidRDefault="00D74D39">
      <w:pPr>
        <w:pStyle w:val="CommentText"/>
        <w:rPr>
          <w:lang w:val="id-ID"/>
        </w:rPr>
      </w:pPr>
      <w:r>
        <w:rPr>
          <w:rStyle w:val="CommentReference"/>
        </w:rPr>
        <w:annotationRef/>
      </w:r>
      <w:r>
        <w:rPr>
          <w:lang w:val="id-ID"/>
        </w:rPr>
        <w:t>Tabel 1 menyajikan apa? Apakah rencana pada KAKP atau realisasi ketika KP?</w:t>
      </w:r>
    </w:p>
  </w:comment>
  <w:comment w:id="75" w:author="Puti Fitri Larasati" w:date="2016-11-29T21:24:00Z" w:initials="PFL">
    <w:p w14:paraId="0947582A" w14:textId="5B069A81" w:rsidR="00D74D39" w:rsidRDefault="00D74D39">
      <w:pPr>
        <w:pStyle w:val="CommentText"/>
      </w:pPr>
      <w:r>
        <w:rPr>
          <w:rStyle w:val="CommentReference"/>
        </w:rPr>
        <w:annotationRef/>
      </w:r>
      <w:proofErr w:type="spellStart"/>
      <w:r>
        <w:t>Untuk</w:t>
      </w:r>
      <w:proofErr w:type="spellEnd"/>
      <w:r>
        <w:t xml:space="preserve"> KAKP Pak, </w:t>
      </w:r>
      <w:proofErr w:type="spellStart"/>
      <w:r>
        <w:t>sudah</w:t>
      </w:r>
      <w:proofErr w:type="spellEnd"/>
      <w:r>
        <w:t xml:space="preserve"> </w:t>
      </w:r>
      <w:proofErr w:type="spellStart"/>
      <w:r>
        <w:t>saya</w:t>
      </w:r>
      <w:proofErr w:type="spellEnd"/>
      <w:r>
        <w:t xml:space="preserve"> </w:t>
      </w:r>
      <w:proofErr w:type="spellStart"/>
      <w:r>
        <w:t>tambahkan</w:t>
      </w:r>
      <w:proofErr w:type="spellEnd"/>
      <w:r>
        <w:t xml:space="preserve"> </w:t>
      </w:r>
      <w:proofErr w:type="spellStart"/>
      <w:r>
        <w:t>keterangan</w:t>
      </w:r>
      <w:proofErr w:type="spellEnd"/>
      <w:r>
        <w:t xml:space="preserve"> </w:t>
      </w:r>
      <w:proofErr w:type="spellStart"/>
      <w:r>
        <w:t>mengenai</w:t>
      </w:r>
      <w:proofErr w:type="spellEnd"/>
      <w:r>
        <w:t xml:space="preserve"> table </w:t>
      </w:r>
      <w:proofErr w:type="spellStart"/>
      <w:r>
        <w:t>tersebut</w:t>
      </w:r>
      <w:proofErr w:type="spellEnd"/>
      <w:r>
        <w:t>.</w:t>
      </w:r>
    </w:p>
  </w:comment>
  <w:comment w:id="78" w:author="RMahendra" w:date="2016-11-29T05:34:00Z" w:initials="R">
    <w:p w14:paraId="1822270C" w14:textId="77777777" w:rsidR="00D74D39" w:rsidRPr="00F11146" w:rsidRDefault="00D74D39" w:rsidP="00B92BA6">
      <w:pPr>
        <w:pStyle w:val="CommentText"/>
        <w:rPr>
          <w:lang w:val="id-ID"/>
        </w:rPr>
      </w:pPr>
      <w:r>
        <w:rPr>
          <w:rStyle w:val="CommentReference"/>
        </w:rPr>
        <w:annotationRef/>
      </w:r>
      <w:r>
        <w:rPr>
          <w:lang w:val="id-ID"/>
        </w:rPr>
        <w:t>Judul tabel ditulis sebelum tabel</w:t>
      </w:r>
    </w:p>
  </w:comment>
  <w:comment w:id="79" w:author="Puti Fitri Larasati" w:date="2016-11-29T20:58:00Z" w:initials="PFL">
    <w:p w14:paraId="5E0EA1CA" w14:textId="0721D508" w:rsidR="00D74D39" w:rsidRDefault="00D74D39">
      <w:pPr>
        <w:pStyle w:val="CommentText"/>
      </w:pPr>
      <w:r>
        <w:rPr>
          <w:rStyle w:val="CommentReference"/>
        </w:rPr>
        <w:annotationRef/>
      </w:r>
      <w:proofErr w:type="spellStart"/>
      <w:r>
        <w:t>Baik</w:t>
      </w:r>
      <w:proofErr w:type="spellEnd"/>
      <w:r>
        <w:t xml:space="preserve"> Pak.</w:t>
      </w:r>
    </w:p>
  </w:comment>
  <w:comment w:id="84" w:author="RMahendra" w:date="2016-11-29T05:34:00Z" w:initials="R">
    <w:p w14:paraId="33DFDAB3" w14:textId="77777777" w:rsidR="00D74D39" w:rsidRPr="00F11146" w:rsidRDefault="00D74D39">
      <w:pPr>
        <w:pStyle w:val="CommentText"/>
        <w:rPr>
          <w:lang w:val="id-ID"/>
        </w:rPr>
      </w:pPr>
      <w:r>
        <w:rPr>
          <w:rStyle w:val="CommentReference"/>
        </w:rPr>
        <w:annotationRef/>
      </w:r>
      <w:r>
        <w:rPr>
          <w:lang w:val="id-ID"/>
        </w:rPr>
        <w:t>Metodologi atau metode?</w:t>
      </w:r>
    </w:p>
  </w:comment>
  <w:comment w:id="83" w:author="Puti Fitri Larasati" w:date="2016-11-29T21:03:00Z" w:initials="PFL">
    <w:p w14:paraId="2DD5E696" w14:textId="77777777" w:rsidR="00D74D39" w:rsidRDefault="00D74D39">
      <w:pPr>
        <w:pStyle w:val="CommentText"/>
      </w:pPr>
      <w:r>
        <w:rPr>
          <w:rStyle w:val="CommentReference"/>
        </w:rPr>
        <w:annotationRef/>
      </w:r>
      <w:proofErr w:type="spellStart"/>
      <w:r>
        <w:t>Metode</w:t>
      </w:r>
      <w:proofErr w:type="spellEnd"/>
      <w:r>
        <w:t xml:space="preserve"> Pak.</w:t>
      </w:r>
    </w:p>
  </w:comment>
  <w:comment w:id="86" w:author="RMahendra" w:date="2016-11-29T05:34:00Z" w:initials="R">
    <w:p w14:paraId="01FBCF01" w14:textId="77777777" w:rsidR="00D74D39" w:rsidRPr="00F11146" w:rsidRDefault="00D74D39">
      <w:pPr>
        <w:pStyle w:val="CommentText"/>
        <w:rPr>
          <w:lang w:val="id-ID"/>
        </w:rPr>
      </w:pPr>
      <w:r>
        <w:rPr>
          <w:rStyle w:val="CommentReference"/>
        </w:rPr>
        <w:annotationRef/>
      </w:r>
      <w:r>
        <w:rPr>
          <w:lang w:val="id-ID"/>
        </w:rPr>
        <w:t>Berikan paragraf pengantar</w:t>
      </w:r>
    </w:p>
  </w:comment>
  <w:comment w:id="87" w:author="Puti Fitri Larasati" w:date="2016-11-29T21:15:00Z" w:initials="PFL">
    <w:p w14:paraId="4D54DAE7" w14:textId="0CB405D9" w:rsidR="00D74D39" w:rsidRDefault="00D74D39">
      <w:pPr>
        <w:pStyle w:val="CommentText"/>
      </w:pPr>
      <w:r>
        <w:rPr>
          <w:rStyle w:val="CommentReference"/>
        </w:rPr>
        <w:annotationRef/>
      </w:r>
      <w:proofErr w:type="spellStart"/>
      <w:r>
        <w:t>Baik</w:t>
      </w:r>
      <w:proofErr w:type="spellEnd"/>
      <w:r>
        <w:t xml:space="preserve"> Pak.</w:t>
      </w:r>
    </w:p>
  </w:comment>
  <w:comment w:id="100" w:author="RMahendra" w:date="2016-11-29T05:34:00Z" w:initials="R">
    <w:p w14:paraId="110F8542" w14:textId="77777777" w:rsidR="00D74D39" w:rsidRPr="00B77412" w:rsidRDefault="00D74D39">
      <w:pPr>
        <w:pStyle w:val="CommentText"/>
        <w:rPr>
          <w:lang w:val="id-ID"/>
        </w:rPr>
      </w:pPr>
      <w:r>
        <w:rPr>
          <w:rStyle w:val="CommentReference"/>
        </w:rPr>
        <w:annotationRef/>
      </w:r>
      <w:r>
        <w:rPr>
          <w:lang w:val="id-ID"/>
        </w:rPr>
        <w:t xml:space="preserve">Jelaskan bagaimana seorang pekerja </w:t>
      </w:r>
      <w:r>
        <w:rPr>
          <w:i/>
          <w:lang w:val="id-ID"/>
        </w:rPr>
        <w:t xml:space="preserve">full time </w:t>
      </w:r>
      <w:r>
        <w:rPr>
          <w:lang w:val="id-ID"/>
        </w:rPr>
        <w:t>diperlakukan</w:t>
      </w:r>
    </w:p>
  </w:comment>
  <w:comment w:id="101" w:author="Puti Fitri Larasati" w:date="2016-11-29T21:40:00Z" w:initials="PFL">
    <w:p w14:paraId="329868FC" w14:textId="758BE950" w:rsidR="00D74D39" w:rsidRDefault="00D74D39">
      <w:pPr>
        <w:pStyle w:val="CommentText"/>
      </w:pPr>
      <w:r>
        <w:rPr>
          <w:rStyle w:val="CommentReference"/>
        </w:rPr>
        <w:annotationRef/>
      </w:r>
      <w:proofErr w:type="spellStart"/>
      <w:r>
        <w:t>Sudah</w:t>
      </w:r>
      <w:proofErr w:type="spellEnd"/>
      <w:r>
        <w:t xml:space="preserve"> </w:t>
      </w:r>
      <w:proofErr w:type="spellStart"/>
      <w:r>
        <w:t>disesuaikan</w:t>
      </w:r>
      <w:proofErr w:type="spellEnd"/>
      <w:r>
        <w:t xml:space="preserve"> Pak.</w:t>
      </w:r>
    </w:p>
  </w:comment>
  <w:comment w:id="105" w:author="RMahendra" w:date="2016-11-29T05:34:00Z" w:initials="R">
    <w:p w14:paraId="1B77E3E2" w14:textId="77777777" w:rsidR="00D74D39" w:rsidRPr="003967DD" w:rsidRDefault="00D74D39">
      <w:pPr>
        <w:pStyle w:val="CommentText"/>
        <w:rPr>
          <w:lang w:val="id-ID"/>
        </w:rPr>
      </w:pPr>
      <w:r>
        <w:rPr>
          <w:rStyle w:val="CommentReference"/>
        </w:rPr>
        <w:annotationRef/>
      </w:r>
      <w:r>
        <w:rPr>
          <w:lang w:val="id-ID"/>
        </w:rPr>
        <w:t>Tambahkan informasi tentang Product Discovery pada kesimpulan</w:t>
      </w:r>
    </w:p>
  </w:comment>
  <w:comment w:id="106" w:author="Puti Fitri Larasati" w:date="2016-11-29T21:23:00Z" w:initials="PFL">
    <w:p w14:paraId="5536B6E2" w14:textId="010DCB92" w:rsidR="00D74D39" w:rsidRDefault="00D74D39">
      <w:pPr>
        <w:pStyle w:val="CommentText"/>
      </w:pPr>
      <w:r>
        <w:rPr>
          <w:rStyle w:val="CommentReference"/>
        </w:rPr>
        <w:annotationRef/>
      </w:r>
      <w:proofErr w:type="spellStart"/>
      <w:r>
        <w:t>Baik</w:t>
      </w:r>
      <w:proofErr w:type="spellEnd"/>
      <w:r>
        <w:t xml:space="preserve"> Pak.</w:t>
      </w:r>
    </w:p>
  </w:comment>
  <w:comment w:id="109" w:author="RMahendra" w:date="2016-11-29T05:34:00Z" w:initials="R">
    <w:p w14:paraId="616E23B3" w14:textId="77777777" w:rsidR="00D74D39" w:rsidRPr="003967DD" w:rsidRDefault="00D74D39">
      <w:pPr>
        <w:pStyle w:val="CommentText"/>
        <w:rPr>
          <w:lang w:val="id-ID"/>
        </w:rPr>
      </w:pPr>
      <w:r>
        <w:rPr>
          <w:rStyle w:val="CommentReference"/>
        </w:rPr>
        <w:annotationRef/>
      </w:r>
      <w:r>
        <w:rPr>
          <w:lang w:val="id-ID"/>
        </w:rPr>
        <w:t>Sesuaikan format daftar referensi dengan bahasa Indonesia</w:t>
      </w:r>
    </w:p>
  </w:comment>
  <w:comment w:id="110" w:author="Puti Fitri Larasati" w:date="2016-11-29T21:06:00Z" w:initials="PFL">
    <w:p w14:paraId="2C8FCC49" w14:textId="51A092BC" w:rsidR="00D74D39" w:rsidRDefault="00D74D39">
      <w:pPr>
        <w:pStyle w:val="CommentText"/>
      </w:pPr>
      <w:r>
        <w:rPr>
          <w:rStyle w:val="CommentReference"/>
        </w:rPr>
        <w:annotationRef/>
      </w:r>
      <w:proofErr w:type="spellStart"/>
      <w:r>
        <w:t>Baik</w:t>
      </w:r>
      <w:proofErr w:type="spellEnd"/>
      <w:r>
        <w:t xml:space="preserve"> Pak.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37AE2E" w15:done="0"/>
  <w15:commentEx w15:paraId="27621DEF" w15:paraIdParent="5E37AE2E" w15:done="0"/>
  <w15:commentEx w15:paraId="192200D7" w15:done="0"/>
  <w15:commentEx w15:paraId="3CD1BF74" w15:paraIdParent="192200D7" w15:done="0"/>
  <w15:commentEx w15:paraId="488701AF" w15:done="0"/>
  <w15:commentEx w15:paraId="5AC8C01B" w15:paraIdParent="488701AF" w15:done="0"/>
  <w15:commentEx w15:paraId="7E587EA5" w15:done="0"/>
  <w15:commentEx w15:paraId="237FFF1C" w15:paraIdParent="7E587EA5" w15:done="0"/>
  <w15:commentEx w15:paraId="23FF8B9C" w15:done="0"/>
  <w15:commentEx w15:paraId="46008144" w15:paraIdParent="23FF8B9C" w15:done="0"/>
  <w15:commentEx w15:paraId="79629358" w15:done="0"/>
  <w15:commentEx w15:paraId="2478D2AD" w15:paraIdParent="79629358" w15:done="0"/>
  <w15:commentEx w15:paraId="650C61E0" w15:done="0"/>
  <w15:commentEx w15:paraId="50FF7AD3" w15:paraIdParent="650C61E0" w15:done="0"/>
  <w15:commentEx w15:paraId="73E22EC4" w15:done="0"/>
  <w15:commentEx w15:paraId="57E3D063" w15:paraIdParent="73E22EC4" w15:done="0"/>
  <w15:commentEx w15:paraId="47291255" w15:done="0"/>
  <w15:commentEx w15:paraId="66A5A499" w15:paraIdParent="47291255" w15:done="0"/>
  <w15:commentEx w15:paraId="0DB12DE9" w15:done="0"/>
  <w15:commentEx w15:paraId="05B0C950" w15:paraIdParent="0DB12DE9" w15:done="0"/>
  <w15:commentEx w15:paraId="603AB272" w15:done="0"/>
  <w15:commentEx w15:paraId="46DCACCF" w15:paraIdParent="603AB272" w15:done="0"/>
  <w15:commentEx w15:paraId="613AEDC1" w15:done="0"/>
  <w15:commentEx w15:paraId="5851C2E1" w15:done="0"/>
  <w15:commentEx w15:paraId="7798A84A" w15:paraIdParent="5851C2E1" w15:done="0"/>
  <w15:commentEx w15:paraId="53AE1DDC" w15:done="0"/>
  <w15:commentEx w15:paraId="238018FE" w15:paraIdParent="53AE1DDC" w15:done="0"/>
  <w15:commentEx w15:paraId="2A90D567" w15:done="0"/>
  <w15:commentEx w15:paraId="4ECBC535" w15:paraIdParent="2A90D567" w15:done="0"/>
  <w15:commentEx w15:paraId="65E1948F" w15:done="0"/>
  <w15:commentEx w15:paraId="0FFAFE34" w15:paraIdParent="65E1948F" w15:done="0"/>
  <w15:commentEx w15:paraId="75BA9DC8" w15:done="0"/>
  <w15:commentEx w15:paraId="6BEDF1C0" w15:paraIdParent="75BA9DC8" w15:done="0"/>
  <w15:commentEx w15:paraId="1343F32D" w15:done="0"/>
  <w15:commentEx w15:paraId="44E2409B" w15:paraIdParent="1343F32D" w15:done="0"/>
  <w15:commentEx w15:paraId="30D4C005" w15:done="0"/>
  <w15:commentEx w15:paraId="57BC0746" w15:paraIdParent="30D4C005" w15:done="0"/>
  <w15:commentEx w15:paraId="6CD73BE8" w15:done="0"/>
  <w15:commentEx w15:paraId="0947582A" w15:paraIdParent="6CD73BE8" w15:done="0"/>
  <w15:commentEx w15:paraId="1822270C" w15:done="0"/>
  <w15:commentEx w15:paraId="5E0EA1CA" w15:paraIdParent="1822270C" w15:done="0"/>
  <w15:commentEx w15:paraId="33DFDAB3" w15:done="0"/>
  <w15:commentEx w15:paraId="2DD5E696" w15:paraIdParent="33DFDAB3" w15:done="0"/>
  <w15:commentEx w15:paraId="01FBCF01" w15:done="0"/>
  <w15:commentEx w15:paraId="4D54DAE7" w15:paraIdParent="01FBCF01" w15:done="0"/>
  <w15:commentEx w15:paraId="110F8542" w15:done="0"/>
  <w15:commentEx w15:paraId="329868FC" w15:paraIdParent="110F8542" w15:done="0"/>
  <w15:commentEx w15:paraId="1B77E3E2" w15:done="0"/>
  <w15:commentEx w15:paraId="5536B6E2" w15:paraIdParent="1B77E3E2" w15:done="0"/>
  <w15:commentEx w15:paraId="616E23B3" w15:done="0"/>
  <w15:commentEx w15:paraId="2C8FCC49" w15:paraIdParent="616E23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3A55E" w14:textId="77777777" w:rsidR="00D9734A" w:rsidRDefault="00D9734A">
      <w:pPr>
        <w:spacing w:after="0" w:line="240" w:lineRule="auto"/>
      </w:pPr>
      <w:r>
        <w:separator/>
      </w:r>
    </w:p>
  </w:endnote>
  <w:endnote w:type="continuationSeparator" w:id="0">
    <w:p w14:paraId="110BFB96" w14:textId="77777777" w:rsidR="00D9734A" w:rsidRDefault="00D9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rlito">
    <w:altName w:val="Calibri"/>
    <w:panose1 w:val="00000000000000000000"/>
    <w:charset w:val="00"/>
    <w:family w:val="auto"/>
    <w:notTrueType/>
    <w:pitch w:val="variable"/>
    <w:sig w:usb0="E10002FF" w:usb1="5000E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80C7A" w14:textId="77777777" w:rsidR="00D74D39" w:rsidRPr="00024135" w:rsidRDefault="00D74D39" w:rsidP="00024135">
    <w:pPr>
      <w:pStyle w:val="Footer"/>
      <w:tabs>
        <w:tab w:val="center" w:pos="4132"/>
        <w:tab w:val="right" w:pos="8264"/>
      </w:tabs>
      <w:jc w:val="left"/>
      <w:rPr>
        <w:b/>
        <w:lang w:val="en-GB"/>
      </w:rPr>
    </w:pPr>
    <w:r>
      <w:tab/>
    </w:r>
    <w:sdt>
      <w:sdtPr>
        <w:id w:val="-151707375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47E73">
          <w:rPr>
            <w:noProof/>
          </w:rPr>
          <w:t>v</w:t>
        </w:r>
        <w:r>
          <w:rPr>
            <w:noProof/>
          </w:rPr>
          <w:fldChar w:fldCharType="end"/>
        </w:r>
      </w:sdtContent>
    </w:sdt>
    <w:r>
      <w:rPr>
        <w:noProof/>
      </w:rPr>
      <w:tab/>
    </w:r>
    <w:r>
      <w:rPr>
        <w:noProof/>
      </w:rPr>
      <w:tab/>
    </w:r>
  </w:p>
  <w:p w14:paraId="4B137325" w14:textId="77777777" w:rsidR="00D74D39" w:rsidRPr="00D23180" w:rsidRDefault="00D74D39" w:rsidP="00024135">
    <w:pPr>
      <w:tabs>
        <w:tab w:val="center" w:pos="4680"/>
        <w:tab w:val="right" w:pos="9360"/>
      </w:tabs>
      <w:spacing w:after="720" w:line="240" w:lineRule="auto"/>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7E213" w14:textId="77777777" w:rsidR="00D74D39" w:rsidRPr="00024135" w:rsidRDefault="00D74D39" w:rsidP="00024135">
    <w:pPr>
      <w:pStyle w:val="Footer"/>
      <w:jc w:val="right"/>
      <w:rPr>
        <w:b/>
        <w:lang w:val="en-GB"/>
      </w:rPr>
    </w:pPr>
    <w:proofErr w:type="spellStart"/>
    <w:r>
      <w:rPr>
        <w:b/>
        <w:lang w:val="en-GB"/>
      </w:rPr>
      <w:t>Universitas</w:t>
    </w:r>
    <w:proofErr w:type="spellEnd"/>
    <w:r>
      <w:rPr>
        <w:b/>
        <w:lang w:val="en-GB"/>
      </w:rPr>
      <w:t xml:space="preserve"> Indonesia</w:t>
    </w:r>
  </w:p>
  <w:p w14:paraId="6DA8BFED" w14:textId="77777777" w:rsidR="00D74D39" w:rsidRPr="00D23180" w:rsidRDefault="00D74D39">
    <w:pPr>
      <w:tabs>
        <w:tab w:val="center" w:pos="4680"/>
        <w:tab w:val="right" w:pos="9360"/>
      </w:tabs>
      <w:spacing w:after="720" w:line="240" w:lineRule="auto"/>
      <w:jc w:val="cen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7FFE5" w14:textId="77777777" w:rsidR="00D9734A" w:rsidRDefault="00D9734A">
      <w:pPr>
        <w:spacing w:after="0" w:line="240" w:lineRule="auto"/>
      </w:pPr>
      <w:r>
        <w:separator/>
      </w:r>
    </w:p>
  </w:footnote>
  <w:footnote w:type="continuationSeparator" w:id="0">
    <w:p w14:paraId="607A6CAF" w14:textId="77777777" w:rsidR="00D9734A" w:rsidRDefault="00D973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422415"/>
      <w:docPartObj>
        <w:docPartGallery w:val="Page Numbers (Top of Page)"/>
        <w:docPartUnique/>
      </w:docPartObj>
    </w:sdtPr>
    <w:sdtEndPr>
      <w:rPr>
        <w:noProof/>
      </w:rPr>
    </w:sdtEndPr>
    <w:sdtContent>
      <w:p w14:paraId="176807A3" w14:textId="77777777" w:rsidR="00D74D39" w:rsidRDefault="00D9734A">
        <w:pPr>
          <w:pStyle w:val="Header"/>
          <w:jc w:val="right"/>
        </w:pPr>
      </w:p>
    </w:sdtContent>
  </w:sdt>
  <w:p w14:paraId="0CF9B37D" w14:textId="77777777" w:rsidR="00D74D39" w:rsidRDefault="00D74D39">
    <w:pPr>
      <w:tabs>
        <w:tab w:val="center" w:pos="4680"/>
        <w:tab w:val="right" w:pos="9360"/>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F1223" w14:textId="77777777" w:rsidR="00D74D39" w:rsidRPr="004C69BF" w:rsidRDefault="00D74D39" w:rsidP="004C69BF">
    <w:pPr>
      <w:pStyle w:val="Header"/>
      <w:jc w:val="right"/>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9210002"/>
      <w:docPartObj>
        <w:docPartGallery w:val="Page Numbers (Top of Page)"/>
        <w:docPartUnique/>
      </w:docPartObj>
    </w:sdtPr>
    <w:sdtEndPr>
      <w:rPr>
        <w:noProof/>
      </w:rPr>
    </w:sdtEndPr>
    <w:sdtContent>
      <w:p w14:paraId="264521EE" w14:textId="77777777" w:rsidR="00D74D39" w:rsidRDefault="00D74D39">
        <w:pPr>
          <w:pStyle w:val="Header"/>
          <w:jc w:val="right"/>
        </w:pPr>
        <w:r>
          <w:fldChar w:fldCharType="begin"/>
        </w:r>
        <w:r>
          <w:instrText xml:space="preserve"> PAGE   \* MERGEFORMAT </w:instrText>
        </w:r>
        <w:r>
          <w:fldChar w:fldCharType="separate"/>
        </w:r>
        <w:r w:rsidR="00247E73">
          <w:rPr>
            <w:noProof/>
          </w:rPr>
          <w:t>29</w:t>
        </w:r>
        <w:r>
          <w:rPr>
            <w:noProof/>
          </w:rPr>
          <w:fldChar w:fldCharType="end"/>
        </w:r>
      </w:p>
    </w:sdtContent>
  </w:sdt>
  <w:p w14:paraId="453371B7" w14:textId="77777777" w:rsidR="00D74D39" w:rsidRDefault="00D74D39">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B36A3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B52B08"/>
    <w:multiLevelType w:val="multilevel"/>
    <w:tmpl w:val="4030E740"/>
    <w:lvl w:ilvl="0">
      <w:start w:val="1"/>
      <w:numFmt w:val="decimal"/>
      <w:lvlText w:val="BAB %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
    <w:nsid w:val="0A5062CD"/>
    <w:multiLevelType w:val="multilevel"/>
    <w:tmpl w:val="50EE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B3D49"/>
    <w:multiLevelType w:val="multilevel"/>
    <w:tmpl w:val="21CC0BDC"/>
    <w:lvl w:ilvl="0">
      <w:start w:val="1"/>
      <w:numFmt w:val="decimal"/>
      <w:lvlText w:val="BAB %1"/>
      <w:lvlJc w:val="left"/>
      <w:pPr>
        <w:ind w:left="360" w:firstLine="0"/>
      </w:pPr>
    </w:lvl>
    <w:lvl w:ilvl="1">
      <w:start w:val="1"/>
      <w:numFmt w:val="decimal"/>
      <w:pStyle w:val="Style1"/>
      <w:lvlText w:val="%1.%2."/>
      <w:lvlJc w:val="left"/>
      <w:pPr>
        <w:ind w:left="792" w:firstLine="360"/>
      </w:pPr>
    </w:lvl>
    <w:lvl w:ilvl="2">
      <w:start w:val="1"/>
      <w:numFmt w:val="decimal"/>
      <w:lvlText w:val="%1.%2.%3."/>
      <w:lvlJc w:val="left"/>
      <w:pPr>
        <w:ind w:left="1224" w:firstLine="720"/>
      </w:pPr>
      <w:rPr>
        <w:i w:val="0"/>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nsid w:val="17EB4E5B"/>
    <w:multiLevelType w:val="multilevel"/>
    <w:tmpl w:val="6E30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45726"/>
    <w:multiLevelType w:val="multilevel"/>
    <w:tmpl w:val="23DA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CB3C06"/>
    <w:multiLevelType w:val="multilevel"/>
    <w:tmpl w:val="FCDE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C17B1"/>
    <w:multiLevelType w:val="hybridMultilevel"/>
    <w:tmpl w:val="3D569D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2C2E6B"/>
    <w:multiLevelType w:val="multilevel"/>
    <w:tmpl w:val="D5FC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B20304"/>
    <w:multiLevelType w:val="multilevel"/>
    <w:tmpl w:val="CE427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1E30FD6"/>
    <w:multiLevelType w:val="multilevel"/>
    <w:tmpl w:val="7F24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FC695A"/>
    <w:multiLevelType w:val="multilevel"/>
    <w:tmpl w:val="FA26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94286E"/>
    <w:multiLevelType w:val="multilevel"/>
    <w:tmpl w:val="A150E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6732FAF"/>
    <w:multiLevelType w:val="multilevel"/>
    <w:tmpl w:val="109A443C"/>
    <w:lvl w:ilvl="0">
      <w:start w:val="1"/>
      <w:numFmt w:val="decimal"/>
      <w:lvlText w:val="BAB %1."/>
      <w:lvlJc w:val="left"/>
      <w:pPr>
        <w:ind w:left="720" w:firstLine="360"/>
      </w:pPr>
    </w:lvl>
    <w:lvl w:ilvl="1">
      <w:start w:val="1"/>
      <w:numFmt w:val="decimal"/>
      <w:lvlText w:val="%1.%2."/>
      <w:lvlJc w:val="left"/>
      <w:pPr>
        <w:ind w:left="1152" w:firstLine="720"/>
      </w:pPr>
    </w:lvl>
    <w:lvl w:ilvl="2">
      <w:start w:val="1"/>
      <w:numFmt w:val="decimal"/>
      <w:lvlText w:val="%1.%2.%3."/>
      <w:lvlJc w:val="left"/>
      <w:pPr>
        <w:ind w:left="1584" w:firstLine="1080"/>
      </w:pPr>
    </w:lvl>
    <w:lvl w:ilvl="3">
      <w:start w:val="1"/>
      <w:numFmt w:val="decimal"/>
      <w:lvlText w:val="%1.%2.%3.%4."/>
      <w:lvlJc w:val="left"/>
      <w:pPr>
        <w:ind w:left="2088" w:firstLine="1440"/>
      </w:pPr>
    </w:lvl>
    <w:lvl w:ilvl="4">
      <w:start w:val="1"/>
      <w:numFmt w:val="decimal"/>
      <w:lvlText w:val="%1.%2.%3.%4.%5."/>
      <w:lvlJc w:val="left"/>
      <w:pPr>
        <w:ind w:left="2592" w:firstLine="1800"/>
      </w:pPr>
    </w:lvl>
    <w:lvl w:ilvl="5">
      <w:start w:val="1"/>
      <w:numFmt w:val="decimal"/>
      <w:lvlText w:val="%1.%2.%3.%4.%5.%6."/>
      <w:lvlJc w:val="left"/>
      <w:pPr>
        <w:ind w:left="3096" w:firstLine="2160"/>
      </w:pPr>
    </w:lvl>
    <w:lvl w:ilvl="6">
      <w:start w:val="1"/>
      <w:numFmt w:val="decimal"/>
      <w:lvlText w:val="%1.%2.%3.%4.%5.%6.%7."/>
      <w:lvlJc w:val="left"/>
      <w:pPr>
        <w:ind w:left="3600" w:firstLine="2520"/>
      </w:pPr>
    </w:lvl>
    <w:lvl w:ilvl="7">
      <w:start w:val="1"/>
      <w:numFmt w:val="decimal"/>
      <w:lvlText w:val="%1.%2.%3.%4.%5.%6.%7.%8."/>
      <w:lvlJc w:val="left"/>
      <w:pPr>
        <w:ind w:left="4104" w:firstLine="2880"/>
      </w:pPr>
    </w:lvl>
    <w:lvl w:ilvl="8">
      <w:start w:val="1"/>
      <w:numFmt w:val="decimal"/>
      <w:lvlText w:val="%1.%2.%3.%4.%5.%6.%7.%8.%9."/>
      <w:lvlJc w:val="left"/>
      <w:pPr>
        <w:ind w:left="4680" w:firstLine="3240"/>
      </w:pPr>
    </w:lvl>
  </w:abstractNum>
  <w:abstractNum w:abstractNumId="14">
    <w:nsid w:val="73DA32DF"/>
    <w:multiLevelType w:val="multilevel"/>
    <w:tmpl w:val="A7C8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485E5D"/>
    <w:multiLevelType w:val="multilevel"/>
    <w:tmpl w:val="9DF6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A07514"/>
    <w:multiLevelType w:val="multilevel"/>
    <w:tmpl w:val="9976B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12"/>
  </w:num>
  <w:num w:numId="3">
    <w:abstractNumId w:val="9"/>
  </w:num>
  <w:num w:numId="4">
    <w:abstractNumId w:val="3"/>
  </w:num>
  <w:num w:numId="5">
    <w:abstractNumId w:val="13"/>
  </w:num>
  <w:num w:numId="6">
    <w:abstractNumId w:val="1"/>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5"/>
  </w:num>
  <w:num w:numId="12">
    <w:abstractNumId w:val="11"/>
  </w:num>
  <w:num w:numId="13">
    <w:abstractNumId w:val="4"/>
  </w:num>
  <w:num w:numId="14">
    <w:abstractNumId w:val="14"/>
  </w:num>
  <w:num w:numId="15">
    <w:abstractNumId w:val="5"/>
  </w:num>
  <w:num w:numId="16">
    <w:abstractNumId w:val="8"/>
  </w:num>
  <w:num w:numId="17">
    <w:abstractNumId w:val="2"/>
  </w:num>
  <w:num w:numId="18">
    <w:abstractNumId w:val="10"/>
  </w:num>
  <w:num w:numId="19">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ti Fitri Larasati">
    <w15:presenceInfo w15:providerId="None" w15:userId="Puti Fitri Larasa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4EF"/>
    <w:rsid w:val="000072B7"/>
    <w:rsid w:val="00011E7F"/>
    <w:rsid w:val="00024135"/>
    <w:rsid w:val="0004214D"/>
    <w:rsid w:val="00044B82"/>
    <w:rsid w:val="00053FAB"/>
    <w:rsid w:val="000777F0"/>
    <w:rsid w:val="00093F0A"/>
    <w:rsid w:val="000B5118"/>
    <w:rsid w:val="000F6594"/>
    <w:rsid w:val="00124ABE"/>
    <w:rsid w:val="001273B0"/>
    <w:rsid w:val="001322C8"/>
    <w:rsid w:val="00150A94"/>
    <w:rsid w:val="001607DB"/>
    <w:rsid w:val="00192B7A"/>
    <w:rsid w:val="001A182C"/>
    <w:rsid w:val="001A6488"/>
    <w:rsid w:val="001A6B72"/>
    <w:rsid w:val="001B12C2"/>
    <w:rsid w:val="001D5755"/>
    <w:rsid w:val="001E4A40"/>
    <w:rsid w:val="001F3312"/>
    <w:rsid w:val="001F54D1"/>
    <w:rsid w:val="00204125"/>
    <w:rsid w:val="002050A1"/>
    <w:rsid w:val="00206D09"/>
    <w:rsid w:val="00231633"/>
    <w:rsid w:val="00247E73"/>
    <w:rsid w:val="0025797A"/>
    <w:rsid w:val="00262405"/>
    <w:rsid w:val="00262732"/>
    <w:rsid w:val="002D31A9"/>
    <w:rsid w:val="002D771C"/>
    <w:rsid w:val="002D774A"/>
    <w:rsid w:val="002E4DB3"/>
    <w:rsid w:val="002F66FF"/>
    <w:rsid w:val="00301FA0"/>
    <w:rsid w:val="003060A1"/>
    <w:rsid w:val="00313B61"/>
    <w:rsid w:val="00315D8D"/>
    <w:rsid w:val="00323C7C"/>
    <w:rsid w:val="00334771"/>
    <w:rsid w:val="0035293E"/>
    <w:rsid w:val="003653AB"/>
    <w:rsid w:val="003822FF"/>
    <w:rsid w:val="00382CB3"/>
    <w:rsid w:val="00391230"/>
    <w:rsid w:val="003967DD"/>
    <w:rsid w:val="003C6749"/>
    <w:rsid w:val="003D71D5"/>
    <w:rsid w:val="004141F2"/>
    <w:rsid w:val="0043232A"/>
    <w:rsid w:val="004442AA"/>
    <w:rsid w:val="004470B9"/>
    <w:rsid w:val="004504AD"/>
    <w:rsid w:val="00457BC4"/>
    <w:rsid w:val="00470E24"/>
    <w:rsid w:val="00477137"/>
    <w:rsid w:val="004900F3"/>
    <w:rsid w:val="004B024B"/>
    <w:rsid w:val="004B5891"/>
    <w:rsid w:val="004C69BF"/>
    <w:rsid w:val="004F01BB"/>
    <w:rsid w:val="00521085"/>
    <w:rsid w:val="005300A5"/>
    <w:rsid w:val="00530356"/>
    <w:rsid w:val="0054455D"/>
    <w:rsid w:val="00544C16"/>
    <w:rsid w:val="005C182B"/>
    <w:rsid w:val="005C2FB0"/>
    <w:rsid w:val="005D53F9"/>
    <w:rsid w:val="00602CB7"/>
    <w:rsid w:val="0061674B"/>
    <w:rsid w:val="0062085D"/>
    <w:rsid w:val="006304E8"/>
    <w:rsid w:val="00634D25"/>
    <w:rsid w:val="006456A8"/>
    <w:rsid w:val="0064591F"/>
    <w:rsid w:val="006538D9"/>
    <w:rsid w:val="00661BEC"/>
    <w:rsid w:val="006705B8"/>
    <w:rsid w:val="00682809"/>
    <w:rsid w:val="006B79B3"/>
    <w:rsid w:val="006D0828"/>
    <w:rsid w:val="006E2E8C"/>
    <w:rsid w:val="006F2024"/>
    <w:rsid w:val="0071247F"/>
    <w:rsid w:val="0071322E"/>
    <w:rsid w:val="0071402D"/>
    <w:rsid w:val="007325DF"/>
    <w:rsid w:val="0076767C"/>
    <w:rsid w:val="00774C2A"/>
    <w:rsid w:val="00786216"/>
    <w:rsid w:val="00790F60"/>
    <w:rsid w:val="00792CFB"/>
    <w:rsid w:val="007A24EF"/>
    <w:rsid w:val="007A38DD"/>
    <w:rsid w:val="007A3E31"/>
    <w:rsid w:val="007A5330"/>
    <w:rsid w:val="007B45D1"/>
    <w:rsid w:val="00807B8E"/>
    <w:rsid w:val="008212D3"/>
    <w:rsid w:val="00833281"/>
    <w:rsid w:val="00834DA3"/>
    <w:rsid w:val="00836AD5"/>
    <w:rsid w:val="00861AF5"/>
    <w:rsid w:val="0087080B"/>
    <w:rsid w:val="00895379"/>
    <w:rsid w:val="008963D8"/>
    <w:rsid w:val="008D7E58"/>
    <w:rsid w:val="008E009B"/>
    <w:rsid w:val="008F2121"/>
    <w:rsid w:val="00900CF1"/>
    <w:rsid w:val="00901887"/>
    <w:rsid w:val="00903192"/>
    <w:rsid w:val="00907EB1"/>
    <w:rsid w:val="009121B8"/>
    <w:rsid w:val="00920CCC"/>
    <w:rsid w:val="00933399"/>
    <w:rsid w:val="009431F7"/>
    <w:rsid w:val="00955D21"/>
    <w:rsid w:val="00964F24"/>
    <w:rsid w:val="009714B4"/>
    <w:rsid w:val="00972DF8"/>
    <w:rsid w:val="00982715"/>
    <w:rsid w:val="009833CA"/>
    <w:rsid w:val="00984A61"/>
    <w:rsid w:val="0099104F"/>
    <w:rsid w:val="009F6FA4"/>
    <w:rsid w:val="00A157FA"/>
    <w:rsid w:val="00A1656D"/>
    <w:rsid w:val="00A4044F"/>
    <w:rsid w:val="00A42324"/>
    <w:rsid w:val="00A45C14"/>
    <w:rsid w:val="00A53679"/>
    <w:rsid w:val="00A5376D"/>
    <w:rsid w:val="00A57698"/>
    <w:rsid w:val="00A6325F"/>
    <w:rsid w:val="00A75484"/>
    <w:rsid w:val="00A80571"/>
    <w:rsid w:val="00A8513D"/>
    <w:rsid w:val="00A872C7"/>
    <w:rsid w:val="00A96E9B"/>
    <w:rsid w:val="00AA7F0D"/>
    <w:rsid w:val="00AB0F0F"/>
    <w:rsid w:val="00AB3AC2"/>
    <w:rsid w:val="00AC26BA"/>
    <w:rsid w:val="00AC31A3"/>
    <w:rsid w:val="00AD1AAF"/>
    <w:rsid w:val="00AE238D"/>
    <w:rsid w:val="00AF06D0"/>
    <w:rsid w:val="00AF6932"/>
    <w:rsid w:val="00B0468A"/>
    <w:rsid w:val="00B13011"/>
    <w:rsid w:val="00B263F8"/>
    <w:rsid w:val="00B36AEB"/>
    <w:rsid w:val="00B44C1F"/>
    <w:rsid w:val="00B6166A"/>
    <w:rsid w:val="00B6247D"/>
    <w:rsid w:val="00B72690"/>
    <w:rsid w:val="00B77412"/>
    <w:rsid w:val="00B82C70"/>
    <w:rsid w:val="00B91450"/>
    <w:rsid w:val="00B91D8D"/>
    <w:rsid w:val="00B92BA6"/>
    <w:rsid w:val="00B97D59"/>
    <w:rsid w:val="00BA0192"/>
    <w:rsid w:val="00BA11D1"/>
    <w:rsid w:val="00BA2ADB"/>
    <w:rsid w:val="00BA58FF"/>
    <w:rsid w:val="00BA597B"/>
    <w:rsid w:val="00BB0F5F"/>
    <w:rsid w:val="00BB27BE"/>
    <w:rsid w:val="00BB3BF7"/>
    <w:rsid w:val="00BC3C44"/>
    <w:rsid w:val="00BD0912"/>
    <w:rsid w:val="00BD0ED7"/>
    <w:rsid w:val="00BD1EB8"/>
    <w:rsid w:val="00BE76CD"/>
    <w:rsid w:val="00BF4134"/>
    <w:rsid w:val="00C24367"/>
    <w:rsid w:val="00C31288"/>
    <w:rsid w:val="00C379D9"/>
    <w:rsid w:val="00C478B8"/>
    <w:rsid w:val="00C61466"/>
    <w:rsid w:val="00C743D6"/>
    <w:rsid w:val="00C753B8"/>
    <w:rsid w:val="00C80D06"/>
    <w:rsid w:val="00C91665"/>
    <w:rsid w:val="00C92422"/>
    <w:rsid w:val="00CA7CD4"/>
    <w:rsid w:val="00CB3A7A"/>
    <w:rsid w:val="00CB669A"/>
    <w:rsid w:val="00CC30D2"/>
    <w:rsid w:val="00CF362A"/>
    <w:rsid w:val="00D07E34"/>
    <w:rsid w:val="00D1006D"/>
    <w:rsid w:val="00D21648"/>
    <w:rsid w:val="00D22D3A"/>
    <w:rsid w:val="00D22DB0"/>
    <w:rsid w:val="00D23180"/>
    <w:rsid w:val="00D2798C"/>
    <w:rsid w:val="00D3162B"/>
    <w:rsid w:val="00D41023"/>
    <w:rsid w:val="00D51944"/>
    <w:rsid w:val="00D62174"/>
    <w:rsid w:val="00D74D39"/>
    <w:rsid w:val="00D75325"/>
    <w:rsid w:val="00D9734A"/>
    <w:rsid w:val="00DA47B2"/>
    <w:rsid w:val="00DA6758"/>
    <w:rsid w:val="00DB069C"/>
    <w:rsid w:val="00DB2227"/>
    <w:rsid w:val="00DC57AF"/>
    <w:rsid w:val="00DC5836"/>
    <w:rsid w:val="00E15AA6"/>
    <w:rsid w:val="00E56544"/>
    <w:rsid w:val="00E74C83"/>
    <w:rsid w:val="00E81A13"/>
    <w:rsid w:val="00E850CB"/>
    <w:rsid w:val="00E87DE8"/>
    <w:rsid w:val="00E957F3"/>
    <w:rsid w:val="00E97710"/>
    <w:rsid w:val="00E97B42"/>
    <w:rsid w:val="00EB27E2"/>
    <w:rsid w:val="00EC0C92"/>
    <w:rsid w:val="00F03D23"/>
    <w:rsid w:val="00F11146"/>
    <w:rsid w:val="00F247DA"/>
    <w:rsid w:val="00F269A5"/>
    <w:rsid w:val="00F34404"/>
    <w:rsid w:val="00F37433"/>
    <w:rsid w:val="00F449B9"/>
    <w:rsid w:val="00F44FA3"/>
    <w:rsid w:val="00F541BC"/>
    <w:rsid w:val="00F555AA"/>
    <w:rsid w:val="00F56055"/>
    <w:rsid w:val="00F65F80"/>
    <w:rsid w:val="00FA1CB3"/>
    <w:rsid w:val="00FB6152"/>
    <w:rsid w:val="00FD1C73"/>
    <w:rsid w:val="00FD7A66"/>
    <w:rsid w:val="00FE5F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F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id-ID" w:eastAsia="id-ID"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82809"/>
  </w:style>
  <w:style w:type="paragraph" w:styleId="Heading1">
    <w:name w:val="heading 1"/>
    <w:basedOn w:val="Normal"/>
    <w:rsid w:val="00682809"/>
    <w:pPr>
      <w:keepNext/>
      <w:keepLines/>
      <w:spacing w:before="480" w:after="0"/>
      <w:jc w:val="center"/>
      <w:outlineLvl w:val="0"/>
    </w:pPr>
  </w:style>
  <w:style w:type="paragraph" w:styleId="Heading2">
    <w:name w:val="heading 2"/>
    <w:basedOn w:val="Normal"/>
    <w:link w:val="Heading2Char"/>
    <w:rsid w:val="00682809"/>
    <w:pPr>
      <w:keepNext/>
      <w:keepLines/>
      <w:spacing w:before="200" w:after="0"/>
      <w:outlineLvl w:val="1"/>
    </w:pPr>
  </w:style>
  <w:style w:type="paragraph" w:styleId="Heading3">
    <w:name w:val="heading 3"/>
    <w:basedOn w:val="Normal"/>
    <w:link w:val="Heading3Char"/>
    <w:rsid w:val="00682809"/>
    <w:pPr>
      <w:keepNext/>
      <w:keepLines/>
      <w:spacing w:before="200" w:after="0"/>
      <w:outlineLvl w:val="2"/>
    </w:pPr>
  </w:style>
  <w:style w:type="paragraph" w:styleId="Heading4">
    <w:name w:val="heading 4"/>
    <w:basedOn w:val="Normal"/>
    <w:rsid w:val="00682809"/>
    <w:pPr>
      <w:keepNext/>
      <w:keepLines/>
      <w:spacing w:before="240" w:after="40"/>
      <w:contextualSpacing/>
      <w:outlineLvl w:val="3"/>
    </w:pPr>
    <w:rPr>
      <w:b/>
    </w:rPr>
  </w:style>
  <w:style w:type="paragraph" w:styleId="Heading5">
    <w:name w:val="heading 5"/>
    <w:basedOn w:val="Normal"/>
    <w:rsid w:val="00682809"/>
    <w:pPr>
      <w:keepNext/>
      <w:keepLines/>
      <w:spacing w:before="220" w:after="40"/>
      <w:contextualSpacing/>
      <w:outlineLvl w:val="4"/>
    </w:pPr>
    <w:rPr>
      <w:b/>
      <w:sz w:val="22"/>
      <w:szCs w:val="22"/>
    </w:rPr>
  </w:style>
  <w:style w:type="paragraph" w:styleId="Heading6">
    <w:name w:val="heading 6"/>
    <w:basedOn w:val="Normal"/>
    <w:rsid w:val="0068280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682809"/>
    <w:pPr>
      <w:keepNext/>
      <w:keepLines/>
      <w:spacing w:before="480" w:after="120"/>
      <w:contextualSpacing/>
    </w:pPr>
    <w:rPr>
      <w:b/>
      <w:sz w:val="72"/>
      <w:szCs w:val="72"/>
    </w:rPr>
  </w:style>
  <w:style w:type="paragraph" w:styleId="Subtitle">
    <w:name w:val="Subtitle"/>
    <w:basedOn w:val="Normal"/>
    <w:rsid w:val="0068280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682809"/>
    <w:pPr>
      <w:spacing w:after="0" w:line="240" w:lineRule="auto"/>
    </w:pPr>
    <w:tblPr>
      <w:tblStyleRowBandSize w:val="1"/>
      <w:tblStyleColBandSize w:val="1"/>
      <w:tblCellMar>
        <w:left w:w="115" w:type="dxa"/>
        <w:right w:w="115" w:type="dxa"/>
      </w:tblCellMar>
    </w:tblPr>
  </w:style>
  <w:style w:type="table" w:customStyle="1" w:styleId="a0">
    <w:basedOn w:val="TableNormal"/>
    <w:rsid w:val="00682809"/>
    <w:tblPr>
      <w:tblStyleRowBandSize w:val="1"/>
      <w:tblStyleColBandSize w:val="1"/>
    </w:tblPr>
  </w:style>
  <w:style w:type="character" w:styleId="Hyperlink">
    <w:name w:val="Hyperlink"/>
    <w:basedOn w:val="DefaultParagraphFont"/>
    <w:uiPriority w:val="99"/>
    <w:rsid w:val="00682809"/>
    <w:rPr>
      <w:color w:val="0563C1"/>
      <w:u w:val="single"/>
    </w:rPr>
  </w:style>
  <w:style w:type="paragraph" w:styleId="Header">
    <w:name w:val="header"/>
    <w:basedOn w:val="Normal"/>
    <w:link w:val="HeaderChar"/>
    <w:uiPriority w:val="99"/>
    <w:rsid w:val="00682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809"/>
  </w:style>
  <w:style w:type="paragraph" w:styleId="Footer">
    <w:name w:val="footer"/>
    <w:basedOn w:val="Normal"/>
    <w:link w:val="FooterChar"/>
    <w:uiPriority w:val="99"/>
    <w:rsid w:val="00682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809"/>
  </w:style>
  <w:style w:type="paragraph" w:styleId="ListParagraph">
    <w:name w:val="List Paragraph"/>
    <w:basedOn w:val="Normal"/>
    <w:uiPriority w:val="34"/>
    <w:qFormat/>
    <w:rsid w:val="00682809"/>
    <w:pPr>
      <w:ind w:left="720"/>
      <w:contextualSpacing/>
    </w:pPr>
  </w:style>
  <w:style w:type="paragraph" w:customStyle="1" w:styleId="Heading31">
    <w:name w:val="Heading 31"/>
    <w:basedOn w:val="Heading3"/>
    <w:link w:val="heading3Char0"/>
    <w:qFormat/>
    <w:rsid w:val="00CF362A"/>
    <w:pPr>
      <w:spacing w:before="0"/>
    </w:pPr>
    <w:rPr>
      <w:b/>
    </w:rPr>
  </w:style>
  <w:style w:type="paragraph" w:customStyle="1" w:styleId="Style1">
    <w:name w:val="Style1"/>
    <w:basedOn w:val="Heading2"/>
    <w:link w:val="Style1Char"/>
    <w:qFormat/>
    <w:rsid w:val="00CF362A"/>
    <w:pPr>
      <w:numPr>
        <w:ilvl w:val="1"/>
        <w:numId w:val="4"/>
      </w:numPr>
      <w:spacing w:before="80"/>
    </w:pPr>
    <w:rPr>
      <w:b/>
    </w:rPr>
  </w:style>
  <w:style w:type="character" w:customStyle="1" w:styleId="Heading3Char">
    <w:name w:val="Heading 3 Char"/>
    <w:basedOn w:val="DefaultParagraphFont"/>
    <w:link w:val="Heading3"/>
    <w:rsid w:val="00CF362A"/>
  </w:style>
  <w:style w:type="character" w:customStyle="1" w:styleId="heading3Char0">
    <w:name w:val="heading 3 Char"/>
    <w:basedOn w:val="Heading3Char"/>
    <w:link w:val="Heading31"/>
    <w:rsid w:val="00CF362A"/>
    <w:rPr>
      <w:b/>
    </w:rPr>
  </w:style>
  <w:style w:type="paragraph" w:styleId="TOCHeading">
    <w:name w:val="TOC Heading"/>
    <w:basedOn w:val="Heading1"/>
    <w:next w:val="Normal"/>
    <w:uiPriority w:val="39"/>
    <w:unhideWhenUsed/>
    <w:qFormat/>
    <w:rsid w:val="00C478B8"/>
    <w:pPr>
      <w:spacing w:before="240" w:line="259" w:lineRule="auto"/>
      <w:jc w:val="left"/>
      <w:outlineLvl w:val="9"/>
    </w:pPr>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rsid w:val="00CF362A"/>
  </w:style>
  <w:style w:type="character" w:customStyle="1" w:styleId="Style1Char">
    <w:name w:val="Style1 Char"/>
    <w:basedOn w:val="Heading2Char"/>
    <w:link w:val="Style1"/>
    <w:rsid w:val="00CF362A"/>
    <w:rPr>
      <w:b/>
    </w:rPr>
  </w:style>
  <w:style w:type="paragraph" w:styleId="TOC1">
    <w:name w:val="toc 1"/>
    <w:basedOn w:val="Normal"/>
    <w:next w:val="Normal"/>
    <w:autoRedefine/>
    <w:uiPriority w:val="39"/>
    <w:unhideWhenUsed/>
    <w:rsid w:val="00024135"/>
    <w:pPr>
      <w:tabs>
        <w:tab w:val="left" w:pos="851"/>
        <w:tab w:val="right" w:leader="dot" w:pos="8254"/>
      </w:tabs>
      <w:spacing w:after="0"/>
    </w:pPr>
  </w:style>
  <w:style w:type="paragraph" w:styleId="TOC2">
    <w:name w:val="toc 2"/>
    <w:basedOn w:val="Normal"/>
    <w:next w:val="Normal"/>
    <w:autoRedefine/>
    <w:uiPriority w:val="39"/>
    <w:unhideWhenUsed/>
    <w:rsid w:val="00C478B8"/>
    <w:pPr>
      <w:spacing w:after="100"/>
      <w:ind w:left="240"/>
    </w:pPr>
  </w:style>
  <w:style w:type="paragraph" w:styleId="TOC3">
    <w:name w:val="toc 3"/>
    <w:basedOn w:val="Normal"/>
    <w:next w:val="Normal"/>
    <w:autoRedefine/>
    <w:uiPriority w:val="39"/>
    <w:unhideWhenUsed/>
    <w:rsid w:val="00C478B8"/>
    <w:pPr>
      <w:spacing w:after="100"/>
      <w:ind w:left="480"/>
    </w:pPr>
  </w:style>
  <w:style w:type="paragraph" w:styleId="Caption">
    <w:name w:val="caption"/>
    <w:basedOn w:val="Normal"/>
    <w:next w:val="Normal"/>
    <w:uiPriority w:val="35"/>
    <w:unhideWhenUsed/>
    <w:qFormat/>
    <w:rsid w:val="00E97B42"/>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E97B42"/>
    <w:pPr>
      <w:spacing w:after="0"/>
    </w:pPr>
  </w:style>
  <w:style w:type="character" w:styleId="FollowedHyperlink">
    <w:name w:val="FollowedHyperlink"/>
    <w:basedOn w:val="DefaultParagraphFont"/>
    <w:uiPriority w:val="99"/>
    <w:semiHidden/>
    <w:unhideWhenUsed/>
    <w:rsid w:val="00C753B8"/>
    <w:rPr>
      <w:color w:val="954F72" w:themeColor="followedHyperlink"/>
      <w:u w:val="single"/>
    </w:rPr>
  </w:style>
  <w:style w:type="character" w:customStyle="1" w:styleId="selectable">
    <w:name w:val="selectable"/>
    <w:basedOn w:val="DefaultParagraphFont"/>
    <w:rsid w:val="00D23180"/>
  </w:style>
  <w:style w:type="character" w:styleId="CommentReference">
    <w:name w:val="annotation reference"/>
    <w:basedOn w:val="DefaultParagraphFont"/>
    <w:uiPriority w:val="99"/>
    <w:semiHidden/>
    <w:unhideWhenUsed/>
    <w:rsid w:val="0061674B"/>
    <w:rPr>
      <w:sz w:val="16"/>
      <w:szCs w:val="16"/>
    </w:rPr>
  </w:style>
  <w:style w:type="paragraph" w:styleId="CommentText">
    <w:name w:val="annotation text"/>
    <w:basedOn w:val="Normal"/>
    <w:link w:val="CommentTextChar"/>
    <w:uiPriority w:val="99"/>
    <w:semiHidden/>
    <w:unhideWhenUsed/>
    <w:rsid w:val="0061674B"/>
    <w:pPr>
      <w:spacing w:line="240" w:lineRule="auto"/>
    </w:pPr>
    <w:rPr>
      <w:rFonts w:eastAsiaTheme="minorHAnsi" w:cstheme="minorBidi"/>
      <w:color w:val="auto"/>
      <w:sz w:val="20"/>
      <w:szCs w:val="20"/>
      <w:lang w:val="en-US" w:eastAsia="en-US"/>
    </w:rPr>
  </w:style>
  <w:style w:type="character" w:customStyle="1" w:styleId="CommentTextChar">
    <w:name w:val="Comment Text Char"/>
    <w:basedOn w:val="DefaultParagraphFont"/>
    <w:link w:val="CommentText"/>
    <w:uiPriority w:val="99"/>
    <w:semiHidden/>
    <w:rsid w:val="0061674B"/>
    <w:rPr>
      <w:rFonts w:eastAsiaTheme="minorHAnsi" w:cstheme="minorBidi"/>
      <w:color w:val="auto"/>
      <w:sz w:val="20"/>
      <w:szCs w:val="20"/>
      <w:lang w:val="en-US" w:eastAsia="en-US"/>
    </w:rPr>
  </w:style>
  <w:style w:type="paragraph" w:styleId="BalloonText">
    <w:name w:val="Balloon Text"/>
    <w:basedOn w:val="Normal"/>
    <w:link w:val="BalloonTextChar"/>
    <w:uiPriority w:val="99"/>
    <w:semiHidden/>
    <w:unhideWhenUsed/>
    <w:rsid w:val="00616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74B"/>
    <w:rPr>
      <w:rFonts w:ascii="Segoe UI" w:hAnsi="Segoe UI" w:cs="Segoe UI"/>
      <w:sz w:val="18"/>
      <w:szCs w:val="18"/>
    </w:rPr>
  </w:style>
  <w:style w:type="paragraph" w:customStyle="1" w:styleId="p1">
    <w:name w:val="p1"/>
    <w:basedOn w:val="Normal"/>
    <w:rsid w:val="002D774A"/>
    <w:pPr>
      <w:spacing w:after="0" w:line="240" w:lineRule="auto"/>
    </w:pPr>
    <w:rPr>
      <w:rFonts w:ascii="Helvetica" w:hAnsi="Helvetica"/>
      <w:color w:val="auto"/>
      <w:sz w:val="17"/>
      <w:szCs w:val="17"/>
      <w:lang w:val="en-US" w:eastAsia="en-US"/>
    </w:rPr>
  </w:style>
  <w:style w:type="character" w:customStyle="1" w:styleId="s1">
    <w:name w:val="s1"/>
    <w:basedOn w:val="DefaultParagraphFont"/>
    <w:rsid w:val="002D774A"/>
  </w:style>
  <w:style w:type="character" w:customStyle="1" w:styleId="apple-converted-space">
    <w:name w:val="apple-converted-space"/>
    <w:basedOn w:val="DefaultParagraphFont"/>
    <w:rsid w:val="002D774A"/>
  </w:style>
  <w:style w:type="paragraph" w:customStyle="1" w:styleId="p2">
    <w:name w:val="p2"/>
    <w:basedOn w:val="Normal"/>
    <w:rsid w:val="00F449B9"/>
    <w:pPr>
      <w:spacing w:after="0" w:line="240" w:lineRule="auto"/>
    </w:pPr>
    <w:rPr>
      <w:rFonts w:ascii="Helvetica" w:hAnsi="Helvetica"/>
      <w:color w:val="auto"/>
      <w:sz w:val="17"/>
      <w:szCs w:val="17"/>
      <w:lang w:val="en-US" w:eastAsia="en-US"/>
    </w:rPr>
  </w:style>
  <w:style w:type="paragraph" w:customStyle="1" w:styleId="p3">
    <w:name w:val="p3"/>
    <w:basedOn w:val="Normal"/>
    <w:rsid w:val="000072B7"/>
    <w:pPr>
      <w:spacing w:after="0" w:line="240" w:lineRule="auto"/>
    </w:pPr>
    <w:rPr>
      <w:rFonts w:ascii="Helvetica" w:hAnsi="Helvetica"/>
      <w:color w:val="auto"/>
      <w:sz w:val="17"/>
      <w:szCs w:val="17"/>
      <w:lang w:val="en-US" w:eastAsia="en-US"/>
    </w:rPr>
  </w:style>
  <w:style w:type="character" w:customStyle="1" w:styleId="s2">
    <w:name w:val="s2"/>
    <w:basedOn w:val="DefaultParagraphFont"/>
    <w:rsid w:val="000072B7"/>
    <w:rPr>
      <w:u w:val="single"/>
    </w:rPr>
  </w:style>
  <w:style w:type="table" w:styleId="TableGrid">
    <w:name w:val="Table Grid"/>
    <w:basedOn w:val="TableNormal"/>
    <w:uiPriority w:val="39"/>
    <w:rsid w:val="00447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2C70"/>
    <w:pPr>
      <w:spacing w:before="100" w:beforeAutospacing="1" w:after="100" w:afterAutospacing="1" w:line="240" w:lineRule="auto"/>
      <w:jc w:val="left"/>
    </w:pPr>
    <w:rPr>
      <w:color w:val="auto"/>
      <w:lang w:val="en-US" w:eastAsia="en-US"/>
    </w:rPr>
  </w:style>
  <w:style w:type="paragraph" w:styleId="CommentSubject">
    <w:name w:val="annotation subject"/>
    <w:basedOn w:val="CommentText"/>
    <w:next w:val="CommentText"/>
    <w:link w:val="CommentSubjectChar"/>
    <w:uiPriority w:val="99"/>
    <w:semiHidden/>
    <w:unhideWhenUsed/>
    <w:rsid w:val="00544C16"/>
    <w:rPr>
      <w:rFonts w:eastAsia="Times New Roman" w:cs="Times New Roman"/>
      <w:b/>
      <w:bCs/>
      <w:color w:val="000000"/>
      <w:lang w:val="id-ID" w:eastAsia="id-ID"/>
    </w:rPr>
  </w:style>
  <w:style w:type="character" w:customStyle="1" w:styleId="CommentSubjectChar">
    <w:name w:val="Comment Subject Char"/>
    <w:basedOn w:val="CommentTextChar"/>
    <w:link w:val="CommentSubject"/>
    <w:uiPriority w:val="99"/>
    <w:semiHidden/>
    <w:rsid w:val="00544C16"/>
    <w:rPr>
      <w:rFonts w:eastAsiaTheme="minorHAnsi" w:cstheme="minorBidi"/>
      <w:b/>
      <w:bCs/>
      <w:color w:val="auto"/>
      <w:sz w:val="20"/>
      <w:szCs w:val="20"/>
      <w:lang w:val="en-US" w:eastAsia="en-US"/>
    </w:rPr>
  </w:style>
  <w:style w:type="paragraph" w:styleId="NoSpacing">
    <w:name w:val="No Spacing"/>
    <w:uiPriority w:val="1"/>
    <w:qFormat/>
    <w:rsid w:val="00D2798C"/>
    <w:pPr>
      <w:spacing w:after="0" w:line="240" w:lineRule="auto"/>
    </w:pPr>
  </w:style>
  <w:style w:type="paragraph" w:styleId="Revision">
    <w:name w:val="Revision"/>
    <w:hidden/>
    <w:uiPriority w:val="99"/>
    <w:semiHidden/>
    <w:rsid w:val="00DB2227"/>
    <w:pPr>
      <w:spacing w:after="0" w:line="240" w:lineRule="auto"/>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id-ID" w:eastAsia="id-ID"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82809"/>
  </w:style>
  <w:style w:type="paragraph" w:styleId="Heading1">
    <w:name w:val="heading 1"/>
    <w:basedOn w:val="Normal"/>
    <w:rsid w:val="00682809"/>
    <w:pPr>
      <w:keepNext/>
      <w:keepLines/>
      <w:spacing w:before="480" w:after="0"/>
      <w:jc w:val="center"/>
      <w:outlineLvl w:val="0"/>
    </w:pPr>
  </w:style>
  <w:style w:type="paragraph" w:styleId="Heading2">
    <w:name w:val="heading 2"/>
    <w:basedOn w:val="Normal"/>
    <w:link w:val="Heading2Char"/>
    <w:rsid w:val="00682809"/>
    <w:pPr>
      <w:keepNext/>
      <w:keepLines/>
      <w:spacing w:before="200" w:after="0"/>
      <w:outlineLvl w:val="1"/>
    </w:pPr>
  </w:style>
  <w:style w:type="paragraph" w:styleId="Heading3">
    <w:name w:val="heading 3"/>
    <w:basedOn w:val="Normal"/>
    <w:link w:val="Heading3Char"/>
    <w:rsid w:val="00682809"/>
    <w:pPr>
      <w:keepNext/>
      <w:keepLines/>
      <w:spacing w:before="200" w:after="0"/>
      <w:outlineLvl w:val="2"/>
    </w:pPr>
  </w:style>
  <w:style w:type="paragraph" w:styleId="Heading4">
    <w:name w:val="heading 4"/>
    <w:basedOn w:val="Normal"/>
    <w:rsid w:val="00682809"/>
    <w:pPr>
      <w:keepNext/>
      <w:keepLines/>
      <w:spacing w:before="240" w:after="40"/>
      <w:contextualSpacing/>
      <w:outlineLvl w:val="3"/>
    </w:pPr>
    <w:rPr>
      <w:b/>
    </w:rPr>
  </w:style>
  <w:style w:type="paragraph" w:styleId="Heading5">
    <w:name w:val="heading 5"/>
    <w:basedOn w:val="Normal"/>
    <w:rsid w:val="00682809"/>
    <w:pPr>
      <w:keepNext/>
      <w:keepLines/>
      <w:spacing w:before="220" w:after="40"/>
      <w:contextualSpacing/>
      <w:outlineLvl w:val="4"/>
    </w:pPr>
    <w:rPr>
      <w:b/>
      <w:sz w:val="22"/>
      <w:szCs w:val="22"/>
    </w:rPr>
  </w:style>
  <w:style w:type="paragraph" w:styleId="Heading6">
    <w:name w:val="heading 6"/>
    <w:basedOn w:val="Normal"/>
    <w:rsid w:val="0068280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682809"/>
    <w:pPr>
      <w:keepNext/>
      <w:keepLines/>
      <w:spacing w:before="480" w:after="120"/>
      <w:contextualSpacing/>
    </w:pPr>
    <w:rPr>
      <w:b/>
      <w:sz w:val="72"/>
      <w:szCs w:val="72"/>
    </w:rPr>
  </w:style>
  <w:style w:type="paragraph" w:styleId="Subtitle">
    <w:name w:val="Subtitle"/>
    <w:basedOn w:val="Normal"/>
    <w:rsid w:val="0068280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682809"/>
    <w:pPr>
      <w:spacing w:after="0" w:line="240" w:lineRule="auto"/>
    </w:pPr>
    <w:tblPr>
      <w:tblStyleRowBandSize w:val="1"/>
      <w:tblStyleColBandSize w:val="1"/>
      <w:tblCellMar>
        <w:left w:w="115" w:type="dxa"/>
        <w:right w:w="115" w:type="dxa"/>
      </w:tblCellMar>
    </w:tblPr>
  </w:style>
  <w:style w:type="table" w:customStyle="1" w:styleId="a0">
    <w:basedOn w:val="TableNormal"/>
    <w:rsid w:val="00682809"/>
    <w:tblPr>
      <w:tblStyleRowBandSize w:val="1"/>
      <w:tblStyleColBandSize w:val="1"/>
    </w:tblPr>
  </w:style>
  <w:style w:type="character" w:styleId="Hyperlink">
    <w:name w:val="Hyperlink"/>
    <w:basedOn w:val="DefaultParagraphFont"/>
    <w:uiPriority w:val="99"/>
    <w:rsid w:val="00682809"/>
    <w:rPr>
      <w:color w:val="0563C1"/>
      <w:u w:val="single"/>
    </w:rPr>
  </w:style>
  <w:style w:type="paragraph" w:styleId="Header">
    <w:name w:val="header"/>
    <w:basedOn w:val="Normal"/>
    <w:link w:val="HeaderChar"/>
    <w:uiPriority w:val="99"/>
    <w:rsid w:val="00682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809"/>
  </w:style>
  <w:style w:type="paragraph" w:styleId="Footer">
    <w:name w:val="footer"/>
    <w:basedOn w:val="Normal"/>
    <w:link w:val="FooterChar"/>
    <w:uiPriority w:val="99"/>
    <w:rsid w:val="00682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809"/>
  </w:style>
  <w:style w:type="paragraph" w:styleId="ListParagraph">
    <w:name w:val="List Paragraph"/>
    <w:basedOn w:val="Normal"/>
    <w:uiPriority w:val="34"/>
    <w:qFormat/>
    <w:rsid w:val="00682809"/>
    <w:pPr>
      <w:ind w:left="720"/>
      <w:contextualSpacing/>
    </w:pPr>
  </w:style>
  <w:style w:type="paragraph" w:customStyle="1" w:styleId="Heading31">
    <w:name w:val="Heading 31"/>
    <w:basedOn w:val="Heading3"/>
    <w:link w:val="heading3Char0"/>
    <w:qFormat/>
    <w:rsid w:val="00CF362A"/>
    <w:pPr>
      <w:spacing w:before="0"/>
    </w:pPr>
    <w:rPr>
      <w:b/>
    </w:rPr>
  </w:style>
  <w:style w:type="paragraph" w:customStyle="1" w:styleId="Style1">
    <w:name w:val="Style1"/>
    <w:basedOn w:val="Heading2"/>
    <w:link w:val="Style1Char"/>
    <w:qFormat/>
    <w:rsid w:val="00CF362A"/>
    <w:pPr>
      <w:numPr>
        <w:ilvl w:val="1"/>
        <w:numId w:val="4"/>
      </w:numPr>
      <w:spacing w:before="80"/>
    </w:pPr>
    <w:rPr>
      <w:b/>
    </w:rPr>
  </w:style>
  <w:style w:type="character" w:customStyle="1" w:styleId="Heading3Char">
    <w:name w:val="Heading 3 Char"/>
    <w:basedOn w:val="DefaultParagraphFont"/>
    <w:link w:val="Heading3"/>
    <w:rsid w:val="00CF362A"/>
  </w:style>
  <w:style w:type="character" w:customStyle="1" w:styleId="heading3Char0">
    <w:name w:val="heading 3 Char"/>
    <w:basedOn w:val="Heading3Char"/>
    <w:link w:val="Heading31"/>
    <w:rsid w:val="00CF362A"/>
    <w:rPr>
      <w:b/>
    </w:rPr>
  </w:style>
  <w:style w:type="paragraph" w:styleId="TOCHeading">
    <w:name w:val="TOC Heading"/>
    <w:basedOn w:val="Heading1"/>
    <w:next w:val="Normal"/>
    <w:uiPriority w:val="39"/>
    <w:unhideWhenUsed/>
    <w:qFormat/>
    <w:rsid w:val="00C478B8"/>
    <w:pPr>
      <w:spacing w:before="240" w:line="259" w:lineRule="auto"/>
      <w:jc w:val="left"/>
      <w:outlineLvl w:val="9"/>
    </w:pPr>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rsid w:val="00CF362A"/>
  </w:style>
  <w:style w:type="character" w:customStyle="1" w:styleId="Style1Char">
    <w:name w:val="Style1 Char"/>
    <w:basedOn w:val="Heading2Char"/>
    <w:link w:val="Style1"/>
    <w:rsid w:val="00CF362A"/>
    <w:rPr>
      <w:b/>
    </w:rPr>
  </w:style>
  <w:style w:type="paragraph" w:styleId="TOC1">
    <w:name w:val="toc 1"/>
    <w:basedOn w:val="Normal"/>
    <w:next w:val="Normal"/>
    <w:autoRedefine/>
    <w:uiPriority w:val="39"/>
    <w:unhideWhenUsed/>
    <w:rsid w:val="00024135"/>
    <w:pPr>
      <w:tabs>
        <w:tab w:val="left" w:pos="851"/>
        <w:tab w:val="right" w:leader="dot" w:pos="8254"/>
      </w:tabs>
      <w:spacing w:after="0"/>
    </w:pPr>
  </w:style>
  <w:style w:type="paragraph" w:styleId="TOC2">
    <w:name w:val="toc 2"/>
    <w:basedOn w:val="Normal"/>
    <w:next w:val="Normal"/>
    <w:autoRedefine/>
    <w:uiPriority w:val="39"/>
    <w:unhideWhenUsed/>
    <w:rsid w:val="00C478B8"/>
    <w:pPr>
      <w:spacing w:after="100"/>
      <w:ind w:left="240"/>
    </w:pPr>
  </w:style>
  <w:style w:type="paragraph" w:styleId="TOC3">
    <w:name w:val="toc 3"/>
    <w:basedOn w:val="Normal"/>
    <w:next w:val="Normal"/>
    <w:autoRedefine/>
    <w:uiPriority w:val="39"/>
    <w:unhideWhenUsed/>
    <w:rsid w:val="00C478B8"/>
    <w:pPr>
      <w:spacing w:after="100"/>
      <w:ind w:left="480"/>
    </w:pPr>
  </w:style>
  <w:style w:type="paragraph" w:styleId="Caption">
    <w:name w:val="caption"/>
    <w:basedOn w:val="Normal"/>
    <w:next w:val="Normal"/>
    <w:uiPriority w:val="35"/>
    <w:unhideWhenUsed/>
    <w:qFormat/>
    <w:rsid w:val="00E97B42"/>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E97B42"/>
    <w:pPr>
      <w:spacing w:after="0"/>
    </w:pPr>
  </w:style>
  <w:style w:type="character" w:styleId="FollowedHyperlink">
    <w:name w:val="FollowedHyperlink"/>
    <w:basedOn w:val="DefaultParagraphFont"/>
    <w:uiPriority w:val="99"/>
    <w:semiHidden/>
    <w:unhideWhenUsed/>
    <w:rsid w:val="00C753B8"/>
    <w:rPr>
      <w:color w:val="954F72" w:themeColor="followedHyperlink"/>
      <w:u w:val="single"/>
    </w:rPr>
  </w:style>
  <w:style w:type="character" w:customStyle="1" w:styleId="selectable">
    <w:name w:val="selectable"/>
    <w:basedOn w:val="DefaultParagraphFont"/>
    <w:rsid w:val="00D23180"/>
  </w:style>
  <w:style w:type="character" w:styleId="CommentReference">
    <w:name w:val="annotation reference"/>
    <w:basedOn w:val="DefaultParagraphFont"/>
    <w:uiPriority w:val="99"/>
    <w:semiHidden/>
    <w:unhideWhenUsed/>
    <w:rsid w:val="0061674B"/>
    <w:rPr>
      <w:sz w:val="16"/>
      <w:szCs w:val="16"/>
    </w:rPr>
  </w:style>
  <w:style w:type="paragraph" w:styleId="CommentText">
    <w:name w:val="annotation text"/>
    <w:basedOn w:val="Normal"/>
    <w:link w:val="CommentTextChar"/>
    <w:uiPriority w:val="99"/>
    <w:semiHidden/>
    <w:unhideWhenUsed/>
    <w:rsid w:val="0061674B"/>
    <w:pPr>
      <w:spacing w:line="240" w:lineRule="auto"/>
    </w:pPr>
    <w:rPr>
      <w:rFonts w:eastAsiaTheme="minorHAnsi" w:cstheme="minorBidi"/>
      <w:color w:val="auto"/>
      <w:sz w:val="20"/>
      <w:szCs w:val="20"/>
      <w:lang w:val="en-US" w:eastAsia="en-US"/>
    </w:rPr>
  </w:style>
  <w:style w:type="character" w:customStyle="1" w:styleId="CommentTextChar">
    <w:name w:val="Comment Text Char"/>
    <w:basedOn w:val="DefaultParagraphFont"/>
    <w:link w:val="CommentText"/>
    <w:uiPriority w:val="99"/>
    <w:semiHidden/>
    <w:rsid w:val="0061674B"/>
    <w:rPr>
      <w:rFonts w:eastAsiaTheme="minorHAnsi" w:cstheme="minorBidi"/>
      <w:color w:val="auto"/>
      <w:sz w:val="20"/>
      <w:szCs w:val="20"/>
      <w:lang w:val="en-US" w:eastAsia="en-US"/>
    </w:rPr>
  </w:style>
  <w:style w:type="paragraph" w:styleId="BalloonText">
    <w:name w:val="Balloon Text"/>
    <w:basedOn w:val="Normal"/>
    <w:link w:val="BalloonTextChar"/>
    <w:uiPriority w:val="99"/>
    <w:semiHidden/>
    <w:unhideWhenUsed/>
    <w:rsid w:val="00616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74B"/>
    <w:rPr>
      <w:rFonts w:ascii="Segoe UI" w:hAnsi="Segoe UI" w:cs="Segoe UI"/>
      <w:sz w:val="18"/>
      <w:szCs w:val="18"/>
    </w:rPr>
  </w:style>
  <w:style w:type="paragraph" w:customStyle="1" w:styleId="p1">
    <w:name w:val="p1"/>
    <w:basedOn w:val="Normal"/>
    <w:rsid w:val="002D774A"/>
    <w:pPr>
      <w:spacing w:after="0" w:line="240" w:lineRule="auto"/>
    </w:pPr>
    <w:rPr>
      <w:rFonts w:ascii="Helvetica" w:hAnsi="Helvetica"/>
      <w:color w:val="auto"/>
      <w:sz w:val="17"/>
      <w:szCs w:val="17"/>
      <w:lang w:val="en-US" w:eastAsia="en-US"/>
    </w:rPr>
  </w:style>
  <w:style w:type="character" w:customStyle="1" w:styleId="s1">
    <w:name w:val="s1"/>
    <w:basedOn w:val="DefaultParagraphFont"/>
    <w:rsid w:val="002D774A"/>
  </w:style>
  <w:style w:type="character" w:customStyle="1" w:styleId="apple-converted-space">
    <w:name w:val="apple-converted-space"/>
    <w:basedOn w:val="DefaultParagraphFont"/>
    <w:rsid w:val="002D774A"/>
  </w:style>
  <w:style w:type="paragraph" w:customStyle="1" w:styleId="p2">
    <w:name w:val="p2"/>
    <w:basedOn w:val="Normal"/>
    <w:rsid w:val="00F449B9"/>
    <w:pPr>
      <w:spacing w:after="0" w:line="240" w:lineRule="auto"/>
    </w:pPr>
    <w:rPr>
      <w:rFonts w:ascii="Helvetica" w:hAnsi="Helvetica"/>
      <w:color w:val="auto"/>
      <w:sz w:val="17"/>
      <w:szCs w:val="17"/>
      <w:lang w:val="en-US" w:eastAsia="en-US"/>
    </w:rPr>
  </w:style>
  <w:style w:type="paragraph" w:customStyle="1" w:styleId="p3">
    <w:name w:val="p3"/>
    <w:basedOn w:val="Normal"/>
    <w:rsid w:val="000072B7"/>
    <w:pPr>
      <w:spacing w:after="0" w:line="240" w:lineRule="auto"/>
    </w:pPr>
    <w:rPr>
      <w:rFonts w:ascii="Helvetica" w:hAnsi="Helvetica"/>
      <w:color w:val="auto"/>
      <w:sz w:val="17"/>
      <w:szCs w:val="17"/>
      <w:lang w:val="en-US" w:eastAsia="en-US"/>
    </w:rPr>
  </w:style>
  <w:style w:type="character" w:customStyle="1" w:styleId="s2">
    <w:name w:val="s2"/>
    <w:basedOn w:val="DefaultParagraphFont"/>
    <w:rsid w:val="000072B7"/>
    <w:rPr>
      <w:u w:val="single"/>
    </w:rPr>
  </w:style>
  <w:style w:type="table" w:styleId="TableGrid">
    <w:name w:val="Table Grid"/>
    <w:basedOn w:val="TableNormal"/>
    <w:uiPriority w:val="39"/>
    <w:rsid w:val="00447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2C70"/>
    <w:pPr>
      <w:spacing w:before="100" w:beforeAutospacing="1" w:after="100" w:afterAutospacing="1" w:line="240" w:lineRule="auto"/>
      <w:jc w:val="left"/>
    </w:pPr>
    <w:rPr>
      <w:color w:val="auto"/>
      <w:lang w:val="en-US" w:eastAsia="en-US"/>
    </w:rPr>
  </w:style>
  <w:style w:type="paragraph" w:styleId="CommentSubject">
    <w:name w:val="annotation subject"/>
    <w:basedOn w:val="CommentText"/>
    <w:next w:val="CommentText"/>
    <w:link w:val="CommentSubjectChar"/>
    <w:uiPriority w:val="99"/>
    <w:semiHidden/>
    <w:unhideWhenUsed/>
    <w:rsid w:val="00544C16"/>
    <w:rPr>
      <w:rFonts w:eastAsia="Times New Roman" w:cs="Times New Roman"/>
      <w:b/>
      <w:bCs/>
      <w:color w:val="000000"/>
      <w:lang w:val="id-ID" w:eastAsia="id-ID"/>
    </w:rPr>
  </w:style>
  <w:style w:type="character" w:customStyle="1" w:styleId="CommentSubjectChar">
    <w:name w:val="Comment Subject Char"/>
    <w:basedOn w:val="CommentTextChar"/>
    <w:link w:val="CommentSubject"/>
    <w:uiPriority w:val="99"/>
    <w:semiHidden/>
    <w:rsid w:val="00544C16"/>
    <w:rPr>
      <w:rFonts w:eastAsiaTheme="minorHAnsi" w:cstheme="minorBidi"/>
      <w:b/>
      <w:bCs/>
      <w:color w:val="auto"/>
      <w:sz w:val="20"/>
      <w:szCs w:val="20"/>
      <w:lang w:val="en-US" w:eastAsia="en-US"/>
    </w:rPr>
  </w:style>
  <w:style w:type="paragraph" w:styleId="NoSpacing">
    <w:name w:val="No Spacing"/>
    <w:uiPriority w:val="1"/>
    <w:qFormat/>
    <w:rsid w:val="00D2798C"/>
    <w:pPr>
      <w:spacing w:after="0" w:line="240" w:lineRule="auto"/>
    </w:pPr>
  </w:style>
  <w:style w:type="paragraph" w:styleId="Revision">
    <w:name w:val="Revision"/>
    <w:hidden/>
    <w:uiPriority w:val="99"/>
    <w:semiHidden/>
    <w:rsid w:val="00DB2227"/>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7189">
      <w:bodyDiv w:val="1"/>
      <w:marLeft w:val="0"/>
      <w:marRight w:val="0"/>
      <w:marTop w:val="0"/>
      <w:marBottom w:val="0"/>
      <w:divBdr>
        <w:top w:val="none" w:sz="0" w:space="0" w:color="auto"/>
        <w:left w:val="none" w:sz="0" w:space="0" w:color="auto"/>
        <w:bottom w:val="none" w:sz="0" w:space="0" w:color="auto"/>
        <w:right w:val="none" w:sz="0" w:space="0" w:color="auto"/>
      </w:divBdr>
    </w:div>
    <w:div w:id="38668226">
      <w:bodyDiv w:val="1"/>
      <w:marLeft w:val="0"/>
      <w:marRight w:val="0"/>
      <w:marTop w:val="0"/>
      <w:marBottom w:val="0"/>
      <w:divBdr>
        <w:top w:val="none" w:sz="0" w:space="0" w:color="auto"/>
        <w:left w:val="none" w:sz="0" w:space="0" w:color="auto"/>
        <w:bottom w:val="none" w:sz="0" w:space="0" w:color="auto"/>
        <w:right w:val="none" w:sz="0" w:space="0" w:color="auto"/>
      </w:divBdr>
    </w:div>
    <w:div w:id="230430259">
      <w:bodyDiv w:val="1"/>
      <w:marLeft w:val="0"/>
      <w:marRight w:val="0"/>
      <w:marTop w:val="0"/>
      <w:marBottom w:val="0"/>
      <w:divBdr>
        <w:top w:val="none" w:sz="0" w:space="0" w:color="auto"/>
        <w:left w:val="none" w:sz="0" w:space="0" w:color="auto"/>
        <w:bottom w:val="none" w:sz="0" w:space="0" w:color="auto"/>
        <w:right w:val="none" w:sz="0" w:space="0" w:color="auto"/>
      </w:divBdr>
    </w:div>
    <w:div w:id="324674518">
      <w:bodyDiv w:val="1"/>
      <w:marLeft w:val="0"/>
      <w:marRight w:val="0"/>
      <w:marTop w:val="0"/>
      <w:marBottom w:val="0"/>
      <w:divBdr>
        <w:top w:val="none" w:sz="0" w:space="0" w:color="auto"/>
        <w:left w:val="none" w:sz="0" w:space="0" w:color="auto"/>
        <w:bottom w:val="none" w:sz="0" w:space="0" w:color="auto"/>
        <w:right w:val="none" w:sz="0" w:space="0" w:color="auto"/>
      </w:divBdr>
    </w:div>
    <w:div w:id="429545742">
      <w:bodyDiv w:val="1"/>
      <w:marLeft w:val="0"/>
      <w:marRight w:val="0"/>
      <w:marTop w:val="0"/>
      <w:marBottom w:val="0"/>
      <w:divBdr>
        <w:top w:val="none" w:sz="0" w:space="0" w:color="auto"/>
        <w:left w:val="none" w:sz="0" w:space="0" w:color="auto"/>
        <w:bottom w:val="none" w:sz="0" w:space="0" w:color="auto"/>
        <w:right w:val="none" w:sz="0" w:space="0" w:color="auto"/>
      </w:divBdr>
    </w:div>
    <w:div w:id="462772168">
      <w:bodyDiv w:val="1"/>
      <w:marLeft w:val="0"/>
      <w:marRight w:val="0"/>
      <w:marTop w:val="0"/>
      <w:marBottom w:val="0"/>
      <w:divBdr>
        <w:top w:val="none" w:sz="0" w:space="0" w:color="auto"/>
        <w:left w:val="none" w:sz="0" w:space="0" w:color="auto"/>
        <w:bottom w:val="none" w:sz="0" w:space="0" w:color="auto"/>
        <w:right w:val="none" w:sz="0" w:space="0" w:color="auto"/>
      </w:divBdr>
      <w:divsChild>
        <w:div w:id="424493585">
          <w:marLeft w:val="0"/>
          <w:marRight w:val="0"/>
          <w:marTop w:val="0"/>
          <w:marBottom w:val="0"/>
          <w:divBdr>
            <w:top w:val="none" w:sz="0" w:space="0" w:color="auto"/>
            <w:left w:val="none" w:sz="0" w:space="0" w:color="auto"/>
            <w:bottom w:val="none" w:sz="0" w:space="0" w:color="auto"/>
            <w:right w:val="none" w:sz="0" w:space="0" w:color="auto"/>
          </w:divBdr>
        </w:div>
      </w:divsChild>
    </w:div>
    <w:div w:id="539631387">
      <w:bodyDiv w:val="1"/>
      <w:marLeft w:val="0"/>
      <w:marRight w:val="0"/>
      <w:marTop w:val="0"/>
      <w:marBottom w:val="0"/>
      <w:divBdr>
        <w:top w:val="none" w:sz="0" w:space="0" w:color="auto"/>
        <w:left w:val="none" w:sz="0" w:space="0" w:color="auto"/>
        <w:bottom w:val="none" w:sz="0" w:space="0" w:color="auto"/>
        <w:right w:val="none" w:sz="0" w:space="0" w:color="auto"/>
      </w:divBdr>
    </w:div>
    <w:div w:id="541093011">
      <w:bodyDiv w:val="1"/>
      <w:marLeft w:val="0"/>
      <w:marRight w:val="0"/>
      <w:marTop w:val="0"/>
      <w:marBottom w:val="0"/>
      <w:divBdr>
        <w:top w:val="none" w:sz="0" w:space="0" w:color="auto"/>
        <w:left w:val="none" w:sz="0" w:space="0" w:color="auto"/>
        <w:bottom w:val="none" w:sz="0" w:space="0" w:color="auto"/>
        <w:right w:val="none" w:sz="0" w:space="0" w:color="auto"/>
      </w:divBdr>
    </w:div>
    <w:div w:id="597254690">
      <w:bodyDiv w:val="1"/>
      <w:marLeft w:val="0"/>
      <w:marRight w:val="0"/>
      <w:marTop w:val="0"/>
      <w:marBottom w:val="0"/>
      <w:divBdr>
        <w:top w:val="none" w:sz="0" w:space="0" w:color="auto"/>
        <w:left w:val="none" w:sz="0" w:space="0" w:color="auto"/>
        <w:bottom w:val="none" w:sz="0" w:space="0" w:color="auto"/>
        <w:right w:val="none" w:sz="0" w:space="0" w:color="auto"/>
      </w:divBdr>
    </w:div>
    <w:div w:id="657074152">
      <w:bodyDiv w:val="1"/>
      <w:marLeft w:val="0"/>
      <w:marRight w:val="0"/>
      <w:marTop w:val="0"/>
      <w:marBottom w:val="0"/>
      <w:divBdr>
        <w:top w:val="none" w:sz="0" w:space="0" w:color="auto"/>
        <w:left w:val="none" w:sz="0" w:space="0" w:color="auto"/>
        <w:bottom w:val="none" w:sz="0" w:space="0" w:color="auto"/>
        <w:right w:val="none" w:sz="0" w:space="0" w:color="auto"/>
      </w:divBdr>
    </w:div>
    <w:div w:id="665986004">
      <w:bodyDiv w:val="1"/>
      <w:marLeft w:val="0"/>
      <w:marRight w:val="0"/>
      <w:marTop w:val="0"/>
      <w:marBottom w:val="0"/>
      <w:divBdr>
        <w:top w:val="none" w:sz="0" w:space="0" w:color="auto"/>
        <w:left w:val="none" w:sz="0" w:space="0" w:color="auto"/>
        <w:bottom w:val="none" w:sz="0" w:space="0" w:color="auto"/>
        <w:right w:val="none" w:sz="0" w:space="0" w:color="auto"/>
      </w:divBdr>
    </w:div>
    <w:div w:id="696393446">
      <w:bodyDiv w:val="1"/>
      <w:marLeft w:val="0"/>
      <w:marRight w:val="0"/>
      <w:marTop w:val="0"/>
      <w:marBottom w:val="0"/>
      <w:divBdr>
        <w:top w:val="none" w:sz="0" w:space="0" w:color="auto"/>
        <w:left w:val="none" w:sz="0" w:space="0" w:color="auto"/>
        <w:bottom w:val="none" w:sz="0" w:space="0" w:color="auto"/>
        <w:right w:val="none" w:sz="0" w:space="0" w:color="auto"/>
      </w:divBdr>
    </w:div>
    <w:div w:id="755592673">
      <w:bodyDiv w:val="1"/>
      <w:marLeft w:val="0"/>
      <w:marRight w:val="0"/>
      <w:marTop w:val="0"/>
      <w:marBottom w:val="0"/>
      <w:divBdr>
        <w:top w:val="none" w:sz="0" w:space="0" w:color="auto"/>
        <w:left w:val="none" w:sz="0" w:space="0" w:color="auto"/>
        <w:bottom w:val="none" w:sz="0" w:space="0" w:color="auto"/>
        <w:right w:val="none" w:sz="0" w:space="0" w:color="auto"/>
      </w:divBdr>
    </w:div>
    <w:div w:id="796140588">
      <w:bodyDiv w:val="1"/>
      <w:marLeft w:val="0"/>
      <w:marRight w:val="0"/>
      <w:marTop w:val="0"/>
      <w:marBottom w:val="0"/>
      <w:divBdr>
        <w:top w:val="none" w:sz="0" w:space="0" w:color="auto"/>
        <w:left w:val="none" w:sz="0" w:space="0" w:color="auto"/>
        <w:bottom w:val="none" w:sz="0" w:space="0" w:color="auto"/>
        <w:right w:val="none" w:sz="0" w:space="0" w:color="auto"/>
      </w:divBdr>
    </w:div>
    <w:div w:id="838613867">
      <w:bodyDiv w:val="1"/>
      <w:marLeft w:val="0"/>
      <w:marRight w:val="0"/>
      <w:marTop w:val="0"/>
      <w:marBottom w:val="0"/>
      <w:divBdr>
        <w:top w:val="none" w:sz="0" w:space="0" w:color="auto"/>
        <w:left w:val="none" w:sz="0" w:space="0" w:color="auto"/>
        <w:bottom w:val="none" w:sz="0" w:space="0" w:color="auto"/>
        <w:right w:val="none" w:sz="0" w:space="0" w:color="auto"/>
      </w:divBdr>
    </w:div>
    <w:div w:id="854345438">
      <w:bodyDiv w:val="1"/>
      <w:marLeft w:val="0"/>
      <w:marRight w:val="0"/>
      <w:marTop w:val="0"/>
      <w:marBottom w:val="0"/>
      <w:divBdr>
        <w:top w:val="none" w:sz="0" w:space="0" w:color="auto"/>
        <w:left w:val="none" w:sz="0" w:space="0" w:color="auto"/>
        <w:bottom w:val="none" w:sz="0" w:space="0" w:color="auto"/>
        <w:right w:val="none" w:sz="0" w:space="0" w:color="auto"/>
      </w:divBdr>
    </w:div>
    <w:div w:id="855775737">
      <w:bodyDiv w:val="1"/>
      <w:marLeft w:val="0"/>
      <w:marRight w:val="0"/>
      <w:marTop w:val="0"/>
      <w:marBottom w:val="0"/>
      <w:divBdr>
        <w:top w:val="none" w:sz="0" w:space="0" w:color="auto"/>
        <w:left w:val="none" w:sz="0" w:space="0" w:color="auto"/>
        <w:bottom w:val="none" w:sz="0" w:space="0" w:color="auto"/>
        <w:right w:val="none" w:sz="0" w:space="0" w:color="auto"/>
      </w:divBdr>
    </w:div>
    <w:div w:id="967467927">
      <w:bodyDiv w:val="1"/>
      <w:marLeft w:val="0"/>
      <w:marRight w:val="0"/>
      <w:marTop w:val="0"/>
      <w:marBottom w:val="0"/>
      <w:divBdr>
        <w:top w:val="none" w:sz="0" w:space="0" w:color="auto"/>
        <w:left w:val="none" w:sz="0" w:space="0" w:color="auto"/>
        <w:bottom w:val="none" w:sz="0" w:space="0" w:color="auto"/>
        <w:right w:val="none" w:sz="0" w:space="0" w:color="auto"/>
      </w:divBdr>
    </w:div>
    <w:div w:id="1017388137">
      <w:bodyDiv w:val="1"/>
      <w:marLeft w:val="0"/>
      <w:marRight w:val="0"/>
      <w:marTop w:val="0"/>
      <w:marBottom w:val="0"/>
      <w:divBdr>
        <w:top w:val="none" w:sz="0" w:space="0" w:color="auto"/>
        <w:left w:val="none" w:sz="0" w:space="0" w:color="auto"/>
        <w:bottom w:val="none" w:sz="0" w:space="0" w:color="auto"/>
        <w:right w:val="none" w:sz="0" w:space="0" w:color="auto"/>
      </w:divBdr>
    </w:div>
    <w:div w:id="1069033320">
      <w:bodyDiv w:val="1"/>
      <w:marLeft w:val="0"/>
      <w:marRight w:val="0"/>
      <w:marTop w:val="0"/>
      <w:marBottom w:val="0"/>
      <w:divBdr>
        <w:top w:val="none" w:sz="0" w:space="0" w:color="auto"/>
        <w:left w:val="none" w:sz="0" w:space="0" w:color="auto"/>
        <w:bottom w:val="none" w:sz="0" w:space="0" w:color="auto"/>
        <w:right w:val="none" w:sz="0" w:space="0" w:color="auto"/>
      </w:divBdr>
    </w:div>
    <w:div w:id="1083183350">
      <w:bodyDiv w:val="1"/>
      <w:marLeft w:val="0"/>
      <w:marRight w:val="0"/>
      <w:marTop w:val="0"/>
      <w:marBottom w:val="0"/>
      <w:divBdr>
        <w:top w:val="none" w:sz="0" w:space="0" w:color="auto"/>
        <w:left w:val="none" w:sz="0" w:space="0" w:color="auto"/>
        <w:bottom w:val="none" w:sz="0" w:space="0" w:color="auto"/>
        <w:right w:val="none" w:sz="0" w:space="0" w:color="auto"/>
      </w:divBdr>
    </w:div>
    <w:div w:id="1150832604">
      <w:bodyDiv w:val="1"/>
      <w:marLeft w:val="0"/>
      <w:marRight w:val="0"/>
      <w:marTop w:val="0"/>
      <w:marBottom w:val="0"/>
      <w:divBdr>
        <w:top w:val="none" w:sz="0" w:space="0" w:color="auto"/>
        <w:left w:val="none" w:sz="0" w:space="0" w:color="auto"/>
        <w:bottom w:val="none" w:sz="0" w:space="0" w:color="auto"/>
        <w:right w:val="none" w:sz="0" w:space="0" w:color="auto"/>
      </w:divBdr>
    </w:div>
    <w:div w:id="1193031679">
      <w:bodyDiv w:val="1"/>
      <w:marLeft w:val="0"/>
      <w:marRight w:val="0"/>
      <w:marTop w:val="0"/>
      <w:marBottom w:val="0"/>
      <w:divBdr>
        <w:top w:val="none" w:sz="0" w:space="0" w:color="auto"/>
        <w:left w:val="none" w:sz="0" w:space="0" w:color="auto"/>
        <w:bottom w:val="none" w:sz="0" w:space="0" w:color="auto"/>
        <w:right w:val="none" w:sz="0" w:space="0" w:color="auto"/>
      </w:divBdr>
    </w:div>
    <w:div w:id="1259371019">
      <w:bodyDiv w:val="1"/>
      <w:marLeft w:val="0"/>
      <w:marRight w:val="0"/>
      <w:marTop w:val="0"/>
      <w:marBottom w:val="0"/>
      <w:divBdr>
        <w:top w:val="none" w:sz="0" w:space="0" w:color="auto"/>
        <w:left w:val="none" w:sz="0" w:space="0" w:color="auto"/>
        <w:bottom w:val="none" w:sz="0" w:space="0" w:color="auto"/>
        <w:right w:val="none" w:sz="0" w:space="0" w:color="auto"/>
      </w:divBdr>
      <w:divsChild>
        <w:div w:id="1086998430">
          <w:marLeft w:val="0"/>
          <w:marRight w:val="0"/>
          <w:marTop w:val="0"/>
          <w:marBottom w:val="200"/>
          <w:divBdr>
            <w:top w:val="none" w:sz="0" w:space="0" w:color="auto"/>
            <w:left w:val="none" w:sz="0" w:space="0" w:color="auto"/>
            <w:bottom w:val="none" w:sz="0" w:space="0" w:color="auto"/>
            <w:right w:val="none" w:sz="0" w:space="0" w:color="auto"/>
          </w:divBdr>
        </w:div>
        <w:div w:id="1968193075">
          <w:marLeft w:val="180"/>
          <w:marRight w:val="0"/>
          <w:marTop w:val="0"/>
          <w:marBottom w:val="0"/>
          <w:divBdr>
            <w:top w:val="none" w:sz="0" w:space="0" w:color="auto"/>
            <w:left w:val="none" w:sz="0" w:space="0" w:color="auto"/>
            <w:bottom w:val="none" w:sz="0" w:space="0" w:color="auto"/>
            <w:right w:val="none" w:sz="0" w:space="0" w:color="auto"/>
          </w:divBdr>
        </w:div>
      </w:divsChild>
    </w:div>
    <w:div w:id="1274941862">
      <w:bodyDiv w:val="1"/>
      <w:marLeft w:val="0"/>
      <w:marRight w:val="0"/>
      <w:marTop w:val="0"/>
      <w:marBottom w:val="0"/>
      <w:divBdr>
        <w:top w:val="none" w:sz="0" w:space="0" w:color="auto"/>
        <w:left w:val="none" w:sz="0" w:space="0" w:color="auto"/>
        <w:bottom w:val="none" w:sz="0" w:space="0" w:color="auto"/>
        <w:right w:val="none" w:sz="0" w:space="0" w:color="auto"/>
      </w:divBdr>
    </w:div>
    <w:div w:id="1476215139">
      <w:bodyDiv w:val="1"/>
      <w:marLeft w:val="0"/>
      <w:marRight w:val="0"/>
      <w:marTop w:val="0"/>
      <w:marBottom w:val="0"/>
      <w:divBdr>
        <w:top w:val="none" w:sz="0" w:space="0" w:color="auto"/>
        <w:left w:val="none" w:sz="0" w:space="0" w:color="auto"/>
        <w:bottom w:val="none" w:sz="0" w:space="0" w:color="auto"/>
        <w:right w:val="none" w:sz="0" w:space="0" w:color="auto"/>
      </w:divBdr>
    </w:div>
    <w:div w:id="1518739111">
      <w:bodyDiv w:val="1"/>
      <w:marLeft w:val="0"/>
      <w:marRight w:val="0"/>
      <w:marTop w:val="0"/>
      <w:marBottom w:val="0"/>
      <w:divBdr>
        <w:top w:val="none" w:sz="0" w:space="0" w:color="auto"/>
        <w:left w:val="none" w:sz="0" w:space="0" w:color="auto"/>
        <w:bottom w:val="none" w:sz="0" w:space="0" w:color="auto"/>
        <w:right w:val="none" w:sz="0" w:space="0" w:color="auto"/>
      </w:divBdr>
    </w:div>
    <w:div w:id="1555462973">
      <w:bodyDiv w:val="1"/>
      <w:marLeft w:val="0"/>
      <w:marRight w:val="0"/>
      <w:marTop w:val="0"/>
      <w:marBottom w:val="0"/>
      <w:divBdr>
        <w:top w:val="none" w:sz="0" w:space="0" w:color="auto"/>
        <w:left w:val="none" w:sz="0" w:space="0" w:color="auto"/>
        <w:bottom w:val="none" w:sz="0" w:space="0" w:color="auto"/>
        <w:right w:val="none" w:sz="0" w:space="0" w:color="auto"/>
      </w:divBdr>
    </w:div>
    <w:div w:id="1611158049">
      <w:bodyDiv w:val="1"/>
      <w:marLeft w:val="0"/>
      <w:marRight w:val="0"/>
      <w:marTop w:val="0"/>
      <w:marBottom w:val="0"/>
      <w:divBdr>
        <w:top w:val="none" w:sz="0" w:space="0" w:color="auto"/>
        <w:left w:val="none" w:sz="0" w:space="0" w:color="auto"/>
        <w:bottom w:val="none" w:sz="0" w:space="0" w:color="auto"/>
        <w:right w:val="none" w:sz="0" w:space="0" w:color="auto"/>
      </w:divBdr>
    </w:div>
    <w:div w:id="1645699543">
      <w:bodyDiv w:val="1"/>
      <w:marLeft w:val="0"/>
      <w:marRight w:val="0"/>
      <w:marTop w:val="0"/>
      <w:marBottom w:val="0"/>
      <w:divBdr>
        <w:top w:val="none" w:sz="0" w:space="0" w:color="auto"/>
        <w:left w:val="none" w:sz="0" w:space="0" w:color="auto"/>
        <w:bottom w:val="none" w:sz="0" w:space="0" w:color="auto"/>
        <w:right w:val="none" w:sz="0" w:space="0" w:color="auto"/>
      </w:divBdr>
    </w:div>
    <w:div w:id="1728915219">
      <w:bodyDiv w:val="1"/>
      <w:marLeft w:val="0"/>
      <w:marRight w:val="0"/>
      <w:marTop w:val="0"/>
      <w:marBottom w:val="0"/>
      <w:divBdr>
        <w:top w:val="none" w:sz="0" w:space="0" w:color="auto"/>
        <w:left w:val="none" w:sz="0" w:space="0" w:color="auto"/>
        <w:bottom w:val="none" w:sz="0" w:space="0" w:color="auto"/>
        <w:right w:val="none" w:sz="0" w:space="0" w:color="auto"/>
      </w:divBdr>
    </w:div>
    <w:div w:id="2132244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www.nngroup.com/articles/definition-user-experienc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nngroup.com/articles/how-to-conduct-a-heuristic-evaluation/"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a.co.id/swa/ceo-interview/ceo-bukalapak-tiap-bulan-memfasilitasi-transaksi-rp20-miliar"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bukalapak.com/about" TargetMode="External"/><Relationship Id="rId20" Type="http://schemas.openxmlformats.org/officeDocument/2006/relationships/hyperlink" Target="https://www.scrumalliance.org/why-scrum"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usability.gov/how-to-and-tools/methods/personas.html"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theuxreview.co.uk/user-interviews-the-beginners-guide/"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chaione.com/blog/what-is-ux-research-and-why-should-i-ca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www.usability.gov/how-to-and-tools/methods/usability-testing.html" TargetMode="External"/><Relationship Id="rId27" Type="http://schemas.openxmlformats.org/officeDocument/2006/relationships/fontTable" Target="fontTable.xm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FFA64-86D1-4544-94D1-F6A53C8B0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6209</Words>
  <Characters>35392</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Ariestania</dc:creator>
  <cp:lastModifiedBy>Owner</cp:lastModifiedBy>
  <cp:revision>8</cp:revision>
  <cp:lastPrinted>2017-12-11T12:15:00Z</cp:lastPrinted>
  <dcterms:created xsi:type="dcterms:W3CDTF">2016-11-30T02:33:00Z</dcterms:created>
  <dcterms:modified xsi:type="dcterms:W3CDTF">2017-12-11T12:15:00Z</dcterms:modified>
</cp:coreProperties>
</file>