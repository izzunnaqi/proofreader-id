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C467F7">
      <w:pPr>
        <w:spacing w:line="240" w:lineRule="auto"/>
        <w:jc w:val="center"/>
      </w:pPr>
      <w:bookmarkStart w:id="0" w:name="_GoBack"/>
      <w:bookmarkEnd w:id="0"/>
      <w:r>
        <w:rPr>
          <w:noProof/>
          <w:lang w:val="id-ID"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Default="001228FA" w:rsidP="00C467F7">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C467F7">
      <w:pPr>
        <w:spacing w:line="240" w:lineRule="auto"/>
        <w:jc w:val="center"/>
        <w:rPr>
          <w:rFonts w:cs="Times New Roman"/>
          <w:b/>
          <w:sz w:val="28"/>
          <w:szCs w:val="28"/>
        </w:rPr>
      </w:pPr>
    </w:p>
    <w:p w14:paraId="7ED6326F" w14:textId="77777777" w:rsidR="00C467F7" w:rsidRDefault="00C467F7" w:rsidP="00C467F7">
      <w:pPr>
        <w:spacing w:line="240" w:lineRule="auto"/>
        <w:jc w:val="center"/>
        <w:rPr>
          <w:rFonts w:cs="Times New Roman"/>
          <w:b/>
          <w:sz w:val="28"/>
          <w:szCs w:val="28"/>
        </w:rPr>
      </w:pPr>
    </w:p>
    <w:p w14:paraId="7A59C40E" w14:textId="77777777" w:rsidR="00C467F7" w:rsidRDefault="00C467F7" w:rsidP="00C467F7">
      <w:pPr>
        <w:spacing w:line="240" w:lineRule="auto"/>
        <w:jc w:val="center"/>
        <w:rPr>
          <w:rFonts w:cs="Times New Roman"/>
          <w:b/>
          <w:sz w:val="28"/>
          <w:szCs w:val="28"/>
        </w:rPr>
      </w:pPr>
    </w:p>
    <w:p w14:paraId="02D91F3D" w14:textId="77777777" w:rsidR="00DA60C0" w:rsidRPr="00104CDC" w:rsidRDefault="00DA60C0" w:rsidP="00DA60C0">
      <w:pPr>
        <w:spacing w:after="0" w:line="240" w:lineRule="auto"/>
        <w:jc w:val="center"/>
        <w:rPr>
          <w:rFonts w:cs="Times New Roman"/>
          <w:b/>
          <w:color w:val="000000" w:themeColor="text1"/>
          <w:sz w:val="28"/>
          <w:szCs w:val="28"/>
        </w:rPr>
      </w:pPr>
      <w:r w:rsidRPr="00104CDC">
        <w:rPr>
          <w:rFonts w:cs="Times New Roman"/>
          <w:b/>
          <w:color w:val="000000" w:themeColor="text1"/>
          <w:sz w:val="28"/>
          <w:szCs w:val="28"/>
        </w:rPr>
        <w:t xml:space="preserve">SOFTWARE DEVELOPMENT ENGINEER </w:t>
      </w:r>
    </w:p>
    <w:p w14:paraId="60C3577A" w14:textId="686ED0AB" w:rsidR="001228FA" w:rsidRPr="00104CDC" w:rsidRDefault="00DA60C0" w:rsidP="00DA60C0">
      <w:pPr>
        <w:spacing w:after="0" w:line="240" w:lineRule="auto"/>
        <w:jc w:val="center"/>
        <w:rPr>
          <w:rFonts w:cs="Times New Roman"/>
          <w:b/>
          <w:color w:val="000000" w:themeColor="text1"/>
          <w:sz w:val="28"/>
          <w:szCs w:val="28"/>
        </w:rPr>
      </w:pPr>
      <w:r w:rsidRPr="00104CDC">
        <w:rPr>
          <w:rFonts w:cs="Times New Roman"/>
          <w:b/>
          <w:color w:val="000000" w:themeColor="text1"/>
          <w:sz w:val="28"/>
          <w:szCs w:val="28"/>
        </w:rPr>
        <w:t>KASKUS CHAT BOT</w:t>
      </w:r>
    </w:p>
    <w:p w14:paraId="40FFD00B" w14:textId="77777777" w:rsidR="00C467F7" w:rsidRPr="00104CDC" w:rsidRDefault="00C467F7" w:rsidP="00B922F2">
      <w:pPr>
        <w:spacing w:line="240" w:lineRule="auto"/>
        <w:rPr>
          <w:rFonts w:cs="Times New Roman"/>
          <w:b/>
          <w:color w:val="000000" w:themeColor="text1"/>
          <w:sz w:val="28"/>
          <w:szCs w:val="28"/>
        </w:rPr>
      </w:pPr>
    </w:p>
    <w:p w14:paraId="30DCFEFA" w14:textId="77777777" w:rsidR="001228FA" w:rsidRPr="00104CDC" w:rsidRDefault="001228FA" w:rsidP="00C467F7">
      <w:pPr>
        <w:spacing w:line="240" w:lineRule="auto"/>
        <w:jc w:val="center"/>
        <w:rPr>
          <w:rFonts w:cs="Times New Roman"/>
          <w:b/>
          <w:color w:val="000000" w:themeColor="text1"/>
          <w:sz w:val="28"/>
          <w:szCs w:val="28"/>
        </w:rPr>
      </w:pPr>
    </w:p>
    <w:p w14:paraId="292E9384" w14:textId="77777777" w:rsidR="001228FA" w:rsidRPr="00104CDC" w:rsidRDefault="00791803" w:rsidP="00C467F7">
      <w:pPr>
        <w:spacing w:line="240" w:lineRule="auto"/>
        <w:jc w:val="center"/>
        <w:rPr>
          <w:rFonts w:cs="Times New Roman"/>
          <w:b/>
          <w:color w:val="000000" w:themeColor="text1"/>
          <w:sz w:val="28"/>
          <w:szCs w:val="28"/>
        </w:rPr>
      </w:pPr>
      <w:r w:rsidRPr="00104CDC">
        <w:rPr>
          <w:rFonts w:cs="Times New Roman"/>
          <w:b/>
          <w:color w:val="000000" w:themeColor="text1"/>
          <w:sz w:val="28"/>
          <w:szCs w:val="28"/>
        </w:rPr>
        <w:t>LAPORAN KERJA PRAKTIK</w:t>
      </w:r>
    </w:p>
    <w:p w14:paraId="7ADDE87F" w14:textId="77777777" w:rsidR="001228FA" w:rsidRPr="00104CDC" w:rsidRDefault="001228FA" w:rsidP="00C467F7">
      <w:pPr>
        <w:spacing w:line="240" w:lineRule="auto"/>
        <w:rPr>
          <w:rFonts w:cs="Times New Roman"/>
          <w:b/>
          <w:color w:val="000000" w:themeColor="text1"/>
          <w:sz w:val="28"/>
          <w:szCs w:val="28"/>
        </w:rPr>
      </w:pPr>
    </w:p>
    <w:p w14:paraId="2E2D3D29" w14:textId="77777777" w:rsidR="001228FA" w:rsidRPr="00104CDC" w:rsidRDefault="001228FA" w:rsidP="00C467F7">
      <w:pPr>
        <w:spacing w:line="240" w:lineRule="auto"/>
        <w:jc w:val="center"/>
        <w:rPr>
          <w:rFonts w:cs="Times New Roman"/>
          <w:b/>
          <w:color w:val="000000" w:themeColor="text1"/>
          <w:sz w:val="28"/>
          <w:szCs w:val="28"/>
        </w:rPr>
      </w:pPr>
    </w:p>
    <w:p w14:paraId="18900C76" w14:textId="77777777" w:rsidR="001228FA" w:rsidRPr="00104CDC" w:rsidRDefault="001228FA" w:rsidP="00C467F7">
      <w:pPr>
        <w:spacing w:line="240" w:lineRule="auto"/>
        <w:jc w:val="center"/>
        <w:rPr>
          <w:rFonts w:cs="Times New Roman"/>
          <w:b/>
          <w:color w:val="000000" w:themeColor="text1"/>
          <w:sz w:val="28"/>
          <w:szCs w:val="28"/>
        </w:rPr>
      </w:pPr>
    </w:p>
    <w:p w14:paraId="693AD80B" w14:textId="77777777" w:rsidR="00B922F2" w:rsidRPr="00104CDC" w:rsidRDefault="00B922F2" w:rsidP="00C467F7">
      <w:pPr>
        <w:spacing w:line="240" w:lineRule="auto"/>
        <w:jc w:val="center"/>
        <w:rPr>
          <w:rFonts w:cs="Times New Roman"/>
          <w:b/>
          <w:color w:val="000000" w:themeColor="text1"/>
          <w:sz w:val="28"/>
          <w:szCs w:val="28"/>
        </w:rPr>
      </w:pPr>
    </w:p>
    <w:p w14:paraId="117EFB49" w14:textId="77777777" w:rsidR="00C467F7" w:rsidRPr="00104CDC" w:rsidRDefault="00C467F7" w:rsidP="00C467F7">
      <w:pPr>
        <w:spacing w:line="240" w:lineRule="auto"/>
        <w:jc w:val="center"/>
        <w:rPr>
          <w:rFonts w:cs="Times New Roman"/>
          <w:b/>
          <w:color w:val="000000" w:themeColor="text1"/>
          <w:sz w:val="28"/>
          <w:szCs w:val="28"/>
        </w:rPr>
      </w:pPr>
    </w:p>
    <w:p w14:paraId="4F7AD877" w14:textId="439AF387" w:rsidR="001228FA" w:rsidRPr="00104CDC" w:rsidRDefault="00DA60C0" w:rsidP="00C467F7">
      <w:pPr>
        <w:spacing w:line="240" w:lineRule="auto"/>
        <w:jc w:val="center"/>
        <w:rPr>
          <w:rFonts w:cs="Times New Roman"/>
          <w:b/>
          <w:color w:val="000000" w:themeColor="text1"/>
          <w:szCs w:val="24"/>
        </w:rPr>
      </w:pPr>
      <w:r w:rsidRPr="00104CDC">
        <w:rPr>
          <w:rFonts w:cs="Times New Roman"/>
          <w:b/>
          <w:color w:val="000000" w:themeColor="text1"/>
          <w:szCs w:val="24"/>
        </w:rPr>
        <w:t>FEBRIYOLA ANASTASIA</w:t>
      </w:r>
    </w:p>
    <w:p w14:paraId="36CF28DE" w14:textId="26BEF8D4" w:rsidR="001228FA" w:rsidRPr="00104CDC" w:rsidRDefault="00DA60C0" w:rsidP="00C467F7">
      <w:pPr>
        <w:spacing w:line="240" w:lineRule="auto"/>
        <w:jc w:val="center"/>
        <w:rPr>
          <w:rFonts w:cs="Times New Roman"/>
          <w:b/>
          <w:color w:val="000000" w:themeColor="text1"/>
          <w:szCs w:val="24"/>
        </w:rPr>
      </w:pPr>
      <w:r w:rsidRPr="00104CDC">
        <w:rPr>
          <w:rFonts w:cs="Times New Roman"/>
          <w:b/>
          <w:color w:val="000000" w:themeColor="text1"/>
          <w:szCs w:val="24"/>
        </w:rPr>
        <w:t>1306409500</w:t>
      </w:r>
    </w:p>
    <w:p w14:paraId="445FAC1B" w14:textId="77777777" w:rsidR="001228FA" w:rsidRPr="00104CDC" w:rsidRDefault="001228FA" w:rsidP="00C467F7">
      <w:pPr>
        <w:spacing w:line="240" w:lineRule="auto"/>
        <w:jc w:val="center"/>
        <w:rPr>
          <w:rFonts w:cs="Times New Roman"/>
          <w:b/>
          <w:color w:val="000000" w:themeColor="text1"/>
          <w:szCs w:val="24"/>
        </w:rPr>
      </w:pPr>
    </w:p>
    <w:p w14:paraId="255A7162" w14:textId="77777777" w:rsidR="001228FA" w:rsidRPr="00104CDC" w:rsidRDefault="001228FA" w:rsidP="00C467F7">
      <w:pPr>
        <w:spacing w:line="240" w:lineRule="auto"/>
        <w:rPr>
          <w:rFonts w:cs="Times New Roman"/>
          <w:b/>
          <w:color w:val="000000" w:themeColor="text1"/>
          <w:szCs w:val="24"/>
        </w:rPr>
      </w:pPr>
    </w:p>
    <w:p w14:paraId="19BC93D2" w14:textId="77777777" w:rsidR="00691A93" w:rsidRPr="00104CDC" w:rsidRDefault="00691A93" w:rsidP="00C467F7">
      <w:pPr>
        <w:spacing w:line="240" w:lineRule="auto"/>
        <w:rPr>
          <w:rFonts w:cs="Times New Roman"/>
          <w:b/>
          <w:color w:val="000000" w:themeColor="text1"/>
          <w:szCs w:val="24"/>
        </w:rPr>
      </w:pPr>
    </w:p>
    <w:p w14:paraId="727FA33F" w14:textId="77777777" w:rsidR="001228FA" w:rsidRPr="00104CDC" w:rsidRDefault="001228FA" w:rsidP="00C467F7">
      <w:pPr>
        <w:spacing w:line="240" w:lineRule="auto"/>
        <w:jc w:val="center"/>
        <w:rPr>
          <w:rFonts w:cs="Times New Roman"/>
          <w:b/>
          <w:color w:val="000000" w:themeColor="text1"/>
          <w:szCs w:val="24"/>
        </w:rPr>
      </w:pPr>
      <w:r w:rsidRPr="00104CDC">
        <w:rPr>
          <w:rFonts w:cs="Times New Roman"/>
          <w:b/>
          <w:color w:val="000000" w:themeColor="text1"/>
          <w:szCs w:val="24"/>
        </w:rPr>
        <w:t>FAKULTAS ILMU KOMPUTER</w:t>
      </w:r>
    </w:p>
    <w:p w14:paraId="25A69E6D" w14:textId="05650058" w:rsidR="00B922F2" w:rsidRPr="00104CDC" w:rsidRDefault="001228FA" w:rsidP="00691A93">
      <w:pPr>
        <w:spacing w:line="240" w:lineRule="auto"/>
        <w:jc w:val="center"/>
        <w:rPr>
          <w:rFonts w:cs="Times New Roman"/>
          <w:b/>
          <w:color w:val="000000" w:themeColor="text1"/>
          <w:szCs w:val="24"/>
        </w:rPr>
      </w:pPr>
      <w:r w:rsidRPr="00104CDC">
        <w:rPr>
          <w:rFonts w:cs="Times New Roman"/>
          <w:b/>
          <w:color w:val="000000" w:themeColor="text1"/>
          <w:szCs w:val="24"/>
        </w:rPr>
        <w:t>PROGRAM</w:t>
      </w:r>
      <w:r w:rsidR="00B922F2" w:rsidRPr="00104CDC">
        <w:rPr>
          <w:rFonts w:cs="Times New Roman"/>
          <w:b/>
          <w:color w:val="000000" w:themeColor="text1"/>
          <w:szCs w:val="24"/>
        </w:rPr>
        <w:t xml:space="preserve"> STUDI</w:t>
      </w:r>
      <w:r w:rsidR="00DA60C0" w:rsidRPr="00104CDC">
        <w:rPr>
          <w:rFonts w:cs="Times New Roman"/>
          <w:b/>
          <w:color w:val="000000" w:themeColor="text1"/>
          <w:szCs w:val="24"/>
        </w:rPr>
        <w:t xml:space="preserve"> ILMU KOMPUTER</w:t>
      </w:r>
    </w:p>
    <w:p w14:paraId="04187CDD" w14:textId="77777777" w:rsidR="001228FA" w:rsidRPr="00104CDC" w:rsidRDefault="00B922F2" w:rsidP="00C467F7">
      <w:pPr>
        <w:spacing w:line="240" w:lineRule="auto"/>
        <w:jc w:val="center"/>
        <w:rPr>
          <w:rFonts w:cs="Times New Roman"/>
          <w:b/>
          <w:color w:val="000000" w:themeColor="text1"/>
          <w:szCs w:val="24"/>
        </w:rPr>
      </w:pPr>
      <w:r w:rsidRPr="00104CDC">
        <w:rPr>
          <w:rFonts w:cs="Times New Roman"/>
          <w:b/>
          <w:color w:val="000000" w:themeColor="text1"/>
          <w:szCs w:val="24"/>
        </w:rPr>
        <w:t>DEPOK</w:t>
      </w:r>
    </w:p>
    <w:p w14:paraId="3A7AE5C7" w14:textId="2B0F29CC" w:rsidR="001228FA" w:rsidRPr="00104CDC" w:rsidRDefault="00104CDC" w:rsidP="00C467F7">
      <w:pPr>
        <w:spacing w:line="240" w:lineRule="auto"/>
        <w:jc w:val="center"/>
        <w:rPr>
          <w:rFonts w:cs="Times New Roman"/>
          <w:b/>
          <w:color w:val="000000" w:themeColor="text1"/>
          <w:szCs w:val="24"/>
        </w:rPr>
        <w:sectPr w:rsidR="001228FA" w:rsidRPr="00104CDC" w:rsidSect="001228FA">
          <w:headerReference w:type="even" r:id="rId10"/>
          <w:pgSz w:w="12240" w:h="15840"/>
          <w:pgMar w:top="1701" w:right="1701" w:bottom="1701" w:left="2275" w:header="720" w:footer="720" w:gutter="0"/>
          <w:cols w:space="720"/>
          <w:docGrid w:linePitch="360"/>
        </w:sectPr>
      </w:pPr>
      <w:r w:rsidRPr="00104CDC">
        <w:rPr>
          <w:rFonts w:cs="Times New Roman"/>
          <w:b/>
          <w:color w:val="000000" w:themeColor="text1"/>
          <w:szCs w:val="24"/>
        </w:rPr>
        <w:t>OKTOBER 2</w:t>
      </w:r>
      <w:r w:rsidR="00DA60C0" w:rsidRPr="00104CDC">
        <w:rPr>
          <w:rFonts w:cs="Times New Roman"/>
          <w:b/>
          <w:color w:val="000000" w:themeColor="text1"/>
          <w:szCs w:val="24"/>
        </w:rPr>
        <w:t>016</w:t>
      </w:r>
    </w:p>
    <w:p w14:paraId="17CDE5AD" w14:textId="77777777" w:rsidR="009D38E7" w:rsidRDefault="00C467F7" w:rsidP="00C467F7">
      <w:pPr>
        <w:pStyle w:val="Heading1"/>
      </w:pPr>
      <w:bookmarkStart w:id="1" w:name="_Toc462055213"/>
      <w:r>
        <w:lastRenderedPageBreak/>
        <w:t xml:space="preserve">HALAMAN PERSETUJUAN </w:t>
      </w:r>
      <w:r w:rsidR="005E5FFC">
        <w:t>DOSEN MATA KULIAH KERJA PRAKTIK</w:t>
      </w:r>
      <w:bookmarkEnd w:id="1"/>
    </w:p>
    <w:p w14:paraId="50F0E448" w14:textId="77777777"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14:paraId="41FC70E4" w14:textId="77777777" w:rsidTr="00C467F7">
        <w:tc>
          <w:tcPr>
            <w:tcW w:w="2818" w:type="dxa"/>
          </w:tcPr>
          <w:p w14:paraId="44726E1B" w14:textId="77777777" w:rsidR="00C467F7" w:rsidRPr="00C467F7" w:rsidRDefault="00C467F7" w:rsidP="00C467F7">
            <w:pPr>
              <w:rPr>
                <w:szCs w:val="24"/>
              </w:rPr>
            </w:pPr>
            <w:r w:rsidRPr="00C467F7">
              <w:rPr>
                <w:szCs w:val="24"/>
              </w:rPr>
              <w:t>Laporan ini diajukan oleh</w:t>
            </w:r>
          </w:p>
        </w:tc>
        <w:tc>
          <w:tcPr>
            <w:tcW w:w="283" w:type="dxa"/>
          </w:tcPr>
          <w:p w14:paraId="74F6D460" w14:textId="77777777" w:rsidR="00C467F7" w:rsidRPr="00C467F7" w:rsidRDefault="00C467F7" w:rsidP="00C467F7">
            <w:pPr>
              <w:rPr>
                <w:szCs w:val="24"/>
              </w:rPr>
            </w:pPr>
            <w:r>
              <w:rPr>
                <w:szCs w:val="24"/>
              </w:rPr>
              <w:t>:</w:t>
            </w:r>
          </w:p>
        </w:tc>
        <w:tc>
          <w:tcPr>
            <w:tcW w:w="5379" w:type="dxa"/>
          </w:tcPr>
          <w:p w14:paraId="3C3E6D86" w14:textId="77777777" w:rsidR="00C467F7" w:rsidRPr="00C467F7" w:rsidRDefault="00C467F7" w:rsidP="00C467F7">
            <w:pPr>
              <w:rPr>
                <w:szCs w:val="24"/>
              </w:rPr>
            </w:pPr>
          </w:p>
        </w:tc>
      </w:tr>
      <w:tr w:rsidR="00C467F7" w:rsidRPr="00C467F7" w14:paraId="736763D7" w14:textId="77777777" w:rsidTr="00C467F7">
        <w:tc>
          <w:tcPr>
            <w:tcW w:w="2818" w:type="dxa"/>
          </w:tcPr>
          <w:p w14:paraId="0C83B20C" w14:textId="77777777" w:rsidR="00C467F7" w:rsidRPr="00C467F7" w:rsidRDefault="00C467F7" w:rsidP="00C467F7">
            <w:pPr>
              <w:rPr>
                <w:szCs w:val="24"/>
              </w:rPr>
            </w:pPr>
            <w:r w:rsidRPr="00C467F7">
              <w:rPr>
                <w:szCs w:val="24"/>
              </w:rPr>
              <w:t>Nama</w:t>
            </w:r>
          </w:p>
        </w:tc>
        <w:tc>
          <w:tcPr>
            <w:tcW w:w="283" w:type="dxa"/>
          </w:tcPr>
          <w:p w14:paraId="33523A52" w14:textId="77777777" w:rsidR="00C467F7" w:rsidRDefault="00C467F7">
            <w:r w:rsidRPr="00D54B9C">
              <w:rPr>
                <w:szCs w:val="24"/>
              </w:rPr>
              <w:t>:</w:t>
            </w:r>
          </w:p>
        </w:tc>
        <w:tc>
          <w:tcPr>
            <w:tcW w:w="5379" w:type="dxa"/>
          </w:tcPr>
          <w:p w14:paraId="74942BF6" w14:textId="5257BFCD" w:rsidR="00C467F7" w:rsidRPr="00C467F7" w:rsidRDefault="00DA60C0" w:rsidP="00C467F7">
            <w:pPr>
              <w:rPr>
                <w:szCs w:val="24"/>
              </w:rPr>
            </w:pPr>
            <w:r>
              <w:rPr>
                <w:szCs w:val="24"/>
              </w:rPr>
              <w:t>Febriyola Anastasia</w:t>
            </w:r>
          </w:p>
        </w:tc>
      </w:tr>
      <w:tr w:rsidR="00C467F7" w:rsidRPr="00C467F7" w14:paraId="6C6CDA37" w14:textId="77777777" w:rsidTr="00C467F7">
        <w:tc>
          <w:tcPr>
            <w:tcW w:w="2818" w:type="dxa"/>
          </w:tcPr>
          <w:p w14:paraId="606E2976" w14:textId="77777777" w:rsidR="00C467F7" w:rsidRPr="00C467F7" w:rsidRDefault="00C467F7" w:rsidP="00C467F7">
            <w:pPr>
              <w:rPr>
                <w:szCs w:val="24"/>
              </w:rPr>
            </w:pPr>
            <w:r w:rsidRPr="00C467F7">
              <w:rPr>
                <w:szCs w:val="24"/>
              </w:rPr>
              <w:t>NPM</w:t>
            </w:r>
          </w:p>
        </w:tc>
        <w:tc>
          <w:tcPr>
            <w:tcW w:w="283" w:type="dxa"/>
          </w:tcPr>
          <w:p w14:paraId="7D398588" w14:textId="77777777" w:rsidR="00C467F7" w:rsidRDefault="00C467F7">
            <w:r w:rsidRPr="00D54B9C">
              <w:rPr>
                <w:szCs w:val="24"/>
              </w:rPr>
              <w:t>:</w:t>
            </w:r>
          </w:p>
        </w:tc>
        <w:tc>
          <w:tcPr>
            <w:tcW w:w="5379" w:type="dxa"/>
          </w:tcPr>
          <w:p w14:paraId="22C4A14D" w14:textId="0B65F82A" w:rsidR="00C467F7" w:rsidRPr="00C467F7" w:rsidRDefault="00DA60C0" w:rsidP="00C467F7">
            <w:pPr>
              <w:rPr>
                <w:szCs w:val="24"/>
              </w:rPr>
            </w:pPr>
            <w:r>
              <w:rPr>
                <w:szCs w:val="24"/>
              </w:rPr>
              <w:t>1306409500</w:t>
            </w:r>
          </w:p>
        </w:tc>
      </w:tr>
      <w:tr w:rsidR="00C467F7" w:rsidRPr="00C467F7" w14:paraId="0AEE53D3" w14:textId="77777777" w:rsidTr="00DA60C0">
        <w:trPr>
          <w:trHeight w:val="465"/>
        </w:trPr>
        <w:tc>
          <w:tcPr>
            <w:tcW w:w="2818" w:type="dxa"/>
          </w:tcPr>
          <w:p w14:paraId="26FC689E" w14:textId="77777777" w:rsidR="00C467F7" w:rsidRPr="00C467F7" w:rsidRDefault="00C467F7" w:rsidP="00C467F7">
            <w:pPr>
              <w:rPr>
                <w:szCs w:val="24"/>
              </w:rPr>
            </w:pPr>
            <w:r w:rsidRPr="00C467F7">
              <w:rPr>
                <w:szCs w:val="24"/>
              </w:rPr>
              <w:t>Program Studi</w:t>
            </w:r>
          </w:p>
        </w:tc>
        <w:tc>
          <w:tcPr>
            <w:tcW w:w="283" w:type="dxa"/>
          </w:tcPr>
          <w:p w14:paraId="3C4639F5" w14:textId="77777777" w:rsidR="00C467F7" w:rsidRDefault="00C467F7">
            <w:r w:rsidRPr="00D54B9C">
              <w:rPr>
                <w:szCs w:val="24"/>
              </w:rPr>
              <w:t>:</w:t>
            </w:r>
          </w:p>
        </w:tc>
        <w:tc>
          <w:tcPr>
            <w:tcW w:w="5379" w:type="dxa"/>
          </w:tcPr>
          <w:p w14:paraId="6D2A4D8F" w14:textId="61EE0AD1" w:rsidR="00C467F7" w:rsidRPr="00C467F7" w:rsidRDefault="00DA60C0" w:rsidP="00C467F7">
            <w:pPr>
              <w:rPr>
                <w:szCs w:val="24"/>
              </w:rPr>
            </w:pPr>
            <w:r>
              <w:rPr>
                <w:szCs w:val="24"/>
              </w:rPr>
              <w:t>Ilmu Komputer</w:t>
            </w:r>
          </w:p>
        </w:tc>
      </w:tr>
      <w:tr w:rsidR="00C467F7" w:rsidRPr="00C467F7" w14:paraId="6E0A798A" w14:textId="77777777" w:rsidTr="00C467F7">
        <w:tc>
          <w:tcPr>
            <w:tcW w:w="2818" w:type="dxa"/>
          </w:tcPr>
          <w:p w14:paraId="74127647" w14:textId="77777777" w:rsidR="00C467F7" w:rsidRPr="00C467F7" w:rsidRDefault="00C467F7" w:rsidP="00C467F7">
            <w:pPr>
              <w:rPr>
                <w:szCs w:val="24"/>
              </w:rPr>
            </w:pPr>
            <w:r w:rsidRPr="00C467F7">
              <w:rPr>
                <w:szCs w:val="24"/>
              </w:rPr>
              <w:t>Judul Kerja Praktik</w:t>
            </w:r>
          </w:p>
        </w:tc>
        <w:tc>
          <w:tcPr>
            <w:tcW w:w="283" w:type="dxa"/>
          </w:tcPr>
          <w:p w14:paraId="03507D94" w14:textId="77777777" w:rsidR="00C467F7" w:rsidRDefault="00C467F7">
            <w:r w:rsidRPr="00D54B9C">
              <w:rPr>
                <w:szCs w:val="24"/>
              </w:rPr>
              <w:t>:</w:t>
            </w:r>
          </w:p>
        </w:tc>
        <w:tc>
          <w:tcPr>
            <w:tcW w:w="5379" w:type="dxa"/>
          </w:tcPr>
          <w:p w14:paraId="41EE4CF0" w14:textId="7B398779" w:rsidR="00C467F7" w:rsidRPr="00C467F7" w:rsidRDefault="00DA60C0" w:rsidP="00DA60C0">
            <w:pPr>
              <w:rPr>
                <w:szCs w:val="24"/>
              </w:rPr>
            </w:pPr>
            <w:r w:rsidRPr="00DA60C0">
              <w:rPr>
                <w:szCs w:val="24"/>
              </w:rPr>
              <w:t xml:space="preserve">Software Development Engineer </w:t>
            </w:r>
            <w:r>
              <w:rPr>
                <w:szCs w:val="24"/>
              </w:rPr>
              <w:t>Kaskus Chat Bot</w:t>
            </w:r>
          </w:p>
        </w:tc>
      </w:tr>
    </w:tbl>
    <w:p w14:paraId="22E5989F" w14:textId="77777777" w:rsidR="00C467F7" w:rsidRDefault="00C467F7" w:rsidP="00C467F7"/>
    <w:p w14:paraId="5D1CDE68" w14:textId="77777777"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C467F7">
      <w:pPr>
        <w:rPr>
          <w:b/>
        </w:rPr>
      </w:pPr>
    </w:p>
    <w:p w14:paraId="3C85CF49" w14:textId="77777777" w:rsidR="00CD1185" w:rsidRDefault="005153F8" w:rsidP="00CD1185">
      <w:pPr>
        <w:jc w:val="center"/>
        <w:rPr>
          <w:b/>
        </w:rPr>
      </w:pPr>
      <w:r>
        <w:rPr>
          <w:b/>
        </w:rPr>
        <w:t>DOSEN MATA KULIAH</w:t>
      </w:r>
      <w:r w:rsidR="00CD1185">
        <w:rPr>
          <w:b/>
        </w:rPr>
        <w:t xml:space="preserve"> KERJA PRAKTIK,</w:t>
      </w:r>
    </w:p>
    <w:p w14:paraId="746DF424" w14:textId="77777777" w:rsidR="00CD1185" w:rsidRDefault="00CD1185" w:rsidP="00CD1185">
      <w:pPr>
        <w:jc w:val="center"/>
        <w:rPr>
          <w:b/>
        </w:rPr>
      </w:pPr>
    </w:p>
    <w:p w14:paraId="393BF400" w14:textId="77777777" w:rsidR="00CD1185" w:rsidRDefault="00CD1185" w:rsidP="00CD1185">
      <w:pPr>
        <w:jc w:val="center"/>
        <w:rPr>
          <w:b/>
        </w:rPr>
      </w:pPr>
    </w:p>
    <w:p w14:paraId="4C0C85A2" w14:textId="0C6EF0B6" w:rsidR="00CD1185" w:rsidRPr="00104CDC" w:rsidRDefault="00CD1185" w:rsidP="00DA60C0">
      <w:pPr>
        <w:jc w:val="center"/>
        <w:rPr>
          <w:b/>
          <w:color w:val="000000" w:themeColor="text1"/>
        </w:rPr>
      </w:pPr>
      <w:r w:rsidRPr="00104CDC">
        <w:rPr>
          <w:b/>
          <w:color w:val="000000" w:themeColor="text1"/>
        </w:rPr>
        <w:t>(</w:t>
      </w:r>
      <w:r w:rsidR="00DA60C0" w:rsidRPr="00104CDC">
        <w:rPr>
          <w:b/>
          <w:color w:val="000000" w:themeColor="text1"/>
        </w:rPr>
        <w:t>Rahmad Mahendra, S.Kom., M.Sc.</w:t>
      </w:r>
      <w:r w:rsidRPr="00104CDC">
        <w:rPr>
          <w:b/>
          <w:color w:val="000000" w:themeColor="text1"/>
        </w:rPr>
        <w:t>)</w:t>
      </w:r>
    </w:p>
    <w:p w14:paraId="176F6555" w14:textId="77777777" w:rsidR="00CD1185" w:rsidRPr="00104CDC" w:rsidRDefault="00CD1185" w:rsidP="00CD1185">
      <w:pPr>
        <w:jc w:val="center"/>
        <w:rPr>
          <w:b/>
          <w:color w:val="000000" w:themeColor="text1"/>
        </w:rPr>
      </w:pPr>
    </w:p>
    <w:p w14:paraId="278F1A50" w14:textId="77777777" w:rsidR="00CD1185" w:rsidRPr="00104CDC" w:rsidRDefault="00CD1185" w:rsidP="00CD1185">
      <w:pPr>
        <w:rPr>
          <w:color w:val="000000" w:themeColor="text1"/>
        </w:rPr>
      </w:pPr>
      <w:r w:rsidRPr="00104CDC">
        <w:rPr>
          <w:color w:val="000000" w:themeColor="text1"/>
        </w:rPr>
        <w:t>Ditetapkan di</w:t>
      </w:r>
      <w:r w:rsidRPr="00104CDC">
        <w:rPr>
          <w:color w:val="000000" w:themeColor="text1"/>
        </w:rPr>
        <w:tab/>
        <w:t xml:space="preserve">:  </w:t>
      </w:r>
      <w:r w:rsidR="00CB56E0" w:rsidRPr="00104CDC">
        <w:rPr>
          <w:color w:val="000000" w:themeColor="text1"/>
        </w:rPr>
        <w:t>[NAMA TEMPAT]</w:t>
      </w:r>
    </w:p>
    <w:p w14:paraId="37F13DE3" w14:textId="77777777" w:rsidR="00CD1185" w:rsidRPr="00104CDC" w:rsidRDefault="00CD1185" w:rsidP="00CD1185">
      <w:pPr>
        <w:rPr>
          <w:color w:val="000000" w:themeColor="text1"/>
        </w:rPr>
      </w:pPr>
      <w:r w:rsidRPr="00104CDC">
        <w:rPr>
          <w:color w:val="000000" w:themeColor="text1"/>
        </w:rPr>
        <w:t>Tanggal</w:t>
      </w:r>
      <w:r w:rsidRPr="00104CDC">
        <w:rPr>
          <w:color w:val="000000" w:themeColor="text1"/>
        </w:rPr>
        <w:tab/>
        <w:t xml:space="preserve">:  </w:t>
      </w:r>
      <w:r w:rsidR="00CB56E0" w:rsidRPr="00104CDC">
        <w:rPr>
          <w:color w:val="000000" w:themeColor="text1"/>
        </w:rPr>
        <w:t>[TANGGAL]</w:t>
      </w:r>
    </w:p>
    <w:p w14:paraId="3CE00A9A" w14:textId="77777777" w:rsidR="00E402F5" w:rsidRPr="00104CDC" w:rsidRDefault="007D5C3C">
      <w:pPr>
        <w:spacing w:line="276" w:lineRule="auto"/>
        <w:jc w:val="left"/>
        <w:rPr>
          <w:color w:val="000000" w:themeColor="text1"/>
        </w:rPr>
      </w:pPr>
      <w:r w:rsidRPr="00104CDC">
        <w:rPr>
          <w:color w:val="000000" w:themeColor="text1"/>
        </w:rPr>
        <w:br w:type="page"/>
      </w:r>
    </w:p>
    <w:p w14:paraId="7A038750" w14:textId="77777777" w:rsidR="007D5C3C" w:rsidRDefault="00E402F5" w:rsidP="00160735">
      <w:pPr>
        <w:pStyle w:val="Heading1"/>
        <w:spacing w:before="0"/>
      </w:pPr>
      <w:bookmarkStart w:id="2" w:name="_Toc462055214"/>
      <w:r>
        <w:lastRenderedPageBreak/>
        <w:t>ABSTRAK</w:t>
      </w:r>
      <w:bookmarkEnd w:id="2"/>
    </w:p>
    <w:p w14:paraId="1B7093E0" w14:textId="77777777" w:rsidR="00160735" w:rsidRPr="00160735" w:rsidRDefault="00160735" w:rsidP="00160735">
      <w:pPr>
        <w:spacing w:after="0"/>
        <w:rPr>
          <w:sz w:val="11"/>
        </w:rPr>
      </w:pPr>
    </w:p>
    <w:p w14:paraId="7EE1A43E" w14:textId="606219F0" w:rsidR="00160735" w:rsidRPr="00160735" w:rsidRDefault="006D2E42" w:rsidP="00160735">
      <w:pPr>
        <w:spacing w:after="0"/>
        <w:rPr>
          <w:color w:val="000000" w:themeColor="text1"/>
        </w:rPr>
      </w:pPr>
      <w:del w:id="3" w:author="Rahmad Mahendra" w:date="2016-11-25T13:14:00Z">
        <w:r w:rsidRPr="00160735" w:rsidDel="00E30C7B">
          <w:rPr>
            <w:color w:val="000000" w:themeColor="text1"/>
          </w:rPr>
          <w:delText xml:space="preserve">GDP Labs merupakan salah satu dari sekian banyak perusahaan portofolio di bawah GDP Venture, investor strategis yang bergerak dalam bisnis </w:delText>
        </w:r>
        <w:r w:rsidRPr="00160735" w:rsidDel="00E30C7B">
          <w:rPr>
            <w:i/>
            <w:color w:val="000000" w:themeColor="text1"/>
          </w:rPr>
          <w:delText>internet consumer</w:delText>
        </w:r>
        <w:r w:rsidRPr="00160735" w:rsidDel="00E30C7B">
          <w:rPr>
            <w:color w:val="000000" w:themeColor="text1"/>
          </w:rPr>
          <w:delText xml:space="preserve">. Sebagian besar proyek yang dikerjakan oleh GDP Labs ditujukan untuk pengembangan perusahaan portofolio GDP Venture. </w:delText>
        </w:r>
      </w:del>
      <w:r w:rsidRPr="00160735">
        <w:rPr>
          <w:color w:val="000000" w:themeColor="text1"/>
        </w:rPr>
        <w:t xml:space="preserve">Dalam rangka memenuhi kewajiban mata kuliah Kerja Praktik, penulis melaksanakan magang di GDP Labs selama 9 minggu dimulai </w:t>
      </w:r>
      <w:r w:rsidR="00104CDC">
        <w:rPr>
          <w:color w:val="000000" w:themeColor="text1"/>
        </w:rPr>
        <w:t>pada</w:t>
      </w:r>
      <w:r w:rsidRPr="00160735">
        <w:rPr>
          <w:color w:val="000000" w:themeColor="text1"/>
        </w:rPr>
        <w:t xml:space="preserve"> tanggal 13 Juni 2016 - 19 Agustus 2016. Proyek yang dikembangkan oleh penulis selama menjadi Software Development Engineering</w:t>
      </w:r>
      <w:r w:rsidR="00104CDC">
        <w:rPr>
          <w:color w:val="000000" w:themeColor="text1"/>
        </w:rPr>
        <w:t xml:space="preserve"> (SDE)</w:t>
      </w:r>
      <w:r w:rsidRPr="00160735">
        <w:rPr>
          <w:color w:val="000000" w:themeColor="text1"/>
        </w:rPr>
        <w:t xml:space="preserve"> </w:t>
      </w:r>
      <w:r w:rsidRPr="00104CDC">
        <w:rPr>
          <w:i/>
          <w:color w:val="000000" w:themeColor="text1"/>
        </w:rPr>
        <w:t>intern</w:t>
      </w:r>
      <w:r w:rsidRPr="00160735">
        <w:rPr>
          <w:color w:val="000000" w:themeColor="text1"/>
        </w:rPr>
        <w:t xml:space="preserve"> di GDP Labs adalah Kaskus Chat Bot. Dalam pengembangan aplikasi ini, penulis dituntut untuk belajar berbagai hal seperti</w:t>
      </w:r>
      <w:r w:rsidR="00104CDC">
        <w:rPr>
          <w:color w:val="000000" w:themeColor="text1"/>
        </w:rPr>
        <w:t xml:space="preserve"> </w:t>
      </w:r>
      <w:r w:rsidR="00104CDC" w:rsidRPr="00104CDC">
        <w:rPr>
          <w:i/>
          <w:color w:val="000000" w:themeColor="text1"/>
        </w:rPr>
        <w:t>bot</w:t>
      </w:r>
      <w:r w:rsidR="00104CDC">
        <w:rPr>
          <w:color w:val="000000" w:themeColor="text1"/>
        </w:rPr>
        <w:t>,</w:t>
      </w:r>
      <w:r w:rsidRPr="00160735">
        <w:rPr>
          <w:color w:val="000000" w:themeColor="text1"/>
        </w:rPr>
        <w:t xml:space="preserve"> Spring Framework, Git, Github, Kaskus Chat API, dan sebagainya. Penulis mendapatkan berbagai pengalaman berharga yang semakin menyiapkan penulis untuk terjun ke dunia kerja.</w:t>
      </w:r>
    </w:p>
    <w:p w14:paraId="50C94AC5" w14:textId="77777777" w:rsidR="00160735" w:rsidRPr="00160735" w:rsidRDefault="00160735" w:rsidP="00160735">
      <w:pPr>
        <w:spacing w:after="0"/>
        <w:rPr>
          <w:color w:val="4F81BD" w:themeColor="accent1"/>
          <w:sz w:val="8"/>
        </w:rPr>
      </w:pPr>
    </w:p>
    <w:p w14:paraId="4AAA191F" w14:textId="7A387321" w:rsidR="00E402F5" w:rsidRPr="00104CDC" w:rsidRDefault="00014FE2" w:rsidP="00160735">
      <w:pPr>
        <w:rPr>
          <w:color w:val="000000" w:themeColor="text1"/>
        </w:rPr>
      </w:pPr>
      <w:r>
        <w:t xml:space="preserve">Kata kunci: </w:t>
      </w:r>
      <w:r w:rsidR="00104CDC" w:rsidRPr="00104CDC">
        <w:rPr>
          <w:color w:val="000000" w:themeColor="text1"/>
        </w:rPr>
        <w:t xml:space="preserve">API, </w:t>
      </w:r>
      <w:r w:rsidR="00104CDC">
        <w:rPr>
          <w:color w:val="000000" w:themeColor="text1"/>
        </w:rPr>
        <w:t>bot</w:t>
      </w:r>
      <w:r w:rsidR="00104CDC" w:rsidRPr="00104CDC">
        <w:rPr>
          <w:color w:val="000000" w:themeColor="text1"/>
        </w:rPr>
        <w:t>, Kaskus Chat, Spring Framework</w:t>
      </w:r>
    </w:p>
    <w:p w14:paraId="7A928B8E" w14:textId="77777777" w:rsidR="00E402F5" w:rsidRPr="00E402F5" w:rsidRDefault="00E402F5" w:rsidP="00E402F5">
      <w:pPr>
        <w:spacing w:line="276" w:lineRule="auto"/>
        <w:jc w:val="left"/>
      </w:pPr>
      <w:r>
        <w:br w:type="page"/>
      </w:r>
    </w:p>
    <w:p w14:paraId="6300C9DC" w14:textId="77777777" w:rsidR="007D5C3C" w:rsidRDefault="007D5C3C" w:rsidP="007D5C3C">
      <w:pPr>
        <w:pStyle w:val="Heading1"/>
      </w:pPr>
      <w:bookmarkStart w:id="4" w:name="_Toc462055215"/>
      <w:r>
        <w:lastRenderedPageBreak/>
        <w:t>DAFTAR ISI</w:t>
      </w:r>
      <w:bookmarkEnd w:id="4"/>
    </w:p>
    <w:p w14:paraId="304CDFC1" w14:textId="77777777" w:rsidR="007D5C3C" w:rsidRDefault="007D5C3C" w:rsidP="007D5C3C"/>
    <w:p w14:paraId="627937CA" w14:textId="77777777" w:rsidR="006E7460" w:rsidRDefault="00927148">
      <w:pPr>
        <w:pStyle w:val="TOC1"/>
        <w:rPr>
          <w:rFonts w:asciiTheme="minorHAnsi" w:eastAsiaTheme="minorEastAsia" w:hAnsiTheme="minorHAnsi"/>
          <w:noProof/>
          <w:szCs w:val="24"/>
        </w:rPr>
      </w:pPr>
      <w:r>
        <w:fldChar w:fldCharType="begin"/>
      </w:r>
      <w:r w:rsidR="00DE2543">
        <w:instrText xml:space="preserve"> TOC \o "1-3" \h \z \u </w:instrText>
      </w:r>
      <w:r>
        <w:fldChar w:fldCharType="separate"/>
      </w:r>
      <w:hyperlink w:anchor="_Toc462055213" w:history="1">
        <w:r w:rsidR="006E7460" w:rsidRPr="00183700">
          <w:rPr>
            <w:rStyle w:val="Hyperlink"/>
            <w:noProof/>
          </w:rPr>
          <w:t>HALAMAN PERSETUJUAN DOSEN MATA KULIAH KERJA PRAKTIK</w:t>
        </w:r>
        <w:r w:rsidR="006E7460">
          <w:rPr>
            <w:noProof/>
            <w:webHidden/>
          </w:rPr>
          <w:tab/>
        </w:r>
        <w:r w:rsidR="006E7460">
          <w:rPr>
            <w:noProof/>
            <w:webHidden/>
          </w:rPr>
          <w:fldChar w:fldCharType="begin"/>
        </w:r>
        <w:r w:rsidR="006E7460">
          <w:rPr>
            <w:noProof/>
            <w:webHidden/>
          </w:rPr>
          <w:instrText xml:space="preserve"> PAGEREF _Toc462055213 \h </w:instrText>
        </w:r>
        <w:r w:rsidR="006E7460">
          <w:rPr>
            <w:noProof/>
            <w:webHidden/>
          </w:rPr>
        </w:r>
        <w:r w:rsidR="006E7460">
          <w:rPr>
            <w:noProof/>
            <w:webHidden/>
          </w:rPr>
          <w:fldChar w:fldCharType="separate"/>
        </w:r>
        <w:r w:rsidR="005A15F4">
          <w:rPr>
            <w:noProof/>
            <w:webHidden/>
          </w:rPr>
          <w:t>i</w:t>
        </w:r>
        <w:r w:rsidR="006E7460">
          <w:rPr>
            <w:noProof/>
            <w:webHidden/>
          </w:rPr>
          <w:fldChar w:fldCharType="end"/>
        </w:r>
      </w:hyperlink>
    </w:p>
    <w:p w14:paraId="5F5E23F6" w14:textId="77777777" w:rsidR="006E7460" w:rsidRDefault="00325469">
      <w:pPr>
        <w:pStyle w:val="TOC1"/>
        <w:rPr>
          <w:rFonts w:asciiTheme="minorHAnsi" w:eastAsiaTheme="minorEastAsia" w:hAnsiTheme="minorHAnsi"/>
          <w:noProof/>
          <w:szCs w:val="24"/>
        </w:rPr>
      </w:pPr>
      <w:hyperlink w:anchor="_Toc462055214" w:history="1">
        <w:r w:rsidR="006E7460" w:rsidRPr="00183700">
          <w:rPr>
            <w:rStyle w:val="Hyperlink"/>
            <w:noProof/>
          </w:rPr>
          <w:t>ABSTRAK</w:t>
        </w:r>
        <w:r w:rsidR="006E7460">
          <w:rPr>
            <w:noProof/>
            <w:webHidden/>
          </w:rPr>
          <w:tab/>
        </w:r>
        <w:r w:rsidR="006E7460">
          <w:rPr>
            <w:noProof/>
            <w:webHidden/>
          </w:rPr>
          <w:fldChar w:fldCharType="begin"/>
        </w:r>
        <w:r w:rsidR="006E7460">
          <w:rPr>
            <w:noProof/>
            <w:webHidden/>
          </w:rPr>
          <w:instrText xml:space="preserve"> PAGEREF _Toc462055214 \h </w:instrText>
        </w:r>
        <w:r w:rsidR="006E7460">
          <w:rPr>
            <w:noProof/>
            <w:webHidden/>
          </w:rPr>
        </w:r>
        <w:r w:rsidR="006E7460">
          <w:rPr>
            <w:noProof/>
            <w:webHidden/>
          </w:rPr>
          <w:fldChar w:fldCharType="separate"/>
        </w:r>
        <w:r w:rsidR="005A15F4">
          <w:rPr>
            <w:noProof/>
            <w:webHidden/>
          </w:rPr>
          <w:t>ii</w:t>
        </w:r>
        <w:r w:rsidR="006E7460">
          <w:rPr>
            <w:noProof/>
            <w:webHidden/>
          </w:rPr>
          <w:fldChar w:fldCharType="end"/>
        </w:r>
      </w:hyperlink>
    </w:p>
    <w:p w14:paraId="39967D91" w14:textId="77777777" w:rsidR="006E7460" w:rsidRDefault="00325469">
      <w:pPr>
        <w:pStyle w:val="TOC1"/>
        <w:rPr>
          <w:rFonts w:asciiTheme="minorHAnsi" w:eastAsiaTheme="minorEastAsia" w:hAnsiTheme="minorHAnsi"/>
          <w:noProof/>
          <w:szCs w:val="24"/>
        </w:rPr>
      </w:pPr>
      <w:hyperlink w:anchor="_Toc462055215" w:history="1">
        <w:r w:rsidR="006E7460" w:rsidRPr="00183700">
          <w:rPr>
            <w:rStyle w:val="Hyperlink"/>
            <w:noProof/>
          </w:rPr>
          <w:t>DAFTAR ISI</w:t>
        </w:r>
        <w:r w:rsidR="006E7460">
          <w:rPr>
            <w:noProof/>
            <w:webHidden/>
          </w:rPr>
          <w:tab/>
        </w:r>
        <w:r w:rsidR="006E7460">
          <w:rPr>
            <w:noProof/>
            <w:webHidden/>
          </w:rPr>
          <w:fldChar w:fldCharType="begin"/>
        </w:r>
        <w:r w:rsidR="006E7460">
          <w:rPr>
            <w:noProof/>
            <w:webHidden/>
          </w:rPr>
          <w:instrText xml:space="preserve"> PAGEREF _Toc462055215 \h </w:instrText>
        </w:r>
        <w:r w:rsidR="006E7460">
          <w:rPr>
            <w:noProof/>
            <w:webHidden/>
          </w:rPr>
        </w:r>
        <w:r w:rsidR="006E7460">
          <w:rPr>
            <w:noProof/>
            <w:webHidden/>
          </w:rPr>
          <w:fldChar w:fldCharType="separate"/>
        </w:r>
        <w:r w:rsidR="005A15F4">
          <w:rPr>
            <w:noProof/>
            <w:webHidden/>
          </w:rPr>
          <w:t>iii</w:t>
        </w:r>
        <w:r w:rsidR="006E7460">
          <w:rPr>
            <w:noProof/>
            <w:webHidden/>
          </w:rPr>
          <w:fldChar w:fldCharType="end"/>
        </w:r>
      </w:hyperlink>
    </w:p>
    <w:p w14:paraId="5D5BFE6A" w14:textId="77777777" w:rsidR="006E7460" w:rsidRDefault="00325469">
      <w:pPr>
        <w:pStyle w:val="TOC1"/>
        <w:rPr>
          <w:rFonts w:asciiTheme="minorHAnsi" w:eastAsiaTheme="minorEastAsia" w:hAnsiTheme="minorHAnsi"/>
          <w:noProof/>
          <w:szCs w:val="24"/>
        </w:rPr>
      </w:pPr>
      <w:hyperlink w:anchor="_Toc462055216" w:history="1">
        <w:r w:rsidR="006E7460" w:rsidRPr="00183700">
          <w:rPr>
            <w:rStyle w:val="Hyperlink"/>
            <w:noProof/>
          </w:rPr>
          <w:t>DAFTAR GAMBAR</w:t>
        </w:r>
        <w:r w:rsidR="006E7460">
          <w:rPr>
            <w:noProof/>
            <w:webHidden/>
          </w:rPr>
          <w:tab/>
        </w:r>
        <w:r w:rsidR="006E7460">
          <w:rPr>
            <w:noProof/>
            <w:webHidden/>
          </w:rPr>
          <w:fldChar w:fldCharType="begin"/>
        </w:r>
        <w:r w:rsidR="006E7460">
          <w:rPr>
            <w:noProof/>
            <w:webHidden/>
          </w:rPr>
          <w:instrText xml:space="preserve"> PAGEREF _Toc462055216 \h </w:instrText>
        </w:r>
        <w:r w:rsidR="006E7460">
          <w:rPr>
            <w:noProof/>
            <w:webHidden/>
          </w:rPr>
        </w:r>
        <w:r w:rsidR="006E7460">
          <w:rPr>
            <w:noProof/>
            <w:webHidden/>
          </w:rPr>
          <w:fldChar w:fldCharType="separate"/>
        </w:r>
        <w:r w:rsidR="005A15F4">
          <w:rPr>
            <w:noProof/>
            <w:webHidden/>
          </w:rPr>
          <w:t>v</w:t>
        </w:r>
        <w:r w:rsidR="006E7460">
          <w:rPr>
            <w:noProof/>
            <w:webHidden/>
          </w:rPr>
          <w:fldChar w:fldCharType="end"/>
        </w:r>
      </w:hyperlink>
    </w:p>
    <w:p w14:paraId="2D3C0113" w14:textId="77777777" w:rsidR="006E7460" w:rsidRDefault="00325469">
      <w:pPr>
        <w:pStyle w:val="TOC1"/>
        <w:rPr>
          <w:rFonts w:asciiTheme="minorHAnsi" w:eastAsiaTheme="minorEastAsia" w:hAnsiTheme="minorHAnsi"/>
          <w:noProof/>
          <w:szCs w:val="24"/>
        </w:rPr>
      </w:pPr>
      <w:hyperlink w:anchor="_Toc462055217" w:history="1">
        <w:r w:rsidR="006E7460" w:rsidRPr="00183700">
          <w:rPr>
            <w:rStyle w:val="Hyperlink"/>
            <w:noProof/>
          </w:rPr>
          <w:t>DAFTAR TABEL</w:t>
        </w:r>
        <w:r w:rsidR="006E7460">
          <w:rPr>
            <w:noProof/>
            <w:webHidden/>
          </w:rPr>
          <w:tab/>
        </w:r>
        <w:r w:rsidR="006E7460">
          <w:rPr>
            <w:noProof/>
            <w:webHidden/>
          </w:rPr>
          <w:fldChar w:fldCharType="begin"/>
        </w:r>
        <w:r w:rsidR="006E7460">
          <w:rPr>
            <w:noProof/>
            <w:webHidden/>
          </w:rPr>
          <w:instrText xml:space="preserve"> PAGEREF _Toc462055217 \h </w:instrText>
        </w:r>
        <w:r w:rsidR="006E7460">
          <w:rPr>
            <w:noProof/>
            <w:webHidden/>
          </w:rPr>
        </w:r>
        <w:r w:rsidR="006E7460">
          <w:rPr>
            <w:noProof/>
            <w:webHidden/>
          </w:rPr>
          <w:fldChar w:fldCharType="separate"/>
        </w:r>
        <w:r w:rsidR="005A15F4">
          <w:rPr>
            <w:noProof/>
            <w:webHidden/>
          </w:rPr>
          <w:t>vi</w:t>
        </w:r>
        <w:r w:rsidR="006E7460">
          <w:rPr>
            <w:noProof/>
            <w:webHidden/>
          </w:rPr>
          <w:fldChar w:fldCharType="end"/>
        </w:r>
      </w:hyperlink>
    </w:p>
    <w:p w14:paraId="72020433" w14:textId="77777777" w:rsidR="006E7460" w:rsidRDefault="00325469">
      <w:pPr>
        <w:pStyle w:val="TOC1"/>
        <w:rPr>
          <w:rFonts w:asciiTheme="minorHAnsi" w:eastAsiaTheme="minorEastAsia" w:hAnsiTheme="minorHAnsi"/>
          <w:noProof/>
          <w:szCs w:val="24"/>
        </w:rPr>
      </w:pPr>
      <w:hyperlink w:anchor="_Toc462055218" w:history="1">
        <w:r w:rsidR="006E7460" w:rsidRPr="00183700">
          <w:rPr>
            <w:rStyle w:val="Hyperlink"/>
            <w:noProof/>
          </w:rPr>
          <w:t>DAFTAR LAMPIRAN</w:t>
        </w:r>
        <w:r w:rsidR="006E7460">
          <w:rPr>
            <w:noProof/>
            <w:webHidden/>
          </w:rPr>
          <w:tab/>
        </w:r>
        <w:r w:rsidR="006E7460">
          <w:rPr>
            <w:noProof/>
            <w:webHidden/>
          </w:rPr>
          <w:fldChar w:fldCharType="begin"/>
        </w:r>
        <w:r w:rsidR="006E7460">
          <w:rPr>
            <w:noProof/>
            <w:webHidden/>
          </w:rPr>
          <w:instrText xml:space="preserve"> PAGEREF _Toc462055218 \h </w:instrText>
        </w:r>
        <w:r w:rsidR="006E7460">
          <w:rPr>
            <w:noProof/>
            <w:webHidden/>
          </w:rPr>
        </w:r>
        <w:r w:rsidR="006E7460">
          <w:rPr>
            <w:noProof/>
            <w:webHidden/>
          </w:rPr>
          <w:fldChar w:fldCharType="separate"/>
        </w:r>
        <w:r w:rsidR="005A15F4">
          <w:rPr>
            <w:noProof/>
            <w:webHidden/>
          </w:rPr>
          <w:t>vii</w:t>
        </w:r>
        <w:r w:rsidR="006E7460">
          <w:rPr>
            <w:noProof/>
            <w:webHidden/>
          </w:rPr>
          <w:fldChar w:fldCharType="end"/>
        </w:r>
      </w:hyperlink>
    </w:p>
    <w:p w14:paraId="5268119C" w14:textId="77777777" w:rsidR="006E7460" w:rsidRDefault="00325469">
      <w:pPr>
        <w:pStyle w:val="TOC1"/>
        <w:rPr>
          <w:rFonts w:asciiTheme="minorHAnsi" w:eastAsiaTheme="minorEastAsia" w:hAnsiTheme="minorHAnsi"/>
          <w:noProof/>
          <w:szCs w:val="24"/>
        </w:rPr>
      </w:pPr>
      <w:hyperlink w:anchor="_Toc462055219" w:history="1">
        <w:r w:rsidR="006E7460" w:rsidRPr="00183700">
          <w:rPr>
            <w:rStyle w:val="Hyperlink"/>
            <w:noProof/>
          </w:rPr>
          <w:t>BAB 1</w:t>
        </w:r>
        <w:r w:rsidR="006E7460">
          <w:rPr>
            <w:rFonts w:asciiTheme="minorHAnsi" w:eastAsiaTheme="minorEastAsia" w:hAnsiTheme="minorHAnsi"/>
            <w:noProof/>
            <w:szCs w:val="24"/>
          </w:rPr>
          <w:tab/>
        </w:r>
        <w:r w:rsidR="006E7460" w:rsidRPr="00183700">
          <w:rPr>
            <w:rStyle w:val="Hyperlink"/>
            <w:noProof/>
          </w:rPr>
          <w:t>PENDAHULUAN</w:t>
        </w:r>
        <w:r w:rsidR="006E7460">
          <w:rPr>
            <w:noProof/>
            <w:webHidden/>
          </w:rPr>
          <w:tab/>
        </w:r>
        <w:r w:rsidR="006E7460">
          <w:rPr>
            <w:noProof/>
            <w:webHidden/>
          </w:rPr>
          <w:fldChar w:fldCharType="begin"/>
        </w:r>
        <w:r w:rsidR="006E7460">
          <w:rPr>
            <w:noProof/>
            <w:webHidden/>
          </w:rPr>
          <w:instrText xml:space="preserve"> PAGEREF _Toc462055219 \h </w:instrText>
        </w:r>
        <w:r w:rsidR="006E7460">
          <w:rPr>
            <w:noProof/>
            <w:webHidden/>
          </w:rPr>
        </w:r>
        <w:r w:rsidR="006E7460">
          <w:rPr>
            <w:noProof/>
            <w:webHidden/>
          </w:rPr>
          <w:fldChar w:fldCharType="separate"/>
        </w:r>
        <w:r w:rsidR="005A15F4">
          <w:rPr>
            <w:noProof/>
            <w:webHidden/>
          </w:rPr>
          <w:t>1</w:t>
        </w:r>
        <w:r w:rsidR="006E7460">
          <w:rPr>
            <w:noProof/>
            <w:webHidden/>
          </w:rPr>
          <w:fldChar w:fldCharType="end"/>
        </w:r>
      </w:hyperlink>
    </w:p>
    <w:p w14:paraId="7D787BE3" w14:textId="77777777" w:rsidR="006E7460" w:rsidRDefault="00325469">
      <w:pPr>
        <w:pStyle w:val="TOC2"/>
        <w:rPr>
          <w:rFonts w:asciiTheme="minorHAnsi" w:eastAsiaTheme="minorEastAsia" w:hAnsiTheme="minorHAnsi"/>
          <w:noProof/>
          <w:szCs w:val="24"/>
        </w:rPr>
      </w:pPr>
      <w:hyperlink w:anchor="_Toc462055220" w:history="1">
        <w:r w:rsidR="006E7460" w:rsidRPr="00183700">
          <w:rPr>
            <w:rStyle w:val="Hyperlink"/>
            <w:noProof/>
          </w:rPr>
          <w:t>1.1.</w:t>
        </w:r>
        <w:r w:rsidR="006E7460">
          <w:rPr>
            <w:rFonts w:asciiTheme="minorHAnsi" w:eastAsiaTheme="minorEastAsia" w:hAnsiTheme="minorHAnsi"/>
            <w:noProof/>
            <w:szCs w:val="24"/>
          </w:rPr>
          <w:tab/>
        </w:r>
        <w:r w:rsidR="006E7460" w:rsidRPr="00183700">
          <w:rPr>
            <w:rStyle w:val="Hyperlink"/>
            <w:noProof/>
          </w:rPr>
          <w:t>Proses Pencarian Kerja Praktik</w:t>
        </w:r>
        <w:r w:rsidR="006E7460">
          <w:rPr>
            <w:noProof/>
            <w:webHidden/>
          </w:rPr>
          <w:tab/>
        </w:r>
        <w:r w:rsidR="006E7460">
          <w:rPr>
            <w:noProof/>
            <w:webHidden/>
          </w:rPr>
          <w:fldChar w:fldCharType="begin"/>
        </w:r>
        <w:r w:rsidR="006E7460">
          <w:rPr>
            <w:noProof/>
            <w:webHidden/>
          </w:rPr>
          <w:instrText xml:space="preserve"> PAGEREF _Toc462055220 \h </w:instrText>
        </w:r>
        <w:r w:rsidR="006E7460">
          <w:rPr>
            <w:noProof/>
            <w:webHidden/>
          </w:rPr>
        </w:r>
        <w:r w:rsidR="006E7460">
          <w:rPr>
            <w:noProof/>
            <w:webHidden/>
          </w:rPr>
          <w:fldChar w:fldCharType="separate"/>
        </w:r>
        <w:r w:rsidR="005A15F4">
          <w:rPr>
            <w:noProof/>
            <w:webHidden/>
          </w:rPr>
          <w:t>1</w:t>
        </w:r>
        <w:r w:rsidR="006E7460">
          <w:rPr>
            <w:noProof/>
            <w:webHidden/>
          </w:rPr>
          <w:fldChar w:fldCharType="end"/>
        </w:r>
      </w:hyperlink>
    </w:p>
    <w:p w14:paraId="1235BB17" w14:textId="5133E2D0" w:rsidR="006E7460" w:rsidRDefault="00325469">
      <w:pPr>
        <w:pStyle w:val="TOC2"/>
        <w:rPr>
          <w:rFonts w:asciiTheme="minorHAnsi" w:eastAsiaTheme="minorEastAsia" w:hAnsiTheme="minorHAnsi"/>
          <w:noProof/>
          <w:szCs w:val="24"/>
        </w:rPr>
      </w:pPr>
      <w:hyperlink w:anchor="_Tempat_Kerja_Praktik" w:history="1">
        <w:r w:rsidR="006E7460" w:rsidRPr="00183700">
          <w:rPr>
            <w:rStyle w:val="Hyperlink"/>
            <w:noProof/>
          </w:rPr>
          <w:t>1.2.</w:t>
        </w:r>
        <w:r w:rsidR="006E7460">
          <w:rPr>
            <w:rFonts w:asciiTheme="minorHAnsi" w:eastAsiaTheme="minorEastAsia" w:hAnsiTheme="minorHAnsi"/>
            <w:noProof/>
            <w:szCs w:val="24"/>
          </w:rPr>
          <w:tab/>
        </w:r>
        <w:r w:rsidR="006E7460" w:rsidRPr="00183700">
          <w:rPr>
            <w:rStyle w:val="Hyperlink"/>
            <w:noProof/>
          </w:rPr>
          <w:t>Tempat Kerja Praktik</w:t>
        </w:r>
        <w:r w:rsidR="006E7460">
          <w:rPr>
            <w:noProof/>
            <w:webHidden/>
          </w:rPr>
          <w:tab/>
        </w:r>
        <w:r w:rsidR="00B13F29">
          <w:rPr>
            <w:noProof/>
            <w:webHidden/>
          </w:rPr>
          <w:t>3</w:t>
        </w:r>
      </w:hyperlink>
    </w:p>
    <w:p w14:paraId="32570C24" w14:textId="1705A822" w:rsidR="006E7460" w:rsidRDefault="00325469">
      <w:pPr>
        <w:pStyle w:val="TOC3"/>
        <w:rPr>
          <w:rFonts w:asciiTheme="minorHAnsi" w:eastAsiaTheme="minorEastAsia" w:hAnsiTheme="minorHAnsi"/>
          <w:noProof/>
          <w:szCs w:val="24"/>
        </w:rPr>
      </w:pPr>
      <w:hyperlink w:anchor="_Profil_Tempat_Kerja" w:history="1">
        <w:r w:rsidR="006E7460" w:rsidRPr="00183700">
          <w:rPr>
            <w:rStyle w:val="Hyperlink"/>
            <w:noProof/>
          </w:rPr>
          <w:t>1.2.1.</w:t>
        </w:r>
        <w:r w:rsidR="006E7460">
          <w:rPr>
            <w:rFonts w:asciiTheme="minorHAnsi" w:eastAsiaTheme="minorEastAsia" w:hAnsiTheme="minorHAnsi"/>
            <w:noProof/>
            <w:szCs w:val="24"/>
          </w:rPr>
          <w:tab/>
        </w:r>
        <w:r w:rsidR="006E7460" w:rsidRPr="00183700">
          <w:rPr>
            <w:rStyle w:val="Hyperlink"/>
            <w:noProof/>
          </w:rPr>
          <w:t>Profil Tempat Kerja Praktik</w:t>
        </w:r>
        <w:r w:rsidR="006E7460">
          <w:rPr>
            <w:noProof/>
            <w:webHidden/>
          </w:rPr>
          <w:tab/>
        </w:r>
        <w:r w:rsidR="00B13F29">
          <w:rPr>
            <w:noProof/>
            <w:webHidden/>
          </w:rPr>
          <w:t>3</w:t>
        </w:r>
      </w:hyperlink>
    </w:p>
    <w:p w14:paraId="5079900D" w14:textId="2D11E57B" w:rsidR="006E7460" w:rsidRDefault="00325469">
      <w:pPr>
        <w:pStyle w:val="TOC3"/>
        <w:rPr>
          <w:rFonts w:asciiTheme="minorHAnsi" w:eastAsiaTheme="minorEastAsia" w:hAnsiTheme="minorHAnsi"/>
          <w:noProof/>
          <w:szCs w:val="24"/>
        </w:rPr>
      </w:pPr>
      <w:hyperlink w:anchor="_Posisi_Penempatan_Pelaksana" w:history="1">
        <w:r w:rsidR="006E7460" w:rsidRPr="00183700">
          <w:rPr>
            <w:rStyle w:val="Hyperlink"/>
            <w:noProof/>
          </w:rPr>
          <w:t>1.2.2.</w:t>
        </w:r>
        <w:r w:rsidR="006E7460">
          <w:rPr>
            <w:rFonts w:asciiTheme="minorHAnsi" w:eastAsiaTheme="minorEastAsia" w:hAnsiTheme="minorHAnsi"/>
            <w:noProof/>
            <w:szCs w:val="24"/>
          </w:rPr>
          <w:tab/>
        </w:r>
        <w:r w:rsidR="006E7460" w:rsidRPr="00183700">
          <w:rPr>
            <w:rStyle w:val="Hyperlink"/>
            <w:noProof/>
          </w:rPr>
          <w:t>Posisi Penempatan Pelaksana Kerja Praktik dalam Struktur Organisasi</w:t>
        </w:r>
        <w:r w:rsidR="006E7460">
          <w:rPr>
            <w:noProof/>
            <w:webHidden/>
          </w:rPr>
          <w:tab/>
        </w:r>
        <w:r w:rsidR="00B13F29">
          <w:rPr>
            <w:noProof/>
            <w:webHidden/>
          </w:rPr>
          <w:t>4</w:t>
        </w:r>
      </w:hyperlink>
    </w:p>
    <w:p w14:paraId="62982DCB" w14:textId="3FD544BD" w:rsidR="006E7460" w:rsidRDefault="00325469">
      <w:pPr>
        <w:pStyle w:val="TOC1"/>
        <w:rPr>
          <w:rFonts w:asciiTheme="minorHAnsi" w:eastAsiaTheme="minorEastAsia" w:hAnsiTheme="minorHAnsi"/>
          <w:noProof/>
          <w:szCs w:val="24"/>
        </w:rPr>
      </w:pPr>
      <w:r>
        <w:fldChar w:fldCharType="begin"/>
      </w:r>
      <w:r>
        <w:instrText xml:space="preserve"> HYPERLINK \l "_ISI" </w:instrText>
      </w:r>
      <w:r>
        <w:fldChar w:fldCharType="separate"/>
      </w:r>
      <w:r w:rsidR="006E7460" w:rsidRPr="00183700">
        <w:rPr>
          <w:rStyle w:val="Hyperlink"/>
          <w:noProof/>
        </w:rPr>
        <w:t>BAB 2</w:t>
      </w:r>
      <w:r w:rsidR="006E7460">
        <w:rPr>
          <w:rFonts w:asciiTheme="minorHAnsi" w:eastAsiaTheme="minorEastAsia" w:hAnsiTheme="minorHAnsi"/>
          <w:noProof/>
          <w:szCs w:val="24"/>
        </w:rPr>
        <w:tab/>
      </w:r>
      <w:r w:rsidR="006E7460" w:rsidRPr="00183700">
        <w:rPr>
          <w:rStyle w:val="Hyperlink"/>
          <w:noProof/>
        </w:rPr>
        <w:t>ISI</w:t>
      </w:r>
      <w:r w:rsidR="006E7460">
        <w:rPr>
          <w:noProof/>
          <w:webHidden/>
        </w:rPr>
        <w:tab/>
      </w:r>
      <w:r w:rsidR="006E7460">
        <w:rPr>
          <w:noProof/>
          <w:webHidden/>
        </w:rPr>
        <w:fldChar w:fldCharType="begin"/>
      </w:r>
      <w:r w:rsidR="006E7460">
        <w:rPr>
          <w:noProof/>
          <w:webHidden/>
        </w:rPr>
        <w:instrText xml:space="preserve"> PAGEREF _Toc462055224 \h </w:instrText>
      </w:r>
      <w:r w:rsidR="006E7460">
        <w:rPr>
          <w:noProof/>
          <w:webHidden/>
        </w:rPr>
      </w:r>
      <w:r w:rsidR="006E7460">
        <w:rPr>
          <w:noProof/>
          <w:webHidden/>
        </w:rPr>
        <w:fldChar w:fldCharType="separate"/>
      </w:r>
      <w:ins w:id="5" w:author="Owner" w:date="2017-12-11T19:19:00Z">
        <w:r w:rsidR="005A15F4">
          <w:rPr>
            <w:noProof/>
            <w:webHidden/>
          </w:rPr>
          <w:t>5</w:t>
        </w:r>
      </w:ins>
      <w:del w:id="6" w:author="Owner" w:date="2017-12-11T19:19:00Z">
        <w:r w:rsidR="006E7460" w:rsidDel="005A15F4">
          <w:rPr>
            <w:noProof/>
            <w:webHidden/>
          </w:rPr>
          <w:delText>2</w:delText>
        </w:r>
      </w:del>
      <w:r w:rsidR="006E7460">
        <w:rPr>
          <w:noProof/>
          <w:webHidden/>
        </w:rPr>
        <w:fldChar w:fldCharType="end"/>
      </w:r>
      <w:r>
        <w:rPr>
          <w:noProof/>
        </w:rPr>
        <w:fldChar w:fldCharType="end"/>
      </w:r>
    </w:p>
    <w:p w14:paraId="0321B43E" w14:textId="286E6EE6" w:rsidR="006E7460" w:rsidRDefault="00325469">
      <w:pPr>
        <w:pStyle w:val="TOC2"/>
        <w:rPr>
          <w:rFonts w:asciiTheme="minorHAnsi" w:eastAsiaTheme="minorEastAsia" w:hAnsiTheme="minorHAnsi"/>
          <w:noProof/>
          <w:szCs w:val="24"/>
        </w:rPr>
      </w:pPr>
      <w:hyperlink w:anchor="_Pekerjaan_dalam_Kerja" w:history="1">
        <w:r w:rsidR="006E7460" w:rsidRPr="00183700">
          <w:rPr>
            <w:rStyle w:val="Hyperlink"/>
            <w:noProof/>
          </w:rPr>
          <w:t>2.1.</w:t>
        </w:r>
        <w:r w:rsidR="006E7460">
          <w:rPr>
            <w:rFonts w:asciiTheme="minorHAnsi" w:eastAsiaTheme="minorEastAsia" w:hAnsiTheme="minorHAnsi"/>
            <w:noProof/>
            <w:szCs w:val="24"/>
          </w:rPr>
          <w:tab/>
        </w:r>
        <w:r w:rsidR="006E7460" w:rsidRPr="00183700">
          <w:rPr>
            <w:rStyle w:val="Hyperlink"/>
            <w:noProof/>
          </w:rPr>
          <w:t>Pekerjaan dalam Kerja Praktik</w:t>
        </w:r>
        <w:r w:rsidR="006E7460">
          <w:rPr>
            <w:noProof/>
            <w:webHidden/>
          </w:rPr>
          <w:tab/>
        </w:r>
        <w:r w:rsidR="00B13F29">
          <w:rPr>
            <w:noProof/>
            <w:webHidden/>
          </w:rPr>
          <w:t>5</w:t>
        </w:r>
      </w:hyperlink>
    </w:p>
    <w:p w14:paraId="3F0C6CCA" w14:textId="4E6574E8" w:rsidR="006E7460" w:rsidRDefault="00325469">
      <w:pPr>
        <w:pStyle w:val="TOC3"/>
        <w:rPr>
          <w:rFonts w:asciiTheme="minorHAnsi" w:eastAsiaTheme="minorEastAsia" w:hAnsiTheme="minorHAnsi"/>
          <w:noProof/>
          <w:szCs w:val="24"/>
        </w:rPr>
      </w:pPr>
      <w:hyperlink w:anchor="_Latar_Belakang_Pekerjaan" w:history="1">
        <w:r w:rsidR="006E7460" w:rsidRPr="00183700">
          <w:rPr>
            <w:rStyle w:val="Hyperlink"/>
            <w:noProof/>
          </w:rPr>
          <w:t>2.1.1.</w:t>
        </w:r>
        <w:r w:rsidR="006E7460">
          <w:rPr>
            <w:rFonts w:asciiTheme="minorHAnsi" w:eastAsiaTheme="minorEastAsia" w:hAnsiTheme="minorHAnsi"/>
            <w:noProof/>
            <w:szCs w:val="24"/>
          </w:rPr>
          <w:tab/>
        </w:r>
        <w:r w:rsidR="00B13F29">
          <w:rPr>
            <w:rStyle w:val="Hyperlink"/>
            <w:noProof/>
          </w:rPr>
          <w:t>Latar Belakang Pekerjaan</w:t>
        </w:r>
        <w:r w:rsidR="006E7460">
          <w:rPr>
            <w:noProof/>
            <w:webHidden/>
          </w:rPr>
          <w:tab/>
        </w:r>
        <w:r w:rsidR="00E57F6B">
          <w:rPr>
            <w:noProof/>
            <w:webHidden/>
          </w:rPr>
          <w:t>5</w:t>
        </w:r>
      </w:hyperlink>
    </w:p>
    <w:p w14:paraId="5AB6590D" w14:textId="000962B1" w:rsidR="006E7460" w:rsidDel="003D6FC2" w:rsidRDefault="00BE63DA">
      <w:pPr>
        <w:pStyle w:val="TOC3"/>
        <w:rPr>
          <w:del w:id="7" w:author="Febriyola Anastasia" w:date="2016-12-24T14:51:00Z"/>
          <w:rFonts w:asciiTheme="minorHAnsi" w:eastAsiaTheme="minorEastAsia" w:hAnsiTheme="minorHAnsi"/>
          <w:noProof/>
          <w:szCs w:val="24"/>
        </w:rPr>
      </w:pPr>
      <w:del w:id="8" w:author="Febriyola Anastasia" w:date="2016-12-24T14:51:00Z">
        <w:r w:rsidDel="003D6FC2">
          <w:fldChar w:fldCharType="begin"/>
        </w:r>
        <w:r w:rsidDel="003D6FC2">
          <w:delInstrText xml:space="preserve"> HYPERLINK \l "_Tinjauan_Pustaka" </w:delInstrText>
        </w:r>
        <w:r w:rsidDel="003D6FC2">
          <w:fldChar w:fldCharType="separate"/>
        </w:r>
        <w:r w:rsidR="006E7460" w:rsidRPr="00183700" w:rsidDel="003D6FC2">
          <w:rPr>
            <w:rStyle w:val="Hyperlink"/>
            <w:noProof/>
          </w:rPr>
          <w:delText>2.1.2.</w:delText>
        </w:r>
        <w:r w:rsidR="006E7460" w:rsidDel="003D6FC2">
          <w:rPr>
            <w:rFonts w:asciiTheme="minorHAnsi" w:eastAsiaTheme="minorEastAsia" w:hAnsiTheme="minorHAnsi"/>
            <w:noProof/>
            <w:szCs w:val="24"/>
          </w:rPr>
          <w:tab/>
        </w:r>
        <w:r w:rsidR="00B13F29" w:rsidDel="003D6FC2">
          <w:rPr>
            <w:rStyle w:val="Hyperlink"/>
            <w:noProof/>
          </w:rPr>
          <w:delText>Tinjauan Pustaka</w:delText>
        </w:r>
        <w:r w:rsidR="006E7460" w:rsidDel="003D6FC2">
          <w:rPr>
            <w:noProof/>
            <w:webHidden/>
          </w:rPr>
          <w:tab/>
        </w:r>
        <w:r w:rsidR="00E57F6B" w:rsidDel="003D6FC2">
          <w:rPr>
            <w:noProof/>
            <w:webHidden/>
          </w:rPr>
          <w:delText>6</w:delText>
        </w:r>
        <w:r w:rsidDel="003D6FC2">
          <w:rPr>
            <w:noProof/>
          </w:rPr>
          <w:fldChar w:fldCharType="end"/>
        </w:r>
      </w:del>
    </w:p>
    <w:p w14:paraId="20832622" w14:textId="031BDB93" w:rsidR="006E7460" w:rsidRDefault="00BE63DA">
      <w:pPr>
        <w:pStyle w:val="TOC3"/>
        <w:rPr>
          <w:rFonts w:asciiTheme="minorHAnsi" w:eastAsiaTheme="minorEastAsia" w:hAnsiTheme="minorHAnsi"/>
          <w:noProof/>
          <w:szCs w:val="24"/>
        </w:rPr>
      </w:pPr>
      <w:r>
        <w:fldChar w:fldCharType="begin"/>
      </w:r>
      <w:r>
        <w:instrText xml:space="preserve"> HYPERLINK \l "_Metodologi" </w:instrText>
      </w:r>
      <w:r>
        <w:fldChar w:fldCharType="separate"/>
      </w:r>
      <w:r w:rsidR="006E7460" w:rsidRPr="00183700">
        <w:rPr>
          <w:rStyle w:val="Hyperlink"/>
          <w:noProof/>
        </w:rPr>
        <w:t>2.1.</w:t>
      </w:r>
      <w:ins w:id="9" w:author="Febriyola Anastasia" w:date="2016-12-24T14:51:00Z">
        <w:r w:rsidR="003D6FC2">
          <w:rPr>
            <w:rStyle w:val="Hyperlink"/>
            <w:noProof/>
          </w:rPr>
          <w:t>2</w:t>
        </w:r>
      </w:ins>
      <w:del w:id="10" w:author="Febriyola Anastasia" w:date="2016-12-24T14:51:00Z">
        <w:r w:rsidR="006E7460" w:rsidRPr="00183700" w:rsidDel="003D6FC2">
          <w:rPr>
            <w:rStyle w:val="Hyperlink"/>
            <w:noProof/>
          </w:rPr>
          <w:delText>3</w:delText>
        </w:r>
      </w:del>
      <w:r w:rsidR="006E7460" w:rsidRPr="00183700">
        <w:rPr>
          <w:rStyle w:val="Hyperlink"/>
          <w:noProof/>
        </w:rPr>
        <w:t>.</w:t>
      </w:r>
      <w:r w:rsidR="006E7460">
        <w:rPr>
          <w:rFonts w:asciiTheme="minorHAnsi" w:eastAsiaTheme="minorEastAsia" w:hAnsiTheme="minorHAnsi"/>
          <w:noProof/>
          <w:szCs w:val="24"/>
        </w:rPr>
        <w:tab/>
      </w:r>
      <w:r w:rsidR="00B13F29">
        <w:rPr>
          <w:rStyle w:val="Hyperlink"/>
          <w:noProof/>
        </w:rPr>
        <w:t>Metolodogi</w:t>
      </w:r>
      <w:r w:rsidR="006E7460">
        <w:rPr>
          <w:noProof/>
          <w:webHidden/>
        </w:rPr>
        <w:tab/>
      </w:r>
      <w:r w:rsidR="00E57F6B">
        <w:rPr>
          <w:noProof/>
          <w:webHidden/>
        </w:rPr>
        <w:t>6</w:t>
      </w:r>
      <w:r>
        <w:rPr>
          <w:noProof/>
        </w:rPr>
        <w:fldChar w:fldCharType="end"/>
      </w:r>
    </w:p>
    <w:p w14:paraId="625ABB18" w14:textId="5EC33D84" w:rsidR="006E7460" w:rsidRDefault="00BE63DA">
      <w:pPr>
        <w:pStyle w:val="TOC3"/>
        <w:rPr>
          <w:rFonts w:asciiTheme="minorHAnsi" w:eastAsiaTheme="minorEastAsia" w:hAnsiTheme="minorHAnsi"/>
          <w:noProof/>
          <w:szCs w:val="24"/>
        </w:rPr>
      </w:pPr>
      <w:r>
        <w:fldChar w:fldCharType="begin"/>
      </w:r>
      <w:r>
        <w:instrText xml:space="preserve"> HYPERLINK \l "_Teknologi" </w:instrText>
      </w:r>
      <w:r>
        <w:fldChar w:fldCharType="separate"/>
      </w:r>
      <w:r w:rsidR="006E7460" w:rsidRPr="00183700">
        <w:rPr>
          <w:rStyle w:val="Hyperlink"/>
          <w:noProof/>
        </w:rPr>
        <w:t>2.1.</w:t>
      </w:r>
      <w:ins w:id="11" w:author="Febriyola Anastasia" w:date="2016-12-24T14:51:00Z">
        <w:r w:rsidR="003D6FC2">
          <w:rPr>
            <w:rStyle w:val="Hyperlink"/>
            <w:noProof/>
          </w:rPr>
          <w:t>3</w:t>
        </w:r>
      </w:ins>
      <w:del w:id="12" w:author="Febriyola Anastasia" w:date="2016-12-24T14:51:00Z">
        <w:r w:rsidR="006E7460" w:rsidRPr="00183700" w:rsidDel="003D6FC2">
          <w:rPr>
            <w:rStyle w:val="Hyperlink"/>
            <w:noProof/>
          </w:rPr>
          <w:delText>4</w:delText>
        </w:r>
      </w:del>
      <w:r w:rsidR="006E7460" w:rsidRPr="00183700">
        <w:rPr>
          <w:rStyle w:val="Hyperlink"/>
          <w:noProof/>
        </w:rPr>
        <w:t>.</w:t>
      </w:r>
      <w:r w:rsidR="006E7460">
        <w:rPr>
          <w:rFonts w:asciiTheme="minorHAnsi" w:eastAsiaTheme="minorEastAsia" w:hAnsiTheme="minorHAnsi"/>
          <w:noProof/>
          <w:szCs w:val="24"/>
        </w:rPr>
        <w:tab/>
      </w:r>
      <w:r w:rsidR="00B13F29">
        <w:rPr>
          <w:rStyle w:val="Hyperlink"/>
          <w:noProof/>
        </w:rPr>
        <w:t>Teknologi</w:t>
      </w:r>
      <w:r w:rsidR="006E7460">
        <w:rPr>
          <w:noProof/>
          <w:webHidden/>
        </w:rPr>
        <w:tab/>
      </w:r>
      <w:ins w:id="13" w:author="Febriyola Anastasia" w:date="2016-12-24T14:42:00Z">
        <w:r w:rsidR="002C009D">
          <w:rPr>
            <w:noProof/>
            <w:webHidden/>
          </w:rPr>
          <w:t>8</w:t>
        </w:r>
      </w:ins>
      <w:del w:id="14" w:author="Febriyola Anastasia" w:date="2016-12-24T14:42:00Z">
        <w:r w:rsidR="00E57F6B" w:rsidDel="002C009D">
          <w:rPr>
            <w:noProof/>
            <w:webHidden/>
          </w:rPr>
          <w:delText>6</w:delText>
        </w:r>
      </w:del>
      <w:r>
        <w:rPr>
          <w:noProof/>
        </w:rPr>
        <w:fldChar w:fldCharType="end"/>
      </w:r>
    </w:p>
    <w:p w14:paraId="4DC87244" w14:textId="031BD169" w:rsidR="006E7460" w:rsidRDefault="00BE63DA">
      <w:pPr>
        <w:pStyle w:val="TOC3"/>
        <w:rPr>
          <w:rFonts w:asciiTheme="minorHAnsi" w:eastAsiaTheme="minorEastAsia" w:hAnsiTheme="minorHAnsi"/>
          <w:noProof/>
          <w:szCs w:val="24"/>
        </w:rPr>
      </w:pPr>
      <w:r>
        <w:fldChar w:fldCharType="begin"/>
      </w:r>
      <w:r>
        <w:instrText xml:space="preserve"> HYPERLINK \l "_Kaskus_Chat_Bot" </w:instrText>
      </w:r>
      <w:r>
        <w:fldChar w:fldCharType="separate"/>
      </w:r>
      <w:r w:rsidR="006E7460" w:rsidRPr="00183700">
        <w:rPr>
          <w:rStyle w:val="Hyperlink"/>
          <w:noProof/>
        </w:rPr>
        <w:t>2.1.</w:t>
      </w:r>
      <w:ins w:id="15" w:author="Febriyola Anastasia" w:date="2016-12-24T14:51:00Z">
        <w:r w:rsidR="003D6FC2">
          <w:rPr>
            <w:rStyle w:val="Hyperlink"/>
            <w:noProof/>
          </w:rPr>
          <w:t>4</w:t>
        </w:r>
      </w:ins>
      <w:del w:id="16" w:author="Febriyola Anastasia" w:date="2016-12-24T14:51:00Z">
        <w:r w:rsidR="006E7460" w:rsidRPr="00183700" w:rsidDel="003D6FC2">
          <w:rPr>
            <w:rStyle w:val="Hyperlink"/>
            <w:noProof/>
          </w:rPr>
          <w:delText>5</w:delText>
        </w:r>
      </w:del>
      <w:r w:rsidR="006E7460" w:rsidRPr="00183700">
        <w:rPr>
          <w:rStyle w:val="Hyperlink"/>
          <w:noProof/>
        </w:rPr>
        <w:t>.</w:t>
      </w:r>
      <w:r w:rsidR="006E7460">
        <w:rPr>
          <w:rFonts w:asciiTheme="minorHAnsi" w:eastAsiaTheme="minorEastAsia" w:hAnsiTheme="minorHAnsi"/>
          <w:noProof/>
          <w:szCs w:val="24"/>
        </w:rPr>
        <w:tab/>
      </w:r>
      <w:ins w:id="17" w:author="Febriyola Anastasia" w:date="2016-12-24T14:42:00Z">
        <w:r w:rsidR="002C009D">
          <w:rPr>
            <w:rStyle w:val="Hyperlink"/>
            <w:i/>
            <w:noProof/>
          </w:rPr>
          <w:t xml:space="preserve">Deliverable </w:t>
        </w:r>
      </w:ins>
      <w:del w:id="18" w:author="Febriyola Anastasia" w:date="2016-12-24T14:42:00Z">
        <w:r w:rsidR="00B13F29" w:rsidDel="002C009D">
          <w:rPr>
            <w:rStyle w:val="Hyperlink"/>
            <w:noProof/>
          </w:rPr>
          <w:delText>Kaskus Chat Bot</w:delText>
        </w:r>
      </w:del>
      <w:r w:rsidR="006E7460">
        <w:rPr>
          <w:noProof/>
          <w:webHidden/>
        </w:rPr>
        <w:tab/>
      </w:r>
      <w:ins w:id="19" w:author="Febriyola Anastasia" w:date="2016-12-24T14:42:00Z">
        <w:r w:rsidR="002C009D">
          <w:rPr>
            <w:noProof/>
            <w:webHidden/>
          </w:rPr>
          <w:t>8</w:t>
        </w:r>
      </w:ins>
      <w:del w:id="20" w:author="Febriyola Anastasia" w:date="2016-12-24T14:42:00Z">
        <w:r w:rsidR="00E57F6B" w:rsidDel="002C009D">
          <w:rPr>
            <w:noProof/>
            <w:webHidden/>
          </w:rPr>
          <w:delText>7</w:delText>
        </w:r>
      </w:del>
      <w:r>
        <w:rPr>
          <w:noProof/>
        </w:rPr>
        <w:fldChar w:fldCharType="end"/>
      </w:r>
    </w:p>
    <w:p w14:paraId="1DD47FC9" w14:textId="020528EA" w:rsidR="006E7460" w:rsidRDefault="00325469">
      <w:pPr>
        <w:pStyle w:val="TOC2"/>
        <w:rPr>
          <w:rFonts w:asciiTheme="minorHAnsi" w:eastAsiaTheme="minorEastAsia" w:hAnsiTheme="minorHAnsi"/>
          <w:noProof/>
          <w:szCs w:val="24"/>
        </w:rPr>
      </w:pPr>
      <w:hyperlink w:anchor="_Analisis" w:history="1">
        <w:r w:rsidR="006E7460" w:rsidRPr="00183700">
          <w:rPr>
            <w:rStyle w:val="Hyperlink"/>
            <w:noProof/>
          </w:rPr>
          <w:t>2.2.</w:t>
        </w:r>
        <w:r w:rsidR="006E7460">
          <w:rPr>
            <w:rFonts w:asciiTheme="minorHAnsi" w:eastAsiaTheme="minorEastAsia" w:hAnsiTheme="minorHAnsi"/>
            <w:noProof/>
            <w:szCs w:val="24"/>
          </w:rPr>
          <w:tab/>
        </w:r>
        <w:r w:rsidR="006E7460" w:rsidRPr="00183700">
          <w:rPr>
            <w:rStyle w:val="Hyperlink"/>
            <w:noProof/>
          </w:rPr>
          <w:t>Analisis</w:t>
        </w:r>
        <w:r w:rsidR="006E7460">
          <w:rPr>
            <w:noProof/>
            <w:webHidden/>
          </w:rPr>
          <w:tab/>
        </w:r>
        <w:r w:rsidR="00E57F6B">
          <w:rPr>
            <w:noProof/>
            <w:webHidden/>
          </w:rPr>
          <w:t>9</w:t>
        </w:r>
      </w:hyperlink>
    </w:p>
    <w:p w14:paraId="7C36F6C4" w14:textId="1257E5C0" w:rsidR="006E7460" w:rsidRDefault="00325469">
      <w:pPr>
        <w:pStyle w:val="TOC3"/>
        <w:rPr>
          <w:noProof/>
        </w:rPr>
      </w:pPr>
      <w:hyperlink w:anchor="_Pelaksanaan_Kerja_Praktik" w:history="1">
        <w:r w:rsidR="006E7460" w:rsidRPr="00183700">
          <w:rPr>
            <w:rStyle w:val="Hyperlink"/>
            <w:noProof/>
          </w:rPr>
          <w:t>2.2.1.</w:t>
        </w:r>
        <w:r w:rsidR="006E7460">
          <w:rPr>
            <w:rFonts w:asciiTheme="minorHAnsi" w:eastAsiaTheme="minorEastAsia" w:hAnsiTheme="minorHAnsi"/>
            <w:noProof/>
            <w:szCs w:val="24"/>
          </w:rPr>
          <w:tab/>
        </w:r>
        <w:r w:rsidR="006E7460" w:rsidRPr="00183700">
          <w:rPr>
            <w:rStyle w:val="Hyperlink"/>
            <w:noProof/>
          </w:rPr>
          <w:t>Pelaksanaan Kerja Praktik</w:t>
        </w:r>
        <w:r w:rsidR="006E7460">
          <w:rPr>
            <w:noProof/>
            <w:webHidden/>
          </w:rPr>
          <w:tab/>
        </w:r>
        <w:r w:rsidR="00E57F6B">
          <w:rPr>
            <w:noProof/>
            <w:webHidden/>
          </w:rPr>
          <w:t>9</w:t>
        </w:r>
      </w:hyperlink>
    </w:p>
    <w:p w14:paraId="367D404B" w14:textId="6D62F858" w:rsidR="00E57F6B" w:rsidRDefault="00325469" w:rsidP="00E57F6B">
      <w:pPr>
        <w:pStyle w:val="TOC3"/>
        <w:rPr>
          <w:rFonts w:asciiTheme="minorHAnsi" w:eastAsiaTheme="minorEastAsia" w:hAnsiTheme="minorHAnsi"/>
          <w:noProof/>
          <w:szCs w:val="24"/>
        </w:rPr>
      </w:pPr>
      <w:hyperlink w:anchor="_Kesesuaian_dan_Perbedaan" w:history="1">
        <w:r w:rsidR="00E57F6B">
          <w:rPr>
            <w:rStyle w:val="Hyperlink"/>
            <w:noProof/>
          </w:rPr>
          <w:t>2.2.2</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Kesesuaian dan Perbedaan dengan KAKP</w:t>
        </w:r>
        <w:r w:rsidR="00E57F6B">
          <w:rPr>
            <w:noProof/>
            <w:webHidden/>
          </w:rPr>
          <w:tab/>
          <w:t>9</w:t>
        </w:r>
      </w:hyperlink>
    </w:p>
    <w:p w14:paraId="7E185702" w14:textId="12C87EB1" w:rsidR="00E57F6B" w:rsidRDefault="00BE63DA" w:rsidP="00E57F6B">
      <w:pPr>
        <w:pStyle w:val="TOC3"/>
        <w:rPr>
          <w:rFonts w:asciiTheme="minorHAnsi" w:eastAsiaTheme="minorEastAsia" w:hAnsiTheme="minorHAnsi"/>
          <w:noProof/>
          <w:szCs w:val="24"/>
        </w:rPr>
      </w:pPr>
      <w:r>
        <w:fldChar w:fldCharType="begin"/>
      </w:r>
      <w:r>
        <w:instrText xml:space="preserve"> HYPERLINK \l "_Kendala_dalam_Kerja" </w:instrText>
      </w:r>
      <w:r>
        <w:fldChar w:fldCharType="separate"/>
      </w:r>
      <w:r w:rsidR="00E57F6B">
        <w:rPr>
          <w:rStyle w:val="Hyperlink"/>
          <w:noProof/>
        </w:rPr>
        <w:t>2.2.3</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Kendala dalam Kerja Praktik dan Cara Penanganan</w:t>
      </w:r>
      <w:r w:rsidR="00E57F6B">
        <w:rPr>
          <w:noProof/>
          <w:webHidden/>
        </w:rPr>
        <w:tab/>
        <w:t>1</w:t>
      </w:r>
      <w:ins w:id="21" w:author="Febriyola Anastasia" w:date="2016-12-24T15:02:00Z">
        <w:r w:rsidR="00F15FE7">
          <w:rPr>
            <w:noProof/>
            <w:webHidden/>
          </w:rPr>
          <w:t>0</w:t>
        </w:r>
      </w:ins>
      <w:del w:id="22" w:author="Febriyola Anastasia" w:date="2016-12-24T14:43:00Z">
        <w:r w:rsidR="00E57F6B" w:rsidDel="002C009D">
          <w:rPr>
            <w:noProof/>
            <w:webHidden/>
          </w:rPr>
          <w:delText>0</w:delText>
        </w:r>
      </w:del>
      <w:r>
        <w:rPr>
          <w:noProof/>
        </w:rPr>
        <w:fldChar w:fldCharType="end"/>
      </w:r>
    </w:p>
    <w:p w14:paraId="63A5B89C" w14:textId="744E6AFF" w:rsidR="006E7460" w:rsidRDefault="00BE63DA">
      <w:pPr>
        <w:pStyle w:val="TOC3"/>
        <w:rPr>
          <w:noProof/>
        </w:rPr>
      </w:pPr>
      <w:r>
        <w:fldChar w:fldCharType="begin"/>
      </w:r>
      <w:r>
        <w:instrText xml:space="preserve"> HYPERLINK \l "_Relevansi_dengan_Perkuliahan" </w:instrText>
      </w:r>
      <w:r>
        <w:fldChar w:fldCharType="separate"/>
      </w:r>
      <w:r w:rsidR="00E57F6B">
        <w:rPr>
          <w:rStyle w:val="Hyperlink"/>
          <w:noProof/>
        </w:rPr>
        <w:t>2.2.4</w:t>
      </w:r>
      <w:r w:rsidR="006E7460" w:rsidRPr="00183700">
        <w:rPr>
          <w:rStyle w:val="Hyperlink"/>
          <w:noProof/>
        </w:rPr>
        <w:t>.</w:t>
      </w:r>
      <w:r w:rsidR="006E7460">
        <w:rPr>
          <w:rFonts w:asciiTheme="minorHAnsi" w:eastAsiaTheme="minorEastAsia" w:hAnsiTheme="minorHAnsi"/>
          <w:noProof/>
          <w:szCs w:val="24"/>
        </w:rPr>
        <w:tab/>
      </w:r>
      <w:r w:rsidR="006E7460" w:rsidRPr="00183700">
        <w:rPr>
          <w:rStyle w:val="Hyperlink"/>
          <w:noProof/>
        </w:rPr>
        <w:t>Relevansi dengan Perkuliahan di Fasilkom UI</w:t>
      </w:r>
      <w:r w:rsidR="006E7460">
        <w:rPr>
          <w:noProof/>
          <w:webHidden/>
        </w:rPr>
        <w:tab/>
      </w:r>
      <w:r w:rsidR="00E57F6B">
        <w:rPr>
          <w:noProof/>
          <w:webHidden/>
        </w:rPr>
        <w:t>1</w:t>
      </w:r>
      <w:del w:id="23" w:author="Febriyola Anastasia" w:date="2016-12-24T14:43:00Z">
        <w:r w:rsidR="00E57F6B" w:rsidDel="002C009D">
          <w:rPr>
            <w:noProof/>
            <w:webHidden/>
          </w:rPr>
          <w:delText>0</w:delText>
        </w:r>
      </w:del>
      <w:r>
        <w:rPr>
          <w:noProof/>
        </w:rPr>
        <w:fldChar w:fldCharType="end"/>
      </w:r>
      <w:ins w:id="24" w:author="Febriyola Anastasia" w:date="2016-12-24T14:43:00Z">
        <w:r w:rsidR="002C009D">
          <w:rPr>
            <w:noProof/>
          </w:rPr>
          <w:t>1</w:t>
        </w:r>
      </w:ins>
    </w:p>
    <w:p w14:paraId="056756CE" w14:textId="3A07F553" w:rsidR="00E57F6B" w:rsidRDefault="00325469" w:rsidP="00E57F6B">
      <w:pPr>
        <w:pStyle w:val="TOC3"/>
        <w:rPr>
          <w:rFonts w:asciiTheme="minorHAnsi" w:eastAsiaTheme="minorEastAsia" w:hAnsiTheme="minorHAnsi"/>
          <w:noProof/>
          <w:szCs w:val="24"/>
        </w:rPr>
      </w:pPr>
      <w:hyperlink w:anchor="_Pembelajaran_Soft_Skill" w:history="1">
        <w:r w:rsidR="00E57F6B">
          <w:rPr>
            <w:rStyle w:val="Hyperlink"/>
            <w:noProof/>
          </w:rPr>
          <w:t>2.2.5</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 xml:space="preserve">Pembelajaran </w:t>
        </w:r>
        <w:r w:rsidR="00E57F6B">
          <w:rPr>
            <w:rStyle w:val="Hyperlink"/>
            <w:i/>
            <w:noProof/>
          </w:rPr>
          <w:t xml:space="preserve">Soft Skill </w:t>
        </w:r>
        <w:r w:rsidR="00E57F6B">
          <w:rPr>
            <w:rStyle w:val="Hyperlink"/>
            <w:noProof/>
          </w:rPr>
          <w:t>selama Kerja Praktik</w:t>
        </w:r>
        <w:r w:rsidR="00E57F6B">
          <w:rPr>
            <w:noProof/>
            <w:webHidden/>
          </w:rPr>
          <w:tab/>
          <w:t>11</w:t>
        </w:r>
      </w:hyperlink>
    </w:p>
    <w:p w14:paraId="0EC3B79A" w14:textId="17C802CC" w:rsidR="00E57F6B" w:rsidRPr="00E57F6B" w:rsidRDefault="00325469" w:rsidP="00E57F6B">
      <w:pPr>
        <w:pStyle w:val="TOC3"/>
        <w:rPr>
          <w:rFonts w:asciiTheme="minorHAnsi" w:eastAsiaTheme="minorEastAsia" w:hAnsiTheme="minorHAnsi"/>
          <w:noProof/>
          <w:szCs w:val="24"/>
        </w:rPr>
      </w:pPr>
      <w:hyperlink w:anchor="_Penilaian_Individu_terhadap" w:history="1">
        <w:r w:rsidR="00E57F6B">
          <w:rPr>
            <w:rStyle w:val="Hyperlink"/>
            <w:noProof/>
          </w:rPr>
          <w:t>2.2.6</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Penilaian Individu terhadap Tempat Kerja Praktik</w:t>
        </w:r>
        <w:r w:rsidR="00E57F6B">
          <w:rPr>
            <w:noProof/>
            <w:webHidden/>
          </w:rPr>
          <w:tab/>
          <w:t>12</w:t>
        </w:r>
      </w:hyperlink>
    </w:p>
    <w:p w14:paraId="67A818CE" w14:textId="03E5CAFA" w:rsidR="006E7460" w:rsidRDefault="00325469">
      <w:pPr>
        <w:pStyle w:val="TOC1"/>
        <w:rPr>
          <w:rFonts w:asciiTheme="minorHAnsi" w:eastAsiaTheme="minorEastAsia" w:hAnsiTheme="minorHAnsi"/>
          <w:noProof/>
          <w:szCs w:val="24"/>
        </w:rPr>
      </w:pPr>
      <w:hyperlink w:anchor="_PENUTUP_1" w:history="1">
        <w:r w:rsidR="006E7460" w:rsidRPr="00183700">
          <w:rPr>
            <w:rStyle w:val="Hyperlink"/>
            <w:noProof/>
          </w:rPr>
          <w:t>BAB 3</w:t>
        </w:r>
        <w:r w:rsidR="006E7460">
          <w:rPr>
            <w:rFonts w:asciiTheme="minorHAnsi" w:eastAsiaTheme="minorEastAsia" w:hAnsiTheme="minorHAnsi"/>
            <w:noProof/>
            <w:szCs w:val="24"/>
          </w:rPr>
          <w:tab/>
        </w:r>
        <w:r w:rsidR="006E7460" w:rsidRPr="00183700">
          <w:rPr>
            <w:rStyle w:val="Hyperlink"/>
            <w:noProof/>
          </w:rPr>
          <w:t>PENUTUP</w:t>
        </w:r>
        <w:r w:rsidR="006E7460">
          <w:rPr>
            <w:noProof/>
            <w:webHidden/>
          </w:rPr>
          <w:tab/>
        </w:r>
        <w:r w:rsidR="009B6BAA">
          <w:rPr>
            <w:noProof/>
            <w:webHidden/>
          </w:rPr>
          <w:t>1</w:t>
        </w:r>
        <w:r w:rsidR="00D04911">
          <w:rPr>
            <w:noProof/>
            <w:webHidden/>
          </w:rPr>
          <w:t>4</w:t>
        </w:r>
      </w:hyperlink>
    </w:p>
    <w:p w14:paraId="36CC7266" w14:textId="221C553F" w:rsidR="006E7460" w:rsidRDefault="00325469">
      <w:pPr>
        <w:pStyle w:val="TOC2"/>
        <w:rPr>
          <w:rFonts w:asciiTheme="minorHAnsi" w:eastAsiaTheme="minorEastAsia" w:hAnsiTheme="minorHAnsi"/>
          <w:noProof/>
          <w:szCs w:val="24"/>
        </w:rPr>
      </w:pPr>
      <w:hyperlink w:anchor="_Kesimpulan" w:history="1">
        <w:r w:rsidR="006E7460" w:rsidRPr="00183700">
          <w:rPr>
            <w:rStyle w:val="Hyperlink"/>
            <w:noProof/>
          </w:rPr>
          <w:t>3.1.</w:t>
        </w:r>
        <w:r w:rsidR="006E7460">
          <w:rPr>
            <w:rFonts w:asciiTheme="minorHAnsi" w:eastAsiaTheme="minorEastAsia" w:hAnsiTheme="minorHAnsi"/>
            <w:noProof/>
            <w:szCs w:val="24"/>
          </w:rPr>
          <w:tab/>
        </w:r>
        <w:r w:rsidR="006E7460" w:rsidRPr="00183700">
          <w:rPr>
            <w:rStyle w:val="Hyperlink"/>
            <w:noProof/>
          </w:rPr>
          <w:t>Kesimpulan</w:t>
        </w:r>
        <w:r w:rsidR="006E7460">
          <w:rPr>
            <w:noProof/>
            <w:webHidden/>
          </w:rPr>
          <w:tab/>
        </w:r>
        <w:r w:rsidR="009B6BAA">
          <w:rPr>
            <w:noProof/>
            <w:webHidden/>
          </w:rPr>
          <w:t>1</w:t>
        </w:r>
        <w:r w:rsidR="00D04911">
          <w:rPr>
            <w:noProof/>
            <w:webHidden/>
          </w:rPr>
          <w:t>4</w:t>
        </w:r>
      </w:hyperlink>
    </w:p>
    <w:p w14:paraId="5C4D8B8B" w14:textId="592FF5F3" w:rsidR="006E7460" w:rsidRDefault="00325469">
      <w:pPr>
        <w:pStyle w:val="TOC2"/>
        <w:rPr>
          <w:rFonts w:asciiTheme="minorHAnsi" w:eastAsiaTheme="minorEastAsia" w:hAnsiTheme="minorHAnsi"/>
          <w:noProof/>
          <w:szCs w:val="24"/>
        </w:rPr>
      </w:pPr>
      <w:hyperlink w:anchor="_Saran" w:history="1">
        <w:r w:rsidR="006E7460" w:rsidRPr="00183700">
          <w:rPr>
            <w:rStyle w:val="Hyperlink"/>
            <w:noProof/>
          </w:rPr>
          <w:t>3.2.</w:t>
        </w:r>
        <w:r w:rsidR="006E7460">
          <w:rPr>
            <w:rFonts w:asciiTheme="minorHAnsi" w:eastAsiaTheme="minorEastAsia" w:hAnsiTheme="minorHAnsi"/>
            <w:noProof/>
            <w:szCs w:val="24"/>
          </w:rPr>
          <w:tab/>
        </w:r>
        <w:r w:rsidR="006E7460" w:rsidRPr="00183700">
          <w:rPr>
            <w:rStyle w:val="Hyperlink"/>
            <w:noProof/>
          </w:rPr>
          <w:t>Saran</w:t>
        </w:r>
        <w:r w:rsidR="006E7460">
          <w:rPr>
            <w:noProof/>
            <w:webHidden/>
          </w:rPr>
          <w:tab/>
        </w:r>
        <w:r w:rsidR="009B6BAA">
          <w:rPr>
            <w:noProof/>
            <w:webHidden/>
          </w:rPr>
          <w:t>1</w:t>
        </w:r>
        <w:r w:rsidR="00D04911">
          <w:rPr>
            <w:noProof/>
            <w:webHidden/>
          </w:rPr>
          <w:t>4</w:t>
        </w:r>
      </w:hyperlink>
    </w:p>
    <w:p w14:paraId="25EF4131" w14:textId="04F388F2" w:rsidR="006E7460" w:rsidRDefault="00325469">
      <w:pPr>
        <w:pStyle w:val="TOC1"/>
        <w:rPr>
          <w:rFonts w:asciiTheme="minorHAnsi" w:eastAsiaTheme="minorEastAsia" w:hAnsiTheme="minorHAnsi"/>
          <w:noProof/>
          <w:szCs w:val="24"/>
        </w:rPr>
      </w:pPr>
      <w:hyperlink w:anchor="_Toc462055237" w:history="1">
        <w:r w:rsidR="006E7460" w:rsidRPr="00183700">
          <w:rPr>
            <w:rStyle w:val="Hyperlink"/>
            <w:noProof/>
          </w:rPr>
          <w:t>DAFTAR REFERENSI</w:t>
        </w:r>
        <w:r w:rsidR="006E7460">
          <w:rPr>
            <w:noProof/>
            <w:webHidden/>
          </w:rPr>
          <w:tab/>
        </w:r>
        <w:r w:rsidR="009B6BAA">
          <w:rPr>
            <w:noProof/>
            <w:webHidden/>
          </w:rPr>
          <w:t>1</w:t>
        </w:r>
        <w:r w:rsidR="00D04911">
          <w:rPr>
            <w:noProof/>
            <w:webHidden/>
          </w:rPr>
          <w:t>6</w:t>
        </w:r>
      </w:hyperlink>
    </w:p>
    <w:p w14:paraId="66A4CBA4" w14:textId="67D129A0" w:rsidR="006E7460" w:rsidRDefault="00325469">
      <w:pPr>
        <w:pStyle w:val="TOC1"/>
        <w:rPr>
          <w:rFonts w:asciiTheme="minorHAnsi" w:eastAsiaTheme="minorEastAsia" w:hAnsiTheme="minorHAnsi"/>
          <w:noProof/>
          <w:szCs w:val="24"/>
        </w:rPr>
      </w:pPr>
      <w:hyperlink w:anchor="_Toc462055238" w:history="1">
        <w:r w:rsidR="006E7460" w:rsidRPr="00183700">
          <w:rPr>
            <w:rStyle w:val="Hyperlink"/>
            <w:noProof/>
          </w:rPr>
          <w:t>LAMPIRAN 1 KERANGKA ACUAN KERJA PRAKTIK</w:t>
        </w:r>
        <w:r w:rsidR="006E7460">
          <w:rPr>
            <w:noProof/>
            <w:webHidden/>
          </w:rPr>
          <w:tab/>
        </w:r>
        <w:r w:rsidR="009B6BAA">
          <w:rPr>
            <w:noProof/>
            <w:webHidden/>
          </w:rPr>
          <w:t>1</w:t>
        </w:r>
        <w:r w:rsidR="00D04911">
          <w:rPr>
            <w:noProof/>
            <w:webHidden/>
          </w:rPr>
          <w:t>7</w:t>
        </w:r>
      </w:hyperlink>
    </w:p>
    <w:p w14:paraId="5B25406C" w14:textId="795C141C" w:rsidR="006E7460" w:rsidRDefault="00325469">
      <w:pPr>
        <w:pStyle w:val="TOC1"/>
        <w:rPr>
          <w:rFonts w:asciiTheme="minorHAnsi" w:eastAsiaTheme="minorEastAsia" w:hAnsiTheme="minorHAnsi"/>
          <w:noProof/>
          <w:szCs w:val="24"/>
        </w:rPr>
      </w:pPr>
      <w:hyperlink w:anchor="_Toc462055239" w:history="1">
        <w:r w:rsidR="006E7460" w:rsidRPr="00183700">
          <w:rPr>
            <w:rStyle w:val="Hyperlink"/>
            <w:noProof/>
          </w:rPr>
          <w:t>LAMPIRAN 2 LOG KERJA PRAKTIK</w:t>
        </w:r>
        <w:r w:rsidR="006E7460">
          <w:rPr>
            <w:noProof/>
            <w:webHidden/>
          </w:rPr>
          <w:tab/>
        </w:r>
        <w:r w:rsidR="009B6BAA">
          <w:rPr>
            <w:noProof/>
            <w:webHidden/>
          </w:rPr>
          <w:t>1</w:t>
        </w:r>
        <w:r w:rsidR="00D04911">
          <w:rPr>
            <w:noProof/>
            <w:webHidden/>
          </w:rPr>
          <w:t>8</w:t>
        </w:r>
      </w:hyperlink>
    </w:p>
    <w:p w14:paraId="65D89813" w14:textId="3F255403" w:rsidR="007D5C3C" w:rsidRDefault="00927148" w:rsidP="006E7460">
      <w:r>
        <w:fldChar w:fldCharType="end"/>
      </w:r>
      <w:r w:rsidR="007D5C3C">
        <w:br w:type="page"/>
      </w:r>
    </w:p>
    <w:p w14:paraId="414F0711" w14:textId="77777777" w:rsidR="007D5C3C" w:rsidRDefault="007D5C3C" w:rsidP="007D5C3C">
      <w:pPr>
        <w:pStyle w:val="Heading1"/>
      </w:pPr>
      <w:bookmarkStart w:id="25" w:name="_Toc462055216"/>
      <w:r>
        <w:lastRenderedPageBreak/>
        <w:t>DAFTAR GAMBAR</w:t>
      </w:r>
      <w:bookmarkEnd w:id="25"/>
    </w:p>
    <w:p w14:paraId="31FFAC8E" w14:textId="27A88767" w:rsidR="00104CDC" w:rsidRDefault="00104CDC" w:rsidP="00104CDC">
      <w:pPr>
        <w:pStyle w:val="TOC1"/>
        <w:rPr>
          <w:rFonts w:asciiTheme="minorHAnsi" w:eastAsiaTheme="minorEastAsia" w:hAnsiTheme="minorHAnsi"/>
          <w:noProof/>
          <w:szCs w:val="24"/>
        </w:rPr>
      </w:pPr>
      <w:r>
        <w:rPr>
          <w:noProof/>
        </w:rPr>
        <w:t>Gambar 1: Struktur organisasi GDP Labs</w:t>
      </w:r>
      <w:r>
        <w:rPr>
          <w:noProof/>
          <w:webHidden/>
        </w:rPr>
        <w:tab/>
        <w:t>3</w:t>
      </w:r>
    </w:p>
    <w:p w14:paraId="16E6DED7" w14:textId="77777777" w:rsidR="00104CDC" w:rsidRDefault="00104CDC" w:rsidP="007D5C3C"/>
    <w:p w14:paraId="0564ADF6" w14:textId="77777777" w:rsidR="007D5C3C" w:rsidRDefault="007D5C3C">
      <w:pPr>
        <w:spacing w:line="276" w:lineRule="auto"/>
        <w:jc w:val="left"/>
      </w:pPr>
      <w:r>
        <w:br w:type="page"/>
      </w:r>
    </w:p>
    <w:p w14:paraId="0272674D" w14:textId="77777777" w:rsidR="007D5C3C" w:rsidRDefault="007D5C3C" w:rsidP="007D5C3C">
      <w:pPr>
        <w:pStyle w:val="Heading1"/>
      </w:pPr>
      <w:bookmarkStart w:id="26" w:name="_Toc462055217"/>
      <w:r>
        <w:lastRenderedPageBreak/>
        <w:t>DAFTAR TABEL</w:t>
      </w:r>
      <w:bookmarkEnd w:id="26"/>
    </w:p>
    <w:p w14:paraId="2CC9ECDE" w14:textId="4059D405" w:rsidR="00966850" w:rsidRDefault="00966850" w:rsidP="00966850">
      <w:pPr>
        <w:pStyle w:val="TOC1"/>
        <w:rPr>
          <w:noProof/>
          <w:webHidden/>
        </w:rPr>
      </w:pPr>
      <w:r>
        <w:rPr>
          <w:noProof/>
        </w:rPr>
        <w:t>Tabel 1. Ringasan Pencarian Kerja Praktik</w:t>
      </w:r>
      <w:r>
        <w:rPr>
          <w:noProof/>
          <w:webHidden/>
        </w:rPr>
        <w:tab/>
      </w:r>
      <w:r w:rsidR="00A61533">
        <w:rPr>
          <w:noProof/>
          <w:webHidden/>
        </w:rPr>
        <w:t>2</w:t>
      </w:r>
    </w:p>
    <w:p w14:paraId="71F24C94" w14:textId="26DCD7F0" w:rsidR="00966850" w:rsidRDefault="00966850" w:rsidP="00966850">
      <w:pPr>
        <w:pStyle w:val="TOC1"/>
        <w:rPr>
          <w:rFonts w:asciiTheme="minorHAnsi" w:eastAsiaTheme="minorEastAsia" w:hAnsiTheme="minorHAnsi"/>
          <w:noProof/>
          <w:szCs w:val="24"/>
        </w:rPr>
      </w:pPr>
      <w:r>
        <w:rPr>
          <w:noProof/>
        </w:rPr>
        <w:t>Tabel 2. Teknologi dalam Pengembangan Kaskus Chat Bot</w:t>
      </w:r>
      <w:r>
        <w:rPr>
          <w:noProof/>
          <w:webHidden/>
        </w:rPr>
        <w:tab/>
      </w:r>
      <w:r w:rsidR="00A61533">
        <w:rPr>
          <w:noProof/>
          <w:webHidden/>
        </w:rPr>
        <w:t>8</w:t>
      </w:r>
    </w:p>
    <w:p w14:paraId="6E5FF2CB" w14:textId="77777777" w:rsidR="00966850" w:rsidRPr="00966850" w:rsidRDefault="00966850" w:rsidP="00966850"/>
    <w:p w14:paraId="449C0F30" w14:textId="77777777" w:rsidR="007D5C3C" w:rsidRDefault="007D5C3C" w:rsidP="007D5C3C"/>
    <w:p w14:paraId="31FF7CEE" w14:textId="77777777" w:rsidR="007D5C3C" w:rsidRDefault="007D5C3C">
      <w:pPr>
        <w:spacing w:line="276" w:lineRule="auto"/>
        <w:jc w:val="left"/>
      </w:pPr>
      <w:r>
        <w:br w:type="page"/>
      </w:r>
    </w:p>
    <w:p w14:paraId="31687DCB" w14:textId="77777777" w:rsidR="007D5C3C" w:rsidRDefault="007D5C3C" w:rsidP="007D5C3C">
      <w:pPr>
        <w:pStyle w:val="Heading1"/>
      </w:pPr>
      <w:bookmarkStart w:id="27" w:name="_Toc462055218"/>
      <w:r>
        <w:lastRenderedPageBreak/>
        <w:t>DAFTAR LAMPIRAN</w:t>
      </w:r>
      <w:bookmarkEnd w:id="27"/>
    </w:p>
    <w:p w14:paraId="10AEAB97" w14:textId="2A6FA23A" w:rsidR="00B70EA6" w:rsidRPr="00B70EA6" w:rsidRDefault="00B70EA6" w:rsidP="00B70EA6">
      <w:pPr>
        <w:rPr>
          <w:color w:val="4F81BD" w:themeColor="accent1"/>
        </w:rPr>
      </w:pPr>
      <w:r w:rsidRPr="00B70EA6">
        <w:rPr>
          <w:color w:val="4F81BD" w:themeColor="accent1"/>
        </w:rPr>
        <w:t xml:space="preserve">[Daftar </w:t>
      </w:r>
      <w:r>
        <w:rPr>
          <w:color w:val="4F81BD" w:themeColor="accent1"/>
        </w:rPr>
        <w:t>Lampiran</w:t>
      </w:r>
      <w:r w:rsidRPr="00B70EA6">
        <w:rPr>
          <w:color w:val="4F81BD" w:themeColor="accent1"/>
        </w:rPr>
        <w:t>,</w:t>
      </w:r>
      <w:r w:rsidR="00B1136D">
        <w:rPr>
          <w:color w:val="4F81BD" w:themeColor="accent1"/>
        </w:rPr>
        <w:t xml:space="preserve"> akan ditulis kemudian</w:t>
      </w:r>
      <w:r w:rsidRPr="00B70EA6">
        <w:rPr>
          <w:color w:val="4F81BD" w:themeColor="accent1"/>
        </w:rPr>
        <w:t>]</w:t>
      </w:r>
    </w:p>
    <w:p w14:paraId="17F98757" w14:textId="77777777" w:rsidR="007D5C3C" w:rsidRDefault="007D5C3C" w:rsidP="007D5C3C"/>
    <w:p w14:paraId="5AC9D305" w14:textId="77777777" w:rsidR="007D5C3C" w:rsidRDefault="007D5C3C" w:rsidP="007D5C3C"/>
    <w:p w14:paraId="0BB14C6C" w14:textId="77777777" w:rsidR="007D5C3C" w:rsidRDefault="007D5C3C" w:rsidP="007D5C3C">
      <w:pPr>
        <w:sectPr w:rsidR="007D5C3C" w:rsidSect="00DE2543">
          <w:headerReference w:type="default" r:id="rId11"/>
          <w:footerReference w:type="default" r:id="rId12"/>
          <w:pgSz w:w="12240" w:h="15840"/>
          <w:pgMar w:top="1701" w:right="1701" w:bottom="1701" w:left="2275" w:header="720" w:footer="720" w:gutter="0"/>
          <w:pgNumType w:fmt="lowerRoman" w:start="1"/>
          <w:cols w:space="720"/>
          <w:docGrid w:linePitch="360"/>
        </w:sectPr>
      </w:pPr>
    </w:p>
    <w:p w14:paraId="2BCD8A67" w14:textId="18762066" w:rsidR="007D5C3C" w:rsidRDefault="009050AD" w:rsidP="009050AD">
      <w:pPr>
        <w:pStyle w:val="Heading1"/>
        <w:numPr>
          <w:ilvl w:val="0"/>
          <w:numId w:val="1"/>
        </w:numPr>
        <w:ind w:left="0" w:firstLine="0"/>
      </w:pPr>
      <w:r>
        <w:lastRenderedPageBreak/>
        <w:br/>
      </w:r>
      <w:bookmarkStart w:id="28" w:name="_Toc462055219"/>
      <w:r w:rsidR="00DE2543">
        <w:t>PENDAHULUAN</w:t>
      </w:r>
      <w:bookmarkEnd w:id="28"/>
    </w:p>
    <w:p w14:paraId="0743499E" w14:textId="77777777" w:rsidR="00DE2543" w:rsidRDefault="00DE2543" w:rsidP="00DE2543"/>
    <w:p w14:paraId="3B6BEEB7" w14:textId="77777777" w:rsidR="00BE0F27" w:rsidRDefault="00BE0F27" w:rsidP="002177BB">
      <w:pPr>
        <w:pStyle w:val="Heading2"/>
        <w:numPr>
          <w:ilvl w:val="1"/>
          <w:numId w:val="2"/>
        </w:numPr>
        <w:ind w:left="567" w:hanging="567"/>
      </w:pPr>
      <w:bookmarkStart w:id="29" w:name="_Toc462055220"/>
      <w:r>
        <w:t>Proses Pencarian Kerja Praktik</w:t>
      </w:r>
      <w:bookmarkEnd w:id="29"/>
    </w:p>
    <w:p w14:paraId="0911BF54" w14:textId="5D16D3EF" w:rsidR="006D55E0" w:rsidRPr="009A10F1" w:rsidDel="006D55E0" w:rsidRDefault="009A10F1" w:rsidP="006D55E0">
      <w:pPr>
        <w:rPr>
          <w:del w:id="30" w:author="Febriyola Anastasia" w:date="2016-12-24T12:35:00Z"/>
          <w:color w:val="000000" w:themeColor="text1"/>
        </w:rPr>
      </w:pPr>
      <w:r w:rsidRPr="009A10F1">
        <w:rPr>
          <w:color w:val="000000" w:themeColor="text1"/>
        </w:rPr>
        <w:t>Penulis</w:t>
      </w:r>
      <w:r w:rsidR="00104CDC" w:rsidRPr="009A10F1">
        <w:rPr>
          <w:color w:val="000000" w:themeColor="text1"/>
        </w:rPr>
        <w:t xml:space="preserve"> mulai mencari tempat kerja praktik di bulan </w:t>
      </w:r>
      <w:r>
        <w:rPr>
          <w:color w:val="000000" w:themeColor="text1"/>
        </w:rPr>
        <w:t>Januari</w:t>
      </w:r>
      <w:r w:rsidR="00104CDC" w:rsidRPr="009A10F1">
        <w:rPr>
          <w:color w:val="000000" w:themeColor="text1"/>
        </w:rPr>
        <w:t xml:space="preserve"> 2016. </w:t>
      </w:r>
      <w:r w:rsidRPr="009A10F1">
        <w:rPr>
          <w:color w:val="000000" w:themeColor="text1"/>
        </w:rPr>
        <w:t>Dalam masa pencarian, penulis berminat kepada perusahaan yang bergerak di bidang</w:t>
      </w:r>
      <w:del w:id="31" w:author="Febriyola Anastasia" w:date="2016-12-24T12:28:00Z">
        <w:r w:rsidRPr="009A10F1" w:rsidDel="006D55E0">
          <w:rPr>
            <w:color w:val="000000" w:themeColor="text1"/>
          </w:rPr>
          <w:delText xml:space="preserve"> </w:delText>
        </w:r>
        <w:commentRangeStart w:id="32"/>
        <w:r w:rsidR="00DF2CFF" w:rsidDel="006D55E0">
          <w:rPr>
            <w:i/>
            <w:color w:val="000000" w:themeColor="text1"/>
          </w:rPr>
          <w:delText>computer s</w:delText>
        </w:r>
        <w:r w:rsidRPr="009A10F1" w:rsidDel="006D55E0">
          <w:rPr>
            <w:i/>
            <w:color w:val="000000" w:themeColor="text1"/>
          </w:rPr>
          <w:delText>cience</w:delText>
        </w:r>
        <w:commentRangeEnd w:id="32"/>
        <w:r w:rsidR="00E30C7B" w:rsidDel="006D55E0">
          <w:rPr>
            <w:rStyle w:val="CommentReference"/>
          </w:rPr>
          <w:commentReference w:id="32"/>
        </w:r>
      </w:del>
      <w:ins w:id="33" w:author="Febriyola Anastasia" w:date="2016-12-24T12:28:00Z">
        <w:r w:rsidR="006D55E0">
          <w:rPr>
            <w:i/>
            <w:color w:val="000000" w:themeColor="text1"/>
          </w:rPr>
          <w:t xml:space="preserve"> </w:t>
        </w:r>
      </w:ins>
      <w:ins w:id="34" w:author="Febriyola Anastasia" w:date="2016-12-24T12:30:00Z">
        <w:r w:rsidR="006D55E0">
          <w:rPr>
            <w:color w:val="000000" w:themeColor="text1"/>
          </w:rPr>
          <w:t>ilmu komputer</w:t>
        </w:r>
      </w:ins>
      <w:r w:rsidRPr="009A10F1">
        <w:rPr>
          <w:color w:val="000000" w:themeColor="text1"/>
        </w:rPr>
        <w:t xml:space="preserve">. </w:t>
      </w:r>
      <w:r w:rsidR="00104CDC" w:rsidRPr="009A10F1">
        <w:rPr>
          <w:color w:val="000000" w:themeColor="text1"/>
        </w:rPr>
        <w:t xml:space="preserve">Pencarian </w:t>
      </w:r>
      <w:ins w:id="35" w:author="Febriyola Anastasia" w:date="2016-12-24T12:33:00Z">
        <w:r w:rsidR="006D55E0">
          <w:rPr>
            <w:color w:val="000000" w:themeColor="text1"/>
          </w:rPr>
          <w:t>di</w:t>
        </w:r>
      </w:ins>
      <w:ins w:id="36" w:author="Febriyola Anastasia" w:date="2016-12-24T12:30:00Z">
        <w:r w:rsidR="006D55E0">
          <w:rPr>
            <w:color w:val="000000" w:themeColor="text1"/>
          </w:rPr>
          <w:t xml:space="preserve">mulai </w:t>
        </w:r>
      </w:ins>
      <w:ins w:id="37" w:author="Febriyola Anastasia" w:date="2016-12-24T12:33:00Z">
        <w:r w:rsidR="006D55E0">
          <w:rPr>
            <w:color w:val="000000" w:themeColor="text1"/>
          </w:rPr>
          <w:t xml:space="preserve">dengan </w:t>
        </w:r>
      </w:ins>
      <w:ins w:id="38" w:author="Febriyola Anastasia" w:date="2016-12-24T12:30:00Z">
        <w:r w:rsidR="006D55E0">
          <w:rPr>
            <w:color w:val="000000" w:themeColor="text1"/>
          </w:rPr>
          <w:t>menyusun daftar calon tempat kerja praktik dengan menanyakan pengalaman dan rekomendasi tempat kerja praktik kepada beberapa senior.</w:t>
        </w:r>
      </w:ins>
      <w:del w:id="39" w:author="Febriyola Anastasia" w:date="2016-12-24T12:31:00Z">
        <w:r w:rsidR="00104CDC" w:rsidRPr="009A10F1" w:rsidDel="006D55E0">
          <w:rPr>
            <w:color w:val="000000" w:themeColor="text1"/>
          </w:rPr>
          <w:delText xml:space="preserve">dilakukan dengan </w:delText>
        </w:r>
        <w:commentRangeStart w:id="40"/>
        <w:r w:rsidRPr="009A10F1" w:rsidDel="006D55E0">
          <w:rPr>
            <w:color w:val="000000" w:themeColor="text1"/>
          </w:rPr>
          <w:delText xml:space="preserve">menanyakan </w:delText>
        </w:r>
        <w:r w:rsidDel="006D55E0">
          <w:rPr>
            <w:color w:val="000000" w:themeColor="text1"/>
          </w:rPr>
          <w:delText xml:space="preserve">pengalaman kerja dan </w:delText>
        </w:r>
        <w:r w:rsidRPr="009A10F1" w:rsidDel="006D55E0">
          <w:rPr>
            <w:color w:val="000000" w:themeColor="text1"/>
          </w:rPr>
          <w:delText>rekomendasi tempat kerja praktik kepada beberapa senior</w:delText>
        </w:r>
        <w:commentRangeEnd w:id="40"/>
        <w:r w:rsidR="00E30C7B" w:rsidDel="006D55E0">
          <w:rPr>
            <w:rStyle w:val="CommentReference"/>
          </w:rPr>
          <w:commentReference w:id="40"/>
        </w:r>
        <w:r w:rsidRPr="009A10F1" w:rsidDel="006D55E0">
          <w:rPr>
            <w:color w:val="000000" w:themeColor="text1"/>
          </w:rPr>
          <w:delText>.</w:delText>
        </w:r>
      </w:del>
      <w:r w:rsidRPr="009A10F1">
        <w:rPr>
          <w:color w:val="000000" w:themeColor="text1"/>
        </w:rPr>
        <w:t xml:space="preserve"> </w:t>
      </w:r>
      <w:ins w:id="41" w:author="Febriyola Anastasia" w:date="2016-12-24T14:46:00Z">
        <w:r w:rsidR="00BE63DA">
          <w:rPr>
            <w:color w:val="000000" w:themeColor="text1"/>
          </w:rPr>
          <w:t>Dalam masa pencarian,</w:t>
        </w:r>
      </w:ins>
      <w:ins w:id="42" w:author="Febriyola Anastasia" w:date="2016-12-24T12:34:00Z">
        <w:r w:rsidR="006D55E0">
          <w:rPr>
            <w:color w:val="000000" w:themeColor="text1"/>
          </w:rPr>
          <w:t xml:space="preserve"> penulis </w:t>
        </w:r>
      </w:ins>
      <w:ins w:id="43" w:author="Febriyola Anastasia" w:date="2016-12-24T14:46:00Z">
        <w:r w:rsidR="00BE63DA">
          <w:rPr>
            <w:color w:val="000000" w:themeColor="text1"/>
          </w:rPr>
          <w:t>mencari tahu</w:t>
        </w:r>
      </w:ins>
      <w:ins w:id="44" w:author="Febriyola Anastasia" w:date="2016-12-24T12:34:00Z">
        <w:r w:rsidR="006D55E0">
          <w:rPr>
            <w:color w:val="000000" w:themeColor="text1"/>
          </w:rPr>
          <w:t xml:space="preserve"> mengenai beban yang biasanya perusahaan berikan kepada </w:t>
        </w:r>
      </w:ins>
      <w:ins w:id="45" w:author="Febriyola Anastasia" w:date="2016-12-24T12:35:00Z">
        <w:r w:rsidR="006D55E0" w:rsidRPr="006D55E0">
          <w:rPr>
            <w:color w:val="000000" w:themeColor="text1"/>
            <w:rPrChange w:id="46" w:author="Febriyola Anastasia" w:date="2016-12-24T12:35:00Z">
              <w:rPr>
                <w:i/>
                <w:color w:val="000000" w:themeColor="text1"/>
              </w:rPr>
            </w:rPrChange>
          </w:rPr>
          <w:t>intern</w:t>
        </w:r>
        <w:r w:rsidR="006D55E0">
          <w:rPr>
            <w:color w:val="000000" w:themeColor="text1"/>
          </w:rPr>
          <w:t xml:space="preserve">. </w:t>
        </w:r>
        <w:commentRangeStart w:id="47"/>
        <w:r w:rsidR="006D55E0">
          <w:rPr>
            <w:color w:val="000000" w:themeColor="text1"/>
          </w:rPr>
          <w:t>Penulis ingin mendapatkan pekerjaan yang menantang dan sesuai dengan bidang penulis agar dapat memperluas pengetahuan dan keahlian.</w:t>
        </w:r>
        <w:commentRangeEnd w:id="47"/>
        <w:r w:rsidR="006D55E0">
          <w:rPr>
            <w:rStyle w:val="CommentReference"/>
          </w:rPr>
          <w:commentReference w:id="47"/>
        </w:r>
        <w:r w:rsidR="006D55E0">
          <w:rPr>
            <w:color w:val="000000" w:themeColor="text1"/>
          </w:rPr>
          <w:t xml:space="preserve"> </w:t>
        </w:r>
      </w:ins>
      <w:moveToRangeStart w:id="48" w:author="Febriyola Anastasia" w:date="2016-12-24T12:35:00Z" w:name="move470346279"/>
      <w:moveTo w:id="49" w:author="Febriyola Anastasia" w:date="2016-12-24T12:35:00Z">
        <w:r w:rsidR="006D55E0">
          <w:rPr>
            <w:color w:val="000000" w:themeColor="text1"/>
          </w:rPr>
          <w:t xml:space="preserve">Setelah </w:t>
        </w:r>
        <w:del w:id="50" w:author="Febriyola Anastasia" w:date="2016-12-24T14:46:00Z">
          <w:r w:rsidR="006D55E0" w:rsidDel="00BE63DA">
            <w:rPr>
              <w:color w:val="000000" w:themeColor="text1"/>
            </w:rPr>
            <w:delText xml:space="preserve">menanyakan berbagai rekomendasi </w:delText>
          </w:r>
        </w:del>
        <w:del w:id="51" w:author="Febriyola Anastasia" w:date="2016-12-24T12:36:00Z">
          <w:r w:rsidR="006D55E0" w:rsidDel="006D55E0">
            <w:rPr>
              <w:color w:val="000000" w:themeColor="text1"/>
            </w:rPr>
            <w:delText>perusahaan</w:delText>
          </w:r>
        </w:del>
        <w:del w:id="52" w:author="Febriyola Anastasia" w:date="2016-12-24T14:46:00Z">
          <w:r w:rsidR="006D55E0" w:rsidDel="00BE63DA">
            <w:rPr>
              <w:color w:val="000000" w:themeColor="text1"/>
            </w:rPr>
            <w:delText xml:space="preserve"> ke beberapa senior,</w:delText>
          </w:r>
        </w:del>
      </w:moveTo>
      <w:ins w:id="53" w:author="Febriyola Anastasia" w:date="2016-12-24T14:46:00Z">
        <w:r w:rsidR="00BE63DA">
          <w:rPr>
            <w:color w:val="000000" w:themeColor="text1"/>
          </w:rPr>
          <w:t xml:space="preserve">mendapat beberapa daftar calon </w:t>
        </w:r>
      </w:ins>
      <w:ins w:id="54" w:author="Febriyola Anastasia" w:date="2016-12-24T14:47:00Z">
        <w:r w:rsidR="00BE63DA">
          <w:rPr>
            <w:color w:val="000000" w:themeColor="text1"/>
          </w:rPr>
          <w:t>tempat kerja praktik</w:t>
        </w:r>
      </w:ins>
      <w:ins w:id="55" w:author="Febriyola Anastasia" w:date="2016-12-24T14:46:00Z">
        <w:r w:rsidR="00BE63DA">
          <w:rPr>
            <w:color w:val="000000" w:themeColor="text1"/>
          </w:rPr>
          <w:t xml:space="preserve"> dari senior</w:t>
        </w:r>
      </w:ins>
      <w:moveTo w:id="56" w:author="Febriyola Anastasia" w:date="2016-12-24T12:35:00Z">
        <w:r w:rsidR="006D55E0">
          <w:rPr>
            <w:color w:val="000000" w:themeColor="text1"/>
          </w:rPr>
          <w:t xml:space="preserve"> </w:t>
        </w:r>
      </w:moveTo>
      <w:ins w:id="57" w:author="Febriyola Anastasia" w:date="2016-12-24T12:36:00Z">
        <w:r w:rsidR="006D55E0">
          <w:rPr>
            <w:color w:val="000000" w:themeColor="text1"/>
          </w:rPr>
          <w:t xml:space="preserve">penulis membuka situs resmi perusahaan untuk mencari profil perusahaan serta memperkirakan </w:t>
        </w:r>
        <w:r w:rsidR="006D55E0">
          <w:rPr>
            <w:i/>
            <w:color w:val="000000" w:themeColor="text1"/>
          </w:rPr>
          <w:t xml:space="preserve">scope </w:t>
        </w:r>
        <w:r w:rsidR="006D55E0">
          <w:rPr>
            <w:color w:val="000000" w:themeColor="text1"/>
          </w:rPr>
          <w:t xml:space="preserve">pekerjaan yang akan dilakukan. Akhirnya, </w:t>
        </w:r>
      </w:ins>
      <w:moveTo w:id="58" w:author="Febriyola Anastasia" w:date="2016-12-24T12:35:00Z">
        <w:r w:rsidR="006D55E0">
          <w:rPr>
            <w:color w:val="000000" w:themeColor="text1"/>
          </w:rPr>
          <w:t>penulis memutuskan untuk melamar ke beberapa tempat</w:t>
        </w:r>
        <w:commentRangeStart w:id="59"/>
        <w:del w:id="60" w:author="Febriyola Anastasia" w:date="2016-12-24T12:36:00Z">
          <w:r w:rsidR="006D55E0" w:rsidDel="006D55E0">
            <w:rPr>
              <w:color w:val="000000" w:themeColor="text1"/>
            </w:rPr>
            <w:delText>.</w:delText>
          </w:r>
          <w:commentRangeEnd w:id="59"/>
          <w:r w:rsidR="006D55E0" w:rsidDel="006D55E0">
            <w:rPr>
              <w:rStyle w:val="CommentReference"/>
            </w:rPr>
            <w:commentReference w:id="59"/>
          </w:r>
        </w:del>
      </w:moveTo>
    </w:p>
    <w:moveToRangeEnd w:id="48"/>
    <w:p w14:paraId="36B1C4CA" w14:textId="451F4243" w:rsidR="001A02CB" w:rsidRPr="009A10F1" w:rsidRDefault="00AA61AB" w:rsidP="00E92EC2">
      <w:pPr>
        <w:rPr>
          <w:color w:val="000000" w:themeColor="text1"/>
        </w:rPr>
      </w:pPr>
      <w:del w:id="61" w:author="Febriyola Anastasia" w:date="2016-12-24T12:36:00Z">
        <w:r w:rsidRPr="006D55E0" w:rsidDel="006D55E0">
          <w:rPr>
            <w:color w:val="000000" w:themeColor="text1"/>
          </w:rPr>
          <w:delText>Kemudian</w:delText>
        </w:r>
        <w:r w:rsidDel="006D55E0">
          <w:rPr>
            <w:color w:val="000000" w:themeColor="text1"/>
          </w:rPr>
          <w:delText xml:space="preserve"> penulis membuka situs resm</w:delText>
        </w:r>
        <w:r w:rsidR="00485234" w:rsidDel="006D55E0">
          <w:rPr>
            <w:color w:val="000000" w:themeColor="text1"/>
          </w:rPr>
          <w:delText xml:space="preserve">i perusahaan untuk mencari profil perusahaan serta </w:delText>
        </w:r>
        <w:r w:rsidR="00DF2CFF" w:rsidDel="006D55E0">
          <w:rPr>
            <w:color w:val="000000" w:themeColor="text1"/>
          </w:rPr>
          <w:delText>memperkirakan</w:delText>
        </w:r>
        <w:r w:rsidR="00485234" w:rsidDel="006D55E0">
          <w:rPr>
            <w:color w:val="000000" w:themeColor="text1"/>
          </w:rPr>
          <w:delText xml:space="preserve"> </w:delText>
        </w:r>
        <w:r w:rsidR="00485234" w:rsidDel="006D55E0">
          <w:rPr>
            <w:i/>
            <w:color w:val="000000" w:themeColor="text1"/>
          </w:rPr>
          <w:delText xml:space="preserve">scope </w:delText>
        </w:r>
        <w:r w:rsidR="00485234" w:rsidDel="006D55E0">
          <w:rPr>
            <w:color w:val="000000" w:themeColor="text1"/>
          </w:rPr>
          <w:delText>pekerjaan</w:delText>
        </w:r>
        <w:r w:rsidR="00DF2CFF" w:rsidDel="006D55E0">
          <w:rPr>
            <w:color w:val="000000" w:themeColor="text1"/>
          </w:rPr>
          <w:delText xml:space="preserve"> yang akan dilakukan</w:delText>
        </w:r>
        <w:r w:rsidR="00485234" w:rsidDel="006D55E0">
          <w:rPr>
            <w:color w:val="000000" w:themeColor="text1"/>
          </w:rPr>
          <w:delText>.</w:delText>
        </w:r>
        <w:r w:rsidDel="006D55E0">
          <w:rPr>
            <w:color w:val="000000" w:themeColor="text1"/>
          </w:rPr>
          <w:delText xml:space="preserve"> </w:delText>
        </w:r>
      </w:del>
      <w:ins w:id="62" w:author="Febriyola Anastasia" w:date="2016-12-24T12:36:00Z">
        <w:r w:rsidR="006D55E0">
          <w:rPr>
            <w:color w:val="000000" w:themeColor="text1"/>
          </w:rPr>
          <w:t xml:space="preserve"> </w:t>
        </w:r>
      </w:ins>
      <w:ins w:id="63" w:author="Febriyola Anastasia" w:date="2016-12-24T14:47:00Z">
        <w:r w:rsidR="00BE63DA">
          <w:rPr>
            <w:color w:val="000000" w:themeColor="text1"/>
          </w:rPr>
          <w:t>yakni</w:t>
        </w:r>
      </w:ins>
      <w:ins w:id="64" w:author="Febriyola Anastasia" w:date="2016-12-24T12:36:00Z">
        <w:r w:rsidR="006D55E0">
          <w:rPr>
            <w:color w:val="000000" w:themeColor="text1"/>
          </w:rPr>
          <w:t xml:space="preserve"> GDP Labs, </w:t>
        </w:r>
      </w:ins>
      <w:ins w:id="65" w:author="Febriyola Anastasia" w:date="2016-12-24T12:37:00Z">
        <w:r w:rsidR="00F4726D">
          <w:rPr>
            <w:color w:val="000000" w:themeColor="text1"/>
          </w:rPr>
          <w:t xml:space="preserve">PT </w:t>
        </w:r>
      </w:ins>
      <w:ins w:id="66" w:author="Febriyola Anastasia" w:date="2016-12-24T12:36:00Z">
        <w:r w:rsidR="00F4726D">
          <w:rPr>
            <w:color w:val="000000" w:themeColor="text1"/>
          </w:rPr>
          <w:t>Traveloka,</w:t>
        </w:r>
      </w:ins>
      <w:ins w:id="67" w:author="Febriyola Anastasia" w:date="2016-12-24T12:37:00Z">
        <w:r w:rsidR="00F4726D">
          <w:rPr>
            <w:color w:val="000000" w:themeColor="text1"/>
          </w:rPr>
          <w:t xml:space="preserve"> PT </w:t>
        </w:r>
      </w:ins>
      <w:ins w:id="68" w:author="Febriyola Anastasia" w:date="2016-12-24T12:36:00Z">
        <w:r w:rsidR="006D55E0">
          <w:rPr>
            <w:color w:val="000000" w:themeColor="text1"/>
          </w:rPr>
          <w:t xml:space="preserve">Tokopedia, dan </w:t>
        </w:r>
      </w:ins>
      <w:ins w:id="69" w:author="Febriyola Anastasia" w:date="2016-12-24T12:37:00Z">
        <w:r w:rsidR="00F4726D">
          <w:rPr>
            <w:color w:val="000000" w:themeColor="text1"/>
          </w:rPr>
          <w:t xml:space="preserve">PT </w:t>
        </w:r>
      </w:ins>
      <w:ins w:id="70" w:author="Febriyola Anastasia" w:date="2016-12-24T12:36:00Z">
        <w:r w:rsidR="006D55E0">
          <w:rPr>
            <w:color w:val="000000" w:themeColor="text1"/>
          </w:rPr>
          <w:t>Bukalapak.</w:t>
        </w:r>
      </w:ins>
      <w:del w:id="71" w:author="Febriyola Anastasia" w:date="2016-12-24T12:35:00Z">
        <w:r w:rsidR="009A10F1" w:rsidRPr="009A10F1" w:rsidDel="006D55E0">
          <w:rPr>
            <w:color w:val="000000" w:themeColor="text1"/>
          </w:rPr>
          <w:delText xml:space="preserve">Salah satu </w:delText>
        </w:r>
      </w:del>
      <w:del w:id="72" w:author="Febriyola Anastasia" w:date="2016-12-24T12:32:00Z">
        <w:r w:rsidR="009A10F1" w:rsidRPr="006D55E0" w:rsidDel="006D55E0">
          <w:rPr>
            <w:color w:val="000000" w:themeColor="text1"/>
            <w:highlight w:val="yellow"/>
            <w:rPrChange w:id="73" w:author="Febriyola Anastasia" w:date="2016-12-24T12:32:00Z">
              <w:rPr>
                <w:i/>
                <w:color w:val="000000" w:themeColor="text1"/>
              </w:rPr>
            </w:rPrChange>
          </w:rPr>
          <w:delText>concern</w:delText>
        </w:r>
        <w:r w:rsidR="009A10F1" w:rsidRPr="009A10F1" w:rsidDel="006D55E0">
          <w:rPr>
            <w:color w:val="000000" w:themeColor="text1"/>
          </w:rPr>
          <w:delText xml:space="preserve"> </w:delText>
        </w:r>
      </w:del>
      <w:del w:id="74" w:author="Febriyola Anastasia" w:date="2016-12-24T12:35:00Z">
        <w:r w:rsidR="009A10F1" w:rsidRPr="009A10F1" w:rsidDel="006D55E0">
          <w:rPr>
            <w:color w:val="000000" w:themeColor="text1"/>
          </w:rPr>
          <w:delText>penulis dalam pencarian adalah</w:delText>
        </w:r>
        <w:r w:rsidR="009A10F1" w:rsidDel="006D55E0">
          <w:rPr>
            <w:color w:val="000000" w:themeColor="text1"/>
          </w:rPr>
          <w:delText xml:space="preserve"> mengenai </w:delText>
        </w:r>
      </w:del>
      <w:del w:id="75" w:author="Febriyola Anastasia" w:date="2016-12-24T12:31:00Z">
        <w:r w:rsidR="009A10F1" w:rsidRPr="006D55E0" w:rsidDel="006D55E0">
          <w:rPr>
            <w:color w:val="000000" w:themeColor="text1"/>
            <w:highlight w:val="yellow"/>
            <w:rPrChange w:id="76" w:author="Febriyola Anastasia" w:date="2016-12-24T12:31:00Z">
              <w:rPr>
                <w:i/>
                <w:color w:val="000000" w:themeColor="text1"/>
              </w:rPr>
            </w:rPrChange>
          </w:rPr>
          <w:delText>load</w:delText>
        </w:r>
        <w:r w:rsidR="009A10F1" w:rsidDel="006D55E0">
          <w:rPr>
            <w:i/>
            <w:color w:val="000000" w:themeColor="text1"/>
          </w:rPr>
          <w:delText xml:space="preserve"> </w:delText>
        </w:r>
      </w:del>
      <w:del w:id="77" w:author="Febriyola Anastasia" w:date="2016-12-24T12:35:00Z">
        <w:r w:rsidR="009A10F1" w:rsidDel="006D55E0">
          <w:rPr>
            <w:color w:val="000000" w:themeColor="text1"/>
          </w:rPr>
          <w:delText xml:space="preserve">pekerjaan yang biasanya diberikan perusahaan kepada </w:delText>
        </w:r>
        <w:r w:rsidR="009A10F1" w:rsidDel="006D55E0">
          <w:rPr>
            <w:i/>
            <w:color w:val="000000" w:themeColor="text1"/>
          </w:rPr>
          <w:delText>intern</w:delText>
        </w:r>
        <w:r w:rsidR="009A10F1" w:rsidDel="006D55E0">
          <w:rPr>
            <w:color w:val="000000" w:themeColor="text1"/>
          </w:rPr>
          <w:delText xml:space="preserve">. </w:delText>
        </w:r>
        <w:commentRangeStart w:id="78"/>
        <w:r w:rsidR="009A10F1" w:rsidDel="006D55E0">
          <w:rPr>
            <w:color w:val="000000" w:themeColor="text1"/>
          </w:rPr>
          <w:delText>Penulis ingin mendapatkan pekerjaan yang sesuai dengan bidang penulis</w:delText>
        </w:r>
      </w:del>
      <w:del w:id="79" w:author="Febriyola Anastasia" w:date="2016-12-24T12:32:00Z">
        <w:r w:rsidR="009A10F1" w:rsidDel="006D55E0">
          <w:rPr>
            <w:color w:val="000000" w:themeColor="text1"/>
          </w:rPr>
          <w:delText xml:space="preserve"> sekaligus menantang penulis untuk </w:delText>
        </w:r>
      </w:del>
      <w:del w:id="80" w:author="Febriyola Anastasia" w:date="2016-12-24T12:35:00Z">
        <w:r w:rsidR="009A10F1" w:rsidDel="006D55E0">
          <w:rPr>
            <w:color w:val="000000" w:themeColor="text1"/>
          </w:rPr>
          <w:delText xml:space="preserve">dapat </w:delText>
        </w:r>
      </w:del>
      <w:del w:id="81" w:author="Febriyola Anastasia" w:date="2016-12-24T12:32:00Z">
        <w:r w:rsidR="009A10F1" w:rsidDel="006D55E0">
          <w:rPr>
            <w:color w:val="000000" w:themeColor="text1"/>
          </w:rPr>
          <w:delText xml:space="preserve">lebih </w:delText>
        </w:r>
      </w:del>
      <w:del w:id="82" w:author="Febriyola Anastasia" w:date="2016-12-24T12:35:00Z">
        <w:r w:rsidR="009A10F1" w:rsidDel="006D55E0">
          <w:rPr>
            <w:color w:val="000000" w:themeColor="text1"/>
          </w:rPr>
          <w:delText>memperluas pengetahuan dan keahlian.</w:delText>
        </w:r>
        <w:commentRangeEnd w:id="78"/>
        <w:r w:rsidR="00AB2267" w:rsidDel="006D55E0">
          <w:rPr>
            <w:rStyle w:val="CommentReference"/>
          </w:rPr>
          <w:commentReference w:id="78"/>
        </w:r>
        <w:r w:rsidR="009A10F1" w:rsidDel="006D55E0">
          <w:rPr>
            <w:color w:val="000000" w:themeColor="text1"/>
          </w:rPr>
          <w:delText xml:space="preserve"> </w:delText>
        </w:r>
      </w:del>
      <w:moveFromRangeStart w:id="83" w:author="Febriyola Anastasia" w:date="2016-12-24T12:35:00Z" w:name="move470346279"/>
      <w:moveFrom w:id="84" w:author="Febriyola Anastasia" w:date="2016-12-24T12:35:00Z">
        <w:r w:rsidR="009A10F1" w:rsidDel="006D55E0">
          <w:rPr>
            <w:color w:val="000000" w:themeColor="text1"/>
          </w:rPr>
          <w:t>Setelah menanyakan berbagai rekomendasi perusahaan ke beberapa senior, penulis memutuskan untuk melamar ke beberapa tempat</w:t>
        </w:r>
        <w:commentRangeStart w:id="85"/>
        <w:r w:rsidR="009A10F1" w:rsidDel="006D55E0">
          <w:rPr>
            <w:color w:val="000000" w:themeColor="text1"/>
          </w:rPr>
          <w:t>.</w:t>
        </w:r>
        <w:commentRangeEnd w:id="85"/>
        <w:r w:rsidR="00E30C7B" w:rsidDel="006D55E0">
          <w:rPr>
            <w:rStyle w:val="CommentReference"/>
          </w:rPr>
          <w:commentReference w:id="85"/>
        </w:r>
      </w:moveFrom>
      <w:moveFromRangeEnd w:id="83"/>
    </w:p>
    <w:p w14:paraId="5BDA4B64" w14:textId="52DB0888" w:rsidR="00D12162" w:rsidRDefault="009A10F1" w:rsidP="00BE0F27">
      <w:pPr>
        <w:rPr>
          <w:color w:val="000000" w:themeColor="text1"/>
        </w:rPr>
      </w:pPr>
      <w:r>
        <w:rPr>
          <w:color w:val="000000" w:themeColor="text1"/>
        </w:rPr>
        <w:t xml:space="preserve">Di akhir bulan Januari 2016, penulis mengirimkan lamaran kerja praktik ke GDP Labs melalui surat elektronik. Dalam kurun waktu kurang dari 24 jam, penulis mendapatkan balasan bahwa penulis akan dihubungi lebih lanjut oleh HR GDP Labs. </w:t>
      </w:r>
      <w:commentRangeStart w:id="86"/>
      <w:r>
        <w:rPr>
          <w:color w:val="000000" w:themeColor="text1"/>
        </w:rPr>
        <w:t>Namun, proses berlangsung cukup lama dan sempat tidak ada kabar dari pihak GDP Labs</w:t>
      </w:r>
      <w:ins w:id="87" w:author="Febriyola Anastasia" w:date="2016-12-24T12:37:00Z">
        <w:r w:rsidR="006D55E0">
          <w:rPr>
            <w:color w:val="000000" w:themeColor="text1"/>
          </w:rPr>
          <w:t>.</w:t>
        </w:r>
      </w:ins>
      <w:del w:id="88" w:author="Febriyola Anastasia" w:date="2016-12-24T12:37:00Z">
        <w:r w:rsidDel="006D55E0">
          <w:rPr>
            <w:color w:val="000000" w:themeColor="text1"/>
          </w:rPr>
          <w:delText>, hingga akhirnya</w:delText>
        </w:r>
        <w:r w:rsidR="00DF2CFF" w:rsidDel="006D55E0">
          <w:rPr>
            <w:color w:val="000000" w:themeColor="text1"/>
          </w:rPr>
          <w:delText xml:space="preserve"> s</w:delText>
        </w:r>
      </w:del>
      <w:ins w:id="89" w:author="Febriyola Anastasia" w:date="2016-12-24T12:37:00Z">
        <w:r w:rsidR="006D55E0">
          <w:rPr>
            <w:color w:val="000000" w:themeColor="text1"/>
          </w:rPr>
          <w:t xml:space="preserve"> S</w:t>
        </w:r>
      </w:ins>
      <w:r w:rsidR="00DF2CFF">
        <w:rPr>
          <w:color w:val="000000" w:themeColor="text1"/>
        </w:rPr>
        <w:t>etelah beberapa minggu berlalu,</w:t>
      </w:r>
      <w:r>
        <w:rPr>
          <w:color w:val="000000" w:themeColor="text1"/>
        </w:rPr>
        <w:t xml:space="preserve"> penulis dihubungi kembali untuk </w:t>
      </w:r>
      <w:r w:rsidR="00DF2CFF">
        <w:rPr>
          <w:color w:val="000000" w:themeColor="text1"/>
        </w:rPr>
        <w:t>diminta melakukan</w:t>
      </w:r>
      <w:r w:rsidR="00056AE7">
        <w:rPr>
          <w:color w:val="000000" w:themeColor="text1"/>
        </w:rPr>
        <w:t xml:space="preserve"> </w:t>
      </w:r>
      <w:r w:rsidR="00056AE7">
        <w:rPr>
          <w:i/>
          <w:color w:val="000000" w:themeColor="text1"/>
        </w:rPr>
        <w:t xml:space="preserve">online coding test </w:t>
      </w:r>
      <w:r w:rsidR="003E15AE">
        <w:rPr>
          <w:color w:val="000000" w:themeColor="text1"/>
        </w:rPr>
        <w:t>di pertengahan bulan Februari 2016.</w:t>
      </w:r>
      <w:commentRangeEnd w:id="86"/>
      <w:r w:rsidR="00E30C7B">
        <w:rPr>
          <w:rStyle w:val="CommentReference"/>
        </w:rPr>
        <w:commentReference w:id="86"/>
      </w:r>
      <w:r w:rsidR="00056AE7">
        <w:rPr>
          <w:color w:val="000000" w:themeColor="text1"/>
        </w:rPr>
        <w:t xml:space="preserve"> Penulis melakukan </w:t>
      </w:r>
      <w:r w:rsidR="00056AE7">
        <w:rPr>
          <w:i/>
          <w:color w:val="000000" w:themeColor="text1"/>
        </w:rPr>
        <w:t xml:space="preserve">test </w:t>
      </w:r>
      <w:r w:rsidR="00056AE7">
        <w:rPr>
          <w:color w:val="000000" w:themeColor="text1"/>
        </w:rPr>
        <w:t xml:space="preserve">selama 30 menit dan mengerjakan 5 soal </w:t>
      </w:r>
      <w:r w:rsidR="00056AE7">
        <w:rPr>
          <w:i/>
          <w:color w:val="000000" w:themeColor="text1"/>
        </w:rPr>
        <w:t xml:space="preserve">competitive programming </w:t>
      </w:r>
      <w:r w:rsidR="00056AE7">
        <w:rPr>
          <w:color w:val="000000" w:themeColor="text1"/>
        </w:rPr>
        <w:t>yang termasuk</w:t>
      </w:r>
      <w:r w:rsidR="00D12162">
        <w:rPr>
          <w:color w:val="000000" w:themeColor="text1"/>
        </w:rPr>
        <w:t xml:space="preserve"> kategori</w:t>
      </w:r>
      <w:r w:rsidR="00367191">
        <w:rPr>
          <w:color w:val="000000" w:themeColor="text1"/>
        </w:rPr>
        <w:t xml:space="preserve"> </w:t>
      </w:r>
      <w:r w:rsidR="00367191">
        <w:rPr>
          <w:i/>
          <w:color w:val="000000" w:themeColor="text1"/>
        </w:rPr>
        <w:t>ad hoc</w:t>
      </w:r>
      <w:r w:rsidR="00056AE7">
        <w:rPr>
          <w:color w:val="000000" w:themeColor="text1"/>
        </w:rPr>
        <w:t xml:space="preserve"> </w:t>
      </w:r>
      <w:r w:rsidR="00056AE7">
        <w:rPr>
          <w:i/>
          <w:color w:val="000000" w:themeColor="text1"/>
        </w:rPr>
        <w:t>easy</w:t>
      </w:r>
      <w:r w:rsidR="00056AE7" w:rsidRPr="00056AE7">
        <w:rPr>
          <w:i/>
          <w:color w:val="000000" w:themeColor="text1"/>
        </w:rPr>
        <w:t>–medium</w:t>
      </w:r>
      <w:r w:rsidR="00056AE7">
        <w:rPr>
          <w:color w:val="000000" w:themeColor="text1"/>
        </w:rPr>
        <w:t xml:space="preserve">. </w:t>
      </w:r>
    </w:p>
    <w:p w14:paraId="3518F4F8" w14:textId="74331471" w:rsidR="009A10F1" w:rsidRPr="006631E2" w:rsidRDefault="00D12162" w:rsidP="00BE0F27">
      <w:pPr>
        <w:rPr>
          <w:color w:val="000000" w:themeColor="text1"/>
        </w:rPr>
      </w:pPr>
      <w:r>
        <w:rPr>
          <w:color w:val="000000" w:themeColor="text1"/>
        </w:rPr>
        <w:t xml:space="preserve">Selama menunggu hasil pengumuman GDP Labs, penulis melamar kerja praktik di </w:t>
      </w:r>
      <w:r w:rsidR="00FE37D8">
        <w:rPr>
          <w:color w:val="000000" w:themeColor="text1"/>
        </w:rPr>
        <w:t xml:space="preserve">PT </w:t>
      </w:r>
      <w:r>
        <w:rPr>
          <w:color w:val="000000" w:themeColor="text1"/>
        </w:rPr>
        <w:t xml:space="preserve">Tokopedia, </w:t>
      </w:r>
      <w:r w:rsidR="00FE37D8">
        <w:rPr>
          <w:color w:val="000000" w:themeColor="text1"/>
        </w:rPr>
        <w:t xml:space="preserve">PT </w:t>
      </w:r>
      <w:r>
        <w:rPr>
          <w:color w:val="000000" w:themeColor="text1"/>
        </w:rPr>
        <w:t xml:space="preserve">Traveloka, dan </w:t>
      </w:r>
      <w:r w:rsidR="00FE37D8">
        <w:rPr>
          <w:color w:val="000000" w:themeColor="text1"/>
        </w:rPr>
        <w:t xml:space="preserve">PT </w:t>
      </w:r>
      <w:r w:rsidR="00DF2CFF">
        <w:rPr>
          <w:color w:val="000000" w:themeColor="text1"/>
        </w:rPr>
        <w:t>Bukalapak. P</w:t>
      </w:r>
      <w:r w:rsidR="006631E2">
        <w:rPr>
          <w:color w:val="000000" w:themeColor="text1"/>
        </w:rPr>
        <w:t xml:space="preserve">enulis tidak mendapatkan balasan dari </w:t>
      </w:r>
      <w:r w:rsidR="00FE37D8">
        <w:rPr>
          <w:color w:val="000000" w:themeColor="text1"/>
        </w:rPr>
        <w:t xml:space="preserve">PT </w:t>
      </w:r>
      <w:r w:rsidR="006631E2">
        <w:rPr>
          <w:color w:val="000000" w:themeColor="text1"/>
        </w:rPr>
        <w:t>Traveloka</w:t>
      </w:r>
      <w:r w:rsidR="00DF2CFF">
        <w:rPr>
          <w:color w:val="000000" w:themeColor="text1"/>
        </w:rPr>
        <w:t xml:space="preserve"> </w:t>
      </w:r>
      <w:del w:id="90" w:author="Rahmad Mahendra" w:date="2016-11-25T13:19:00Z">
        <w:r w:rsidR="00DF2CFF" w:rsidDel="00E30C7B">
          <w:rPr>
            <w:color w:val="000000" w:themeColor="text1"/>
          </w:rPr>
          <w:delText>untuk</w:delText>
        </w:r>
      </w:del>
      <w:ins w:id="91" w:author="Rahmad Mahendra" w:date="2016-11-25T13:19:00Z">
        <w:r w:rsidR="00E30C7B">
          <w:rPr>
            <w:color w:val="000000" w:themeColor="text1"/>
          </w:rPr>
          <w:t>dalam</w:t>
        </w:r>
      </w:ins>
      <w:del w:id="92" w:author="Rahmad Mahendra" w:date="2016-11-25T13:19:00Z">
        <w:r w:rsidR="00DF2CFF" w:rsidDel="00E30C7B">
          <w:rPr>
            <w:color w:val="000000" w:themeColor="text1"/>
          </w:rPr>
          <w:delText xml:space="preserve"> </w:delText>
        </w:r>
      </w:del>
      <w:r w:rsidR="00DF2CFF">
        <w:rPr>
          <w:color w:val="000000" w:themeColor="text1"/>
        </w:rPr>
        <w:t>waktu yang cukup lama</w:t>
      </w:r>
      <w:r w:rsidR="006631E2">
        <w:rPr>
          <w:color w:val="000000" w:themeColor="text1"/>
        </w:rPr>
        <w:t xml:space="preserve">. </w:t>
      </w:r>
      <w:r w:rsidR="00DF2CFF">
        <w:rPr>
          <w:color w:val="000000" w:themeColor="text1"/>
        </w:rPr>
        <w:t>Di sisi lain, s</w:t>
      </w:r>
      <w:r>
        <w:rPr>
          <w:color w:val="000000" w:themeColor="text1"/>
        </w:rPr>
        <w:t xml:space="preserve">eminggu </w:t>
      </w:r>
      <w:r w:rsidR="006631E2">
        <w:rPr>
          <w:color w:val="000000" w:themeColor="text1"/>
        </w:rPr>
        <w:t xml:space="preserve">setelah </w:t>
      </w:r>
      <w:r w:rsidR="006631E2">
        <w:rPr>
          <w:color w:val="000000" w:themeColor="text1"/>
        </w:rPr>
        <w:lastRenderedPageBreak/>
        <w:t xml:space="preserve">mendaftar di </w:t>
      </w:r>
      <w:r w:rsidR="00FE37D8">
        <w:rPr>
          <w:color w:val="000000" w:themeColor="text1"/>
        </w:rPr>
        <w:t xml:space="preserve">PT </w:t>
      </w:r>
      <w:r w:rsidR="006631E2">
        <w:rPr>
          <w:color w:val="000000" w:themeColor="text1"/>
        </w:rPr>
        <w:t xml:space="preserve">Tokopedia dan </w:t>
      </w:r>
      <w:r w:rsidR="00FE37D8">
        <w:rPr>
          <w:color w:val="000000" w:themeColor="text1"/>
        </w:rPr>
        <w:t xml:space="preserve">PT </w:t>
      </w:r>
      <w:r w:rsidR="006631E2">
        <w:rPr>
          <w:color w:val="000000" w:themeColor="text1"/>
        </w:rPr>
        <w:t>Bukalapak</w:t>
      </w:r>
      <w:r>
        <w:rPr>
          <w:color w:val="000000" w:themeColor="text1"/>
        </w:rPr>
        <w:t xml:space="preserve">, </w:t>
      </w:r>
      <w:r w:rsidRPr="00E30C7B">
        <w:rPr>
          <w:color w:val="000000" w:themeColor="text1"/>
          <w:highlight w:val="yellow"/>
          <w:rPrChange w:id="93" w:author="Rahmad Mahendra" w:date="2016-11-25T13:19:00Z">
            <w:rPr>
              <w:color w:val="000000" w:themeColor="text1"/>
            </w:rPr>
          </w:rPrChange>
        </w:rPr>
        <w:t xml:space="preserve">penulis diumumkan </w:t>
      </w:r>
      <w:del w:id="94" w:author="Febriyola Anastasia" w:date="2016-12-24T12:38:00Z">
        <w:r w:rsidRPr="00E30C7B" w:rsidDel="00F4726D">
          <w:rPr>
            <w:color w:val="000000" w:themeColor="text1"/>
            <w:highlight w:val="yellow"/>
            <w:rPrChange w:id="95" w:author="Rahmad Mahendra" w:date="2016-11-25T13:19:00Z">
              <w:rPr>
                <w:color w:val="000000" w:themeColor="text1"/>
              </w:rPr>
            </w:rPrChange>
          </w:rPr>
          <w:delText>lolos</w:delText>
        </w:r>
        <w:r w:rsidDel="00F4726D">
          <w:rPr>
            <w:color w:val="000000" w:themeColor="text1"/>
          </w:rPr>
          <w:delText xml:space="preserve"> </w:delText>
        </w:r>
      </w:del>
      <w:ins w:id="96" w:author="Febriyola Anastasia" w:date="2016-12-24T12:38:00Z">
        <w:r w:rsidR="00F4726D">
          <w:rPr>
            <w:color w:val="000000" w:themeColor="text1"/>
          </w:rPr>
          <w:t xml:space="preserve">lulus </w:t>
        </w:r>
      </w:ins>
      <w:r>
        <w:rPr>
          <w:i/>
          <w:color w:val="000000" w:themeColor="text1"/>
        </w:rPr>
        <w:t>online coding test</w:t>
      </w:r>
      <w:r w:rsidR="006631E2">
        <w:rPr>
          <w:color w:val="000000" w:themeColor="text1"/>
        </w:rPr>
        <w:t xml:space="preserve"> </w:t>
      </w:r>
      <w:del w:id="97" w:author="Febriyola Anastasia" w:date="2016-12-24T12:39:00Z">
        <w:r w:rsidR="006631E2" w:rsidDel="00F4726D">
          <w:rPr>
            <w:color w:val="000000" w:themeColor="text1"/>
          </w:rPr>
          <w:delText xml:space="preserve">di </w:delText>
        </w:r>
        <w:r w:rsidR="00BB71D7" w:rsidDel="00F4726D">
          <w:rPr>
            <w:color w:val="000000" w:themeColor="text1"/>
          </w:rPr>
          <w:delText xml:space="preserve">PT </w:delText>
        </w:r>
        <w:r w:rsidR="006631E2" w:rsidDel="00F4726D">
          <w:rPr>
            <w:color w:val="000000" w:themeColor="text1"/>
          </w:rPr>
          <w:delText xml:space="preserve">Tokopedia dan </w:delText>
        </w:r>
        <w:r w:rsidR="00BB71D7" w:rsidDel="00F4726D">
          <w:rPr>
            <w:color w:val="000000" w:themeColor="text1"/>
          </w:rPr>
          <w:delText xml:space="preserve">PT </w:delText>
        </w:r>
        <w:r w:rsidR="006631E2" w:rsidDel="00F4726D">
          <w:rPr>
            <w:color w:val="000000" w:themeColor="text1"/>
          </w:rPr>
          <w:delText>Bukalapak, serta</w:delText>
        </w:r>
      </w:del>
      <w:ins w:id="98" w:author="Febriyola Anastasia" w:date="2016-12-24T12:39:00Z">
        <w:r w:rsidR="00F4726D">
          <w:rPr>
            <w:color w:val="000000" w:themeColor="text1"/>
          </w:rPr>
          <w:t>dan</w:t>
        </w:r>
      </w:ins>
      <w:r w:rsidR="006631E2">
        <w:rPr>
          <w:color w:val="000000" w:themeColor="text1"/>
        </w:rPr>
        <w:t xml:space="preserve"> diminta untuk melakukan </w:t>
      </w:r>
      <w:del w:id="99" w:author="Febriyola Anastasia" w:date="2016-12-24T12:38:00Z">
        <w:r w:rsidR="006631E2" w:rsidRPr="00F4726D" w:rsidDel="00F4726D">
          <w:rPr>
            <w:color w:val="000000" w:themeColor="text1"/>
            <w:highlight w:val="yellow"/>
            <w:rPrChange w:id="100" w:author="Febriyola Anastasia" w:date="2016-12-24T12:38:00Z">
              <w:rPr>
                <w:i/>
                <w:color w:val="000000" w:themeColor="text1"/>
              </w:rPr>
            </w:rPrChange>
          </w:rPr>
          <w:delText>interview</w:delText>
        </w:r>
      </w:del>
      <w:ins w:id="101" w:author="Febriyola Anastasia" w:date="2016-12-24T12:38:00Z">
        <w:r w:rsidR="00F4726D">
          <w:rPr>
            <w:color w:val="000000" w:themeColor="text1"/>
          </w:rPr>
          <w:t>wawancara</w:t>
        </w:r>
      </w:ins>
      <w:r w:rsidR="006631E2">
        <w:rPr>
          <w:color w:val="000000" w:themeColor="text1"/>
        </w:rPr>
        <w:t xml:space="preserve">. </w:t>
      </w:r>
    </w:p>
    <w:p w14:paraId="54B03A95" w14:textId="23EE23B6" w:rsidR="009A10F1" w:rsidRDefault="009A10F1" w:rsidP="00BE0F27">
      <w:pPr>
        <w:rPr>
          <w:color w:val="000000" w:themeColor="text1"/>
        </w:rPr>
      </w:pPr>
      <w:r>
        <w:rPr>
          <w:color w:val="000000" w:themeColor="text1"/>
        </w:rPr>
        <w:t>Pada pe</w:t>
      </w:r>
      <w:r w:rsidR="00CE38DB">
        <w:rPr>
          <w:color w:val="000000" w:themeColor="text1"/>
        </w:rPr>
        <w:t>rtengahan bulan Februari 2016, penulis melakukan wawancara di</w:t>
      </w:r>
      <w:r w:rsidR="00FE37D8">
        <w:rPr>
          <w:color w:val="000000" w:themeColor="text1"/>
        </w:rPr>
        <w:t xml:space="preserve"> PT</w:t>
      </w:r>
      <w:r w:rsidR="00CE38DB">
        <w:rPr>
          <w:color w:val="000000" w:themeColor="text1"/>
        </w:rPr>
        <w:t xml:space="preserve"> Tokopedia. Beberapa hari kemudian, penulis diumumkan </w:t>
      </w:r>
      <w:del w:id="102" w:author="Febriyola Anastasia" w:date="2016-12-24T12:39:00Z">
        <w:r w:rsidR="00CE38DB" w:rsidDel="00F4726D">
          <w:rPr>
            <w:color w:val="000000" w:themeColor="text1"/>
          </w:rPr>
          <w:delText xml:space="preserve">lolos </w:delText>
        </w:r>
      </w:del>
      <w:ins w:id="103" w:author="Febriyola Anastasia" w:date="2016-12-24T12:39:00Z">
        <w:r w:rsidR="00F4726D">
          <w:rPr>
            <w:color w:val="000000" w:themeColor="text1"/>
          </w:rPr>
          <w:t xml:space="preserve">lulus </w:t>
        </w:r>
      </w:ins>
      <w:r w:rsidR="00CE38DB">
        <w:rPr>
          <w:color w:val="000000" w:themeColor="text1"/>
        </w:rPr>
        <w:t>dan diterima untuk melakukan kerja prakik di</w:t>
      </w:r>
      <w:r w:rsidR="00FE37D8">
        <w:rPr>
          <w:color w:val="000000" w:themeColor="text1"/>
        </w:rPr>
        <w:t xml:space="preserve"> PT</w:t>
      </w:r>
      <w:r w:rsidR="00CE38DB">
        <w:rPr>
          <w:color w:val="000000" w:themeColor="text1"/>
        </w:rPr>
        <w:t xml:space="preserve"> Tokopedia. Namun, pada saat yang </w:t>
      </w:r>
      <w:r w:rsidR="0032777C">
        <w:rPr>
          <w:color w:val="000000" w:themeColor="text1"/>
        </w:rPr>
        <w:t>sama</w:t>
      </w:r>
      <w:r w:rsidR="00CE38DB">
        <w:rPr>
          <w:color w:val="000000" w:themeColor="text1"/>
        </w:rPr>
        <w:t xml:space="preserve">, penulis diterima di GDP Labs. </w:t>
      </w:r>
      <w:ins w:id="104" w:author="Febriyola Anastasia" w:date="2016-12-24T12:39:00Z">
        <w:r w:rsidR="00F4726D" w:rsidRPr="0024404F">
          <w:rPr>
            <w:color w:val="000000" w:themeColor="text1"/>
          </w:rPr>
          <w:t xml:space="preserve">GDP Labs mendapat </w:t>
        </w:r>
        <w:r w:rsidR="00F4726D" w:rsidRPr="0024404F">
          <w:rPr>
            <w:i/>
            <w:color w:val="000000" w:themeColor="text1"/>
          </w:rPr>
          <w:t>review</w:t>
        </w:r>
        <w:r w:rsidR="00F4726D" w:rsidRPr="0024404F">
          <w:rPr>
            <w:color w:val="000000" w:themeColor="text1"/>
          </w:rPr>
          <w:t xml:space="preserve"> yang baik dari</w:t>
        </w:r>
        <w:r w:rsidR="00F4726D">
          <w:rPr>
            <w:color w:val="000000" w:themeColor="text1"/>
          </w:rPr>
          <w:t xml:space="preserve"> beberapa senior yang sudah bekerja di tempat tersebut. GDP Labs juga terkenal dengan suasana kerja yang mendukung dan teknologi baru yang selalu digunakan.</w:t>
        </w:r>
        <w:r w:rsidR="00F4726D">
          <w:rPr>
            <w:rStyle w:val="CommentReference"/>
          </w:rPr>
          <w:commentReference w:id="105"/>
        </w:r>
      </w:ins>
      <w:ins w:id="106" w:author="Febriyola Anastasia" w:date="2016-12-24T12:42:00Z">
        <w:r w:rsidR="00F4726D">
          <w:rPr>
            <w:color w:val="000000" w:themeColor="text1"/>
          </w:rPr>
          <w:t xml:space="preserve"> </w:t>
        </w:r>
      </w:ins>
      <w:r w:rsidR="00CE38DB">
        <w:rPr>
          <w:color w:val="000000" w:themeColor="text1"/>
        </w:rPr>
        <w:t>Berdasarkan beberapa pertimbangan</w:t>
      </w:r>
      <w:del w:id="107" w:author="Febriyola Anastasia" w:date="2016-12-24T12:42:00Z">
        <w:r w:rsidR="00CE38DB" w:rsidDel="00F4726D">
          <w:rPr>
            <w:color w:val="000000" w:themeColor="text1"/>
          </w:rPr>
          <w:delText xml:space="preserve"> dan hasil bertanya-tanya dengan senior</w:delText>
        </w:r>
      </w:del>
      <w:r w:rsidR="00CE38DB">
        <w:rPr>
          <w:color w:val="000000" w:themeColor="text1"/>
        </w:rPr>
        <w:t xml:space="preserve">, akhirnya penulis memutuskan untuk melakukan kerja praktik di GDP Labs. </w:t>
      </w:r>
      <w:commentRangeStart w:id="108"/>
      <w:r w:rsidR="00CE38DB">
        <w:rPr>
          <w:color w:val="000000" w:themeColor="text1"/>
        </w:rPr>
        <w:t xml:space="preserve">Beberapa hari kemudian, penulis diminta untuk melakukan wawancara di </w:t>
      </w:r>
      <w:r w:rsidR="00FE37D8">
        <w:rPr>
          <w:color w:val="000000" w:themeColor="text1"/>
        </w:rPr>
        <w:t xml:space="preserve">PT </w:t>
      </w:r>
      <w:r w:rsidR="00CE38DB">
        <w:rPr>
          <w:color w:val="000000" w:themeColor="text1"/>
        </w:rPr>
        <w:t>Bukalapak dan</w:t>
      </w:r>
      <w:r w:rsidR="00FE37D8">
        <w:rPr>
          <w:color w:val="000000" w:themeColor="text1"/>
        </w:rPr>
        <w:t xml:space="preserve"> PT</w:t>
      </w:r>
      <w:r w:rsidR="00CE38DB">
        <w:rPr>
          <w:color w:val="000000" w:themeColor="text1"/>
        </w:rPr>
        <w:t xml:space="preserve"> Traveloka</w:t>
      </w:r>
      <w:ins w:id="109" w:author="Febriyola Anastasia" w:date="2016-12-24T12:42:00Z">
        <w:r w:rsidR="00F4726D">
          <w:rPr>
            <w:color w:val="000000" w:themeColor="text1"/>
          </w:rPr>
          <w:t>.</w:t>
        </w:r>
      </w:ins>
      <w:del w:id="110" w:author="Febriyola Anastasia" w:date="2016-12-24T12:42:00Z">
        <w:r w:rsidR="00CE38DB" w:rsidDel="00F4726D">
          <w:rPr>
            <w:color w:val="000000" w:themeColor="text1"/>
          </w:rPr>
          <w:delText>,</w:delText>
        </w:r>
      </w:del>
      <w:r w:rsidR="00CE38DB">
        <w:rPr>
          <w:color w:val="000000" w:themeColor="text1"/>
        </w:rPr>
        <w:t xml:space="preserve"> </w:t>
      </w:r>
      <w:ins w:id="111" w:author="Febriyola Anastasia" w:date="2016-12-24T12:42:00Z">
        <w:r w:rsidR="00F4726D">
          <w:rPr>
            <w:color w:val="000000" w:themeColor="text1"/>
          </w:rPr>
          <w:t>N</w:t>
        </w:r>
      </w:ins>
      <w:del w:id="112" w:author="Febriyola Anastasia" w:date="2016-12-24T12:42:00Z">
        <w:r w:rsidR="00CE38DB" w:rsidDel="00F4726D">
          <w:rPr>
            <w:color w:val="000000" w:themeColor="text1"/>
          </w:rPr>
          <w:delText>n</w:delText>
        </w:r>
      </w:del>
      <w:r w:rsidR="00CE38DB">
        <w:rPr>
          <w:color w:val="000000" w:themeColor="text1"/>
        </w:rPr>
        <w:t>amun</w:t>
      </w:r>
      <w:ins w:id="113" w:author="Febriyola Anastasia" w:date="2016-12-24T12:42:00Z">
        <w:r w:rsidR="00F4726D">
          <w:rPr>
            <w:color w:val="000000" w:themeColor="text1"/>
          </w:rPr>
          <w:t>,</w:t>
        </w:r>
      </w:ins>
      <w:r w:rsidR="00CE38DB">
        <w:rPr>
          <w:color w:val="000000" w:themeColor="text1"/>
        </w:rPr>
        <w:t xml:space="preserve"> penulis menolak karena sudah melakukan kontrak kerja praktik dengan GDP Labs.</w:t>
      </w:r>
      <w:commentRangeEnd w:id="108"/>
      <w:r w:rsidR="00E30C7B">
        <w:rPr>
          <w:rStyle w:val="CommentReference"/>
        </w:rPr>
        <w:commentReference w:id="108"/>
      </w:r>
      <w:r w:rsidR="00CE38DB">
        <w:rPr>
          <w:color w:val="000000" w:themeColor="text1"/>
        </w:rPr>
        <w:t xml:space="preserve"> </w:t>
      </w:r>
    </w:p>
    <w:p w14:paraId="5D6146D7" w14:textId="3CF63585" w:rsidR="0024404F" w:rsidDel="00F4726D" w:rsidRDefault="0024404F" w:rsidP="00BE0F27">
      <w:pPr>
        <w:rPr>
          <w:del w:id="114" w:author="Febriyola Anastasia" w:date="2016-12-24T12:42:00Z"/>
          <w:color w:val="000000" w:themeColor="text1"/>
        </w:rPr>
      </w:pPr>
      <w:commentRangeStart w:id="115"/>
      <w:del w:id="116" w:author="Febriyola Anastasia" w:date="2016-12-24T12:42:00Z">
        <w:r w:rsidRPr="0024404F" w:rsidDel="00F4726D">
          <w:rPr>
            <w:color w:val="000000" w:themeColor="text1"/>
          </w:rPr>
          <w:delText xml:space="preserve">Penulis memilih GDP Labs sebagai tempat kerja praktik </w:delText>
        </w:r>
        <w:r w:rsidR="00DF2CFF" w:rsidDel="00F4726D">
          <w:rPr>
            <w:color w:val="000000" w:themeColor="text1"/>
          </w:rPr>
          <w:delText xml:space="preserve">karena </w:delText>
        </w:r>
        <w:r w:rsidRPr="0024404F" w:rsidDel="00F4726D">
          <w:rPr>
            <w:color w:val="000000" w:themeColor="text1"/>
          </w:rPr>
          <w:delText xml:space="preserve">mendapat </w:delText>
        </w:r>
        <w:r w:rsidRPr="0024404F" w:rsidDel="00F4726D">
          <w:rPr>
            <w:i/>
            <w:color w:val="000000" w:themeColor="text1"/>
          </w:rPr>
          <w:delText>review</w:delText>
        </w:r>
        <w:r w:rsidRPr="0024404F" w:rsidDel="00F4726D">
          <w:rPr>
            <w:color w:val="000000" w:themeColor="text1"/>
          </w:rPr>
          <w:delText xml:space="preserve"> yang baik dari</w:delText>
        </w:r>
        <w:r w:rsidDel="00F4726D">
          <w:rPr>
            <w:color w:val="000000" w:themeColor="text1"/>
          </w:rPr>
          <w:delText xml:space="preserve"> beberapa senior yang sudah bekerja di tempat tersebut. Selain itu, GDP Labs juga terkenal dengan suasana kerja yang mendukung dan teknologi baru yang selalu digunakan.</w:delText>
        </w:r>
        <w:commentRangeEnd w:id="115"/>
        <w:r w:rsidR="00E30C7B" w:rsidDel="00F4726D">
          <w:rPr>
            <w:rStyle w:val="CommentReference"/>
          </w:rPr>
          <w:commentReference w:id="115"/>
        </w:r>
      </w:del>
    </w:p>
    <w:p w14:paraId="29FA4F4E" w14:textId="0499690F" w:rsidR="00AD38FB" w:rsidRDefault="00AD38FB" w:rsidP="00BE0F27">
      <w:pPr>
        <w:rPr>
          <w:color w:val="000000" w:themeColor="text1"/>
        </w:rPr>
      </w:pPr>
      <w:r>
        <w:rPr>
          <w:color w:val="000000" w:themeColor="text1"/>
        </w:rPr>
        <w:t>Berikut adalah ringkasan pencarian kerja praktik penulis.</w:t>
      </w:r>
    </w:p>
    <w:p w14:paraId="079BDCAF" w14:textId="741C5544" w:rsidR="00966850" w:rsidRPr="00966850" w:rsidRDefault="00966850" w:rsidP="00966850">
      <w:pPr>
        <w:spacing w:after="0"/>
        <w:jc w:val="center"/>
        <w:rPr>
          <w:b/>
          <w:color w:val="000000" w:themeColor="text1"/>
        </w:rPr>
      </w:pPr>
      <w:r w:rsidRPr="00966850">
        <w:rPr>
          <w:b/>
          <w:color w:val="000000" w:themeColor="text1"/>
        </w:rPr>
        <w:t xml:space="preserve">Tabel 1. </w:t>
      </w:r>
      <w:r>
        <w:rPr>
          <w:b/>
          <w:color w:val="000000" w:themeColor="text1"/>
        </w:rPr>
        <w:t>Ringkasan Pencarian Kerja Praktik</w:t>
      </w:r>
    </w:p>
    <w:tbl>
      <w:tblPr>
        <w:tblStyle w:val="TableGrid"/>
        <w:tblW w:w="0" w:type="auto"/>
        <w:tblLook w:val="04A0" w:firstRow="1" w:lastRow="0" w:firstColumn="1" w:lastColumn="0" w:noHBand="0" w:noVBand="1"/>
      </w:tblPr>
      <w:tblGrid>
        <w:gridCol w:w="570"/>
        <w:gridCol w:w="1430"/>
        <w:gridCol w:w="4219"/>
        <w:gridCol w:w="2060"/>
      </w:tblGrid>
      <w:tr w:rsidR="00AD38FB" w:rsidRPr="00AD38FB" w14:paraId="4A3877EA" w14:textId="77777777" w:rsidTr="00AD38FB">
        <w:tc>
          <w:tcPr>
            <w:tcW w:w="570" w:type="dxa"/>
            <w:vAlign w:val="center"/>
          </w:tcPr>
          <w:p w14:paraId="19F6460E" w14:textId="1E28052D" w:rsidR="00AD38FB" w:rsidRPr="00AD38FB" w:rsidRDefault="00AD38FB" w:rsidP="00966850">
            <w:pPr>
              <w:jc w:val="center"/>
              <w:rPr>
                <w:b/>
                <w:color w:val="000000" w:themeColor="text1"/>
              </w:rPr>
            </w:pPr>
            <w:r w:rsidRPr="00AD38FB">
              <w:rPr>
                <w:b/>
                <w:color w:val="000000" w:themeColor="text1"/>
              </w:rPr>
              <w:t>No.</w:t>
            </w:r>
          </w:p>
        </w:tc>
        <w:tc>
          <w:tcPr>
            <w:tcW w:w="1405" w:type="dxa"/>
            <w:vAlign w:val="center"/>
          </w:tcPr>
          <w:p w14:paraId="17EA3D56" w14:textId="6BDB2CE1" w:rsidR="00AD38FB" w:rsidRPr="00AD38FB" w:rsidRDefault="00AD38FB" w:rsidP="00966850">
            <w:pPr>
              <w:jc w:val="center"/>
              <w:rPr>
                <w:b/>
                <w:color w:val="000000" w:themeColor="text1"/>
              </w:rPr>
            </w:pPr>
            <w:r w:rsidRPr="00AD38FB">
              <w:rPr>
                <w:b/>
                <w:color w:val="000000" w:themeColor="text1"/>
              </w:rPr>
              <w:t>Perusahaan</w:t>
            </w:r>
          </w:p>
        </w:tc>
        <w:tc>
          <w:tcPr>
            <w:tcW w:w="4219" w:type="dxa"/>
            <w:vAlign w:val="center"/>
          </w:tcPr>
          <w:p w14:paraId="103FD334" w14:textId="31B6B220" w:rsidR="00AD38FB" w:rsidRPr="00AD38FB" w:rsidRDefault="00AD38FB" w:rsidP="00966850">
            <w:pPr>
              <w:jc w:val="center"/>
              <w:rPr>
                <w:b/>
                <w:color w:val="000000" w:themeColor="text1"/>
              </w:rPr>
            </w:pPr>
            <w:r w:rsidRPr="00AD38FB">
              <w:rPr>
                <w:b/>
                <w:color w:val="000000" w:themeColor="text1"/>
              </w:rPr>
              <w:t>Status</w:t>
            </w:r>
          </w:p>
        </w:tc>
        <w:tc>
          <w:tcPr>
            <w:tcW w:w="2060" w:type="dxa"/>
            <w:vAlign w:val="center"/>
          </w:tcPr>
          <w:p w14:paraId="7B9625E3" w14:textId="48DC5575" w:rsidR="00AD38FB" w:rsidRPr="00AD38FB" w:rsidRDefault="00AD38FB" w:rsidP="00966850">
            <w:pPr>
              <w:jc w:val="center"/>
              <w:rPr>
                <w:b/>
                <w:color w:val="000000" w:themeColor="text1"/>
              </w:rPr>
            </w:pPr>
            <w:r w:rsidRPr="00AD38FB">
              <w:rPr>
                <w:b/>
                <w:color w:val="000000" w:themeColor="text1"/>
              </w:rPr>
              <w:t>Sumber</w:t>
            </w:r>
          </w:p>
        </w:tc>
      </w:tr>
      <w:tr w:rsidR="00AD38FB" w14:paraId="71E126DF" w14:textId="77777777" w:rsidTr="00AD38FB">
        <w:tc>
          <w:tcPr>
            <w:tcW w:w="570" w:type="dxa"/>
            <w:vAlign w:val="center"/>
          </w:tcPr>
          <w:p w14:paraId="735D2EFC" w14:textId="7090C9DF" w:rsidR="00AD38FB" w:rsidRDefault="00AD38FB" w:rsidP="00966850">
            <w:pPr>
              <w:jc w:val="center"/>
              <w:rPr>
                <w:color w:val="000000" w:themeColor="text1"/>
              </w:rPr>
            </w:pPr>
            <w:r>
              <w:rPr>
                <w:color w:val="000000" w:themeColor="text1"/>
              </w:rPr>
              <w:t>1</w:t>
            </w:r>
            <w:r w:rsidR="004C217B">
              <w:rPr>
                <w:color w:val="000000" w:themeColor="text1"/>
              </w:rPr>
              <w:t>.</w:t>
            </w:r>
          </w:p>
        </w:tc>
        <w:tc>
          <w:tcPr>
            <w:tcW w:w="1405" w:type="dxa"/>
            <w:vAlign w:val="center"/>
          </w:tcPr>
          <w:p w14:paraId="58E077BA" w14:textId="5255A960" w:rsidR="00AD38FB" w:rsidRDefault="00AD38FB" w:rsidP="00966850">
            <w:pPr>
              <w:jc w:val="left"/>
              <w:rPr>
                <w:color w:val="000000" w:themeColor="text1"/>
              </w:rPr>
            </w:pPr>
            <w:r>
              <w:rPr>
                <w:color w:val="000000" w:themeColor="text1"/>
              </w:rPr>
              <w:t>GDP Labs</w:t>
            </w:r>
          </w:p>
        </w:tc>
        <w:tc>
          <w:tcPr>
            <w:tcW w:w="4219" w:type="dxa"/>
            <w:vAlign w:val="center"/>
          </w:tcPr>
          <w:p w14:paraId="365DEFEA" w14:textId="13371217" w:rsidR="00AD38FB" w:rsidRPr="00AD38FB" w:rsidRDefault="00AD38FB" w:rsidP="00F4726D">
            <w:pPr>
              <w:jc w:val="left"/>
              <w:rPr>
                <w:color w:val="000000" w:themeColor="text1"/>
              </w:rPr>
            </w:pPr>
            <w:r>
              <w:rPr>
                <w:color w:val="000000" w:themeColor="text1"/>
              </w:rPr>
              <w:t xml:space="preserve">Tes </w:t>
            </w:r>
            <w:r>
              <w:rPr>
                <w:i/>
                <w:color w:val="000000" w:themeColor="text1"/>
              </w:rPr>
              <w:t xml:space="preserve">online coding </w:t>
            </w:r>
            <w:r>
              <w:rPr>
                <w:color w:val="000000" w:themeColor="text1"/>
              </w:rPr>
              <w:t xml:space="preserve">dan </w:t>
            </w:r>
            <w:del w:id="117" w:author="Febriyola Anastasia" w:date="2016-12-24T12:42:00Z">
              <w:r w:rsidRPr="00E30C7B" w:rsidDel="00F4726D">
                <w:rPr>
                  <w:color w:val="000000" w:themeColor="text1"/>
                  <w:highlight w:val="yellow"/>
                  <w:rPrChange w:id="118" w:author="Rahmad Mahendra" w:date="2016-11-25T13:23:00Z">
                    <w:rPr>
                      <w:color w:val="000000" w:themeColor="text1"/>
                    </w:rPr>
                  </w:rPrChange>
                </w:rPr>
                <w:delText>terima</w:delText>
              </w:r>
            </w:del>
            <w:ins w:id="119" w:author="Febriyola Anastasia" w:date="2016-12-24T12:42:00Z">
              <w:r w:rsidR="00F4726D">
                <w:rPr>
                  <w:color w:val="000000" w:themeColor="text1"/>
                </w:rPr>
                <w:t>diterima</w:t>
              </w:r>
            </w:ins>
            <w:r>
              <w:rPr>
                <w:color w:val="000000" w:themeColor="text1"/>
              </w:rPr>
              <w:t>. Mengambil pekerjaan di GDP Labs.</w:t>
            </w:r>
          </w:p>
        </w:tc>
        <w:tc>
          <w:tcPr>
            <w:tcW w:w="2060" w:type="dxa"/>
            <w:vAlign w:val="center"/>
          </w:tcPr>
          <w:p w14:paraId="4CC9B993" w14:textId="1941135E" w:rsidR="00AD38FB" w:rsidRDefault="00AD38FB" w:rsidP="00966850">
            <w:pPr>
              <w:jc w:val="left"/>
              <w:rPr>
                <w:color w:val="000000" w:themeColor="text1"/>
              </w:rPr>
            </w:pPr>
            <w:r>
              <w:rPr>
                <w:color w:val="000000" w:themeColor="text1"/>
              </w:rPr>
              <w:t>Teman, senior di GDP Labs.</w:t>
            </w:r>
          </w:p>
        </w:tc>
      </w:tr>
      <w:tr w:rsidR="00AD38FB" w14:paraId="3BE519A3" w14:textId="77777777" w:rsidTr="00AD38FB">
        <w:tc>
          <w:tcPr>
            <w:tcW w:w="570" w:type="dxa"/>
            <w:vAlign w:val="center"/>
          </w:tcPr>
          <w:p w14:paraId="659D3D7C" w14:textId="7D9D7036" w:rsidR="00AD38FB" w:rsidRDefault="00AD38FB" w:rsidP="00966850">
            <w:pPr>
              <w:jc w:val="center"/>
              <w:rPr>
                <w:color w:val="000000" w:themeColor="text1"/>
              </w:rPr>
            </w:pPr>
            <w:r>
              <w:rPr>
                <w:color w:val="000000" w:themeColor="text1"/>
              </w:rPr>
              <w:t>2</w:t>
            </w:r>
            <w:r w:rsidR="004C217B">
              <w:rPr>
                <w:color w:val="000000" w:themeColor="text1"/>
              </w:rPr>
              <w:t>.</w:t>
            </w:r>
          </w:p>
        </w:tc>
        <w:tc>
          <w:tcPr>
            <w:tcW w:w="1405" w:type="dxa"/>
            <w:vAlign w:val="center"/>
          </w:tcPr>
          <w:p w14:paraId="5C4C9D48" w14:textId="3B4FA89C" w:rsidR="00AD38FB" w:rsidRDefault="00AD38FB" w:rsidP="00966850">
            <w:pPr>
              <w:jc w:val="left"/>
              <w:rPr>
                <w:color w:val="000000" w:themeColor="text1"/>
              </w:rPr>
            </w:pPr>
            <w:r>
              <w:rPr>
                <w:color w:val="000000" w:themeColor="text1"/>
              </w:rPr>
              <w:t>Traveloka</w:t>
            </w:r>
          </w:p>
        </w:tc>
        <w:tc>
          <w:tcPr>
            <w:tcW w:w="4219" w:type="dxa"/>
            <w:vAlign w:val="center"/>
          </w:tcPr>
          <w:p w14:paraId="023AA7D4" w14:textId="5D396718" w:rsidR="00AD38FB" w:rsidRDefault="00AD38FB" w:rsidP="00966850">
            <w:pPr>
              <w:jc w:val="left"/>
              <w:rPr>
                <w:color w:val="000000" w:themeColor="text1"/>
              </w:rPr>
            </w:pPr>
            <w:r>
              <w:rPr>
                <w:color w:val="000000" w:themeColor="text1"/>
              </w:rPr>
              <w:t>Dipanggil untuk tes tetapi  mengundurkan diri karena sudah diterima di perusahaan lain.</w:t>
            </w:r>
          </w:p>
        </w:tc>
        <w:tc>
          <w:tcPr>
            <w:tcW w:w="2060" w:type="dxa"/>
            <w:vAlign w:val="center"/>
          </w:tcPr>
          <w:p w14:paraId="1F452D3C" w14:textId="42BDB646" w:rsidR="00AD38FB" w:rsidRDefault="00AD38FB" w:rsidP="00966850">
            <w:pPr>
              <w:jc w:val="left"/>
              <w:rPr>
                <w:color w:val="000000" w:themeColor="text1"/>
              </w:rPr>
            </w:pPr>
            <w:r>
              <w:rPr>
                <w:color w:val="000000" w:themeColor="text1"/>
              </w:rPr>
              <w:t xml:space="preserve">Teman, </w:t>
            </w:r>
            <w:r>
              <w:rPr>
                <w:i/>
                <w:color w:val="000000" w:themeColor="text1"/>
              </w:rPr>
              <w:t xml:space="preserve">website </w:t>
            </w:r>
            <w:r>
              <w:rPr>
                <w:color w:val="000000" w:themeColor="text1"/>
              </w:rPr>
              <w:t>Tra</w:t>
            </w:r>
            <w:ins w:id="120" w:author="Febriyola Anastasia" w:date="2016-12-24T12:43:00Z">
              <w:r w:rsidR="00F4726D">
                <w:rPr>
                  <w:color w:val="000000" w:themeColor="text1"/>
                </w:rPr>
                <w:t>v</w:t>
              </w:r>
            </w:ins>
            <w:del w:id="121" w:author="Febriyola Anastasia" w:date="2016-12-24T12:43:00Z">
              <w:r w:rsidDel="00F4726D">
                <w:rPr>
                  <w:color w:val="000000" w:themeColor="text1"/>
                </w:rPr>
                <w:delText>b</w:delText>
              </w:r>
            </w:del>
            <w:r>
              <w:rPr>
                <w:color w:val="000000" w:themeColor="text1"/>
              </w:rPr>
              <w:t>eloka</w:t>
            </w:r>
          </w:p>
        </w:tc>
      </w:tr>
      <w:tr w:rsidR="00AD38FB" w14:paraId="324BB9EA" w14:textId="77777777" w:rsidTr="00AD38FB">
        <w:tc>
          <w:tcPr>
            <w:tcW w:w="570" w:type="dxa"/>
            <w:vAlign w:val="center"/>
          </w:tcPr>
          <w:p w14:paraId="5F154D97" w14:textId="1BE6BFBB" w:rsidR="00AD38FB" w:rsidRDefault="00AD38FB" w:rsidP="00966850">
            <w:pPr>
              <w:jc w:val="center"/>
              <w:rPr>
                <w:color w:val="000000" w:themeColor="text1"/>
              </w:rPr>
            </w:pPr>
            <w:r>
              <w:rPr>
                <w:color w:val="000000" w:themeColor="text1"/>
              </w:rPr>
              <w:t>3</w:t>
            </w:r>
            <w:r w:rsidR="004C217B">
              <w:rPr>
                <w:color w:val="000000" w:themeColor="text1"/>
              </w:rPr>
              <w:t>.</w:t>
            </w:r>
          </w:p>
        </w:tc>
        <w:tc>
          <w:tcPr>
            <w:tcW w:w="1405" w:type="dxa"/>
            <w:vAlign w:val="center"/>
          </w:tcPr>
          <w:p w14:paraId="4F4E8FB8" w14:textId="7DF8FD61" w:rsidR="00AD38FB" w:rsidRDefault="00AD38FB" w:rsidP="00966850">
            <w:pPr>
              <w:jc w:val="left"/>
              <w:rPr>
                <w:color w:val="000000" w:themeColor="text1"/>
              </w:rPr>
            </w:pPr>
            <w:r>
              <w:rPr>
                <w:color w:val="000000" w:themeColor="text1"/>
              </w:rPr>
              <w:t>Tokopedia</w:t>
            </w:r>
          </w:p>
        </w:tc>
        <w:tc>
          <w:tcPr>
            <w:tcW w:w="4219" w:type="dxa"/>
            <w:vAlign w:val="center"/>
          </w:tcPr>
          <w:p w14:paraId="13EC54F9" w14:textId="6E53E400" w:rsidR="00AD38FB" w:rsidRPr="00AD38FB" w:rsidRDefault="00AD38FB" w:rsidP="00966850">
            <w:pPr>
              <w:jc w:val="left"/>
              <w:rPr>
                <w:color w:val="000000" w:themeColor="text1"/>
              </w:rPr>
            </w:pPr>
            <w:r>
              <w:rPr>
                <w:color w:val="000000" w:themeColor="text1"/>
              </w:rPr>
              <w:t xml:space="preserve">Lulus tes </w:t>
            </w:r>
            <w:r>
              <w:rPr>
                <w:i/>
                <w:color w:val="000000" w:themeColor="text1"/>
              </w:rPr>
              <w:t xml:space="preserve">online coding </w:t>
            </w:r>
            <w:r>
              <w:rPr>
                <w:color w:val="000000" w:themeColor="text1"/>
              </w:rPr>
              <w:t>dan wawancara tetapi menolak sudah diterima di perusahaan lain.</w:t>
            </w:r>
          </w:p>
        </w:tc>
        <w:tc>
          <w:tcPr>
            <w:tcW w:w="2060" w:type="dxa"/>
            <w:vAlign w:val="center"/>
          </w:tcPr>
          <w:p w14:paraId="6C8480BD" w14:textId="31EA60A7" w:rsidR="00AD38FB" w:rsidRDefault="00AD38FB" w:rsidP="00966850">
            <w:pPr>
              <w:jc w:val="left"/>
              <w:rPr>
                <w:color w:val="000000" w:themeColor="text1"/>
              </w:rPr>
            </w:pPr>
            <w:r>
              <w:rPr>
                <w:color w:val="000000" w:themeColor="text1"/>
              </w:rPr>
              <w:t xml:space="preserve">Teman, </w:t>
            </w:r>
            <w:r>
              <w:rPr>
                <w:i/>
                <w:color w:val="000000" w:themeColor="text1"/>
              </w:rPr>
              <w:t xml:space="preserve">website </w:t>
            </w:r>
            <w:r>
              <w:rPr>
                <w:color w:val="000000" w:themeColor="text1"/>
              </w:rPr>
              <w:t>Tokopedia</w:t>
            </w:r>
          </w:p>
        </w:tc>
      </w:tr>
      <w:tr w:rsidR="00AD38FB" w14:paraId="45342EEC" w14:textId="77777777" w:rsidTr="00AD38FB">
        <w:tc>
          <w:tcPr>
            <w:tcW w:w="570" w:type="dxa"/>
            <w:vAlign w:val="center"/>
          </w:tcPr>
          <w:p w14:paraId="153F84B5" w14:textId="7E562300" w:rsidR="00AD38FB" w:rsidRDefault="00AD38FB" w:rsidP="00966850">
            <w:pPr>
              <w:jc w:val="center"/>
              <w:rPr>
                <w:color w:val="000000" w:themeColor="text1"/>
              </w:rPr>
            </w:pPr>
            <w:r>
              <w:rPr>
                <w:color w:val="000000" w:themeColor="text1"/>
              </w:rPr>
              <w:t>4</w:t>
            </w:r>
            <w:r w:rsidR="004C217B">
              <w:rPr>
                <w:color w:val="000000" w:themeColor="text1"/>
              </w:rPr>
              <w:t>.</w:t>
            </w:r>
          </w:p>
        </w:tc>
        <w:tc>
          <w:tcPr>
            <w:tcW w:w="1405" w:type="dxa"/>
            <w:vAlign w:val="center"/>
          </w:tcPr>
          <w:p w14:paraId="40D2E188" w14:textId="541D76C9" w:rsidR="00AD38FB" w:rsidRDefault="00AD38FB" w:rsidP="00966850">
            <w:pPr>
              <w:jc w:val="left"/>
              <w:rPr>
                <w:color w:val="000000" w:themeColor="text1"/>
              </w:rPr>
            </w:pPr>
            <w:r>
              <w:rPr>
                <w:color w:val="000000" w:themeColor="text1"/>
              </w:rPr>
              <w:t>Bukalapak</w:t>
            </w:r>
          </w:p>
        </w:tc>
        <w:tc>
          <w:tcPr>
            <w:tcW w:w="4219" w:type="dxa"/>
            <w:vAlign w:val="center"/>
          </w:tcPr>
          <w:p w14:paraId="7522E6B6" w14:textId="74531B08" w:rsidR="00AD38FB" w:rsidRDefault="00AD38FB" w:rsidP="00966850">
            <w:pPr>
              <w:jc w:val="left"/>
              <w:rPr>
                <w:color w:val="000000" w:themeColor="text1"/>
              </w:rPr>
            </w:pPr>
            <w:r>
              <w:rPr>
                <w:color w:val="000000" w:themeColor="text1"/>
              </w:rPr>
              <w:t xml:space="preserve">Lulus tes </w:t>
            </w:r>
            <w:r>
              <w:rPr>
                <w:i/>
                <w:color w:val="000000" w:themeColor="text1"/>
              </w:rPr>
              <w:t xml:space="preserve">online coding </w:t>
            </w:r>
            <w:r>
              <w:rPr>
                <w:color w:val="000000" w:themeColor="text1"/>
              </w:rPr>
              <w:t>dan dipanggil untuk wawancara tetapi menolak karena sudah diterima di perusahaan lain.</w:t>
            </w:r>
          </w:p>
        </w:tc>
        <w:tc>
          <w:tcPr>
            <w:tcW w:w="2060" w:type="dxa"/>
            <w:vAlign w:val="center"/>
          </w:tcPr>
          <w:p w14:paraId="56F9B8D2" w14:textId="09354443" w:rsidR="00AD38FB" w:rsidRPr="00AD38FB" w:rsidRDefault="00AD38FB" w:rsidP="00966850">
            <w:pPr>
              <w:jc w:val="left"/>
              <w:rPr>
                <w:color w:val="000000" w:themeColor="text1"/>
              </w:rPr>
            </w:pPr>
            <w:r>
              <w:rPr>
                <w:color w:val="000000" w:themeColor="text1"/>
              </w:rPr>
              <w:t xml:space="preserve">Teman, </w:t>
            </w:r>
            <w:r>
              <w:rPr>
                <w:i/>
                <w:color w:val="000000" w:themeColor="text1"/>
              </w:rPr>
              <w:t xml:space="preserve">website </w:t>
            </w:r>
            <w:r>
              <w:rPr>
                <w:color w:val="000000" w:themeColor="text1"/>
              </w:rPr>
              <w:t>Bukalapak</w:t>
            </w:r>
          </w:p>
        </w:tc>
      </w:tr>
    </w:tbl>
    <w:p w14:paraId="468C049A" w14:textId="77777777" w:rsidR="00AD38FB" w:rsidRDefault="00AD38FB" w:rsidP="00966850">
      <w:pPr>
        <w:spacing w:after="0"/>
        <w:rPr>
          <w:color w:val="000000" w:themeColor="text1"/>
        </w:rPr>
      </w:pPr>
    </w:p>
    <w:p w14:paraId="10BFBEFC" w14:textId="77777777" w:rsidR="00C4566F" w:rsidRPr="00CE38DB" w:rsidRDefault="00C4566F" w:rsidP="00BE0F27">
      <w:pPr>
        <w:rPr>
          <w:color w:val="000000" w:themeColor="text1"/>
        </w:rPr>
      </w:pPr>
    </w:p>
    <w:p w14:paraId="5CD738D8" w14:textId="60AC51E6" w:rsidR="005E26B2" w:rsidRDefault="008F6CF1" w:rsidP="002177BB">
      <w:pPr>
        <w:pStyle w:val="Heading2"/>
        <w:numPr>
          <w:ilvl w:val="1"/>
          <w:numId w:val="2"/>
        </w:numPr>
        <w:ind w:left="567" w:hanging="567"/>
      </w:pPr>
      <w:bookmarkStart w:id="122" w:name="_Tempat_Kerja_Praktik"/>
      <w:bookmarkStart w:id="123" w:name="_Toc462055221"/>
      <w:bookmarkEnd w:id="122"/>
      <w:r>
        <w:lastRenderedPageBreak/>
        <w:t>Tempat Kerja Praktik</w:t>
      </w:r>
      <w:bookmarkEnd w:id="123"/>
    </w:p>
    <w:p w14:paraId="47ACB0E7" w14:textId="77777777" w:rsidR="005E26B2" w:rsidRDefault="003355DD" w:rsidP="002177BB">
      <w:pPr>
        <w:pStyle w:val="Heading3"/>
        <w:numPr>
          <w:ilvl w:val="2"/>
          <w:numId w:val="2"/>
        </w:numPr>
        <w:ind w:left="709" w:hanging="709"/>
      </w:pPr>
      <w:bookmarkStart w:id="124" w:name="_Profil_Tempat_Kerja"/>
      <w:bookmarkStart w:id="125" w:name="_Toc462055222"/>
      <w:bookmarkEnd w:id="124"/>
      <w:r>
        <w:t>Profil Tempat Kerja Praktik</w:t>
      </w:r>
      <w:bookmarkEnd w:id="125"/>
    </w:p>
    <w:p w14:paraId="13FEB7C2" w14:textId="60832AD5" w:rsidR="00E17969" w:rsidRPr="00A43FB1" w:rsidDel="001D1857" w:rsidRDefault="001D1857">
      <w:pPr>
        <w:widowControl w:val="0"/>
        <w:autoSpaceDE w:val="0"/>
        <w:autoSpaceDN w:val="0"/>
        <w:adjustRightInd w:val="0"/>
        <w:spacing w:after="240" w:line="360" w:lineRule="atLeast"/>
        <w:rPr>
          <w:del w:id="126" w:author="Febriyola Anastasia" w:date="2016-12-24T13:41:00Z"/>
          <w:color w:val="000000" w:themeColor="text1"/>
        </w:rPr>
        <w:pPrChange w:id="127" w:author="Febriyola Anastasia" w:date="2016-12-24T13:41:00Z">
          <w:pPr/>
        </w:pPrChange>
      </w:pPr>
      <w:ins w:id="128" w:author="Febriyola Anastasia" w:date="2016-12-24T13:40:00Z">
        <w:r w:rsidRPr="001D1857">
          <w:rPr>
            <w:color w:val="000000" w:themeColor="text1"/>
          </w:rPr>
          <w:t xml:space="preserve">GDP Venture, unit usaha Grup Djarum, merupakan investor strategis yang bergerak dalam bisnis </w:t>
        </w:r>
        <w:r w:rsidRPr="001D1857">
          <w:rPr>
            <w:i/>
            <w:color w:val="000000" w:themeColor="text1"/>
            <w:rPrChange w:id="129" w:author="Febriyola Anastasia" w:date="2016-12-24T13:40:00Z">
              <w:rPr>
                <w:color w:val="000000" w:themeColor="text1"/>
              </w:rPr>
            </w:rPrChange>
          </w:rPr>
          <w:t>internet consumer</w:t>
        </w:r>
        <w:r w:rsidRPr="001D1857">
          <w:rPr>
            <w:color w:val="000000" w:themeColor="text1"/>
          </w:rPr>
          <w:t>. GDP Venture berfokus kepada pasar Indonesia yang memiliki fokus di komunitas digital, perusahaan media, komersial, dan konsultan[1]. GDP Labs merupakan salah satu dari sekian banyak perusahaan portofolio di bawah GDP Venture yang berdiri pada tahun 2012[2]. Sebagian besar proyek yang dikerjakan oleh GDP Labs ditujukan untuk pengembangan perusahaan portofolio GDP Venture, unit usaha lain dari PT Djarum, atau pengembangan produk GDP Labs sendiri. Beberapa proyek yang dikerjakan GDP Labs antara lain pengembangan aplikasi Kaskus Chat,</w:t>
        </w:r>
      </w:ins>
      <w:ins w:id="130" w:author="Febriyola Anastasia" w:date="2016-12-24T15:00:00Z">
        <w:r w:rsidR="00F15FE7">
          <w:rPr>
            <w:color w:val="000000" w:themeColor="text1"/>
          </w:rPr>
          <w:t xml:space="preserve"> Opini.id,</w:t>
        </w:r>
      </w:ins>
      <w:ins w:id="131" w:author="Febriyola Anastasia" w:date="2016-12-24T13:40:00Z">
        <w:r w:rsidRPr="001D1857">
          <w:rPr>
            <w:color w:val="000000" w:themeColor="text1"/>
          </w:rPr>
          <w:t xml:space="preserve">  e-banking BCA, dan aplikasi Ombaq yang merupakan produk GDP Labs.</w:t>
        </w:r>
      </w:ins>
      <w:del w:id="132" w:author="Febriyola Anastasia" w:date="2016-12-24T13:40:00Z">
        <w:r w:rsidR="00183EAE" w:rsidRPr="00A43FB1" w:rsidDel="001D1857">
          <w:rPr>
            <w:color w:val="000000" w:themeColor="text1"/>
          </w:rPr>
          <w:delText xml:space="preserve">GDP Venture, unit usaha Grup Djarum, merupakan investor strategis yang bergerak dalam bisnis </w:delText>
        </w:r>
        <w:r w:rsidR="00183EAE" w:rsidRPr="00A43FB1" w:rsidDel="001D1857">
          <w:rPr>
            <w:i/>
            <w:color w:val="000000" w:themeColor="text1"/>
          </w:rPr>
          <w:delText>internet</w:delText>
        </w:r>
        <w:r w:rsidR="00183EAE" w:rsidRPr="00A43FB1" w:rsidDel="001D1857">
          <w:rPr>
            <w:color w:val="000000" w:themeColor="text1"/>
          </w:rPr>
          <w:delText xml:space="preserve"> </w:delText>
        </w:r>
        <w:r w:rsidR="00183EAE" w:rsidRPr="00A43FB1" w:rsidDel="001D1857">
          <w:rPr>
            <w:i/>
            <w:color w:val="000000" w:themeColor="text1"/>
          </w:rPr>
          <w:delText>consumer</w:delText>
        </w:r>
        <w:r w:rsidR="00183EAE" w:rsidRPr="00A43FB1" w:rsidDel="001D1857">
          <w:rPr>
            <w:color w:val="000000" w:themeColor="text1"/>
          </w:rPr>
          <w:delText>. GDP Labs merupakan salah satu dari sekian banyak perusahaan portofolio di bawah GDP Venture yang berdiri pada tahun 2012</w:delText>
        </w:r>
        <w:r w:rsidR="009E6EA2" w:rsidDel="001D1857">
          <w:rPr>
            <w:color w:val="000000" w:themeColor="text1"/>
          </w:rPr>
          <w:delText>[1]</w:delText>
        </w:r>
        <w:r w:rsidR="00183EAE" w:rsidRPr="00A43FB1" w:rsidDel="001D1857">
          <w:rPr>
            <w:color w:val="000000" w:themeColor="text1"/>
          </w:rPr>
          <w:delText xml:space="preserve">. </w:delText>
        </w:r>
        <w:commentRangeStart w:id="133"/>
        <w:r w:rsidR="00183EAE" w:rsidRPr="00A43FB1" w:rsidDel="001D1857">
          <w:rPr>
            <w:color w:val="000000" w:themeColor="text1"/>
          </w:rPr>
          <w:delText>Sebagian besar proyek yang dikerjakan oleh GDP Labs ditujukan untuk pengembangan perusahaan portofolio GDP Venture.</w:delText>
        </w:r>
        <w:commentRangeEnd w:id="133"/>
        <w:r w:rsidR="00AB2267" w:rsidDel="001D1857">
          <w:rPr>
            <w:rStyle w:val="CommentReference"/>
          </w:rPr>
          <w:commentReference w:id="133"/>
        </w:r>
      </w:del>
      <w:commentRangeStart w:id="134"/>
      <w:ins w:id="135" w:author="Rahmad Mahendra" w:date="2016-11-28T10:00:00Z">
        <w:del w:id="136" w:author="Febriyola Anastasia" w:date="2016-12-24T13:40:00Z">
          <w:r w:rsidR="00AB2267" w:rsidDel="001D1857">
            <w:rPr>
              <w:color w:val="000000" w:themeColor="text1"/>
            </w:rPr>
            <w:delText xml:space="preserve"> </w:delText>
          </w:r>
          <w:commentRangeEnd w:id="134"/>
          <w:r w:rsidR="00AB2267" w:rsidDel="001D1857">
            <w:rPr>
              <w:rStyle w:val="CommentReference"/>
            </w:rPr>
            <w:commentReference w:id="134"/>
          </w:r>
        </w:del>
      </w:ins>
    </w:p>
    <w:p w14:paraId="5999B543" w14:textId="0DF75352" w:rsidR="00183EAE" w:rsidDel="001D1857" w:rsidRDefault="00B36901" w:rsidP="00A43FB1">
      <w:pPr>
        <w:spacing w:after="0"/>
        <w:rPr>
          <w:del w:id="137" w:author="Febriyola Anastasia" w:date="2016-12-24T13:41:00Z"/>
          <w:color w:val="0070C0"/>
        </w:rPr>
      </w:pPr>
      <w:del w:id="138" w:author="Febriyola Anastasia" w:date="2016-12-24T13:41:00Z">
        <w:r w:rsidDel="001D1857">
          <w:rPr>
            <w:noProof/>
            <w:color w:val="0070C0"/>
            <w:lang w:val="id-ID" w:eastAsia="ko-KR"/>
          </w:rPr>
          <w:drawing>
            <wp:inline distT="0" distB="0" distL="0" distR="0" wp14:anchorId="6A5E650E" wp14:editId="0973C276">
              <wp:extent cx="5247640" cy="2921663"/>
              <wp:effectExtent l="0" t="0" r="0"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del>
    </w:p>
    <w:p w14:paraId="423541CE" w14:textId="5F353EAC" w:rsidR="00A43FB1" w:rsidRPr="00A43FB1" w:rsidDel="001D1857" w:rsidRDefault="00A43FB1" w:rsidP="00A43FB1">
      <w:pPr>
        <w:spacing w:after="0"/>
        <w:jc w:val="center"/>
        <w:rPr>
          <w:del w:id="139" w:author="Febriyola Anastasia" w:date="2016-12-24T13:41:00Z"/>
          <w:color w:val="000000" w:themeColor="text1"/>
          <w:sz w:val="20"/>
        </w:rPr>
      </w:pPr>
      <w:del w:id="140" w:author="Febriyola Anastasia" w:date="2016-12-24T13:41:00Z">
        <w:r w:rsidRPr="00A43FB1" w:rsidDel="001D1857">
          <w:rPr>
            <w:color w:val="000000" w:themeColor="text1"/>
            <w:sz w:val="20"/>
          </w:rPr>
          <w:delText>Gambar 1. Struktur Organisasi GDP Labs</w:delText>
        </w:r>
        <w:r w:rsidR="00AB2267" w:rsidDel="001D1857">
          <w:rPr>
            <w:rStyle w:val="CommentReference"/>
          </w:rPr>
          <w:commentReference w:id="141"/>
        </w:r>
      </w:del>
    </w:p>
    <w:p w14:paraId="289AFD7E" w14:textId="175108D1" w:rsidR="00A43FB1" w:rsidDel="001D1857" w:rsidRDefault="00A43FB1" w:rsidP="00A43FB1">
      <w:pPr>
        <w:pStyle w:val="Heading3"/>
        <w:rPr>
          <w:del w:id="142" w:author="Febriyola Anastasia" w:date="2016-12-24T13:41:00Z"/>
          <w:b w:val="0"/>
          <w:color w:val="000000" w:themeColor="text1"/>
        </w:rPr>
      </w:pPr>
      <w:bookmarkStart w:id="143" w:name="_Toc462055223"/>
      <w:del w:id="144" w:author="Febriyola Anastasia" w:date="2016-12-24T13:41:00Z">
        <w:r w:rsidDel="001D1857">
          <w:rPr>
            <w:b w:val="0"/>
            <w:color w:val="000000" w:themeColor="text1"/>
          </w:rPr>
          <w:delText xml:space="preserve">Secara garis besar, struktur organisasi GDP Labs terbagi menjadi tiga posisi: </w:delText>
        </w:r>
        <w:r w:rsidRPr="00A43FB1" w:rsidDel="001D1857">
          <w:rPr>
            <w:b w:val="0"/>
            <w:color w:val="000000" w:themeColor="text1"/>
          </w:rPr>
          <w:delText xml:space="preserve">Software </w:delText>
        </w:r>
        <w:r w:rsidR="00C4566F" w:rsidRPr="00A43FB1" w:rsidDel="001D1857">
          <w:rPr>
            <w:b w:val="0"/>
            <w:color w:val="000000" w:themeColor="text1"/>
          </w:rPr>
          <w:delText xml:space="preserve">Developer </w:delText>
        </w:r>
        <w:r w:rsidRPr="00A43FB1" w:rsidDel="001D1857">
          <w:rPr>
            <w:b w:val="0"/>
            <w:color w:val="000000" w:themeColor="text1"/>
          </w:rPr>
          <w:delText>Engineer (</w:delText>
        </w:r>
        <w:r w:rsidDel="001D1857">
          <w:rPr>
            <w:b w:val="0"/>
            <w:color w:val="000000" w:themeColor="text1"/>
          </w:rPr>
          <w:delText xml:space="preserve">SDE), System Engineer (SE), Product Manager (PM). </w:delText>
        </w:r>
        <w:r w:rsidR="00C4566F" w:rsidDel="001D1857">
          <w:rPr>
            <w:b w:val="0"/>
            <w:color w:val="000000" w:themeColor="text1"/>
          </w:rPr>
          <w:delText>SDE</w:delText>
        </w:r>
        <w:r w:rsidR="00C4566F" w:rsidRPr="00C4566F" w:rsidDel="001D1857">
          <w:rPr>
            <w:b w:val="0"/>
            <w:color w:val="000000" w:themeColor="text1"/>
          </w:rPr>
          <w:delText xml:space="preserve"> mengerjakan proyek yang berhubungan dengan pengembangan </w:delText>
        </w:r>
        <w:r w:rsidR="00C4566F" w:rsidRPr="00C4566F" w:rsidDel="001D1857">
          <w:rPr>
            <w:b w:val="0"/>
            <w:i/>
            <w:color w:val="000000" w:themeColor="text1"/>
          </w:rPr>
          <w:delText>software</w:delText>
        </w:r>
        <w:r w:rsidR="00C4566F" w:rsidRPr="00C4566F" w:rsidDel="001D1857">
          <w:rPr>
            <w:b w:val="0"/>
            <w:color w:val="000000" w:themeColor="text1"/>
          </w:rPr>
          <w:delText xml:space="preserve">, meliputi </w:delText>
        </w:r>
        <w:r w:rsidR="00C4566F" w:rsidRPr="00C4566F" w:rsidDel="001D1857">
          <w:rPr>
            <w:b w:val="0"/>
            <w:i/>
            <w:color w:val="000000" w:themeColor="text1"/>
          </w:rPr>
          <w:delText>backend</w:delText>
        </w:r>
        <w:r w:rsidR="00C4566F" w:rsidRPr="00C4566F" w:rsidDel="001D1857">
          <w:rPr>
            <w:b w:val="0"/>
            <w:color w:val="000000" w:themeColor="text1"/>
          </w:rPr>
          <w:delText xml:space="preserve"> dan </w:delText>
        </w:r>
        <w:r w:rsidR="00C4566F" w:rsidRPr="00C4566F" w:rsidDel="001D1857">
          <w:rPr>
            <w:b w:val="0"/>
            <w:i/>
            <w:color w:val="000000" w:themeColor="text1"/>
          </w:rPr>
          <w:delText>frontend</w:delText>
        </w:r>
        <w:r w:rsidR="00C4566F" w:rsidRPr="00C4566F" w:rsidDel="001D1857">
          <w:rPr>
            <w:b w:val="0"/>
            <w:color w:val="000000" w:themeColor="text1"/>
          </w:rPr>
          <w:delText xml:space="preserve"> berdasarkan </w:delText>
        </w:r>
        <w:r w:rsidR="00C4566F" w:rsidRPr="00C4566F" w:rsidDel="001D1857">
          <w:rPr>
            <w:b w:val="0"/>
            <w:i/>
            <w:color w:val="000000" w:themeColor="text1"/>
          </w:rPr>
          <w:delText>requirement</w:delText>
        </w:r>
        <w:r w:rsidR="00C4566F" w:rsidRPr="00C4566F" w:rsidDel="001D1857">
          <w:rPr>
            <w:b w:val="0"/>
            <w:color w:val="000000" w:themeColor="text1"/>
          </w:rPr>
          <w:delText xml:space="preserve"> yang diberikan oleh </w:delText>
        </w:r>
        <w:r w:rsidR="00C4566F" w:rsidDel="001D1857">
          <w:rPr>
            <w:b w:val="0"/>
            <w:color w:val="000000" w:themeColor="text1"/>
          </w:rPr>
          <w:delText>PM</w:delText>
        </w:r>
        <w:r w:rsidR="00C4566F" w:rsidRPr="00C4566F" w:rsidDel="001D1857">
          <w:rPr>
            <w:b w:val="0"/>
            <w:color w:val="000000" w:themeColor="text1"/>
          </w:rPr>
          <w:delText>.</w:delText>
        </w:r>
        <w:r w:rsidR="00C4566F" w:rsidDel="001D1857">
          <w:rPr>
            <w:b w:val="0"/>
            <w:color w:val="000000" w:themeColor="text1"/>
          </w:rPr>
          <w:delText xml:space="preserve"> Sedangkan SE berfokus pada bagian infrastruktur </w:delText>
        </w:r>
        <w:r w:rsidR="00C4566F" w:rsidDel="001D1857">
          <w:rPr>
            <w:b w:val="0"/>
            <w:i/>
            <w:color w:val="000000" w:themeColor="text1"/>
          </w:rPr>
          <w:delText>software</w:delText>
        </w:r>
        <w:r w:rsidR="00C4566F" w:rsidDel="001D1857">
          <w:rPr>
            <w:b w:val="0"/>
            <w:color w:val="000000" w:themeColor="text1"/>
          </w:rPr>
          <w:delText>.</w:delText>
        </w:r>
      </w:del>
    </w:p>
    <w:p w14:paraId="6ACE8B37" w14:textId="77777777" w:rsidR="00C4566F" w:rsidRPr="00C4566F" w:rsidRDefault="00C4566F" w:rsidP="00C4566F"/>
    <w:p w14:paraId="1A731C58" w14:textId="77777777" w:rsidR="005E26B2" w:rsidDel="001D1857" w:rsidRDefault="00971847" w:rsidP="002177BB">
      <w:pPr>
        <w:pStyle w:val="Heading3"/>
        <w:numPr>
          <w:ilvl w:val="2"/>
          <w:numId w:val="2"/>
        </w:numPr>
        <w:ind w:left="709" w:hanging="709"/>
        <w:rPr>
          <w:del w:id="145" w:author="Febriyola Anastasia" w:date="2016-12-24T13:41:00Z"/>
        </w:rPr>
      </w:pPr>
      <w:bookmarkStart w:id="146" w:name="_Posisi_Penempatan_Pelaksana"/>
      <w:bookmarkEnd w:id="146"/>
      <w:r w:rsidRPr="00971847">
        <w:t>Posisi Penempatan Pelaksana Kerja Praktik dalam Struktur Organisasi</w:t>
      </w:r>
      <w:bookmarkEnd w:id="143"/>
    </w:p>
    <w:p w14:paraId="33EFA527" w14:textId="77777777" w:rsidR="001D1857" w:rsidRPr="001D1857" w:rsidRDefault="001D1857">
      <w:pPr>
        <w:pStyle w:val="Heading3"/>
        <w:numPr>
          <w:ilvl w:val="2"/>
          <w:numId w:val="2"/>
        </w:numPr>
        <w:ind w:left="709" w:hanging="709"/>
        <w:rPr>
          <w:ins w:id="147" w:author="Febriyola Anastasia" w:date="2016-12-24T13:41:00Z"/>
          <w:color w:val="000000" w:themeColor="text1"/>
          <w:rPrChange w:id="148" w:author="Febriyola Anastasia" w:date="2016-12-24T13:41:00Z">
            <w:rPr>
              <w:ins w:id="149" w:author="Febriyola Anastasia" w:date="2016-12-24T13:41:00Z"/>
            </w:rPr>
          </w:rPrChange>
        </w:rPr>
        <w:pPrChange w:id="150" w:author="Febriyola Anastasia" w:date="2016-12-24T13:41:00Z">
          <w:pPr/>
        </w:pPrChange>
      </w:pPr>
    </w:p>
    <w:p w14:paraId="0B9F996B" w14:textId="77777777" w:rsidR="001D1857" w:rsidRPr="00A43FB1" w:rsidRDefault="001D1857" w:rsidP="001D1857">
      <w:pPr>
        <w:rPr>
          <w:ins w:id="151" w:author="Febriyola Anastasia" w:date="2016-12-24T13:41:00Z"/>
          <w:color w:val="000000" w:themeColor="text1"/>
        </w:rPr>
      </w:pPr>
    </w:p>
    <w:p w14:paraId="04CD65F5" w14:textId="77777777" w:rsidR="001D1857" w:rsidRDefault="001D1857" w:rsidP="001D1857">
      <w:pPr>
        <w:spacing w:after="0"/>
        <w:rPr>
          <w:ins w:id="152" w:author="Febriyola Anastasia" w:date="2016-12-24T13:41:00Z"/>
          <w:color w:val="0070C0"/>
        </w:rPr>
      </w:pPr>
      <w:ins w:id="153" w:author="Febriyola Anastasia" w:date="2016-12-24T13:41:00Z">
        <w:r>
          <w:rPr>
            <w:noProof/>
            <w:color w:val="0070C0"/>
            <w:lang w:val="id-ID" w:eastAsia="ko-KR"/>
          </w:rPr>
          <w:drawing>
            <wp:inline distT="0" distB="0" distL="0" distR="0" wp14:anchorId="1422E0B0" wp14:editId="1912821A">
              <wp:extent cx="5247640" cy="2921663"/>
              <wp:effectExtent l="0" t="0" r="0" b="120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14:paraId="56CD1170" w14:textId="77777777" w:rsidR="001D1857" w:rsidRDefault="001D1857" w:rsidP="001D1857">
      <w:pPr>
        <w:spacing w:after="0"/>
        <w:jc w:val="center"/>
        <w:rPr>
          <w:ins w:id="154" w:author="Febriyola Anastasia" w:date="2016-12-24T13:42:00Z"/>
          <w:color w:val="000000" w:themeColor="text1"/>
          <w:sz w:val="20"/>
        </w:rPr>
      </w:pPr>
      <w:ins w:id="155" w:author="Febriyola Anastasia" w:date="2016-12-24T13:41:00Z">
        <w:r w:rsidRPr="00A43FB1">
          <w:rPr>
            <w:color w:val="000000" w:themeColor="text1"/>
            <w:sz w:val="20"/>
          </w:rPr>
          <w:t>Gambar 1. Struktur Organisasi GDP Labs</w:t>
        </w:r>
        <w:r>
          <w:rPr>
            <w:rStyle w:val="CommentReference"/>
          </w:rPr>
          <w:commentReference w:id="156"/>
        </w:r>
      </w:ins>
    </w:p>
    <w:p w14:paraId="0250D53D" w14:textId="77777777" w:rsidR="001D1857" w:rsidRDefault="001D1857" w:rsidP="001D1857">
      <w:pPr>
        <w:spacing w:after="0"/>
        <w:jc w:val="center"/>
        <w:rPr>
          <w:ins w:id="157" w:author="Febriyola Anastasia" w:date="2016-12-24T13:42:00Z"/>
          <w:color w:val="000000" w:themeColor="text1"/>
          <w:sz w:val="20"/>
        </w:rPr>
      </w:pPr>
    </w:p>
    <w:p w14:paraId="47A257DA" w14:textId="55D2E9A5" w:rsidR="001D1857" w:rsidRPr="005A15F4" w:rsidRDefault="001D1857">
      <w:pPr>
        <w:pStyle w:val="Heading3"/>
        <w:rPr>
          <w:ins w:id="158" w:author="Febriyola Anastasia" w:date="2016-12-24T13:41:00Z"/>
          <w:color w:val="000000" w:themeColor="text1"/>
        </w:rPr>
        <w:pPrChange w:id="159" w:author="Febriyola Anastasia" w:date="2016-12-24T13:42:00Z">
          <w:pPr/>
        </w:pPrChange>
      </w:pPr>
      <w:ins w:id="160" w:author="Febriyola Anastasia" w:date="2016-12-24T13:42:00Z">
        <w:r>
          <w:rPr>
            <w:b w:val="0"/>
            <w:color w:val="000000" w:themeColor="text1"/>
          </w:rPr>
          <w:lastRenderedPageBreak/>
          <w:t xml:space="preserve">Secara garis besar, struktur organisasi GDP Labs terbagi menjadi tiga posisi: </w:t>
        </w:r>
        <w:r w:rsidRPr="00A43FB1">
          <w:rPr>
            <w:b w:val="0"/>
            <w:color w:val="000000" w:themeColor="text1"/>
          </w:rPr>
          <w:t>Software Developer Engineer (</w:t>
        </w:r>
        <w:r>
          <w:rPr>
            <w:b w:val="0"/>
            <w:color w:val="000000" w:themeColor="text1"/>
          </w:rPr>
          <w:t>SDE), System Engineer (SE), Product Manager (PM). SDE</w:t>
        </w:r>
        <w:r w:rsidRPr="00C4566F">
          <w:rPr>
            <w:b w:val="0"/>
            <w:color w:val="000000" w:themeColor="text1"/>
          </w:rPr>
          <w:t xml:space="preserve"> mengerjakan proyek yang berhubungan dengan pengembangan </w:t>
        </w:r>
        <w:r w:rsidRPr="00C4566F">
          <w:rPr>
            <w:b w:val="0"/>
            <w:i/>
            <w:color w:val="000000" w:themeColor="text1"/>
          </w:rPr>
          <w:t>software</w:t>
        </w:r>
        <w:r w:rsidRPr="00C4566F">
          <w:rPr>
            <w:b w:val="0"/>
            <w:color w:val="000000" w:themeColor="text1"/>
          </w:rPr>
          <w:t xml:space="preserve">, meliputi </w:t>
        </w:r>
        <w:r w:rsidRPr="00C4566F">
          <w:rPr>
            <w:b w:val="0"/>
            <w:i/>
            <w:color w:val="000000" w:themeColor="text1"/>
          </w:rPr>
          <w:t>backend</w:t>
        </w:r>
        <w:r w:rsidRPr="00C4566F">
          <w:rPr>
            <w:b w:val="0"/>
            <w:color w:val="000000" w:themeColor="text1"/>
          </w:rPr>
          <w:t xml:space="preserve"> dan </w:t>
        </w:r>
        <w:r w:rsidRPr="00C4566F">
          <w:rPr>
            <w:b w:val="0"/>
            <w:i/>
            <w:color w:val="000000" w:themeColor="text1"/>
          </w:rPr>
          <w:t>frontend</w:t>
        </w:r>
        <w:r w:rsidRPr="00C4566F">
          <w:rPr>
            <w:b w:val="0"/>
            <w:color w:val="000000" w:themeColor="text1"/>
          </w:rPr>
          <w:t xml:space="preserve"> berdasarkan </w:t>
        </w:r>
        <w:r w:rsidRPr="00C4566F">
          <w:rPr>
            <w:b w:val="0"/>
            <w:i/>
            <w:color w:val="000000" w:themeColor="text1"/>
          </w:rPr>
          <w:t>requirement</w:t>
        </w:r>
        <w:r w:rsidRPr="00C4566F">
          <w:rPr>
            <w:b w:val="0"/>
            <w:color w:val="000000" w:themeColor="text1"/>
          </w:rPr>
          <w:t xml:space="preserve"> yang diberikan oleh </w:t>
        </w:r>
        <w:r>
          <w:rPr>
            <w:b w:val="0"/>
            <w:color w:val="000000" w:themeColor="text1"/>
          </w:rPr>
          <w:t>PM</w:t>
        </w:r>
        <w:r w:rsidRPr="00C4566F">
          <w:rPr>
            <w:b w:val="0"/>
            <w:color w:val="000000" w:themeColor="text1"/>
          </w:rPr>
          <w:t>.</w:t>
        </w:r>
        <w:r>
          <w:rPr>
            <w:b w:val="0"/>
            <w:color w:val="000000" w:themeColor="text1"/>
          </w:rPr>
          <w:t xml:space="preserve"> Sedangkan SE berfokus pada bagian infrastruktur </w:t>
        </w:r>
        <w:r>
          <w:rPr>
            <w:b w:val="0"/>
            <w:i/>
            <w:color w:val="000000" w:themeColor="text1"/>
          </w:rPr>
          <w:t>software</w:t>
        </w:r>
        <w:r>
          <w:rPr>
            <w:b w:val="0"/>
            <w:color w:val="000000" w:themeColor="text1"/>
          </w:rPr>
          <w:t>.</w:t>
        </w:r>
      </w:ins>
    </w:p>
    <w:p w14:paraId="5A2E8D47" w14:textId="288AAAFE" w:rsidR="00DE2543" w:rsidRPr="00784E5B" w:rsidRDefault="00C4566F" w:rsidP="00C4566F">
      <w:pPr>
        <w:rPr>
          <w:color w:val="0070C0"/>
        </w:rPr>
      </w:pPr>
      <w:r w:rsidRPr="00C4566F">
        <w:rPr>
          <w:color w:val="000000" w:themeColor="text1"/>
        </w:rPr>
        <w:t xml:space="preserve">Penulis diposisikan sebagai </w:t>
      </w:r>
      <w:r w:rsidRPr="00C4566F">
        <w:rPr>
          <w:i/>
          <w:color w:val="000000" w:themeColor="text1"/>
        </w:rPr>
        <w:t xml:space="preserve">intern </w:t>
      </w:r>
      <w:r w:rsidRPr="00C4566F">
        <w:rPr>
          <w:color w:val="000000" w:themeColor="text1"/>
        </w:rPr>
        <w:t>di divisi Software Developer Engineer (SDE), posisi dapat dilihat pada hirarki kiri bawah dari Gambar 1. Selama kerja praktik, penulis berada di bawah tim PING yang mengerjakan pengembangan Kaskus Chat bot.</w:t>
      </w:r>
      <w:r>
        <w:t xml:space="preserve"> </w:t>
      </w:r>
      <w:r w:rsidR="00DE2543">
        <w:br w:type="page"/>
      </w:r>
    </w:p>
    <w:p w14:paraId="46EECBB0" w14:textId="6F3BE48D" w:rsidR="00DE2543" w:rsidRDefault="003930C4" w:rsidP="003930C4">
      <w:pPr>
        <w:pStyle w:val="Heading1"/>
        <w:numPr>
          <w:ilvl w:val="0"/>
          <w:numId w:val="1"/>
        </w:numPr>
        <w:ind w:left="0" w:firstLine="0"/>
      </w:pPr>
      <w:bookmarkStart w:id="161" w:name="_ISI"/>
      <w:bookmarkEnd w:id="161"/>
      <w:r>
        <w:lastRenderedPageBreak/>
        <w:br/>
      </w:r>
      <w:bookmarkStart w:id="162" w:name="_Toc462055224"/>
      <w:r w:rsidR="00F91B06">
        <w:t>ISI</w:t>
      </w:r>
      <w:bookmarkEnd w:id="162"/>
    </w:p>
    <w:p w14:paraId="5208F22F" w14:textId="77777777" w:rsidR="00DE2543" w:rsidRDefault="00DE2543" w:rsidP="00DE2543"/>
    <w:p w14:paraId="3C3FC759" w14:textId="2A24452A" w:rsidR="00DE2543" w:rsidRDefault="002944CD" w:rsidP="007A2A9A">
      <w:pPr>
        <w:pStyle w:val="Heading2"/>
        <w:numPr>
          <w:ilvl w:val="1"/>
          <w:numId w:val="1"/>
        </w:numPr>
        <w:ind w:left="567" w:hanging="567"/>
      </w:pPr>
      <w:bookmarkStart w:id="163" w:name="_Pekerjaan_dalam_Kerja"/>
      <w:bookmarkStart w:id="164" w:name="_Toc462055225"/>
      <w:bookmarkEnd w:id="163"/>
      <w:r>
        <w:t>Pekerjaan</w:t>
      </w:r>
      <w:r w:rsidR="00775ACD">
        <w:t xml:space="preserve"> dalam</w:t>
      </w:r>
      <w:r w:rsidR="009C7830">
        <w:t xml:space="preserve"> Kerja Praktik</w:t>
      </w:r>
      <w:bookmarkEnd w:id="164"/>
    </w:p>
    <w:p w14:paraId="53EA89FF" w14:textId="79D74D58" w:rsidR="007569D6" w:rsidRPr="00FE3950" w:rsidRDefault="007569D6" w:rsidP="006851F2">
      <w:pPr>
        <w:rPr>
          <w:color w:val="000000" w:themeColor="text1"/>
        </w:rPr>
      </w:pPr>
      <w:r w:rsidRPr="00FE3950">
        <w:rPr>
          <w:color w:val="000000" w:themeColor="text1"/>
        </w:rPr>
        <w:t xml:space="preserve">Penulis melakukan kerja praktik di bawah tim PING sebagai SDE </w:t>
      </w:r>
      <w:r w:rsidRPr="00FE3950">
        <w:rPr>
          <w:i/>
          <w:color w:val="000000" w:themeColor="text1"/>
        </w:rPr>
        <w:t>intern</w:t>
      </w:r>
      <w:r w:rsidR="00FE3950" w:rsidRPr="00FE3950">
        <w:rPr>
          <w:color w:val="000000" w:themeColor="text1"/>
        </w:rPr>
        <w:t>. Penulis mendapatkan seorang mentor yang mengajari dasar-dasar ilmu dalam menyelesaikan proyek ini. Mentor memberikan instruksi</w:t>
      </w:r>
      <w:r w:rsidR="00FE3950">
        <w:rPr>
          <w:color w:val="000000" w:themeColor="text1"/>
        </w:rPr>
        <w:t xml:space="preserve"> berupa</w:t>
      </w:r>
      <w:r w:rsidR="00FE3950" w:rsidRPr="00FE3950">
        <w:rPr>
          <w:color w:val="000000" w:themeColor="text1"/>
        </w:rPr>
        <w:t xml:space="preserve"> latihan-latihan di awal pekerjaan kemudian penulis diminta untuk memberikan </w:t>
      </w:r>
      <w:r w:rsidR="00FE3950" w:rsidRPr="00FE3950">
        <w:rPr>
          <w:i/>
          <w:color w:val="000000" w:themeColor="text1"/>
        </w:rPr>
        <w:t xml:space="preserve">deliverable chat bot </w:t>
      </w:r>
      <w:r w:rsidR="00DF2CFF">
        <w:rPr>
          <w:color w:val="000000" w:themeColor="text1"/>
        </w:rPr>
        <w:t xml:space="preserve">dan melakukan presentasi </w:t>
      </w:r>
      <w:r w:rsidR="00FE3950" w:rsidRPr="00FE3950">
        <w:rPr>
          <w:color w:val="000000" w:themeColor="text1"/>
        </w:rPr>
        <w:t xml:space="preserve">di akhir masa kerja praktik. </w:t>
      </w:r>
    </w:p>
    <w:p w14:paraId="1D6FFD34" w14:textId="41402C53" w:rsidR="0066072A" w:rsidRDefault="00C4566F" w:rsidP="00DE2543">
      <w:pPr>
        <w:pStyle w:val="Heading3"/>
        <w:numPr>
          <w:ilvl w:val="2"/>
          <w:numId w:val="1"/>
        </w:numPr>
        <w:ind w:left="709" w:hanging="709"/>
      </w:pPr>
      <w:bookmarkStart w:id="165" w:name="_Latar_Belakang_Pekerjaan"/>
      <w:bookmarkEnd w:id="165"/>
      <w:r>
        <w:t>Latar Belakang Pekerjaan</w:t>
      </w:r>
      <w:ins w:id="166" w:author="Rahmad Mahendra" w:date="2016-11-28T12:34:00Z">
        <w:r w:rsidR="00B56031">
          <w:t xml:space="preserve"> </w:t>
        </w:r>
      </w:ins>
    </w:p>
    <w:p w14:paraId="345FBE23" w14:textId="033F4249" w:rsidR="004172CE" w:rsidRPr="007569D6" w:rsidRDefault="004172CE" w:rsidP="0066072A">
      <w:pPr>
        <w:rPr>
          <w:color w:val="000000" w:themeColor="text1"/>
        </w:rPr>
      </w:pPr>
      <w:r>
        <w:rPr>
          <w:color w:val="000000" w:themeColor="text1"/>
        </w:rPr>
        <w:t xml:space="preserve">Pada hari pertama memulai kerja praktik, seluruh </w:t>
      </w:r>
      <w:r>
        <w:rPr>
          <w:i/>
          <w:color w:val="000000" w:themeColor="text1"/>
        </w:rPr>
        <w:t xml:space="preserve">intern </w:t>
      </w:r>
      <w:r>
        <w:rPr>
          <w:color w:val="000000" w:themeColor="text1"/>
        </w:rPr>
        <w:t>dikumpulkan untuk diberikan beberapa pilihan pekerjaan</w:t>
      </w:r>
      <w:del w:id="167" w:author="Rahmad Mahendra" w:date="2016-11-28T12:30:00Z">
        <w:r w:rsidDel="00550071">
          <w:rPr>
            <w:color w:val="000000" w:themeColor="text1"/>
          </w:rPr>
          <w:delText xml:space="preserve">, sehingga pekerjaan yang dilakukan nanti sesuai dengan minat </w:delText>
        </w:r>
        <w:r w:rsidDel="00550071">
          <w:rPr>
            <w:i/>
            <w:color w:val="000000" w:themeColor="text1"/>
          </w:rPr>
          <w:delText>intern</w:delText>
        </w:r>
      </w:del>
      <w:r>
        <w:rPr>
          <w:color w:val="000000" w:themeColor="text1"/>
        </w:rPr>
        <w:t xml:space="preserve">. </w:t>
      </w:r>
      <w:ins w:id="168" w:author="Rahmad Mahendra" w:date="2016-11-28T12:30:00Z">
        <w:r w:rsidR="00550071">
          <w:rPr>
            <w:color w:val="000000" w:themeColor="text1"/>
          </w:rPr>
          <w:t xml:space="preserve">Harapannya </w:t>
        </w:r>
        <w:r w:rsidR="00550071">
          <w:rPr>
            <w:i/>
            <w:color w:val="000000" w:themeColor="text1"/>
          </w:rPr>
          <w:t xml:space="preserve">intern </w:t>
        </w:r>
        <w:r w:rsidR="00550071">
          <w:rPr>
            <w:color w:val="000000" w:themeColor="text1"/>
          </w:rPr>
          <w:t xml:space="preserve">bisa memilih pekerjaan sesuai minat masing-masing. </w:t>
        </w:r>
      </w:ins>
      <w:r w:rsidR="007569D6">
        <w:rPr>
          <w:color w:val="000000" w:themeColor="text1"/>
        </w:rPr>
        <w:t>Pihak GDP Labs memberikan penjelasan singkat</w:t>
      </w:r>
      <w:r w:rsidR="007569D6">
        <w:rPr>
          <w:i/>
          <w:color w:val="000000" w:themeColor="text1"/>
        </w:rPr>
        <w:t xml:space="preserve"> </w:t>
      </w:r>
      <w:r w:rsidR="007569D6">
        <w:rPr>
          <w:color w:val="000000" w:themeColor="text1"/>
        </w:rPr>
        <w:t>mengenai pekerjaan yang akan dilakukan untuk setiap proyek. Dari seluruh</w:t>
      </w:r>
      <w:ins w:id="169" w:author="Rahmad Mahendra" w:date="2016-11-28T12:31:00Z">
        <w:r w:rsidR="00550071">
          <w:rPr>
            <w:color w:val="000000" w:themeColor="text1"/>
          </w:rPr>
          <w:t xml:space="preserve"> daftar</w:t>
        </w:r>
      </w:ins>
      <w:r w:rsidR="007569D6">
        <w:rPr>
          <w:color w:val="000000" w:themeColor="text1"/>
        </w:rPr>
        <w:t xml:space="preserve"> </w:t>
      </w:r>
      <w:del w:id="170" w:author="Rahmad Mahendra" w:date="2016-11-28T12:31:00Z">
        <w:r w:rsidR="007569D6" w:rsidDel="00550071">
          <w:rPr>
            <w:i/>
            <w:color w:val="000000" w:themeColor="text1"/>
          </w:rPr>
          <w:delText xml:space="preserve">list </w:delText>
        </w:r>
      </w:del>
      <w:r w:rsidR="007569D6">
        <w:rPr>
          <w:color w:val="000000" w:themeColor="text1"/>
        </w:rPr>
        <w:t>proyek yang ada, penulis memutuskan untuk memilih proyek PING.</w:t>
      </w:r>
    </w:p>
    <w:p w14:paraId="2F16ABEA" w14:textId="72248AF1" w:rsidR="0007400C" w:rsidRPr="0007400C" w:rsidRDefault="000736E8" w:rsidP="0066072A">
      <w:pPr>
        <w:rPr>
          <w:ins w:id="171" w:author="Febriyola Anastasia" w:date="2016-12-24T14:53:00Z"/>
          <w:color w:val="000000" w:themeColor="text1"/>
        </w:rPr>
      </w:pPr>
      <w:r w:rsidRPr="000736E8">
        <w:rPr>
          <w:color w:val="000000" w:themeColor="text1"/>
        </w:rPr>
        <w:t xml:space="preserve">Penulis </w:t>
      </w:r>
      <w:r w:rsidR="007569D6">
        <w:rPr>
          <w:color w:val="000000" w:themeColor="text1"/>
        </w:rPr>
        <w:t xml:space="preserve">akhirnya </w:t>
      </w:r>
      <w:r w:rsidRPr="000736E8">
        <w:rPr>
          <w:color w:val="000000" w:themeColor="text1"/>
        </w:rPr>
        <w:t xml:space="preserve">ditempatkan di bawah tim PING yang beranggotakan 10 orang, terdiri dari SDE dan PM. PING merupakan sebuah </w:t>
      </w:r>
      <w:r w:rsidRPr="000736E8">
        <w:rPr>
          <w:i/>
          <w:color w:val="000000" w:themeColor="text1"/>
        </w:rPr>
        <w:t xml:space="preserve">white label </w:t>
      </w:r>
      <w:r w:rsidRPr="000736E8">
        <w:rPr>
          <w:color w:val="000000" w:themeColor="text1"/>
        </w:rPr>
        <w:t xml:space="preserve">yang saat ini sedang dikembangkan sebagai Kaskus Chat. </w:t>
      </w:r>
      <w:ins w:id="172" w:author="Febriyola Anastasia" w:date="2016-12-24T14:53:00Z">
        <w:r w:rsidR="0007400C">
          <w:rPr>
            <w:color w:val="000000" w:themeColor="text1"/>
          </w:rPr>
          <w:t xml:space="preserve">GDP Labs mengembangkan </w:t>
        </w:r>
        <w:r w:rsidR="0007400C">
          <w:rPr>
            <w:i/>
            <w:color w:val="000000" w:themeColor="text1"/>
          </w:rPr>
          <w:t xml:space="preserve">bots </w:t>
        </w:r>
        <w:r w:rsidR="0007400C">
          <w:rPr>
            <w:color w:val="000000" w:themeColor="text1"/>
          </w:rPr>
          <w:t xml:space="preserve">untuk diimplementasikan pada Kaskus Chat. </w:t>
        </w:r>
      </w:ins>
      <w:ins w:id="173" w:author="Febriyola Anastasia" w:date="2016-12-24T14:54:00Z">
        <w:r w:rsidR="0007400C">
          <w:rPr>
            <w:i/>
            <w:color w:val="000000" w:themeColor="text1"/>
          </w:rPr>
          <w:t xml:space="preserve">Bots </w:t>
        </w:r>
      </w:ins>
      <w:ins w:id="174" w:author="Febriyola Anastasia" w:date="2016-12-24T14:55:00Z">
        <w:r w:rsidR="0007400C">
          <w:rPr>
            <w:color w:val="000000" w:themeColor="text1"/>
          </w:rPr>
          <w:t xml:space="preserve">diharapkan </w:t>
        </w:r>
      </w:ins>
      <w:ins w:id="175" w:author="Febriyola Anastasia" w:date="2016-12-24T14:54:00Z">
        <w:r w:rsidR="0007400C">
          <w:rPr>
            <w:color w:val="000000" w:themeColor="text1"/>
          </w:rPr>
          <w:t xml:space="preserve">dapat membantu pengguna </w:t>
        </w:r>
      </w:ins>
      <w:ins w:id="176" w:author="Febriyola Anastasia" w:date="2016-12-24T14:55:00Z">
        <w:r w:rsidR="0007400C">
          <w:rPr>
            <w:color w:val="000000" w:themeColor="text1"/>
          </w:rPr>
          <w:t xml:space="preserve">Kaskus untuk semakin mudah dalam melakukan kegian jual-beli, </w:t>
        </w:r>
      </w:ins>
      <w:ins w:id="177" w:author="Febriyola Anastasia" w:date="2016-12-24T14:56:00Z">
        <w:r w:rsidR="0007400C">
          <w:rPr>
            <w:i/>
            <w:color w:val="000000" w:themeColor="text1"/>
          </w:rPr>
          <w:t>entertainment</w:t>
        </w:r>
        <w:r w:rsidR="0007400C">
          <w:rPr>
            <w:color w:val="000000" w:themeColor="text1"/>
          </w:rPr>
          <w:t>, melihat forum, dan sebagainya.</w:t>
        </w:r>
      </w:ins>
      <w:ins w:id="178" w:author="Febriyola Anastasia" w:date="2016-12-24T14:55:00Z">
        <w:r w:rsidR="0007400C">
          <w:rPr>
            <w:color w:val="000000" w:themeColor="text1"/>
          </w:rPr>
          <w:t xml:space="preserve"> </w:t>
        </w:r>
      </w:ins>
      <w:ins w:id="179" w:author="Febriyola Anastasia" w:date="2016-12-24T14:54:00Z">
        <w:r w:rsidR="0007400C">
          <w:rPr>
            <w:color w:val="000000" w:themeColor="text1"/>
          </w:rPr>
          <w:t xml:space="preserve">Salah satu </w:t>
        </w:r>
      </w:ins>
      <w:ins w:id="180" w:author="Febriyola Anastasia" w:date="2016-12-24T14:56:00Z">
        <w:r w:rsidR="0007400C">
          <w:rPr>
            <w:i/>
            <w:color w:val="000000" w:themeColor="text1"/>
          </w:rPr>
          <w:t xml:space="preserve">bot </w:t>
        </w:r>
        <w:r w:rsidR="0007400C">
          <w:rPr>
            <w:color w:val="000000" w:themeColor="text1"/>
          </w:rPr>
          <w:t xml:space="preserve">yang saat ini sudah diimplementasikan dalam Kaskus Chat adalah </w:t>
        </w:r>
        <w:r w:rsidR="0007400C">
          <w:rPr>
            <w:i/>
            <w:color w:val="000000" w:themeColor="text1"/>
          </w:rPr>
          <w:t>Banking-Bot.</w:t>
        </w:r>
      </w:ins>
      <w:ins w:id="181" w:author="Febriyola Anastasia" w:date="2016-12-24T14:57:00Z">
        <w:r w:rsidR="0007400C">
          <w:rPr>
            <w:i/>
            <w:color w:val="000000" w:themeColor="text1"/>
          </w:rPr>
          <w:t xml:space="preserve"> </w:t>
        </w:r>
      </w:ins>
      <w:ins w:id="182" w:author="Febriyola Anastasia" w:date="2016-12-24T14:56:00Z">
        <w:r w:rsidR="0007400C">
          <w:rPr>
            <w:i/>
            <w:color w:val="000000" w:themeColor="text1"/>
          </w:rPr>
          <w:t xml:space="preserve">Banking-bot </w:t>
        </w:r>
      </w:ins>
      <w:ins w:id="183" w:author="Febriyola Anastasia" w:date="2016-12-24T14:57:00Z">
        <w:r w:rsidR="0007400C">
          <w:rPr>
            <w:color w:val="000000" w:themeColor="text1"/>
          </w:rPr>
          <w:t xml:space="preserve">bekerja sama dengan BCA untuk membantu pengguna dalam melakukan transaksi pengiriman uang. </w:t>
        </w:r>
        <w:r w:rsidR="0007400C">
          <w:rPr>
            <w:i/>
            <w:color w:val="000000" w:themeColor="text1"/>
          </w:rPr>
          <w:t xml:space="preserve">Bot </w:t>
        </w:r>
        <w:r w:rsidR="0007400C">
          <w:rPr>
            <w:color w:val="000000" w:themeColor="text1"/>
          </w:rPr>
          <w:t xml:space="preserve">ini berguna untuk melakukan pembayaran terhadap produk yang dijual di Kaskus. </w:t>
        </w:r>
      </w:ins>
    </w:p>
    <w:p w14:paraId="0FF7553F" w14:textId="1F342907" w:rsidR="004172CE" w:rsidRPr="002D40E4" w:rsidRDefault="000736E8" w:rsidP="0066072A">
      <w:pPr>
        <w:rPr>
          <w:color w:val="000000" w:themeColor="text1"/>
        </w:rPr>
      </w:pPr>
      <w:r w:rsidRPr="000736E8">
        <w:rPr>
          <w:color w:val="000000" w:themeColor="text1"/>
        </w:rPr>
        <w:t xml:space="preserve">Dalam masa kerja praktik sebagai SDE intern, penulis mendapatkan pekerjaan untuk membuat </w:t>
      </w:r>
      <w:r w:rsidRPr="000736E8">
        <w:rPr>
          <w:i/>
          <w:color w:val="000000" w:themeColor="text1"/>
        </w:rPr>
        <w:t xml:space="preserve">chat bot </w:t>
      </w:r>
      <w:r w:rsidRPr="000736E8">
        <w:rPr>
          <w:color w:val="000000" w:themeColor="text1"/>
        </w:rPr>
        <w:t>yang dii</w:t>
      </w:r>
      <w:r w:rsidR="004172CE">
        <w:rPr>
          <w:color w:val="000000" w:themeColor="text1"/>
        </w:rPr>
        <w:t>mplementasikan pada Kaskus Chat.</w:t>
      </w:r>
      <w:r w:rsidR="002D40E4">
        <w:rPr>
          <w:color w:val="000000" w:themeColor="text1"/>
        </w:rPr>
        <w:t xml:space="preserve"> Pengembangan dilakukan menggunakan Spring </w:t>
      </w:r>
      <w:r w:rsidR="002D40E4">
        <w:rPr>
          <w:i/>
          <w:color w:val="000000" w:themeColor="text1"/>
        </w:rPr>
        <w:t>framework</w:t>
      </w:r>
      <w:r w:rsidR="002D40E4">
        <w:rPr>
          <w:color w:val="000000" w:themeColor="text1"/>
        </w:rPr>
        <w:t xml:space="preserve">, </w:t>
      </w:r>
      <w:r w:rsidR="002D40E4" w:rsidRPr="00550071">
        <w:rPr>
          <w:color w:val="000000" w:themeColor="text1"/>
          <w:highlight w:val="yellow"/>
          <w:rPrChange w:id="184" w:author="Rahmad Mahendra" w:date="2016-11-28T12:31:00Z">
            <w:rPr>
              <w:color w:val="000000" w:themeColor="text1"/>
            </w:rPr>
          </w:rPrChange>
        </w:rPr>
        <w:t>di</w:t>
      </w:r>
      <w:ins w:id="185" w:author="Febriyola Anastasia" w:date="2016-12-24T13:42:00Z">
        <w:r w:rsidR="001D1857">
          <w:rPr>
            <w:color w:val="000000" w:themeColor="text1"/>
            <w:highlight w:val="yellow"/>
          </w:rPr>
          <w:t xml:space="preserve"> </w:t>
        </w:r>
      </w:ins>
      <w:r w:rsidR="002D40E4" w:rsidRPr="00550071">
        <w:rPr>
          <w:color w:val="000000" w:themeColor="text1"/>
          <w:highlight w:val="yellow"/>
          <w:rPrChange w:id="186" w:author="Rahmad Mahendra" w:date="2016-11-28T12:31:00Z">
            <w:rPr>
              <w:color w:val="000000" w:themeColor="text1"/>
            </w:rPr>
          </w:rPrChange>
        </w:rPr>
        <w:t>mana</w:t>
      </w:r>
      <w:r w:rsidR="002D40E4">
        <w:rPr>
          <w:color w:val="000000" w:themeColor="text1"/>
        </w:rPr>
        <w:t xml:space="preserve"> hal ini baru bagi penulis sehingga perlu beberapa hari untuk dapat memahami teknologi tersebut. Penulis </w:t>
      </w:r>
      <w:r w:rsidR="002D40E4">
        <w:rPr>
          <w:color w:val="000000" w:themeColor="text1"/>
        </w:rPr>
        <w:lastRenderedPageBreak/>
        <w:t xml:space="preserve">diminta </w:t>
      </w:r>
      <w:r w:rsidR="009E3DC8">
        <w:rPr>
          <w:color w:val="000000" w:themeColor="text1"/>
        </w:rPr>
        <w:t>untuk</w:t>
      </w:r>
      <w:r w:rsidR="002D40E4">
        <w:rPr>
          <w:color w:val="000000" w:themeColor="text1"/>
        </w:rPr>
        <w:t xml:space="preserve"> menghasilkan minimal 2 </w:t>
      </w:r>
      <w:r w:rsidR="002D40E4" w:rsidRPr="002D40E4">
        <w:rPr>
          <w:i/>
          <w:color w:val="000000" w:themeColor="text1"/>
        </w:rPr>
        <w:t>bots</w:t>
      </w:r>
      <w:r w:rsidR="002D40E4">
        <w:rPr>
          <w:color w:val="000000" w:themeColor="text1"/>
        </w:rPr>
        <w:t xml:space="preserve"> yang sudah dapat berjalan di Kaskus Chat</w:t>
      </w:r>
      <w:r w:rsidR="009E3DC8">
        <w:rPr>
          <w:color w:val="000000" w:themeColor="text1"/>
        </w:rPr>
        <w:t xml:space="preserve"> di akhir masa magang</w:t>
      </w:r>
      <w:r w:rsidR="002D40E4">
        <w:rPr>
          <w:color w:val="000000" w:themeColor="text1"/>
        </w:rPr>
        <w:t>.</w:t>
      </w:r>
    </w:p>
    <w:p w14:paraId="0AECC9AD" w14:textId="51E75EC7" w:rsidR="007569D6" w:rsidRDefault="007569D6" w:rsidP="0066072A">
      <w:pPr>
        <w:rPr>
          <w:color w:val="000000" w:themeColor="text1"/>
        </w:rPr>
      </w:pPr>
      <w:r>
        <w:rPr>
          <w:color w:val="000000" w:themeColor="text1"/>
        </w:rPr>
        <w:t>Berikut adalah rincian pekerjaan</w:t>
      </w:r>
      <w:r w:rsidR="009E3DC8">
        <w:rPr>
          <w:color w:val="000000" w:themeColor="text1"/>
        </w:rPr>
        <w:t xml:space="preserve"> yang dilakukan</w:t>
      </w:r>
      <w:r>
        <w:rPr>
          <w:color w:val="000000" w:themeColor="text1"/>
        </w:rPr>
        <w:t xml:space="preserve"> selama kerja praktik:</w:t>
      </w:r>
    </w:p>
    <w:p w14:paraId="3901A76C" w14:textId="72280D58" w:rsidR="007569D6" w:rsidRDefault="007569D6" w:rsidP="007569D6">
      <w:pPr>
        <w:pStyle w:val="ListParagraph"/>
        <w:numPr>
          <w:ilvl w:val="0"/>
          <w:numId w:val="6"/>
        </w:numPr>
        <w:rPr>
          <w:color w:val="000000" w:themeColor="text1"/>
        </w:rPr>
      </w:pPr>
      <w:r>
        <w:rPr>
          <w:color w:val="000000" w:themeColor="text1"/>
        </w:rPr>
        <w:t>Memahami Spring Boots</w:t>
      </w:r>
    </w:p>
    <w:p w14:paraId="6F99964D" w14:textId="12277FA8" w:rsidR="007569D6" w:rsidRDefault="007569D6" w:rsidP="007569D6">
      <w:pPr>
        <w:pStyle w:val="ListParagraph"/>
        <w:numPr>
          <w:ilvl w:val="0"/>
          <w:numId w:val="6"/>
        </w:numPr>
        <w:rPr>
          <w:color w:val="000000" w:themeColor="text1"/>
        </w:rPr>
      </w:pPr>
      <w:r>
        <w:rPr>
          <w:color w:val="000000" w:themeColor="text1"/>
        </w:rPr>
        <w:t>Memahami cara kerja Kaskus Chat menggunakan Kaskus Chat API</w:t>
      </w:r>
    </w:p>
    <w:p w14:paraId="38D9BBBD" w14:textId="115146B5" w:rsidR="007569D6" w:rsidRDefault="007569D6" w:rsidP="007569D6">
      <w:pPr>
        <w:pStyle w:val="ListParagraph"/>
        <w:numPr>
          <w:ilvl w:val="0"/>
          <w:numId w:val="6"/>
        </w:numPr>
        <w:rPr>
          <w:color w:val="000000" w:themeColor="text1"/>
        </w:rPr>
      </w:pPr>
      <w:r>
        <w:rPr>
          <w:color w:val="000000" w:themeColor="text1"/>
        </w:rPr>
        <w:t xml:space="preserve">Memahami cara kerja </w:t>
      </w:r>
      <w:r w:rsidRPr="007569D6">
        <w:rPr>
          <w:i/>
          <w:color w:val="000000" w:themeColor="text1"/>
        </w:rPr>
        <w:t>bot</w:t>
      </w:r>
      <w:r>
        <w:rPr>
          <w:i/>
          <w:color w:val="000000" w:themeColor="text1"/>
        </w:rPr>
        <w:t xml:space="preserve"> </w:t>
      </w:r>
      <w:r w:rsidR="009E3DC8">
        <w:rPr>
          <w:color w:val="000000" w:themeColor="text1"/>
        </w:rPr>
        <w:t>menggu</w:t>
      </w:r>
      <w:r>
        <w:rPr>
          <w:color w:val="000000" w:themeColor="text1"/>
        </w:rPr>
        <w:t>nakan Spring Boots</w:t>
      </w:r>
    </w:p>
    <w:p w14:paraId="26FA06AB" w14:textId="7D85D41E" w:rsidR="007569D6" w:rsidRPr="007569D6" w:rsidRDefault="007569D6" w:rsidP="007569D6">
      <w:pPr>
        <w:pStyle w:val="ListParagraph"/>
        <w:numPr>
          <w:ilvl w:val="0"/>
          <w:numId w:val="6"/>
        </w:numPr>
        <w:rPr>
          <w:color w:val="000000" w:themeColor="text1"/>
        </w:rPr>
      </w:pPr>
      <w:r>
        <w:rPr>
          <w:color w:val="000000" w:themeColor="text1"/>
        </w:rPr>
        <w:t xml:space="preserve">Mencari ide untuk membuat </w:t>
      </w:r>
      <w:r>
        <w:rPr>
          <w:i/>
          <w:color w:val="000000" w:themeColor="text1"/>
        </w:rPr>
        <w:t xml:space="preserve">bot </w:t>
      </w:r>
    </w:p>
    <w:p w14:paraId="52E600C7" w14:textId="2C1CB0DE" w:rsidR="004172CE" w:rsidRPr="00442776" w:rsidDel="003D6FC2" w:rsidRDefault="007569D6" w:rsidP="0066072A">
      <w:pPr>
        <w:pStyle w:val="ListParagraph"/>
        <w:numPr>
          <w:ilvl w:val="0"/>
          <w:numId w:val="6"/>
        </w:numPr>
        <w:rPr>
          <w:del w:id="187" w:author="Febriyola Anastasia" w:date="2016-12-24T14:51:00Z"/>
          <w:color w:val="000000" w:themeColor="text1"/>
        </w:rPr>
      </w:pPr>
      <w:r>
        <w:rPr>
          <w:color w:val="000000" w:themeColor="text1"/>
        </w:rPr>
        <w:t>Melakukan pengembangan</w:t>
      </w:r>
      <w:r w:rsidR="007156BC">
        <w:rPr>
          <w:color w:val="000000" w:themeColor="text1"/>
        </w:rPr>
        <w:t xml:space="preserve"> </w:t>
      </w:r>
      <w:r w:rsidR="007156BC">
        <w:rPr>
          <w:i/>
          <w:color w:val="000000" w:themeColor="text1"/>
        </w:rPr>
        <w:t>backend</w:t>
      </w:r>
      <w:r>
        <w:rPr>
          <w:color w:val="000000" w:themeColor="text1"/>
        </w:rPr>
        <w:t xml:space="preserve"> Kaskus Chat Bot</w:t>
      </w:r>
    </w:p>
    <w:p w14:paraId="37409ED7" w14:textId="7DD2E5FE" w:rsidR="00481762" w:rsidRDefault="00C4566F">
      <w:pPr>
        <w:pStyle w:val="ListParagraph"/>
        <w:numPr>
          <w:ilvl w:val="0"/>
          <w:numId w:val="6"/>
        </w:numPr>
        <w:rPr>
          <w:ins w:id="188" w:author="Febriyola Anastasia" w:date="2016-12-24T13:47:00Z"/>
        </w:rPr>
        <w:pPrChange w:id="189" w:author="Febriyola Anastasia" w:date="2016-12-24T14:51:00Z">
          <w:pPr>
            <w:pStyle w:val="Heading3"/>
            <w:numPr>
              <w:ilvl w:val="2"/>
              <w:numId w:val="1"/>
            </w:numPr>
            <w:ind w:left="709" w:hanging="709"/>
          </w:pPr>
        </w:pPrChange>
      </w:pPr>
      <w:bookmarkStart w:id="190" w:name="_Tinjauan_Pustaka"/>
      <w:bookmarkEnd w:id="190"/>
      <w:del w:id="191" w:author="Febriyola Anastasia" w:date="2016-12-24T14:51:00Z">
        <w:r w:rsidDel="003D6FC2">
          <w:delText>Tinjauan Pustaka</w:delText>
        </w:r>
        <w:r w:rsidR="00B56031" w:rsidDel="003D6FC2">
          <w:rPr>
            <w:rStyle w:val="CommentReference"/>
            <w:b/>
            <w:bCs/>
          </w:rPr>
          <w:commentReference w:id="192"/>
        </w:r>
      </w:del>
    </w:p>
    <w:p w14:paraId="300B5264" w14:textId="3E8CB676" w:rsidR="009958AA" w:rsidRPr="001D1857" w:rsidDel="00481762" w:rsidRDefault="009958AA">
      <w:pPr>
        <w:pStyle w:val="ListParagraph"/>
        <w:numPr>
          <w:ilvl w:val="0"/>
          <w:numId w:val="12"/>
        </w:numPr>
        <w:rPr>
          <w:del w:id="193" w:author="Febriyola Anastasia" w:date="2016-12-24T13:58:00Z"/>
        </w:rPr>
        <w:pPrChange w:id="194" w:author="Febriyola Anastasia" w:date="2016-12-24T13:46:00Z">
          <w:pPr>
            <w:pStyle w:val="Heading3"/>
            <w:numPr>
              <w:ilvl w:val="2"/>
              <w:numId w:val="1"/>
            </w:numPr>
            <w:ind w:left="709" w:hanging="709"/>
          </w:pPr>
        </w:pPrChange>
      </w:pPr>
    </w:p>
    <w:p w14:paraId="4FA2716C" w14:textId="5C0F90FD" w:rsidR="00544FE2" w:rsidRPr="00C20E3A" w:rsidDel="00481762" w:rsidRDefault="009E3DC8" w:rsidP="00105FFF">
      <w:pPr>
        <w:rPr>
          <w:del w:id="195" w:author="Febriyola Anastasia" w:date="2016-12-24T13:57:00Z"/>
          <w:i/>
          <w:color w:val="000000" w:themeColor="text1"/>
        </w:rPr>
      </w:pPr>
      <w:del w:id="196" w:author="Febriyola Anastasia" w:date="2016-12-24T13:57:00Z">
        <w:r w:rsidDel="00481762">
          <w:rPr>
            <w:color w:val="000000" w:themeColor="text1"/>
          </w:rPr>
          <w:delText xml:space="preserve">Spring </w:delText>
        </w:r>
        <w:r w:rsidDel="00481762">
          <w:rPr>
            <w:i/>
            <w:color w:val="000000" w:themeColor="text1"/>
          </w:rPr>
          <w:delText xml:space="preserve">framework </w:delText>
        </w:r>
        <w:r w:rsidDel="00481762">
          <w:rPr>
            <w:color w:val="000000" w:themeColor="text1"/>
          </w:rPr>
          <w:delText xml:space="preserve">merupakan suatu </w:delText>
        </w:r>
        <w:r w:rsidDel="00481762">
          <w:rPr>
            <w:i/>
            <w:color w:val="000000" w:themeColor="text1"/>
          </w:rPr>
          <w:delText xml:space="preserve">framework </w:delText>
        </w:r>
        <w:r w:rsidDel="00481762">
          <w:rPr>
            <w:color w:val="000000" w:themeColor="text1"/>
          </w:rPr>
          <w:delText>yang dapat digunakan untuk</w:delText>
        </w:r>
        <w:r w:rsidRPr="001D1857" w:rsidDel="00481762">
          <w:rPr>
            <w:color w:val="000000" w:themeColor="text1"/>
          </w:rPr>
          <w:delText xml:space="preserve"> </w:delText>
        </w:r>
      </w:del>
      <w:commentRangeStart w:id="197"/>
      <w:del w:id="198" w:author="Febriyola Anastasia" w:date="2016-12-24T13:43:00Z">
        <w:r w:rsidRPr="001D1857" w:rsidDel="001D1857">
          <w:rPr>
            <w:color w:val="000000" w:themeColor="text1"/>
            <w:rPrChange w:id="199" w:author="Febriyola Anastasia" w:date="2016-12-24T13:43:00Z">
              <w:rPr>
                <w:i/>
                <w:color w:val="000000" w:themeColor="text1"/>
              </w:rPr>
            </w:rPrChange>
          </w:rPr>
          <w:delText>j</w:delText>
        </w:r>
      </w:del>
      <w:del w:id="200" w:author="Febriyola Anastasia" w:date="2016-12-24T13:57:00Z">
        <w:r w:rsidRPr="001D1857" w:rsidDel="00481762">
          <w:rPr>
            <w:color w:val="000000" w:themeColor="text1"/>
            <w:rPrChange w:id="201" w:author="Febriyola Anastasia" w:date="2016-12-24T13:43:00Z">
              <w:rPr>
                <w:i/>
                <w:color w:val="000000" w:themeColor="text1"/>
              </w:rPr>
            </w:rPrChange>
          </w:rPr>
          <w:delText xml:space="preserve">ava </w:delText>
        </w:r>
      </w:del>
      <w:del w:id="202" w:author="Febriyola Anastasia" w:date="2016-12-24T13:43:00Z">
        <w:r w:rsidRPr="001D1857" w:rsidDel="001D1857">
          <w:rPr>
            <w:color w:val="000000" w:themeColor="text1"/>
            <w:rPrChange w:id="203" w:author="Febriyola Anastasia" w:date="2016-12-24T13:43:00Z">
              <w:rPr>
                <w:i/>
                <w:color w:val="000000" w:themeColor="text1"/>
              </w:rPr>
            </w:rPrChange>
          </w:rPr>
          <w:delText>e</w:delText>
        </w:r>
      </w:del>
      <w:del w:id="204" w:author="Febriyola Anastasia" w:date="2016-12-24T13:57:00Z">
        <w:r w:rsidRPr="001D1857" w:rsidDel="00481762">
          <w:rPr>
            <w:color w:val="000000" w:themeColor="text1"/>
            <w:rPrChange w:id="205" w:author="Febriyola Anastasia" w:date="2016-12-24T13:43:00Z">
              <w:rPr>
                <w:i/>
                <w:color w:val="000000" w:themeColor="text1"/>
              </w:rPr>
            </w:rPrChange>
          </w:rPr>
          <w:delText>nterpris</w:delText>
        </w:r>
        <w:r w:rsidDel="00481762">
          <w:rPr>
            <w:i/>
            <w:color w:val="000000" w:themeColor="text1"/>
          </w:rPr>
          <w:delText>e</w:delText>
        </w:r>
        <w:commentRangeEnd w:id="197"/>
        <w:r w:rsidR="00550071" w:rsidDel="00481762">
          <w:rPr>
            <w:rStyle w:val="CommentReference"/>
          </w:rPr>
          <w:commentReference w:id="197"/>
        </w:r>
        <w:r w:rsidDel="00481762">
          <w:rPr>
            <w:i/>
            <w:color w:val="000000" w:themeColor="text1"/>
          </w:rPr>
          <w:delText xml:space="preserve">, </w:delText>
        </w:r>
        <w:r w:rsidRPr="009E3DC8" w:rsidDel="00481762">
          <w:rPr>
            <w:color w:val="000000" w:themeColor="text1"/>
          </w:rPr>
          <w:delText xml:space="preserve">saat </w:delText>
        </w:r>
        <w:r w:rsidDel="00481762">
          <w:rPr>
            <w:color w:val="000000" w:themeColor="text1"/>
          </w:rPr>
          <w:delText xml:space="preserve">banyak digunakan karena </w:delText>
        </w:r>
        <w:r w:rsidR="006C75D6" w:rsidDel="00481762">
          <w:rPr>
            <w:color w:val="000000" w:themeColor="text1"/>
          </w:rPr>
          <w:delText>mudah digunakan, mudah dicoba, ringan, serta kinerja tinggi</w:delText>
        </w:r>
        <w:r w:rsidR="006F7E94" w:rsidDel="00481762">
          <w:rPr>
            <w:color w:val="000000" w:themeColor="text1"/>
          </w:rPr>
          <w:delText xml:space="preserve"> [</w:delText>
        </w:r>
      </w:del>
      <w:del w:id="206" w:author="Febriyola Anastasia" w:date="2016-12-24T13:27:00Z">
        <w:r w:rsidR="006F7E94" w:rsidDel="00E92EC2">
          <w:rPr>
            <w:color w:val="000000" w:themeColor="text1"/>
          </w:rPr>
          <w:delText>2</w:delText>
        </w:r>
      </w:del>
      <w:del w:id="207" w:author="Febriyola Anastasia" w:date="2016-12-24T13:57:00Z">
        <w:r w:rsidR="006F7E94" w:rsidDel="00481762">
          <w:rPr>
            <w:color w:val="000000" w:themeColor="text1"/>
          </w:rPr>
          <w:delText>]</w:delText>
        </w:r>
        <w:r w:rsidR="006C75D6" w:rsidDel="00481762">
          <w:rPr>
            <w:color w:val="000000" w:themeColor="text1"/>
          </w:rPr>
          <w:delText>.</w:delText>
        </w:r>
      </w:del>
      <w:del w:id="208" w:author="Febriyola Anastasia" w:date="2016-12-24T13:55:00Z">
        <w:r w:rsidR="00C20E3A" w:rsidDel="009958AA">
          <w:rPr>
            <w:i/>
            <w:color w:val="000000" w:themeColor="text1"/>
          </w:rPr>
          <w:delText xml:space="preserve"> </w:delText>
        </w:r>
        <w:r w:rsidR="00544FE2" w:rsidDel="009958AA">
          <w:rPr>
            <w:color w:val="000000" w:themeColor="text1"/>
          </w:rPr>
          <w:delText>Spring</w:delText>
        </w:r>
      </w:del>
      <w:del w:id="209" w:author="Febriyola Anastasia" w:date="2016-12-24T13:54:00Z">
        <w:r w:rsidR="00544FE2" w:rsidDel="009958AA">
          <w:rPr>
            <w:color w:val="000000" w:themeColor="text1"/>
          </w:rPr>
          <w:delText xml:space="preserve"> </w:delText>
        </w:r>
        <w:r w:rsidDel="009958AA">
          <w:rPr>
            <w:i/>
            <w:color w:val="000000" w:themeColor="text1"/>
          </w:rPr>
          <w:delText>framework</w:delText>
        </w:r>
        <w:r w:rsidR="00544FE2" w:rsidDel="009958AA">
          <w:rPr>
            <w:color w:val="000000" w:themeColor="text1"/>
          </w:rPr>
          <w:delText xml:space="preserve"> </w:delText>
        </w:r>
      </w:del>
      <w:del w:id="210" w:author="Febriyola Anastasia" w:date="2016-12-24T13:55:00Z">
        <w:r w:rsidDel="009958AA">
          <w:rPr>
            <w:color w:val="000000" w:themeColor="text1"/>
          </w:rPr>
          <w:delText>merupakan hal baru bagi penulis ketika memulai masa</w:delText>
        </w:r>
        <w:r w:rsidR="00544FE2" w:rsidDel="009958AA">
          <w:rPr>
            <w:color w:val="000000" w:themeColor="text1"/>
          </w:rPr>
          <w:delText xml:space="preserve"> kerja praktik. Di beberapa minggu pertama, penulis menghabiskan waktu untuk mempelajari penggunaan Spring Boots dalam Spring </w:delText>
        </w:r>
        <w:r w:rsidDel="009958AA">
          <w:rPr>
            <w:i/>
            <w:color w:val="000000" w:themeColor="text1"/>
          </w:rPr>
          <w:delText>framework</w:delText>
        </w:r>
        <w:r w:rsidR="00544FE2" w:rsidDel="009958AA">
          <w:rPr>
            <w:color w:val="000000" w:themeColor="text1"/>
          </w:rPr>
          <w:delText xml:space="preserve"> dan bagaimana cara mengimplementasikannya</w:delText>
        </w:r>
        <w:r w:rsidR="003C0A62" w:rsidDel="009958AA">
          <w:rPr>
            <w:color w:val="000000" w:themeColor="text1"/>
          </w:rPr>
          <w:delText xml:space="preserve"> dengan menggunakan latihan-latihan yang diberikan oleh mentor</w:delText>
        </w:r>
        <w:r w:rsidR="00544FE2" w:rsidDel="009958AA">
          <w:rPr>
            <w:color w:val="000000" w:themeColor="text1"/>
          </w:rPr>
          <w:delText xml:space="preserve">. Untuk membuat </w:delText>
        </w:r>
        <w:r w:rsidR="00544FE2" w:rsidDel="009958AA">
          <w:rPr>
            <w:i/>
            <w:color w:val="000000" w:themeColor="text1"/>
          </w:rPr>
          <w:delText>template</w:delText>
        </w:r>
        <w:r w:rsidR="00544FE2" w:rsidDel="009958AA">
          <w:rPr>
            <w:color w:val="000000" w:themeColor="text1"/>
          </w:rPr>
          <w:delText xml:space="preserve"> awal</w:delText>
        </w:r>
        <w:r w:rsidR="003C0A62" w:rsidDel="009958AA">
          <w:rPr>
            <w:color w:val="000000" w:themeColor="text1"/>
          </w:rPr>
          <w:delText xml:space="preserve"> </w:delText>
        </w:r>
        <w:r w:rsidR="003C0A62" w:rsidDel="009958AA">
          <w:rPr>
            <w:i/>
            <w:color w:val="000000" w:themeColor="text1"/>
          </w:rPr>
          <w:delText>project</w:delText>
        </w:r>
        <w:r w:rsidR="00544FE2" w:rsidDel="009958AA">
          <w:rPr>
            <w:color w:val="000000" w:themeColor="text1"/>
          </w:rPr>
          <w:delText>, mentor meminta penulis untuk menggunakan Spring Initializer (</w:delText>
        </w:r>
        <w:r w:rsidR="00544FE2" w:rsidRPr="00401A5F" w:rsidDel="009958AA">
          <w:rPr>
            <w:color w:val="000000" w:themeColor="text1"/>
          </w:rPr>
          <w:delText>http://start.spring.io)</w:delText>
        </w:r>
        <w:r w:rsidR="00544FE2" w:rsidDel="009958AA">
          <w:rPr>
            <w:color w:val="000000" w:themeColor="text1"/>
          </w:rPr>
          <w:delText xml:space="preserve">. Kemudian, mentor juga meminta penulis untuk belajar mengenai </w:delText>
        </w:r>
        <w:r w:rsidR="00544FE2" w:rsidDel="009958AA">
          <w:rPr>
            <w:i/>
            <w:color w:val="000000" w:themeColor="text1"/>
          </w:rPr>
          <w:delText>dependency inversion principle</w:delText>
        </w:r>
        <w:r w:rsidR="003C0A62" w:rsidDel="009958AA">
          <w:rPr>
            <w:i/>
            <w:color w:val="000000" w:themeColor="text1"/>
          </w:rPr>
          <w:delText xml:space="preserve"> </w:delText>
        </w:r>
        <w:r w:rsidR="006F7E94" w:rsidDel="009958AA">
          <w:rPr>
            <w:color w:val="000000" w:themeColor="text1"/>
          </w:rPr>
          <w:delText>[</w:delText>
        </w:r>
      </w:del>
      <w:del w:id="211" w:author="Febriyola Anastasia" w:date="2016-12-24T13:27:00Z">
        <w:r w:rsidR="006F7E94" w:rsidDel="00E92EC2">
          <w:rPr>
            <w:color w:val="000000" w:themeColor="text1"/>
          </w:rPr>
          <w:delText>3</w:delText>
        </w:r>
      </w:del>
      <w:del w:id="212" w:author="Febriyola Anastasia" w:date="2016-12-24T13:55:00Z">
        <w:r w:rsidR="003C0A62" w:rsidDel="009958AA">
          <w:rPr>
            <w:color w:val="000000" w:themeColor="text1"/>
          </w:rPr>
          <w:delText>]</w:delText>
        </w:r>
        <w:r w:rsidR="00544FE2" w:rsidDel="009958AA">
          <w:rPr>
            <w:color w:val="000000" w:themeColor="text1"/>
          </w:rPr>
          <w:delText>, karena prinsip ini akan digunakan ketika menggunakan Spring Boots.</w:delText>
        </w:r>
      </w:del>
    </w:p>
    <w:p w14:paraId="5FFBDF2A" w14:textId="31C425ED" w:rsidR="007156BC" w:rsidDel="009958AA" w:rsidRDefault="007156BC" w:rsidP="00105FFF">
      <w:pPr>
        <w:rPr>
          <w:del w:id="213" w:author="Febriyola Anastasia" w:date="2016-12-24T13:56:00Z"/>
          <w:color w:val="000000" w:themeColor="text1"/>
        </w:rPr>
      </w:pPr>
      <w:del w:id="214" w:author="Febriyola Anastasia" w:date="2016-12-24T13:56:00Z">
        <w:r w:rsidDel="009958AA">
          <w:rPr>
            <w:color w:val="000000" w:themeColor="text1"/>
          </w:rPr>
          <w:delText xml:space="preserve">Setelah mempelajari dan berlatih menggunakan Spring Boots, penulis dituntut untuk mengimplementasikan </w:delText>
        </w:r>
        <w:r w:rsidDel="009958AA">
          <w:rPr>
            <w:i/>
            <w:color w:val="000000" w:themeColor="text1"/>
          </w:rPr>
          <w:delText xml:space="preserve">bots </w:delText>
        </w:r>
        <w:r w:rsidDel="009958AA">
          <w:rPr>
            <w:color w:val="000000" w:themeColor="text1"/>
          </w:rPr>
          <w:delText>pada aplikasi Kaskus Chat. Untuk memahami cara kerja Kaskus Chat, penulis mempelajari API y</w:delText>
        </w:r>
        <w:r w:rsidR="0089546F" w:rsidDel="009958AA">
          <w:rPr>
            <w:color w:val="000000" w:themeColor="text1"/>
          </w:rPr>
          <w:delText xml:space="preserve">ang digunakan, meliputi bagaimana aplikasi mengirim dan menerima pesan ke seorang atau lebih dari satu pengguna. </w:delText>
        </w:r>
      </w:del>
    </w:p>
    <w:p w14:paraId="7C8BF076" w14:textId="09E9B9C7" w:rsidR="0089546F" w:rsidRPr="0089546F" w:rsidDel="009958AA" w:rsidRDefault="00B56031" w:rsidP="00105FFF">
      <w:pPr>
        <w:rPr>
          <w:del w:id="215" w:author="Febriyola Anastasia" w:date="2016-12-24T13:56:00Z"/>
          <w:color w:val="000000" w:themeColor="text1"/>
        </w:rPr>
      </w:pPr>
      <w:ins w:id="216" w:author="Rahmad Mahendra" w:date="2016-11-28T12:33:00Z">
        <w:del w:id="217" w:author="Febriyola Anastasia" w:date="2016-12-24T13:56:00Z">
          <w:r w:rsidDel="009958AA">
            <w:rPr>
              <w:color w:val="000000" w:themeColor="text1"/>
            </w:rPr>
            <w:delText>Implementasi</w:delText>
          </w:r>
        </w:del>
      </w:ins>
      <w:del w:id="218" w:author="Febriyola Anastasia" w:date="2016-12-24T13:56:00Z">
        <w:r w:rsidR="0089546F" w:rsidDel="009958AA">
          <w:rPr>
            <w:color w:val="000000" w:themeColor="text1"/>
          </w:rPr>
          <w:delText xml:space="preserve">Pengimplementasian </w:delText>
        </w:r>
        <w:r w:rsidR="00DF2CFF" w:rsidDel="009958AA">
          <w:rPr>
            <w:i/>
            <w:color w:val="000000" w:themeColor="text1"/>
          </w:rPr>
          <w:delText>bot</w:delText>
        </w:r>
        <w:r w:rsidR="0089546F" w:rsidDel="009958AA">
          <w:rPr>
            <w:i/>
            <w:color w:val="000000" w:themeColor="text1"/>
          </w:rPr>
          <w:delText xml:space="preserve"> </w:delText>
        </w:r>
        <w:r w:rsidR="0089546F" w:rsidDel="009958AA">
          <w:rPr>
            <w:color w:val="000000" w:themeColor="text1"/>
          </w:rPr>
          <w:delText>dilakukan menggunakan Spring Boots dengan bahasa</w:delText>
        </w:r>
        <w:r w:rsidR="00DF2CFF" w:rsidDel="009958AA">
          <w:rPr>
            <w:color w:val="000000" w:themeColor="text1"/>
          </w:rPr>
          <w:delText xml:space="preserve"> </w:delText>
        </w:r>
        <w:r w:rsidR="0089546F" w:rsidDel="009958AA">
          <w:rPr>
            <w:color w:val="000000" w:themeColor="text1"/>
          </w:rPr>
          <w:delText xml:space="preserve">Java. Penulis membuat program untuk menerima input dan mengirim respon sebagai output. Untuk mencari ide membuat </w:delText>
        </w:r>
        <w:r w:rsidR="0089546F" w:rsidRPr="0089546F" w:rsidDel="009958AA">
          <w:rPr>
            <w:i/>
            <w:color w:val="000000" w:themeColor="text1"/>
          </w:rPr>
          <w:delText>bot</w:delText>
        </w:r>
        <w:r w:rsidR="0089546F" w:rsidDel="009958AA">
          <w:rPr>
            <w:color w:val="000000" w:themeColor="text1"/>
          </w:rPr>
          <w:delText xml:space="preserve">, penulis banyak melihat </w:delText>
        </w:r>
        <w:r w:rsidR="0089546F" w:rsidDel="009958AA">
          <w:rPr>
            <w:i/>
            <w:color w:val="000000" w:themeColor="text1"/>
          </w:rPr>
          <w:delText xml:space="preserve">bots </w:delText>
        </w:r>
        <w:r w:rsidR="0089546F" w:rsidDel="009958AA">
          <w:rPr>
            <w:color w:val="000000" w:themeColor="text1"/>
          </w:rPr>
          <w:delText xml:space="preserve">yang sudah ada saat ini seperti permainan </w:delText>
        </w:r>
        <w:r w:rsidR="0089546F" w:rsidDel="009958AA">
          <w:rPr>
            <w:i/>
            <w:color w:val="000000" w:themeColor="text1"/>
          </w:rPr>
          <w:delText xml:space="preserve">bots </w:delText>
        </w:r>
        <w:r w:rsidR="0089546F" w:rsidDel="009958AA">
          <w:rPr>
            <w:color w:val="000000" w:themeColor="text1"/>
          </w:rPr>
          <w:delText xml:space="preserve">di Telegram, Slack, dan sebagainya. Penulis juga memikirkan inovasi untuk </w:delText>
        </w:r>
      </w:del>
      <w:ins w:id="219" w:author="Rahmad Mahendra" w:date="2016-11-28T12:34:00Z">
        <w:del w:id="220" w:author="Febriyola Anastasia" w:date="2016-12-24T13:56:00Z">
          <w:r w:rsidDel="009958AA">
            <w:rPr>
              <w:color w:val="000000" w:themeColor="text1"/>
            </w:rPr>
            <w:delText xml:space="preserve">mengefisienkan </w:delText>
          </w:r>
        </w:del>
      </w:ins>
      <w:del w:id="221" w:author="Febriyola Anastasia" w:date="2016-12-24T13:56:00Z">
        <w:r w:rsidR="0089546F" w:rsidDel="009958AA">
          <w:rPr>
            <w:color w:val="000000" w:themeColor="text1"/>
          </w:rPr>
          <w:delText xml:space="preserve">mengefisiensikan suatu pekerjaan menggunakan </w:delText>
        </w:r>
        <w:r w:rsidR="00003D38" w:rsidDel="009958AA">
          <w:rPr>
            <w:color w:val="000000" w:themeColor="text1"/>
          </w:rPr>
          <w:delText>perintah tertulis</w:delText>
        </w:r>
        <w:r w:rsidR="0089546F" w:rsidDel="009958AA">
          <w:rPr>
            <w:color w:val="000000" w:themeColor="text1"/>
          </w:rPr>
          <w:delText xml:space="preserve"> seperti </w:delText>
        </w:r>
        <w:r w:rsidR="0089546F" w:rsidDel="009958AA">
          <w:rPr>
            <w:i/>
            <w:color w:val="000000" w:themeColor="text1"/>
          </w:rPr>
          <w:delText xml:space="preserve">bot </w:delText>
        </w:r>
        <w:r w:rsidR="0089546F" w:rsidDel="009958AA">
          <w:rPr>
            <w:color w:val="000000" w:themeColor="text1"/>
          </w:rPr>
          <w:delText xml:space="preserve">untuk melihat pemutaran film di bioskop, </w:delText>
        </w:r>
        <w:r w:rsidR="0089546F" w:rsidDel="009958AA">
          <w:rPr>
            <w:i/>
            <w:color w:val="000000" w:themeColor="text1"/>
          </w:rPr>
          <w:delText>github integration</w:delText>
        </w:r>
        <w:r w:rsidR="0089546F" w:rsidDel="009958AA">
          <w:rPr>
            <w:color w:val="000000" w:themeColor="text1"/>
          </w:rPr>
          <w:delText xml:space="preserve">, dan sebaginya. Tentu saja dalam pengaplikasiannya, penulis banyak mempelajari API lain terkait ide yang akan diimplementasikan di </w:delText>
        </w:r>
        <w:r w:rsidR="0089546F" w:rsidDel="009958AA">
          <w:rPr>
            <w:i/>
            <w:color w:val="000000" w:themeColor="text1"/>
          </w:rPr>
          <w:delText>chat bot</w:delText>
        </w:r>
        <w:r w:rsidR="0089546F" w:rsidDel="009958AA">
          <w:rPr>
            <w:color w:val="000000" w:themeColor="text1"/>
          </w:rPr>
          <w:delText>.</w:delText>
        </w:r>
      </w:del>
    </w:p>
    <w:p w14:paraId="78ABD621" w14:textId="164C6258" w:rsidR="00105FFF" w:rsidRDefault="00C4566F" w:rsidP="00105FFF">
      <w:pPr>
        <w:pStyle w:val="Heading3"/>
        <w:numPr>
          <w:ilvl w:val="2"/>
          <w:numId w:val="1"/>
        </w:numPr>
        <w:ind w:left="709" w:hanging="709"/>
      </w:pPr>
      <w:bookmarkStart w:id="222" w:name="_Metodologi"/>
      <w:bookmarkEnd w:id="222"/>
      <w:r>
        <w:t>Metodologi</w:t>
      </w:r>
    </w:p>
    <w:p w14:paraId="38E92224" w14:textId="50392205" w:rsidR="0089546F" w:rsidRPr="006B155B" w:rsidRDefault="0089546F" w:rsidP="00105FFF">
      <w:pPr>
        <w:rPr>
          <w:color w:val="000000" w:themeColor="text1"/>
        </w:rPr>
      </w:pPr>
      <w:r w:rsidRPr="006B155B">
        <w:rPr>
          <w:color w:val="000000" w:themeColor="text1"/>
        </w:rPr>
        <w:t xml:space="preserve">Pada dasarnya, GDP Labs menggunakan </w:t>
      </w:r>
      <w:r w:rsidRPr="006B155B">
        <w:rPr>
          <w:i/>
          <w:color w:val="000000" w:themeColor="text1"/>
        </w:rPr>
        <w:t xml:space="preserve">scrum </w:t>
      </w:r>
      <w:r w:rsidRPr="006B155B">
        <w:rPr>
          <w:color w:val="000000" w:themeColor="text1"/>
        </w:rPr>
        <w:t xml:space="preserve">sebagai metode pengembangan proyek. Setiap minggu, tim berkumpul untuk membicarakan </w:t>
      </w:r>
      <w:r w:rsidRPr="006B155B">
        <w:rPr>
          <w:i/>
          <w:color w:val="000000" w:themeColor="text1"/>
        </w:rPr>
        <w:t>backlog</w:t>
      </w:r>
      <w:r w:rsidRPr="006B155B">
        <w:rPr>
          <w:color w:val="000000" w:themeColor="text1"/>
        </w:rPr>
        <w:t xml:space="preserve">, permasalahan yang ada, dan langkah selanjutnya. Setiap minggu, diadakan pula </w:t>
      </w:r>
      <w:r w:rsidRPr="006B155B">
        <w:rPr>
          <w:i/>
          <w:color w:val="000000" w:themeColor="text1"/>
        </w:rPr>
        <w:t xml:space="preserve">weekly meeting </w:t>
      </w:r>
      <w:r w:rsidRPr="006B155B">
        <w:rPr>
          <w:color w:val="000000" w:themeColor="text1"/>
        </w:rPr>
        <w:t xml:space="preserve">yang dipimpin oleh CTO untuk memberikan informasi terkini mengenai proyek-proyek yang sedang berjalan dan permasalahan yang ada. </w:t>
      </w:r>
    </w:p>
    <w:p w14:paraId="1CA3BA92" w14:textId="613C4B0D" w:rsidR="0089546F" w:rsidRDefault="0089546F" w:rsidP="00105FFF">
      <w:pPr>
        <w:rPr>
          <w:ins w:id="223" w:author="Febriyola Anastasia" w:date="2016-12-24T13:55:00Z"/>
          <w:i/>
          <w:color w:val="000000" w:themeColor="text1"/>
        </w:rPr>
      </w:pPr>
      <w:r w:rsidRPr="006B155B">
        <w:rPr>
          <w:color w:val="000000" w:themeColor="text1"/>
        </w:rPr>
        <w:t xml:space="preserve">Sebagai </w:t>
      </w:r>
      <w:r w:rsidRPr="006B155B">
        <w:rPr>
          <w:i/>
          <w:color w:val="000000" w:themeColor="text1"/>
        </w:rPr>
        <w:t>intern</w:t>
      </w:r>
      <w:r w:rsidRPr="006B155B">
        <w:rPr>
          <w:color w:val="000000" w:themeColor="text1"/>
        </w:rPr>
        <w:t xml:space="preserve">, </w:t>
      </w:r>
      <w:r w:rsidR="00DF2CFF">
        <w:rPr>
          <w:color w:val="000000" w:themeColor="text1"/>
        </w:rPr>
        <w:t>penulis</w:t>
      </w:r>
      <w:r w:rsidRPr="006B155B">
        <w:rPr>
          <w:color w:val="000000" w:themeColor="text1"/>
        </w:rPr>
        <w:t xml:space="preserve"> tidak dituntut </w:t>
      </w:r>
      <w:r w:rsidR="006B155B" w:rsidRPr="006B155B">
        <w:rPr>
          <w:color w:val="000000" w:themeColor="text1"/>
        </w:rPr>
        <w:t xml:space="preserve">terlalu keras </w:t>
      </w:r>
      <w:r w:rsidRPr="006B155B">
        <w:rPr>
          <w:color w:val="000000" w:themeColor="text1"/>
        </w:rPr>
        <w:t xml:space="preserve">untuk </w:t>
      </w:r>
      <w:r w:rsidR="006B155B" w:rsidRPr="006B155B">
        <w:rPr>
          <w:color w:val="000000" w:themeColor="text1"/>
        </w:rPr>
        <w:t xml:space="preserve">bekerja </w:t>
      </w:r>
      <w:r w:rsidR="00003D38">
        <w:rPr>
          <w:color w:val="000000" w:themeColor="text1"/>
        </w:rPr>
        <w:t>sesuai</w:t>
      </w:r>
      <w:r w:rsidR="006B155B" w:rsidRPr="006B155B">
        <w:rPr>
          <w:color w:val="000000" w:themeColor="text1"/>
        </w:rPr>
        <w:t xml:space="preserve"> metode </w:t>
      </w:r>
      <w:r w:rsidR="006B155B" w:rsidRPr="006B155B">
        <w:rPr>
          <w:i/>
          <w:color w:val="000000" w:themeColor="text1"/>
        </w:rPr>
        <w:t xml:space="preserve">scrum. </w:t>
      </w:r>
      <w:r w:rsidR="006B155B" w:rsidRPr="006B155B">
        <w:rPr>
          <w:color w:val="000000" w:themeColor="text1"/>
        </w:rPr>
        <w:t xml:space="preserve">Setiap hari, mentor akan datang menanyakan permasalahan atau ide apa yang saat ini sedang dikerjakan. </w:t>
      </w:r>
      <w:r w:rsidR="00F80510">
        <w:rPr>
          <w:i/>
          <w:color w:val="000000" w:themeColor="text1"/>
        </w:rPr>
        <w:t xml:space="preserve">Bot </w:t>
      </w:r>
      <w:r w:rsidR="00F80510">
        <w:rPr>
          <w:color w:val="000000" w:themeColor="text1"/>
        </w:rPr>
        <w:t>yang biasanya dibuat merupakan</w:t>
      </w:r>
      <w:r w:rsidR="00DF2CFF">
        <w:rPr>
          <w:color w:val="000000" w:themeColor="text1"/>
        </w:rPr>
        <w:t xml:space="preserve"> </w:t>
      </w:r>
      <w:r w:rsidR="00DF2CFF">
        <w:rPr>
          <w:i/>
          <w:color w:val="000000" w:themeColor="text1"/>
        </w:rPr>
        <w:t>bot</w:t>
      </w:r>
      <w:r w:rsidR="00F80510">
        <w:rPr>
          <w:color w:val="000000" w:themeColor="text1"/>
        </w:rPr>
        <w:t xml:space="preserve"> </w:t>
      </w:r>
      <w:r w:rsidR="00F80510" w:rsidRPr="00F80510">
        <w:rPr>
          <w:i/>
          <w:color w:val="000000" w:themeColor="text1"/>
        </w:rPr>
        <w:t>games</w:t>
      </w:r>
      <w:r w:rsidR="00F80510">
        <w:rPr>
          <w:color w:val="000000" w:themeColor="text1"/>
        </w:rPr>
        <w:t xml:space="preserve">, </w:t>
      </w:r>
      <w:r w:rsidR="00DF2CFF">
        <w:rPr>
          <w:i/>
          <w:color w:val="000000" w:themeColor="text1"/>
        </w:rPr>
        <w:t xml:space="preserve">bot </w:t>
      </w:r>
      <w:r w:rsidR="00DF2CFF">
        <w:rPr>
          <w:color w:val="000000" w:themeColor="text1"/>
        </w:rPr>
        <w:t>yang ter</w:t>
      </w:r>
      <w:r w:rsidR="00F80510">
        <w:rPr>
          <w:color w:val="000000" w:themeColor="text1"/>
        </w:rPr>
        <w:t xml:space="preserve">integrasi dengan suatu aplikasi, pencarian suatu informasi, dan sebagainya. </w:t>
      </w:r>
      <w:r w:rsidR="006B155B" w:rsidRPr="00F80510">
        <w:rPr>
          <w:color w:val="000000" w:themeColor="text1"/>
        </w:rPr>
        <w:t>Setelah</w:t>
      </w:r>
      <w:r w:rsidR="006B155B">
        <w:rPr>
          <w:color w:val="000000" w:themeColor="text1"/>
        </w:rPr>
        <w:t xml:space="preserve"> beberapa hari masa pekerjaan, m</w:t>
      </w:r>
      <w:r w:rsidR="006B155B" w:rsidRPr="006B155B">
        <w:rPr>
          <w:color w:val="000000" w:themeColor="text1"/>
        </w:rPr>
        <w:t xml:space="preserve">entor akan </w:t>
      </w:r>
      <w:r w:rsidR="006B155B">
        <w:rPr>
          <w:color w:val="000000" w:themeColor="text1"/>
        </w:rPr>
        <w:t xml:space="preserve">menanyakan kemajuan </w:t>
      </w:r>
      <w:r w:rsidR="006B155B">
        <w:rPr>
          <w:i/>
          <w:color w:val="000000" w:themeColor="text1"/>
        </w:rPr>
        <w:t xml:space="preserve">bot </w:t>
      </w:r>
      <w:r w:rsidR="006B155B">
        <w:rPr>
          <w:color w:val="000000" w:themeColor="text1"/>
        </w:rPr>
        <w:t>dan memberikan</w:t>
      </w:r>
      <w:r w:rsidR="006B155B" w:rsidRPr="006B155B">
        <w:rPr>
          <w:color w:val="000000" w:themeColor="text1"/>
        </w:rPr>
        <w:t xml:space="preserve"> </w:t>
      </w:r>
      <w:r w:rsidR="006B155B" w:rsidRPr="006B155B">
        <w:rPr>
          <w:i/>
          <w:color w:val="000000" w:themeColor="text1"/>
        </w:rPr>
        <w:t>feedback</w:t>
      </w:r>
      <w:r w:rsidR="006B155B">
        <w:rPr>
          <w:i/>
          <w:color w:val="000000" w:themeColor="text1"/>
        </w:rPr>
        <w:t>.</w:t>
      </w:r>
    </w:p>
    <w:p w14:paraId="25EAD445" w14:textId="170BE5F8" w:rsidR="009958AA" w:rsidRPr="00C20E3A" w:rsidRDefault="009958AA" w:rsidP="009958AA">
      <w:pPr>
        <w:rPr>
          <w:ins w:id="224" w:author="Febriyola Anastasia" w:date="2016-12-24T13:55:00Z"/>
          <w:i/>
          <w:color w:val="000000" w:themeColor="text1"/>
        </w:rPr>
      </w:pPr>
      <w:ins w:id="225" w:author="Febriyola Anastasia" w:date="2016-12-24T13:56:00Z">
        <w:r>
          <w:rPr>
            <w:color w:val="000000" w:themeColor="text1"/>
          </w:rPr>
          <w:t xml:space="preserve">Beberapa teknologi yang digunakan merupakan hal baru bagi penulis. Salah satunya adalah Sring. </w:t>
        </w:r>
      </w:ins>
      <w:ins w:id="226" w:author="Febriyola Anastasia" w:date="2016-12-24T14:49:00Z">
        <w:r w:rsidR="003D6FC2" w:rsidRPr="009958AA">
          <w:t xml:space="preserve">Spring merupakan suatu </w:t>
        </w:r>
        <w:r w:rsidR="003D6FC2" w:rsidRPr="00157857">
          <w:rPr>
            <w:i/>
          </w:rPr>
          <w:t>framework</w:t>
        </w:r>
        <w:r w:rsidR="003D6FC2" w:rsidRPr="009958AA">
          <w:t xml:space="preserve"> yang dapat digunakan untuk Java Enterprise, banyak </w:t>
        </w:r>
        <w:r w:rsidR="003D6FC2">
          <w:t>dipakai karena mudah digunakan,</w:t>
        </w:r>
        <w:r w:rsidR="003D6FC2" w:rsidRPr="009958AA">
          <w:t xml:space="preserve"> ringan, serta kinerja tinggi [3]</w:t>
        </w:r>
        <w:r w:rsidR="003D6FC2">
          <w:t xml:space="preserve">. </w:t>
        </w:r>
      </w:ins>
      <w:ins w:id="227" w:author="Febriyola Anastasia" w:date="2016-12-24T13:55:00Z">
        <w:r>
          <w:rPr>
            <w:color w:val="000000" w:themeColor="text1"/>
          </w:rPr>
          <w:t xml:space="preserve">Di beberapa minggu pertama, penulis menghabiskan waktu untuk mempelajari penggunaan Spring Boots dalam Spring </w:t>
        </w:r>
        <w:r>
          <w:rPr>
            <w:i/>
            <w:color w:val="000000" w:themeColor="text1"/>
          </w:rPr>
          <w:t>framework</w:t>
        </w:r>
        <w:r>
          <w:rPr>
            <w:color w:val="000000" w:themeColor="text1"/>
          </w:rPr>
          <w:t xml:space="preserve"> </w:t>
        </w:r>
      </w:ins>
      <w:ins w:id="228" w:author="Febriyola Anastasia" w:date="2016-12-24T14:49:00Z">
        <w:r w:rsidR="003D6FC2">
          <w:rPr>
            <w:color w:val="000000" w:themeColor="text1"/>
          </w:rPr>
          <w:t>serta</w:t>
        </w:r>
      </w:ins>
      <w:ins w:id="229" w:author="Febriyola Anastasia" w:date="2016-12-24T13:55:00Z">
        <w:r>
          <w:rPr>
            <w:color w:val="000000" w:themeColor="text1"/>
          </w:rPr>
          <w:t xml:space="preserve"> cara mengimplementasikannya dengan menggunakan latihan-latihan yang diberikan oleh </w:t>
        </w:r>
        <w:r>
          <w:rPr>
            <w:color w:val="000000" w:themeColor="text1"/>
          </w:rPr>
          <w:lastRenderedPageBreak/>
          <w:t xml:space="preserve">mentor. Mentor juga meminta penulis untuk belajar mengenai </w:t>
        </w:r>
        <w:r>
          <w:rPr>
            <w:i/>
            <w:color w:val="000000" w:themeColor="text1"/>
          </w:rPr>
          <w:t xml:space="preserve">dependency inversion principle </w:t>
        </w:r>
        <w:r>
          <w:rPr>
            <w:color w:val="000000" w:themeColor="text1"/>
          </w:rPr>
          <w:t>[4], karena prinsip ini akan digunakan ketika menggunakan Spring Boots.</w:t>
        </w:r>
      </w:ins>
    </w:p>
    <w:p w14:paraId="6688B06D" w14:textId="77777777" w:rsidR="009958AA" w:rsidRDefault="009958AA" w:rsidP="009958AA">
      <w:pPr>
        <w:rPr>
          <w:ins w:id="230" w:author="Febriyola Anastasia" w:date="2016-12-24T13:56:00Z"/>
          <w:color w:val="000000" w:themeColor="text1"/>
        </w:rPr>
      </w:pPr>
      <w:ins w:id="231" w:author="Febriyola Anastasia" w:date="2016-12-24T13:56:00Z">
        <w:r>
          <w:rPr>
            <w:color w:val="000000" w:themeColor="text1"/>
          </w:rPr>
          <w:t xml:space="preserve">Setelah mempelajari dan berlatih menggunakan Spring Boots, penulis dituntut untuk mengimplementasikan </w:t>
        </w:r>
        <w:r>
          <w:rPr>
            <w:i/>
            <w:color w:val="000000" w:themeColor="text1"/>
          </w:rPr>
          <w:t xml:space="preserve">bots </w:t>
        </w:r>
        <w:r>
          <w:rPr>
            <w:color w:val="000000" w:themeColor="text1"/>
          </w:rPr>
          <w:t xml:space="preserve">pada aplikasi Kaskus Chat. Untuk memahami cara kerja Kaskus Chat, penulis mempelajari API yang digunakan, meliputi bagaimana aplikasi mengirim dan menerima pesan ke seorang atau lebih dari satu pengguna. </w:t>
        </w:r>
      </w:ins>
    </w:p>
    <w:p w14:paraId="6B513854" w14:textId="0220BCB7" w:rsidR="009958AA" w:rsidRPr="009958AA" w:rsidRDefault="009958AA" w:rsidP="00105FFF">
      <w:pPr>
        <w:rPr>
          <w:color w:val="000000" w:themeColor="text1"/>
        </w:rPr>
      </w:pPr>
      <w:ins w:id="232" w:author="Febriyola Anastasia" w:date="2016-12-24T13:56:00Z">
        <w:r>
          <w:rPr>
            <w:color w:val="000000" w:themeColor="text1"/>
          </w:rPr>
          <w:t xml:space="preserve">Implementasi </w:t>
        </w:r>
        <w:r>
          <w:rPr>
            <w:i/>
            <w:color w:val="000000" w:themeColor="text1"/>
          </w:rPr>
          <w:t xml:space="preserve">bot </w:t>
        </w:r>
        <w:r>
          <w:rPr>
            <w:color w:val="000000" w:themeColor="text1"/>
          </w:rPr>
          <w:t xml:space="preserve">dilakukan menggunakan Spring Boots dengan bahasa Java. </w:t>
        </w:r>
      </w:ins>
      <w:ins w:id="233" w:author="Febriyola Anastasia" w:date="2016-12-24T14:50:00Z">
        <w:r w:rsidR="003D6FC2">
          <w:rPr>
            <w:i/>
          </w:rPr>
          <w:t xml:space="preserve">Bot </w:t>
        </w:r>
        <w:r w:rsidR="003D6FC2">
          <w:t xml:space="preserve">yang diimplementasikan merupakan </w:t>
        </w:r>
        <w:r w:rsidR="003D6FC2" w:rsidRPr="00157857">
          <w:rPr>
            <w:i/>
          </w:rPr>
          <w:t>canned text chat bot</w:t>
        </w:r>
        <w:r w:rsidR="003D6FC2" w:rsidRPr="005957C9">
          <w:t xml:space="preserve">. </w:t>
        </w:r>
        <w:r w:rsidR="003D6FC2" w:rsidRPr="00157857">
          <w:rPr>
            <w:i/>
          </w:rPr>
          <w:t>Canned text chat bot</w:t>
        </w:r>
        <w:r w:rsidR="003D6FC2" w:rsidRPr="005957C9">
          <w:t xml:space="preserve"> menerima teks dari penggunga dan mencocokannya denga</w:t>
        </w:r>
        <w:r w:rsidR="003D6FC2">
          <w:t>n pilihan respon dari program [5</w:t>
        </w:r>
        <w:r w:rsidR="003D6FC2" w:rsidRPr="005957C9">
          <w:t>].</w:t>
        </w:r>
        <w:r w:rsidR="003D6FC2">
          <w:t xml:space="preserve"> </w:t>
        </w:r>
      </w:ins>
      <w:ins w:id="234" w:author="Febriyola Anastasia" w:date="2016-12-24T13:56:00Z">
        <w:r>
          <w:rPr>
            <w:color w:val="000000" w:themeColor="text1"/>
          </w:rPr>
          <w:t xml:space="preserve">Penulis membuat program untuk menerima input dan mengirim respon sebagai output. Untuk mencari ide membuat </w:t>
        </w:r>
        <w:r w:rsidRPr="0089546F">
          <w:rPr>
            <w:i/>
            <w:color w:val="000000" w:themeColor="text1"/>
          </w:rPr>
          <w:t>bot</w:t>
        </w:r>
        <w:r>
          <w:rPr>
            <w:color w:val="000000" w:themeColor="text1"/>
          </w:rPr>
          <w:t xml:space="preserve">, penulis banyak melihat </w:t>
        </w:r>
        <w:r w:rsidR="003D6FC2">
          <w:rPr>
            <w:i/>
            <w:color w:val="000000" w:themeColor="text1"/>
          </w:rPr>
          <w:t>bot</w:t>
        </w:r>
      </w:ins>
      <w:ins w:id="235" w:author="Febriyola Anastasia" w:date="2016-12-24T14:51:00Z">
        <w:r w:rsidR="003D6FC2">
          <w:rPr>
            <w:i/>
            <w:color w:val="000000" w:themeColor="text1"/>
          </w:rPr>
          <w:t>s</w:t>
        </w:r>
      </w:ins>
      <w:ins w:id="236" w:author="Febriyola Anastasia" w:date="2016-12-24T13:56:00Z">
        <w:r>
          <w:rPr>
            <w:i/>
            <w:color w:val="000000" w:themeColor="text1"/>
          </w:rPr>
          <w:t xml:space="preserve"> </w:t>
        </w:r>
        <w:r>
          <w:rPr>
            <w:color w:val="000000" w:themeColor="text1"/>
          </w:rPr>
          <w:t xml:space="preserve">yang sudah ada saat ini seperti permainan </w:t>
        </w:r>
        <w:r>
          <w:rPr>
            <w:i/>
            <w:color w:val="000000" w:themeColor="text1"/>
          </w:rPr>
          <w:t xml:space="preserve">bots </w:t>
        </w:r>
        <w:r>
          <w:rPr>
            <w:color w:val="000000" w:themeColor="text1"/>
          </w:rPr>
          <w:t xml:space="preserve">di Telegram, Slack, dan sebagainya. Penulis juga memikirkan inovasi untuk mengefisienkan suatu pekerjaan menggunakan perintah tertulis seperti </w:t>
        </w:r>
        <w:r>
          <w:rPr>
            <w:i/>
            <w:color w:val="000000" w:themeColor="text1"/>
          </w:rPr>
          <w:t xml:space="preserve">bot </w:t>
        </w:r>
        <w:r>
          <w:rPr>
            <w:color w:val="000000" w:themeColor="text1"/>
          </w:rPr>
          <w:t xml:space="preserve">untuk melihat pemutaran film di bioskop, </w:t>
        </w:r>
        <w:r>
          <w:rPr>
            <w:i/>
            <w:color w:val="000000" w:themeColor="text1"/>
          </w:rPr>
          <w:t>github integration</w:t>
        </w:r>
        <w:r>
          <w:rPr>
            <w:color w:val="000000" w:themeColor="text1"/>
          </w:rPr>
          <w:t xml:space="preserve">, dan sebaginya. Tentu saja dalam pengaplikasiannya, penulis banyak mempelajari API lain terkait ide yang akan diimplementasikan di </w:t>
        </w:r>
        <w:r>
          <w:rPr>
            <w:i/>
            <w:color w:val="000000" w:themeColor="text1"/>
          </w:rPr>
          <w:t>chat bot</w:t>
        </w:r>
        <w:r>
          <w:rPr>
            <w:color w:val="000000" w:themeColor="text1"/>
          </w:rPr>
          <w:t>.</w:t>
        </w:r>
      </w:ins>
    </w:p>
    <w:p w14:paraId="61489C58" w14:textId="6491D104" w:rsidR="006B155B" w:rsidRDefault="006B155B" w:rsidP="00105FFF">
      <w:pPr>
        <w:rPr>
          <w:color w:val="000000" w:themeColor="text1"/>
        </w:rPr>
      </w:pPr>
      <w:r w:rsidRPr="006B155B">
        <w:rPr>
          <w:color w:val="000000" w:themeColor="text1"/>
        </w:rPr>
        <w:t xml:space="preserve">Selama bekerja, penulis bekerja sama dengan dua </w:t>
      </w:r>
      <w:r w:rsidRPr="006B155B">
        <w:rPr>
          <w:i/>
          <w:color w:val="000000" w:themeColor="text1"/>
        </w:rPr>
        <w:t xml:space="preserve">intern </w:t>
      </w:r>
      <w:r w:rsidRPr="006B155B">
        <w:rPr>
          <w:color w:val="000000" w:themeColor="text1"/>
        </w:rPr>
        <w:t xml:space="preserve">lain yang juga membuat </w:t>
      </w:r>
      <w:r w:rsidRPr="006B155B">
        <w:rPr>
          <w:i/>
          <w:color w:val="000000" w:themeColor="text1"/>
        </w:rPr>
        <w:t xml:space="preserve">bot </w:t>
      </w:r>
      <w:r w:rsidRPr="006B155B">
        <w:rPr>
          <w:color w:val="000000" w:themeColor="text1"/>
        </w:rPr>
        <w:t xml:space="preserve">namun mengimplementasikan </w:t>
      </w:r>
      <w:r w:rsidRPr="006B155B">
        <w:rPr>
          <w:i/>
          <w:color w:val="000000" w:themeColor="text1"/>
        </w:rPr>
        <w:t xml:space="preserve">bot </w:t>
      </w:r>
      <w:r w:rsidRPr="006B155B">
        <w:rPr>
          <w:color w:val="000000" w:themeColor="text1"/>
        </w:rPr>
        <w:t xml:space="preserve">yang berbeda. Setiap dua minggu sekali, </w:t>
      </w:r>
      <w:r w:rsidRPr="006B155B">
        <w:rPr>
          <w:i/>
          <w:color w:val="000000" w:themeColor="text1"/>
        </w:rPr>
        <w:t xml:space="preserve">intern </w:t>
      </w:r>
      <w:r w:rsidRPr="006B155B">
        <w:rPr>
          <w:color w:val="000000" w:themeColor="text1"/>
        </w:rPr>
        <w:t xml:space="preserve">di divisi PING akan dikumpulkan untuk berdiskusi dan diberikan </w:t>
      </w:r>
      <w:r w:rsidRPr="006B155B">
        <w:rPr>
          <w:i/>
          <w:color w:val="000000" w:themeColor="text1"/>
        </w:rPr>
        <w:t xml:space="preserve">feedback </w:t>
      </w:r>
      <w:r w:rsidRPr="006B155B">
        <w:rPr>
          <w:color w:val="000000" w:themeColor="text1"/>
        </w:rPr>
        <w:t xml:space="preserve">atas pekerjaan yang sudah dilakukan. </w:t>
      </w:r>
    </w:p>
    <w:p w14:paraId="7B7A618C" w14:textId="4C8A47FE" w:rsidR="003332E4" w:rsidRPr="003332E4" w:rsidRDefault="006B155B" w:rsidP="00105FFF">
      <w:pPr>
        <w:rPr>
          <w:color w:val="000000" w:themeColor="text1"/>
        </w:rPr>
      </w:pPr>
      <w:r>
        <w:rPr>
          <w:color w:val="000000" w:themeColor="text1"/>
        </w:rPr>
        <w:t xml:space="preserve">Bila sebuah </w:t>
      </w:r>
      <w:r>
        <w:rPr>
          <w:i/>
          <w:color w:val="000000" w:themeColor="text1"/>
        </w:rPr>
        <w:t xml:space="preserve">bot </w:t>
      </w:r>
      <w:r>
        <w:rPr>
          <w:color w:val="000000" w:themeColor="text1"/>
        </w:rPr>
        <w:t xml:space="preserve">telah selesai diimplementasikan, </w:t>
      </w:r>
      <w:r>
        <w:rPr>
          <w:i/>
          <w:color w:val="000000" w:themeColor="text1"/>
        </w:rPr>
        <w:t xml:space="preserve">intern </w:t>
      </w:r>
      <w:r>
        <w:rPr>
          <w:color w:val="000000" w:themeColor="text1"/>
        </w:rPr>
        <w:t xml:space="preserve">dituntut untuk melakukan </w:t>
      </w:r>
      <w:r>
        <w:rPr>
          <w:i/>
          <w:color w:val="000000" w:themeColor="text1"/>
        </w:rPr>
        <w:t xml:space="preserve">testing </w:t>
      </w:r>
      <w:r>
        <w:rPr>
          <w:color w:val="000000" w:themeColor="text1"/>
        </w:rPr>
        <w:t xml:space="preserve">terhadap </w:t>
      </w:r>
      <w:r>
        <w:rPr>
          <w:i/>
          <w:color w:val="000000" w:themeColor="text1"/>
        </w:rPr>
        <w:t xml:space="preserve">bot </w:t>
      </w:r>
      <w:r>
        <w:rPr>
          <w:color w:val="000000" w:themeColor="text1"/>
        </w:rPr>
        <w:t xml:space="preserve">tersebut menggunakan </w:t>
      </w:r>
      <w:r>
        <w:rPr>
          <w:i/>
          <w:color w:val="000000" w:themeColor="text1"/>
        </w:rPr>
        <w:t>localhost</w:t>
      </w:r>
      <w:r>
        <w:rPr>
          <w:color w:val="000000" w:themeColor="text1"/>
        </w:rPr>
        <w:t xml:space="preserve">. Jika sudah tidak ditemukan </w:t>
      </w:r>
      <w:r>
        <w:rPr>
          <w:i/>
          <w:color w:val="000000" w:themeColor="text1"/>
        </w:rPr>
        <w:t xml:space="preserve">bug, </w:t>
      </w:r>
      <w:r>
        <w:rPr>
          <w:color w:val="000000" w:themeColor="text1"/>
        </w:rPr>
        <w:t xml:space="preserve">maka </w:t>
      </w:r>
      <w:r>
        <w:rPr>
          <w:i/>
          <w:color w:val="000000" w:themeColor="text1"/>
        </w:rPr>
        <w:t xml:space="preserve">bot </w:t>
      </w:r>
      <w:r>
        <w:rPr>
          <w:color w:val="000000" w:themeColor="text1"/>
        </w:rPr>
        <w:t xml:space="preserve">akan di </w:t>
      </w:r>
      <w:r>
        <w:rPr>
          <w:i/>
          <w:color w:val="000000" w:themeColor="text1"/>
        </w:rPr>
        <w:t>deploy</w:t>
      </w:r>
      <w:r w:rsidR="003332E4">
        <w:rPr>
          <w:i/>
          <w:color w:val="000000" w:themeColor="text1"/>
        </w:rPr>
        <w:t xml:space="preserve">. </w:t>
      </w:r>
      <w:r w:rsidR="003332E4">
        <w:rPr>
          <w:color w:val="000000" w:themeColor="text1"/>
        </w:rPr>
        <w:t xml:space="preserve">Ketika sudah di </w:t>
      </w:r>
      <w:r w:rsidR="003332E4">
        <w:rPr>
          <w:i/>
          <w:color w:val="000000" w:themeColor="text1"/>
        </w:rPr>
        <w:t>deploy</w:t>
      </w:r>
      <w:r w:rsidR="00003D38">
        <w:rPr>
          <w:i/>
          <w:color w:val="000000" w:themeColor="text1"/>
        </w:rPr>
        <w:t>,</w:t>
      </w:r>
      <w:r w:rsidR="003332E4">
        <w:rPr>
          <w:i/>
          <w:color w:val="000000" w:themeColor="text1"/>
        </w:rPr>
        <w:t xml:space="preserve"> </w:t>
      </w:r>
      <w:r w:rsidR="003332E4">
        <w:rPr>
          <w:color w:val="000000" w:themeColor="text1"/>
        </w:rPr>
        <w:t xml:space="preserve">dilakukan </w:t>
      </w:r>
      <w:r w:rsidR="003332E4">
        <w:rPr>
          <w:i/>
          <w:color w:val="000000" w:themeColor="text1"/>
        </w:rPr>
        <w:t xml:space="preserve">testing </w:t>
      </w:r>
      <w:r w:rsidR="003332E4">
        <w:rPr>
          <w:color w:val="000000" w:themeColor="text1"/>
        </w:rPr>
        <w:t xml:space="preserve">oleh beberapa anggota PING untuk mencoba </w:t>
      </w:r>
      <w:r w:rsidR="003332E4" w:rsidRPr="003332E4">
        <w:rPr>
          <w:i/>
          <w:color w:val="000000" w:themeColor="text1"/>
        </w:rPr>
        <w:t>bot</w:t>
      </w:r>
      <w:r w:rsidR="003332E4">
        <w:rPr>
          <w:color w:val="000000" w:themeColor="text1"/>
        </w:rPr>
        <w:t xml:space="preserve"> tersebut.</w:t>
      </w:r>
      <w:r w:rsidR="00F80510">
        <w:rPr>
          <w:color w:val="000000" w:themeColor="text1"/>
        </w:rPr>
        <w:t xml:space="preserve"> </w:t>
      </w:r>
      <w:r w:rsidR="00F80510">
        <w:rPr>
          <w:i/>
          <w:color w:val="000000" w:themeColor="text1"/>
        </w:rPr>
        <w:t xml:space="preserve">Bot </w:t>
      </w:r>
      <w:r w:rsidR="00F80510">
        <w:rPr>
          <w:color w:val="000000" w:themeColor="text1"/>
        </w:rPr>
        <w:t>akan terus mendapatkan penyempurnaan sampai</w:t>
      </w:r>
      <w:r w:rsidR="00A72DC8">
        <w:rPr>
          <w:color w:val="000000" w:themeColor="text1"/>
        </w:rPr>
        <w:t xml:space="preserve"> dianggap sudah cukup </w:t>
      </w:r>
      <w:r w:rsidR="00003D38">
        <w:rPr>
          <w:color w:val="000000" w:themeColor="text1"/>
        </w:rPr>
        <w:t>baik</w:t>
      </w:r>
      <w:r w:rsidR="00F80510">
        <w:rPr>
          <w:color w:val="000000" w:themeColor="text1"/>
        </w:rPr>
        <w:t>.</w:t>
      </w:r>
    </w:p>
    <w:p w14:paraId="7E8155AC" w14:textId="631930DE" w:rsidR="00105FFF" w:rsidRDefault="00C4566F" w:rsidP="00105FFF">
      <w:pPr>
        <w:pStyle w:val="Heading3"/>
        <w:numPr>
          <w:ilvl w:val="2"/>
          <w:numId w:val="1"/>
        </w:numPr>
        <w:ind w:left="709" w:hanging="709"/>
      </w:pPr>
      <w:bookmarkStart w:id="237" w:name="_Teknologi"/>
      <w:bookmarkEnd w:id="237"/>
      <w:r>
        <w:lastRenderedPageBreak/>
        <w:t>Teknologi</w:t>
      </w:r>
    </w:p>
    <w:p w14:paraId="0730AB28" w14:textId="39D501E4" w:rsidR="00105FFF" w:rsidDel="000B5A56" w:rsidRDefault="00AD38FB">
      <w:pPr>
        <w:rPr>
          <w:del w:id="238" w:author="Febriyola Anastasia" w:date="2016-12-24T14:31:00Z"/>
          <w:b/>
          <w:color w:val="000000" w:themeColor="text1"/>
        </w:rPr>
        <w:pPrChange w:id="239" w:author="Febriyola Anastasia" w:date="2016-12-24T14:31:00Z">
          <w:pPr>
            <w:spacing w:line="276" w:lineRule="auto"/>
            <w:jc w:val="left"/>
          </w:pPr>
        </w:pPrChange>
      </w:pPr>
      <w:r w:rsidRPr="00966850">
        <w:rPr>
          <w:color w:val="000000" w:themeColor="text1"/>
        </w:rPr>
        <w:t xml:space="preserve">Kaskus Chat merupakan </w:t>
      </w:r>
      <w:r w:rsidRPr="00966850">
        <w:rPr>
          <w:i/>
          <w:color w:val="000000" w:themeColor="text1"/>
        </w:rPr>
        <w:t xml:space="preserve">chat platform </w:t>
      </w:r>
      <w:r w:rsidRPr="00966850">
        <w:rPr>
          <w:color w:val="000000" w:themeColor="text1"/>
        </w:rPr>
        <w:t xml:space="preserve">yang saat ini berbentuk </w:t>
      </w:r>
      <w:r w:rsidRPr="00966850">
        <w:rPr>
          <w:i/>
          <w:color w:val="000000" w:themeColor="text1"/>
        </w:rPr>
        <w:t xml:space="preserve">mobile </w:t>
      </w:r>
      <w:r w:rsidRPr="00966850">
        <w:rPr>
          <w:color w:val="000000" w:themeColor="text1"/>
        </w:rPr>
        <w:t xml:space="preserve">dan </w:t>
      </w:r>
      <w:r w:rsidRPr="00966850">
        <w:rPr>
          <w:i/>
          <w:color w:val="000000" w:themeColor="text1"/>
        </w:rPr>
        <w:t>desktop</w:t>
      </w:r>
      <w:r w:rsidRPr="00966850">
        <w:rPr>
          <w:color w:val="000000" w:themeColor="text1"/>
        </w:rPr>
        <w:t xml:space="preserve">. Pada masa kerja praktik, </w:t>
      </w:r>
      <w:r w:rsidRPr="00966850">
        <w:rPr>
          <w:i/>
          <w:color w:val="000000" w:themeColor="text1"/>
        </w:rPr>
        <w:t xml:space="preserve">bot </w:t>
      </w:r>
      <w:r w:rsidRPr="00966850">
        <w:rPr>
          <w:color w:val="000000" w:themeColor="text1"/>
        </w:rPr>
        <w:t xml:space="preserve">hanya dapat dicoba di aplikasi </w:t>
      </w:r>
      <w:r w:rsidRPr="00966850">
        <w:rPr>
          <w:i/>
          <w:color w:val="000000" w:themeColor="text1"/>
        </w:rPr>
        <w:t xml:space="preserve">mobile </w:t>
      </w:r>
      <w:r w:rsidRPr="00966850">
        <w:rPr>
          <w:color w:val="000000" w:themeColor="text1"/>
        </w:rPr>
        <w:t xml:space="preserve">saja. Teknologi yang digunakan </w:t>
      </w:r>
      <w:r w:rsidR="00966850">
        <w:rPr>
          <w:color w:val="000000" w:themeColor="text1"/>
        </w:rPr>
        <w:t>selama penulis</w:t>
      </w:r>
      <w:r w:rsidRPr="00966850">
        <w:rPr>
          <w:color w:val="000000" w:themeColor="text1"/>
        </w:rPr>
        <w:t xml:space="preserve"> </w:t>
      </w:r>
      <w:r w:rsidR="00966850">
        <w:rPr>
          <w:color w:val="000000" w:themeColor="text1"/>
        </w:rPr>
        <w:t>mengembangkan</w:t>
      </w:r>
      <w:r w:rsidRPr="00966850">
        <w:rPr>
          <w:color w:val="000000" w:themeColor="text1"/>
        </w:rPr>
        <w:t xml:space="preserve"> Kaskus Chat </w:t>
      </w:r>
      <w:r w:rsidR="00966850">
        <w:rPr>
          <w:color w:val="000000" w:themeColor="text1"/>
        </w:rPr>
        <w:t>Bot dapat dilihat di Tabel 2.</w:t>
      </w:r>
    </w:p>
    <w:p w14:paraId="75A1C12D" w14:textId="77777777" w:rsidR="00A61533" w:rsidRDefault="00A61533">
      <w:pPr>
        <w:rPr>
          <w:b/>
          <w:color w:val="000000" w:themeColor="text1"/>
        </w:rPr>
        <w:pPrChange w:id="240" w:author="Febriyola Anastasia" w:date="2016-12-24T14:31:00Z">
          <w:pPr>
            <w:spacing w:line="276" w:lineRule="auto"/>
            <w:jc w:val="left"/>
          </w:pPr>
        </w:pPrChange>
      </w:pPr>
      <w:del w:id="241" w:author="Febriyola Anastasia" w:date="2016-12-24T14:31:00Z">
        <w:r w:rsidDel="000B5A56">
          <w:rPr>
            <w:b/>
            <w:color w:val="000000" w:themeColor="text1"/>
          </w:rPr>
          <w:br w:type="page"/>
        </w:r>
      </w:del>
    </w:p>
    <w:p w14:paraId="6A9D5B6F" w14:textId="51278EE5" w:rsidR="00966850" w:rsidRPr="00966850" w:rsidRDefault="00966850" w:rsidP="00966850">
      <w:pPr>
        <w:spacing w:after="0"/>
        <w:jc w:val="center"/>
        <w:rPr>
          <w:b/>
          <w:color w:val="000000" w:themeColor="text1"/>
        </w:rPr>
      </w:pPr>
      <w:r w:rsidRPr="00966850">
        <w:rPr>
          <w:b/>
          <w:color w:val="000000" w:themeColor="text1"/>
        </w:rPr>
        <w:t xml:space="preserve">Tabel </w:t>
      </w:r>
      <w:r>
        <w:rPr>
          <w:b/>
          <w:color w:val="000000" w:themeColor="text1"/>
        </w:rPr>
        <w:t>2</w:t>
      </w:r>
      <w:r w:rsidRPr="00966850">
        <w:rPr>
          <w:b/>
          <w:color w:val="000000" w:themeColor="text1"/>
        </w:rPr>
        <w:t xml:space="preserve">. </w:t>
      </w:r>
      <w:r>
        <w:rPr>
          <w:b/>
          <w:color w:val="000000" w:themeColor="text1"/>
        </w:rPr>
        <w:t>Teknologi dalam Pengembangan Kaskus Chat Bot</w:t>
      </w:r>
    </w:p>
    <w:tbl>
      <w:tblPr>
        <w:tblStyle w:val="TableGrid"/>
        <w:tblW w:w="0" w:type="auto"/>
        <w:jc w:val="center"/>
        <w:tblLook w:val="04A0" w:firstRow="1" w:lastRow="0" w:firstColumn="1" w:lastColumn="0" w:noHBand="0" w:noVBand="1"/>
      </w:tblPr>
      <w:tblGrid>
        <w:gridCol w:w="2831"/>
        <w:gridCol w:w="4530"/>
      </w:tblGrid>
      <w:tr w:rsidR="001D5806" w:rsidRPr="008E4FE7" w14:paraId="1007D2CE" w14:textId="77777777" w:rsidTr="001D5806">
        <w:trPr>
          <w:jc w:val="center"/>
        </w:trPr>
        <w:tc>
          <w:tcPr>
            <w:tcW w:w="2831" w:type="dxa"/>
          </w:tcPr>
          <w:p w14:paraId="4119955C" w14:textId="513EF92F" w:rsidR="00966850" w:rsidRPr="008E4FE7" w:rsidRDefault="00966850" w:rsidP="00966850">
            <w:pPr>
              <w:rPr>
                <w:b/>
                <w:i/>
                <w:color w:val="000000" w:themeColor="text1"/>
                <w:sz w:val="22"/>
              </w:rPr>
            </w:pPr>
            <w:r w:rsidRPr="008E4FE7">
              <w:rPr>
                <w:b/>
                <w:i/>
                <w:color w:val="000000" w:themeColor="text1"/>
                <w:sz w:val="22"/>
              </w:rPr>
              <w:t>Version control</w:t>
            </w:r>
          </w:p>
        </w:tc>
        <w:tc>
          <w:tcPr>
            <w:tcW w:w="4530" w:type="dxa"/>
          </w:tcPr>
          <w:p w14:paraId="0D83B01C" w14:textId="77EA59D6" w:rsidR="00966850" w:rsidRPr="008E4FE7" w:rsidRDefault="00966850" w:rsidP="00966850">
            <w:pPr>
              <w:rPr>
                <w:color w:val="000000" w:themeColor="text1"/>
                <w:sz w:val="22"/>
              </w:rPr>
            </w:pPr>
            <w:r w:rsidRPr="008E4FE7">
              <w:rPr>
                <w:color w:val="000000" w:themeColor="text1"/>
                <w:sz w:val="22"/>
              </w:rPr>
              <w:t>Git</w:t>
            </w:r>
          </w:p>
        </w:tc>
      </w:tr>
      <w:tr w:rsidR="001D5806" w:rsidRPr="008E4FE7" w14:paraId="27BC3024" w14:textId="77777777" w:rsidTr="001D5806">
        <w:trPr>
          <w:jc w:val="center"/>
        </w:trPr>
        <w:tc>
          <w:tcPr>
            <w:tcW w:w="2831" w:type="dxa"/>
          </w:tcPr>
          <w:p w14:paraId="172ED7E5" w14:textId="748557CE" w:rsidR="00966850" w:rsidRPr="008E4FE7" w:rsidRDefault="00966850" w:rsidP="00966850">
            <w:pPr>
              <w:rPr>
                <w:b/>
                <w:i/>
                <w:color w:val="000000" w:themeColor="text1"/>
                <w:sz w:val="22"/>
              </w:rPr>
            </w:pPr>
            <w:r w:rsidRPr="008E4FE7">
              <w:rPr>
                <w:b/>
                <w:i/>
                <w:color w:val="000000" w:themeColor="text1"/>
                <w:sz w:val="22"/>
              </w:rPr>
              <w:t>Repository</w:t>
            </w:r>
          </w:p>
        </w:tc>
        <w:tc>
          <w:tcPr>
            <w:tcW w:w="4530" w:type="dxa"/>
          </w:tcPr>
          <w:p w14:paraId="7B1D225C" w14:textId="3A867DC9" w:rsidR="00966850" w:rsidRPr="008E4FE7" w:rsidRDefault="00966850" w:rsidP="00966850">
            <w:pPr>
              <w:rPr>
                <w:color w:val="000000" w:themeColor="text1"/>
                <w:sz w:val="22"/>
              </w:rPr>
            </w:pPr>
            <w:r w:rsidRPr="008E4FE7">
              <w:rPr>
                <w:color w:val="000000" w:themeColor="text1"/>
                <w:sz w:val="22"/>
              </w:rPr>
              <w:t>Github</w:t>
            </w:r>
          </w:p>
        </w:tc>
      </w:tr>
      <w:tr w:rsidR="001D5806" w:rsidRPr="008E4FE7" w14:paraId="78E41384" w14:textId="77777777" w:rsidTr="001D5806">
        <w:trPr>
          <w:jc w:val="center"/>
        </w:trPr>
        <w:tc>
          <w:tcPr>
            <w:tcW w:w="2831" w:type="dxa"/>
          </w:tcPr>
          <w:p w14:paraId="798F8D59" w14:textId="54945CEA" w:rsidR="00966850" w:rsidRPr="008E4FE7" w:rsidRDefault="00966850" w:rsidP="00966850">
            <w:pPr>
              <w:rPr>
                <w:b/>
                <w:i/>
                <w:color w:val="000000" w:themeColor="text1"/>
                <w:sz w:val="22"/>
              </w:rPr>
            </w:pPr>
            <w:r w:rsidRPr="008E4FE7">
              <w:rPr>
                <w:b/>
                <w:i/>
                <w:color w:val="000000" w:themeColor="text1"/>
                <w:sz w:val="22"/>
              </w:rPr>
              <w:t>Framework</w:t>
            </w:r>
          </w:p>
        </w:tc>
        <w:tc>
          <w:tcPr>
            <w:tcW w:w="4530" w:type="dxa"/>
          </w:tcPr>
          <w:p w14:paraId="132E78FC" w14:textId="5ABD4F21" w:rsidR="00966850" w:rsidRPr="008E4FE7" w:rsidRDefault="00966850" w:rsidP="00966850">
            <w:pPr>
              <w:rPr>
                <w:color w:val="000000" w:themeColor="text1"/>
                <w:sz w:val="22"/>
              </w:rPr>
            </w:pPr>
            <w:r w:rsidRPr="008E4FE7">
              <w:rPr>
                <w:color w:val="000000" w:themeColor="text1"/>
                <w:sz w:val="22"/>
              </w:rPr>
              <w:t>Spring</w:t>
            </w:r>
          </w:p>
        </w:tc>
      </w:tr>
      <w:tr w:rsidR="001D5806" w:rsidRPr="008E4FE7" w14:paraId="4E38C2A0" w14:textId="77777777" w:rsidTr="001D5806">
        <w:trPr>
          <w:jc w:val="center"/>
        </w:trPr>
        <w:tc>
          <w:tcPr>
            <w:tcW w:w="2831" w:type="dxa"/>
          </w:tcPr>
          <w:p w14:paraId="60CDA317" w14:textId="33C0AFFF" w:rsidR="00966850" w:rsidRPr="008E4FE7" w:rsidRDefault="00966850" w:rsidP="00966850">
            <w:pPr>
              <w:rPr>
                <w:b/>
                <w:i/>
                <w:color w:val="000000" w:themeColor="text1"/>
                <w:sz w:val="22"/>
              </w:rPr>
            </w:pPr>
            <w:r w:rsidRPr="008E4FE7">
              <w:rPr>
                <w:b/>
                <w:i/>
                <w:color w:val="000000" w:themeColor="text1"/>
                <w:sz w:val="22"/>
              </w:rPr>
              <w:t>Related API</w:t>
            </w:r>
          </w:p>
        </w:tc>
        <w:tc>
          <w:tcPr>
            <w:tcW w:w="4530" w:type="dxa"/>
          </w:tcPr>
          <w:p w14:paraId="4BF6982D" w14:textId="2A2B644E" w:rsidR="00966850" w:rsidRPr="008E4FE7" w:rsidRDefault="00966850" w:rsidP="00966850">
            <w:pPr>
              <w:rPr>
                <w:color w:val="000000" w:themeColor="text1"/>
                <w:sz w:val="22"/>
              </w:rPr>
            </w:pPr>
            <w:r w:rsidRPr="008E4FE7">
              <w:rPr>
                <w:color w:val="000000" w:themeColor="text1"/>
                <w:sz w:val="22"/>
              </w:rPr>
              <w:t>Kaskus Chat API, Google Maps API, 21cineplex API, IMDB API,  Github API</w:t>
            </w:r>
            <w:r w:rsidR="008E4FE7">
              <w:rPr>
                <w:color w:val="000000" w:themeColor="text1"/>
                <w:sz w:val="22"/>
              </w:rPr>
              <w:t>, LyricsWiki API</w:t>
            </w:r>
          </w:p>
        </w:tc>
      </w:tr>
      <w:tr w:rsidR="001D5806" w:rsidRPr="008E4FE7" w14:paraId="428A17D6" w14:textId="77777777" w:rsidTr="001D5806">
        <w:trPr>
          <w:jc w:val="center"/>
        </w:trPr>
        <w:tc>
          <w:tcPr>
            <w:tcW w:w="2831" w:type="dxa"/>
          </w:tcPr>
          <w:p w14:paraId="728F4A84" w14:textId="06D00241" w:rsidR="00966850" w:rsidRPr="008E4FE7" w:rsidRDefault="00966850" w:rsidP="00966850">
            <w:pPr>
              <w:rPr>
                <w:b/>
                <w:i/>
                <w:color w:val="000000" w:themeColor="text1"/>
                <w:sz w:val="22"/>
              </w:rPr>
            </w:pPr>
            <w:r w:rsidRPr="008E4FE7">
              <w:rPr>
                <w:b/>
                <w:i/>
                <w:color w:val="000000" w:themeColor="text1"/>
                <w:sz w:val="22"/>
              </w:rPr>
              <w:t>Database</w:t>
            </w:r>
          </w:p>
        </w:tc>
        <w:tc>
          <w:tcPr>
            <w:tcW w:w="4530" w:type="dxa"/>
          </w:tcPr>
          <w:p w14:paraId="7E2A9459" w14:textId="2DDCAB67" w:rsidR="00966850" w:rsidRPr="008E4FE7" w:rsidRDefault="00966850" w:rsidP="00966850">
            <w:pPr>
              <w:rPr>
                <w:color w:val="000000" w:themeColor="text1"/>
                <w:sz w:val="22"/>
              </w:rPr>
            </w:pPr>
            <w:r w:rsidRPr="008E4FE7">
              <w:rPr>
                <w:color w:val="000000" w:themeColor="text1"/>
                <w:sz w:val="22"/>
              </w:rPr>
              <w:t>MySQL, Flyway (</w:t>
            </w:r>
            <w:r w:rsidRPr="008E4FE7">
              <w:rPr>
                <w:i/>
                <w:color w:val="000000" w:themeColor="text1"/>
                <w:sz w:val="22"/>
              </w:rPr>
              <w:t>database migration</w:t>
            </w:r>
            <w:r w:rsidRPr="008E4FE7">
              <w:rPr>
                <w:color w:val="000000" w:themeColor="text1"/>
                <w:sz w:val="22"/>
              </w:rPr>
              <w:t>)</w:t>
            </w:r>
          </w:p>
        </w:tc>
      </w:tr>
      <w:tr w:rsidR="001D5806" w:rsidRPr="008E4FE7" w14:paraId="4A10EADE" w14:textId="77777777" w:rsidTr="001D5806">
        <w:trPr>
          <w:jc w:val="center"/>
        </w:trPr>
        <w:tc>
          <w:tcPr>
            <w:tcW w:w="2831" w:type="dxa"/>
          </w:tcPr>
          <w:p w14:paraId="46C1502C" w14:textId="7AD541A6" w:rsidR="00966850" w:rsidRPr="008E4FE7" w:rsidRDefault="001D5806" w:rsidP="00966850">
            <w:pPr>
              <w:rPr>
                <w:b/>
                <w:i/>
                <w:color w:val="000000" w:themeColor="text1"/>
                <w:sz w:val="22"/>
              </w:rPr>
            </w:pPr>
            <w:r w:rsidRPr="008E4FE7">
              <w:rPr>
                <w:b/>
                <w:i/>
                <w:color w:val="000000" w:themeColor="text1"/>
                <w:sz w:val="22"/>
              </w:rPr>
              <w:t>Programming Language</w:t>
            </w:r>
          </w:p>
        </w:tc>
        <w:tc>
          <w:tcPr>
            <w:tcW w:w="4530" w:type="dxa"/>
          </w:tcPr>
          <w:p w14:paraId="012D8340" w14:textId="72C42A72" w:rsidR="00966850" w:rsidRPr="008E4FE7" w:rsidRDefault="00966850" w:rsidP="00966850">
            <w:pPr>
              <w:rPr>
                <w:color w:val="000000" w:themeColor="text1"/>
                <w:sz w:val="22"/>
              </w:rPr>
            </w:pPr>
            <w:r w:rsidRPr="008E4FE7">
              <w:rPr>
                <w:color w:val="000000" w:themeColor="text1"/>
                <w:sz w:val="22"/>
              </w:rPr>
              <w:t>Java</w:t>
            </w:r>
          </w:p>
        </w:tc>
      </w:tr>
    </w:tbl>
    <w:p w14:paraId="246E55A3" w14:textId="77777777" w:rsidR="00AD38FB" w:rsidRDefault="00AD38FB" w:rsidP="00105FFF">
      <w:pPr>
        <w:rPr>
          <w:color w:val="0070C0"/>
        </w:rPr>
      </w:pPr>
    </w:p>
    <w:p w14:paraId="07231F1C" w14:textId="5F0A70C7" w:rsidR="00401A5F" w:rsidRDefault="00B56031" w:rsidP="00401A5F">
      <w:pPr>
        <w:pStyle w:val="Heading3"/>
        <w:numPr>
          <w:ilvl w:val="2"/>
          <w:numId w:val="1"/>
        </w:numPr>
        <w:ind w:left="709" w:hanging="709"/>
      </w:pPr>
      <w:bookmarkStart w:id="242" w:name="_Kaskus_Chat_Bot"/>
      <w:bookmarkEnd w:id="242"/>
      <w:ins w:id="243" w:author="Rahmad Mahendra" w:date="2016-11-28T12:40:00Z">
        <w:r>
          <w:t>Deliverable</w:t>
        </w:r>
      </w:ins>
      <w:del w:id="244" w:author="Rahmad Mahendra" w:date="2016-11-28T12:40:00Z">
        <w:r w:rsidR="00C07E76" w:rsidDel="00B56031">
          <w:delText>Kaskus Chat Bot</w:delText>
        </w:r>
      </w:del>
    </w:p>
    <w:p w14:paraId="2CFA9C90" w14:textId="15164A77" w:rsidR="00F4538E" w:rsidRPr="001C1813" w:rsidRDefault="00F4538E" w:rsidP="00105FFF">
      <w:pPr>
        <w:rPr>
          <w:color w:val="000000" w:themeColor="text1"/>
        </w:rPr>
      </w:pPr>
      <w:r>
        <w:rPr>
          <w:color w:val="000000" w:themeColor="text1"/>
        </w:rPr>
        <w:t>Di akhir masa kerja</w:t>
      </w:r>
      <w:r w:rsidR="001C1813">
        <w:rPr>
          <w:color w:val="000000" w:themeColor="text1"/>
        </w:rPr>
        <w:t xml:space="preserve"> praktik, penulis berhasil memb</w:t>
      </w:r>
      <w:r>
        <w:rPr>
          <w:color w:val="000000" w:themeColor="text1"/>
        </w:rPr>
        <w:t>u</w:t>
      </w:r>
      <w:r w:rsidR="001C1813">
        <w:rPr>
          <w:color w:val="000000" w:themeColor="text1"/>
        </w:rPr>
        <w:t>a</w:t>
      </w:r>
      <w:r>
        <w:rPr>
          <w:color w:val="000000" w:themeColor="text1"/>
        </w:rPr>
        <w:t xml:space="preserve">t 6 </w:t>
      </w:r>
      <w:r w:rsidRPr="00F4538E">
        <w:rPr>
          <w:i/>
          <w:color w:val="000000" w:themeColor="text1"/>
        </w:rPr>
        <w:t>bots</w:t>
      </w:r>
      <w:r>
        <w:rPr>
          <w:color w:val="000000" w:themeColor="text1"/>
        </w:rPr>
        <w:t xml:space="preserve"> yang sudah diimplementasikan di Kaskus Chat</w:t>
      </w:r>
      <w:r w:rsidR="001C1813">
        <w:rPr>
          <w:color w:val="000000" w:themeColor="text1"/>
        </w:rPr>
        <w:t>, yakni:</w:t>
      </w:r>
    </w:p>
    <w:p w14:paraId="333819ED" w14:textId="40917E62" w:rsidR="00F4538E" w:rsidRDefault="00F4538E" w:rsidP="00F4538E">
      <w:pPr>
        <w:pStyle w:val="ListParagraph"/>
        <w:numPr>
          <w:ilvl w:val="0"/>
          <w:numId w:val="11"/>
        </w:numPr>
        <w:rPr>
          <w:color w:val="000000" w:themeColor="text1"/>
        </w:rPr>
      </w:pPr>
      <w:r>
        <w:rPr>
          <w:color w:val="000000" w:themeColor="text1"/>
        </w:rPr>
        <w:t>Direction Bot</w:t>
      </w:r>
    </w:p>
    <w:p w14:paraId="28AA4A59" w14:textId="68EAB6FD" w:rsidR="00F4538E" w:rsidRPr="00F4538E" w:rsidRDefault="00F4538E" w:rsidP="00F4538E">
      <w:pPr>
        <w:pStyle w:val="ListParagraph"/>
        <w:ind w:left="787"/>
        <w:rPr>
          <w:color w:val="000000" w:themeColor="text1"/>
        </w:rPr>
      </w:pPr>
      <w:r>
        <w:rPr>
          <w:color w:val="000000" w:themeColor="text1"/>
        </w:rPr>
        <w:t xml:space="preserve">Direction Bot merupakan </w:t>
      </w:r>
      <w:r>
        <w:rPr>
          <w:i/>
          <w:color w:val="000000" w:themeColor="text1"/>
        </w:rPr>
        <w:t xml:space="preserve">bot </w:t>
      </w:r>
      <w:r>
        <w:rPr>
          <w:color w:val="000000" w:themeColor="text1"/>
        </w:rPr>
        <w:t xml:space="preserve">yang diintegrasikan menggunakan Google Map API. Direction Bot akan membantu mencari tahu waktu dan jarak tempuh dari lokasi </w:t>
      </w:r>
      <w:r>
        <w:rPr>
          <w:i/>
          <w:color w:val="000000" w:themeColor="text1"/>
        </w:rPr>
        <w:t xml:space="preserve">origin </w:t>
      </w:r>
      <w:r>
        <w:rPr>
          <w:color w:val="000000" w:themeColor="text1"/>
        </w:rPr>
        <w:t xml:space="preserve">ke tujuan. Selain itu, </w:t>
      </w:r>
      <w:r>
        <w:rPr>
          <w:i/>
          <w:color w:val="000000" w:themeColor="text1"/>
        </w:rPr>
        <w:t xml:space="preserve">bot </w:t>
      </w:r>
      <w:r>
        <w:rPr>
          <w:color w:val="000000" w:themeColor="text1"/>
        </w:rPr>
        <w:t>juga akan men-</w:t>
      </w:r>
      <w:r>
        <w:rPr>
          <w:i/>
          <w:color w:val="000000" w:themeColor="text1"/>
        </w:rPr>
        <w:t xml:space="preserve">generate </w:t>
      </w:r>
      <w:r>
        <w:rPr>
          <w:color w:val="000000" w:themeColor="text1"/>
        </w:rPr>
        <w:t>URL untuk arahan</w:t>
      </w:r>
      <w:r w:rsidR="00F20D53">
        <w:rPr>
          <w:color w:val="000000" w:themeColor="text1"/>
        </w:rPr>
        <w:t xml:space="preserve"> dari lokasi </w:t>
      </w:r>
      <w:r w:rsidR="00F20D53">
        <w:rPr>
          <w:i/>
          <w:color w:val="000000" w:themeColor="text1"/>
        </w:rPr>
        <w:t xml:space="preserve">origin </w:t>
      </w:r>
      <w:r w:rsidR="00F20D53">
        <w:rPr>
          <w:color w:val="000000" w:themeColor="text1"/>
        </w:rPr>
        <w:t>ke tujuan</w:t>
      </w:r>
      <w:r>
        <w:rPr>
          <w:color w:val="000000" w:themeColor="text1"/>
        </w:rPr>
        <w:t xml:space="preserve"> menggunakan Google Maps.</w:t>
      </w:r>
    </w:p>
    <w:p w14:paraId="222CBECF" w14:textId="29A0D6BB" w:rsidR="00F4538E" w:rsidRDefault="00F4538E" w:rsidP="00F4538E">
      <w:pPr>
        <w:pStyle w:val="ListParagraph"/>
        <w:numPr>
          <w:ilvl w:val="0"/>
          <w:numId w:val="11"/>
        </w:numPr>
        <w:rPr>
          <w:color w:val="000000" w:themeColor="text1"/>
        </w:rPr>
      </w:pPr>
      <w:r>
        <w:rPr>
          <w:color w:val="000000" w:themeColor="text1"/>
        </w:rPr>
        <w:t>Github Bot</w:t>
      </w:r>
    </w:p>
    <w:p w14:paraId="0F7AEA38" w14:textId="6A86FCBB" w:rsidR="00F20D53" w:rsidRPr="00F20D53" w:rsidRDefault="00F20D53" w:rsidP="00F20D53">
      <w:pPr>
        <w:pStyle w:val="ListParagraph"/>
        <w:ind w:left="787"/>
        <w:rPr>
          <w:color w:val="000000" w:themeColor="text1"/>
        </w:rPr>
      </w:pPr>
      <w:r>
        <w:rPr>
          <w:color w:val="000000" w:themeColor="text1"/>
        </w:rPr>
        <w:t xml:space="preserve">Github Bot merupakan </w:t>
      </w:r>
      <w:r>
        <w:rPr>
          <w:i/>
          <w:color w:val="000000" w:themeColor="text1"/>
        </w:rPr>
        <w:t xml:space="preserve">bot </w:t>
      </w:r>
      <w:r>
        <w:rPr>
          <w:color w:val="000000" w:themeColor="text1"/>
        </w:rPr>
        <w:t xml:space="preserve">yang diintegrasikan menggunakan Github API. </w:t>
      </w:r>
      <w:r>
        <w:rPr>
          <w:i/>
          <w:color w:val="000000" w:themeColor="text1"/>
        </w:rPr>
        <w:t xml:space="preserve">Bot </w:t>
      </w:r>
      <w:r>
        <w:rPr>
          <w:color w:val="000000" w:themeColor="text1"/>
        </w:rPr>
        <w:t xml:space="preserve">ini akan memberikan notifikasi bila </w:t>
      </w:r>
      <w:r w:rsidR="008E4FE7">
        <w:rPr>
          <w:color w:val="000000" w:themeColor="text1"/>
        </w:rPr>
        <w:t>terjadi</w:t>
      </w:r>
      <w:r>
        <w:rPr>
          <w:color w:val="000000" w:themeColor="text1"/>
        </w:rPr>
        <w:t xml:space="preserve"> </w:t>
      </w:r>
      <w:r>
        <w:rPr>
          <w:i/>
          <w:color w:val="000000" w:themeColor="text1"/>
        </w:rPr>
        <w:t xml:space="preserve">action </w:t>
      </w:r>
      <w:r w:rsidR="008E4FE7">
        <w:rPr>
          <w:color w:val="000000" w:themeColor="text1"/>
        </w:rPr>
        <w:t>di</w:t>
      </w:r>
      <w:r>
        <w:rPr>
          <w:color w:val="000000" w:themeColor="text1"/>
        </w:rPr>
        <w:t xml:space="preserve"> suatu </w:t>
      </w:r>
      <w:r>
        <w:rPr>
          <w:i/>
          <w:color w:val="000000" w:themeColor="text1"/>
        </w:rPr>
        <w:t xml:space="preserve">repository. </w:t>
      </w:r>
    </w:p>
    <w:p w14:paraId="228FAE12" w14:textId="185828CC" w:rsidR="00F4538E" w:rsidRDefault="00F4538E" w:rsidP="00F4538E">
      <w:pPr>
        <w:pStyle w:val="ListParagraph"/>
        <w:numPr>
          <w:ilvl w:val="0"/>
          <w:numId w:val="11"/>
        </w:numPr>
        <w:rPr>
          <w:color w:val="000000" w:themeColor="text1"/>
        </w:rPr>
      </w:pPr>
      <w:r>
        <w:rPr>
          <w:color w:val="000000" w:themeColor="text1"/>
        </w:rPr>
        <w:t>Movie Bot</w:t>
      </w:r>
    </w:p>
    <w:p w14:paraId="579A87DF" w14:textId="2E0807FA" w:rsidR="008E4FE7" w:rsidRPr="008E4FE7" w:rsidRDefault="008E4FE7" w:rsidP="008E4FE7">
      <w:pPr>
        <w:pStyle w:val="ListParagraph"/>
        <w:ind w:left="787"/>
        <w:rPr>
          <w:color w:val="000000" w:themeColor="text1"/>
        </w:rPr>
      </w:pPr>
      <w:r>
        <w:rPr>
          <w:color w:val="000000" w:themeColor="text1"/>
        </w:rPr>
        <w:t xml:space="preserve">Movie Bot merupakan </w:t>
      </w:r>
      <w:r>
        <w:rPr>
          <w:i/>
          <w:color w:val="000000" w:themeColor="text1"/>
        </w:rPr>
        <w:t xml:space="preserve">bot </w:t>
      </w:r>
      <w:r>
        <w:rPr>
          <w:color w:val="000000" w:themeColor="text1"/>
        </w:rPr>
        <w:t xml:space="preserve">yang diintegrasikan menggunakan 21cineplex API dan IMDB API. </w:t>
      </w:r>
      <w:r>
        <w:rPr>
          <w:i/>
          <w:color w:val="000000" w:themeColor="text1"/>
        </w:rPr>
        <w:t xml:space="preserve">Bot </w:t>
      </w:r>
      <w:r>
        <w:rPr>
          <w:color w:val="000000" w:themeColor="text1"/>
        </w:rPr>
        <w:t xml:space="preserve">dapat mengembalikan jadwal bioskop di hari tersebut </w:t>
      </w:r>
      <w:r>
        <w:rPr>
          <w:color w:val="000000" w:themeColor="text1"/>
        </w:rPr>
        <w:lastRenderedPageBreak/>
        <w:t xml:space="preserve">(21cineplex). Selain itu, </w:t>
      </w:r>
      <w:r>
        <w:rPr>
          <w:i/>
          <w:color w:val="000000" w:themeColor="text1"/>
        </w:rPr>
        <w:t xml:space="preserve">bot </w:t>
      </w:r>
      <w:r>
        <w:rPr>
          <w:color w:val="000000" w:themeColor="text1"/>
        </w:rPr>
        <w:t xml:space="preserve">juga dapat mengembalikan deskripsi, </w:t>
      </w:r>
      <w:r>
        <w:rPr>
          <w:i/>
          <w:color w:val="000000" w:themeColor="text1"/>
        </w:rPr>
        <w:t>rating</w:t>
      </w:r>
      <w:r>
        <w:rPr>
          <w:color w:val="000000" w:themeColor="text1"/>
        </w:rPr>
        <w:t>, aktor, dan detail lain dari suatu film (IMDB).</w:t>
      </w:r>
    </w:p>
    <w:p w14:paraId="42036C22" w14:textId="74EC3637" w:rsidR="00F4538E" w:rsidRDefault="00F4538E" w:rsidP="00F4538E">
      <w:pPr>
        <w:pStyle w:val="ListParagraph"/>
        <w:numPr>
          <w:ilvl w:val="0"/>
          <w:numId w:val="11"/>
        </w:numPr>
        <w:rPr>
          <w:color w:val="000000" w:themeColor="text1"/>
        </w:rPr>
      </w:pPr>
      <w:r>
        <w:rPr>
          <w:color w:val="000000" w:themeColor="text1"/>
        </w:rPr>
        <w:t>Lyrics Bot</w:t>
      </w:r>
    </w:p>
    <w:p w14:paraId="3DA6251D" w14:textId="7B40847C" w:rsidR="008E4FE7" w:rsidRDefault="008E4FE7" w:rsidP="008E4FE7">
      <w:pPr>
        <w:pStyle w:val="ListParagraph"/>
        <w:ind w:left="787"/>
        <w:rPr>
          <w:color w:val="000000" w:themeColor="text1"/>
        </w:rPr>
      </w:pPr>
      <w:r>
        <w:rPr>
          <w:color w:val="000000" w:themeColor="text1"/>
        </w:rPr>
        <w:t xml:space="preserve">Lyrics Bot merupakan </w:t>
      </w:r>
      <w:r>
        <w:rPr>
          <w:i/>
          <w:color w:val="000000" w:themeColor="text1"/>
        </w:rPr>
        <w:t xml:space="preserve">bot </w:t>
      </w:r>
      <w:r>
        <w:rPr>
          <w:color w:val="000000" w:themeColor="text1"/>
        </w:rPr>
        <w:t xml:space="preserve">yang diintegrasikan menggunakan LyricsWiki Api. </w:t>
      </w:r>
      <w:r>
        <w:rPr>
          <w:i/>
          <w:color w:val="000000" w:themeColor="text1"/>
        </w:rPr>
        <w:t xml:space="preserve">Bot </w:t>
      </w:r>
      <w:r>
        <w:rPr>
          <w:color w:val="000000" w:themeColor="text1"/>
        </w:rPr>
        <w:t>ini akan mengembalikan lirik dari suatu judul lagu yang diinput.</w:t>
      </w:r>
    </w:p>
    <w:p w14:paraId="13337C18" w14:textId="77777777" w:rsidR="001C1813" w:rsidRPr="008E4FE7" w:rsidRDefault="001C1813" w:rsidP="008E4FE7">
      <w:pPr>
        <w:pStyle w:val="ListParagraph"/>
        <w:ind w:left="787"/>
        <w:rPr>
          <w:color w:val="000000" w:themeColor="text1"/>
        </w:rPr>
      </w:pPr>
    </w:p>
    <w:p w14:paraId="0921E8CA" w14:textId="144B2923" w:rsidR="00F4538E" w:rsidRDefault="00F4538E" w:rsidP="00F4538E">
      <w:pPr>
        <w:pStyle w:val="ListParagraph"/>
        <w:numPr>
          <w:ilvl w:val="0"/>
          <w:numId w:val="11"/>
        </w:numPr>
        <w:rPr>
          <w:color w:val="000000" w:themeColor="text1"/>
        </w:rPr>
      </w:pPr>
      <w:r>
        <w:rPr>
          <w:color w:val="000000" w:themeColor="text1"/>
        </w:rPr>
        <w:t>DuelAgan Bot</w:t>
      </w:r>
    </w:p>
    <w:p w14:paraId="75278427" w14:textId="2638A5F6" w:rsidR="008E4FE7" w:rsidRPr="008E4FE7" w:rsidRDefault="008E4FE7" w:rsidP="008E4FE7">
      <w:pPr>
        <w:pStyle w:val="ListParagraph"/>
        <w:ind w:left="787"/>
        <w:rPr>
          <w:color w:val="000000" w:themeColor="text1"/>
        </w:rPr>
      </w:pPr>
      <w:r>
        <w:rPr>
          <w:color w:val="000000" w:themeColor="text1"/>
        </w:rPr>
        <w:t>DuelAgan Bot m</w:t>
      </w:r>
      <w:r w:rsidRPr="008E4FE7">
        <w:rPr>
          <w:color w:val="000000" w:themeColor="text1"/>
        </w:rPr>
        <w:t>erupakan sebuah</w:t>
      </w:r>
      <w:r>
        <w:rPr>
          <w:color w:val="000000" w:themeColor="text1"/>
        </w:rPr>
        <w:t xml:space="preserve"> </w:t>
      </w:r>
      <w:r>
        <w:rPr>
          <w:i/>
          <w:color w:val="000000" w:themeColor="text1"/>
        </w:rPr>
        <w:t>bot</w:t>
      </w:r>
      <w:r w:rsidRPr="008E4FE7">
        <w:rPr>
          <w:color w:val="000000" w:themeColor="text1"/>
        </w:rPr>
        <w:t xml:space="preserve"> permainan tanya-jawab, </w:t>
      </w:r>
      <w:r w:rsidRPr="00B56031">
        <w:rPr>
          <w:color w:val="000000" w:themeColor="text1"/>
          <w:highlight w:val="yellow"/>
          <w:rPrChange w:id="245" w:author="Rahmad Mahendra" w:date="2016-11-28T12:40:00Z">
            <w:rPr>
              <w:color w:val="000000" w:themeColor="text1"/>
            </w:rPr>
          </w:rPrChange>
        </w:rPr>
        <w:t>di</w:t>
      </w:r>
      <w:ins w:id="246" w:author="Febriyola Anastasia" w:date="2016-12-24T14:31:00Z">
        <w:r w:rsidR="000B5A56">
          <w:rPr>
            <w:color w:val="000000" w:themeColor="text1"/>
            <w:highlight w:val="yellow"/>
          </w:rPr>
          <w:t xml:space="preserve"> </w:t>
        </w:r>
      </w:ins>
      <w:r w:rsidRPr="00B56031">
        <w:rPr>
          <w:color w:val="000000" w:themeColor="text1"/>
          <w:highlight w:val="yellow"/>
          <w:rPrChange w:id="247" w:author="Rahmad Mahendra" w:date="2016-11-28T12:40:00Z">
            <w:rPr>
              <w:color w:val="000000" w:themeColor="text1"/>
            </w:rPr>
          </w:rPrChange>
        </w:rPr>
        <w:t>mana</w:t>
      </w:r>
      <w:r w:rsidRPr="008E4FE7">
        <w:rPr>
          <w:color w:val="000000" w:themeColor="text1"/>
        </w:rPr>
        <w:t xml:space="preserve"> pertanyaan dan pilihan jawaban akan diinput oleh pengguna dan dikirim ke lawan.</w:t>
      </w:r>
    </w:p>
    <w:p w14:paraId="24E8DBF6" w14:textId="1F964FEA" w:rsidR="00F4538E" w:rsidRDefault="00F4538E" w:rsidP="00F4538E">
      <w:pPr>
        <w:pStyle w:val="ListParagraph"/>
        <w:numPr>
          <w:ilvl w:val="0"/>
          <w:numId w:val="11"/>
        </w:numPr>
        <w:rPr>
          <w:color w:val="000000" w:themeColor="text1"/>
        </w:rPr>
      </w:pPr>
      <w:r>
        <w:rPr>
          <w:color w:val="000000" w:themeColor="text1"/>
        </w:rPr>
        <w:t>Hangman Bot</w:t>
      </w:r>
    </w:p>
    <w:p w14:paraId="2275E31B" w14:textId="6544D119" w:rsidR="00F4538E" w:rsidRPr="008E4FE7" w:rsidRDefault="00F4538E" w:rsidP="00F4538E">
      <w:pPr>
        <w:pStyle w:val="ListParagraph"/>
        <w:ind w:left="787"/>
        <w:rPr>
          <w:color w:val="000000" w:themeColor="text1"/>
        </w:rPr>
      </w:pPr>
      <w:r>
        <w:rPr>
          <w:color w:val="000000" w:themeColor="text1"/>
        </w:rPr>
        <w:t>Hangman</w:t>
      </w:r>
      <w:r w:rsidR="008E4FE7">
        <w:rPr>
          <w:color w:val="000000" w:themeColor="text1"/>
        </w:rPr>
        <w:t xml:space="preserve"> Bot merupakan sebuah </w:t>
      </w:r>
      <w:r w:rsidR="008E4FE7">
        <w:rPr>
          <w:i/>
          <w:color w:val="000000" w:themeColor="text1"/>
        </w:rPr>
        <w:t xml:space="preserve">bot </w:t>
      </w:r>
      <w:r w:rsidR="008E4FE7">
        <w:rPr>
          <w:color w:val="000000" w:themeColor="text1"/>
        </w:rPr>
        <w:t xml:space="preserve">permainan </w:t>
      </w:r>
      <w:r w:rsidR="008E4FE7">
        <w:rPr>
          <w:i/>
          <w:color w:val="000000" w:themeColor="text1"/>
        </w:rPr>
        <w:t>hangman</w:t>
      </w:r>
      <w:r w:rsidR="008E4FE7">
        <w:rPr>
          <w:color w:val="000000" w:themeColor="text1"/>
        </w:rPr>
        <w:t>.</w:t>
      </w:r>
    </w:p>
    <w:p w14:paraId="600923C4" w14:textId="77777777" w:rsidR="008E4FE7" w:rsidRPr="008E4FE7" w:rsidRDefault="008E4FE7" w:rsidP="0060692A">
      <w:pPr>
        <w:rPr>
          <w:i/>
          <w:color w:val="000000" w:themeColor="text1"/>
        </w:rPr>
      </w:pPr>
    </w:p>
    <w:p w14:paraId="12D571B2" w14:textId="1F36628B" w:rsidR="001C3664" w:rsidRDefault="00775ACD" w:rsidP="007A2A9A">
      <w:pPr>
        <w:pStyle w:val="Heading2"/>
        <w:numPr>
          <w:ilvl w:val="1"/>
          <w:numId w:val="1"/>
        </w:numPr>
        <w:ind w:left="567" w:hanging="567"/>
      </w:pPr>
      <w:bookmarkStart w:id="248" w:name="_Analisis"/>
      <w:bookmarkStart w:id="249" w:name="_Toc462055231"/>
      <w:bookmarkEnd w:id="248"/>
      <w:r>
        <w:t>Analisis</w:t>
      </w:r>
      <w:bookmarkEnd w:id="249"/>
    </w:p>
    <w:p w14:paraId="4F0118E3" w14:textId="49B6F443" w:rsidR="006A1B77" w:rsidRPr="008E4FE7" w:rsidRDefault="00E16885" w:rsidP="00313E1D">
      <w:pPr>
        <w:pStyle w:val="Heading3"/>
        <w:numPr>
          <w:ilvl w:val="2"/>
          <w:numId w:val="1"/>
        </w:numPr>
        <w:ind w:left="709" w:hanging="709"/>
        <w:rPr>
          <w:color w:val="000000" w:themeColor="text1"/>
        </w:rPr>
      </w:pPr>
      <w:bookmarkStart w:id="250" w:name="_Pelaksanaan_Kerja_Praktik"/>
      <w:bookmarkStart w:id="251" w:name="_Toc462055232"/>
      <w:bookmarkEnd w:id="250"/>
      <w:r>
        <w:t>P</w:t>
      </w:r>
      <w:r w:rsidRPr="008E4FE7">
        <w:rPr>
          <w:color w:val="000000" w:themeColor="text1"/>
        </w:rPr>
        <w:t>elaksanaan Kerja Praktik</w:t>
      </w:r>
      <w:bookmarkEnd w:id="251"/>
    </w:p>
    <w:p w14:paraId="64BBDB7F" w14:textId="392C556C" w:rsidR="00092A00" w:rsidRDefault="00154831" w:rsidP="001D0601">
      <w:pPr>
        <w:rPr>
          <w:color w:val="000000" w:themeColor="text1"/>
        </w:rPr>
      </w:pPr>
      <w:r>
        <w:rPr>
          <w:color w:val="000000" w:themeColor="text1"/>
        </w:rPr>
        <w:t>P</w:t>
      </w:r>
      <w:r w:rsidRPr="00160735">
        <w:rPr>
          <w:color w:val="000000" w:themeColor="text1"/>
        </w:rPr>
        <w:t xml:space="preserve">enulis melaksanakan </w:t>
      </w:r>
      <w:r w:rsidR="009341C1">
        <w:rPr>
          <w:color w:val="000000" w:themeColor="text1"/>
        </w:rPr>
        <w:t>kerja praktik</w:t>
      </w:r>
      <w:r w:rsidRPr="00160735">
        <w:rPr>
          <w:color w:val="000000" w:themeColor="text1"/>
        </w:rPr>
        <w:t xml:space="preserve"> di GDP Labs selama 9 minggu dimulai </w:t>
      </w:r>
      <w:r>
        <w:rPr>
          <w:color w:val="000000" w:themeColor="text1"/>
        </w:rPr>
        <w:t>pada</w:t>
      </w:r>
      <w:r w:rsidRPr="00160735">
        <w:rPr>
          <w:color w:val="000000" w:themeColor="text1"/>
        </w:rPr>
        <w:t xml:space="preserve"> tanggal 13 Juni 2016 - 19 Agustus 2016.</w:t>
      </w:r>
      <w:r w:rsidR="009341C1">
        <w:rPr>
          <w:color w:val="000000" w:themeColor="text1"/>
        </w:rPr>
        <w:t xml:space="preserve"> Penulis bekerja sebagai SDE </w:t>
      </w:r>
      <w:r w:rsidR="009341C1">
        <w:rPr>
          <w:i/>
          <w:color w:val="000000" w:themeColor="text1"/>
        </w:rPr>
        <w:t xml:space="preserve">intern </w:t>
      </w:r>
      <w:r w:rsidR="009341C1">
        <w:rPr>
          <w:color w:val="000000" w:themeColor="text1"/>
        </w:rPr>
        <w:t xml:space="preserve">dan bekerja di bawah tim PING yang mengerjakan proyek Kaskus Chat. Tugas spesifik penulis adalah untuk mengembangkan </w:t>
      </w:r>
      <w:r w:rsidR="009341C1">
        <w:rPr>
          <w:i/>
          <w:color w:val="000000" w:themeColor="text1"/>
        </w:rPr>
        <w:t xml:space="preserve">bot </w:t>
      </w:r>
      <w:r w:rsidR="009341C1">
        <w:rPr>
          <w:color w:val="000000" w:themeColor="text1"/>
        </w:rPr>
        <w:t>pada Kaskus Chat.</w:t>
      </w:r>
    </w:p>
    <w:p w14:paraId="6F11CB11" w14:textId="06F3F6BB" w:rsidR="00154831" w:rsidRDefault="00154831" w:rsidP="00154831">
      <w:pPr>
        <w:pStyle w:val="Heading3"/>
        <w:numPr>
          <w:ilvl w:val="2"/>
          <w:numId w:val="1"/>
        </w:numPr>
        <w:ind w:left="709" w:hanging="709"/>
      </w:pPr>
      <w:bookmarkStart w:id="252" w:name="_Kesesuaian_dan_Perbedaan"/>
      <w:bookmarkStart w:id="253" w:name="_Toc462055233"/>
      <w:bookmarkEnd w:id="252"/>
      <w:r>
        <w:t>Kesesuaian dan Perbedaan dengan KAKP</w:t>
      </w:r>
    </w:p>
    <w:p w14:paraId="60008ABF" w14:textId="77777777" w:rsidR="00092A00" w:rsidRDefault="00CC46D6" w:rsidP="00CC46D6">
      <w:r>
        <w:t xml:space="preserve">Pada </w:t>
      </w:r>
      <w:r w:rsidR="007C408A">
        <w:t>praktiknya, penulis mendapatkan beban pekerjaan yang sesuai dengan yang tertulis di KAKP. Namun, terdapat beberapa perbedaan</w:t>
      </w:r>
      <w:r w:rsidR="00092A00">
        <w:t xml:space="preserve"> pada bagian rencana kerja praktik</w:t>
      </w:r>
      <w:r w:rsidR="007C408A">
        <w:t xml:space="preserve">. </w:t>
      </w:r>
    </w:p>
    <w:p w14:paraId="394F3AB4" w14:textId="3D997BFE" w:rsidR="007C408A" w:rsidRPr="002930D1" w:rsidRDefault="007C408A" w:rsidP="00CC46D6">
      <w:commentRangeStart w:id="254"/>
      <w:del w:id="255" w:author="Febriyola Anastasia" w:date="2016-12-24T14:31:00Z">
        <w:r w:rsidDel="000B5A56">
          <w:delText>Pada praktiknya</w:delText>
        </w:r>
      </w:del>
      <w:ins w:id="256" w:author="Febriyola Anastasia" w:date="2016-12-24T14:32:00Z">
        <w:r w:rsidR="000B5A56">
          <w:t>Selama kerja praktik</w:t>
        </w:r>
      </w:ins>
      <w:r>
        <w:t xml:space="preserve">, </w:t>
      </w:r>
      <w:commentRangeEnd w:id="254"/>
      <w:r w:rsidR="00543516">
        <w:rPr>
          <w:rStyle w:val="CommentReference"/>
        </w:rPr>
        <w:commentReference w:id="254"/>
      </w:r>
      <w:r>
        <w:t xml:space="preserve">masa pengembangan </w:t>
      </w:r>
      <w:r>
        <w:rPr>
          <w:i/>
        </w:rPr>
        <w:t>bot</w:t>
      </w:r>
      <w:r>
        <w:t xml:space="preserve"> sudah dimulai di minggu ketiga dan pada minggu keempat, </w:t>
      </w:r>
      <w:r>
        <w:rPr>
          <w:i/>
        </w:rPr>
        <w:t xml:space="preserve">bot </w:t>
      </w:r>
      <w:r>
        <w:t xml:space="preserve">pertama sudah di </w:t>
      </w:r>
      <w:r>
        <w:rPr>
          <w:i/>
        </w:rPr>
        <w:t>deploy</w:t>
      </w:r>
      <w:r w:rsidR="002930D1">
        <w:rPr>
          <w:i/>
        </w:rPr>
        <w:t xml:space="preserve">, </w:t>
      </w:r>
      <w:r w:rsidR="002930D1">
        <w:t xml:space="preserve">sedangkan di KAKP tertulis bahwa implementasi </w:t>
      </w:r>
      <w:r w:rsidR="002930D1">
        <w:rPr>
          <w:i/>
        </w:rPr>
        <w:t xml:space="preserve">bot </w:t>
      </w:r>
      <w:r w:rsidR="002930D1">
        <w:t xml:space="preserve">dimulai di minggu </w:t>
      </w:r>
      <w:r w:rsidR="00092A00">
        <w:t>ketujuh. Kemudian, s</w:t>
      </w:r>
      <w:r w:rsidR="002930D1">
        <w:t xml:space="preserve">etelah </w:t>
      </w:r>
      <w:r w:rsidR="002930D1">
        <w:rPr>
          <w:i/>
        </w:rPr>
        <w:t xml:space="preserve">deploy </w:t>
      </w:r>
      <w:r w:rsidR="002930D1">
        <w:lastRenderedPageBreak/>
        <w:t xml:space="preserve">pertama, masa pengembangan dan </w:t>
      </w:r>
      <w:r w:rsidR="002930D1">
        <w:rPr>
          <w:i/>
        </w:rPr>
        <w:t xml:space="preserve">deploy bot </w:t>
      </w:r>
      <w:r w:rsidR="002930D1">
        <w:t>terjadi di setiap minggu hingga minggu terakhir.</w:t>
      </w:r>
    </w:p>
    <w:p w14:paraId="65B8566C" w14:textId="4DE3682D" w:rsidR="00CC46D6" w:rsidRDefault="002930D1" w:rsidP="00CC46D6">
      <w:r>
        <w:t xml:space="preserve">Selain itu, di KAKP tertulis bahwa penulis akan melaksanakan kerja praktik selama </w:t>
      </w:r>
      <w:r w:rsidR="001C1813">
        <w:t>10</w:t>
      </w:r>
      <w:r>
        <w:t xml:space="preserve"> minggu</w:t>
      </w:r>
      <w:r w:rsidR="00B5792E">
        <w:t xml:space="preserve"> (13 Juni 2016 – 26 Agustus 2016)</w:t>
      </w:r>
      <w:r>
        <w:t>, namun karena beberapa hal, penulis hanya melaksanakan kerja praktik selama 9 minggu</w:t>
      </w:r>
      <w:r w:rsidR="00092A00">
        <w:t xml:space="preserve"> (13 Juni 2016 – 19 Agustus 2016)</w:t>
      </w:r>
      <w:r>
        <w:t>.</w:t>
      </w:r>
    </w:p>
    <w:p w14:paraId="15E08343" w14:textId="77777777" w:rsidR="00092A00" w:rsidRPr="00CC46D6" w:rsidRDefault="00092A00" w:rsidP="00CC46D6"/>
    <w:p w14:paraId="73252F39" w14:textId="2E319902" w:rsidR="00154831" w:rsidRDefault="00154831" w:rsidP="001D0601">
      <w:pPr>
        <w:pStyle w:val="Heading3"/>
        <w:numPr>
          <w:ilvl w:val="2"/>
          <w:numId w:val="1"/>
        </w:numPr>
        <w:ind w:left="709" w:hanging="709"/>
      </w:pPr>
      <w:bookmarkStart w:id="257" w:name="_Kendala_dalam_Kerja"/>
      <w:bookmarkEnd w:id="257"/>
      <w:r>
        <w:t xml:space="preserve">Kendala </w:t>
      </w:r>
      <w:r w:rsidR="002D40E4">
        <w:t>dalam Kerja Praktik dan Cara Penanganan</w:t>
      </w:r>
    </w:p>
    <w:p w14:paraId="2BE6E5E7" w14:textId="4E35DD12" w:rsidR="009C60AD" w:rsidDel="000B5A56" w:rsidRDefault="00092A00" w:rsidP="002D40E4">
      <w:pPr>
        <w:rPr>
          <w:del w:id="258" w:author="Febriyola Anastasia" w:date="2016-12-24T14:36:00Z"/>
        </w:rPr>
      </w:pPr>
      <w:commentRangeStart w:id="259"/>
      <w:del w:id="260" w:author="Febriyola Anastasia" w:date="2016-12-24T14:36:00Z">
        <w:r w:rsidDel="000B5A56">
          <w:delText xml:space="preserve">Selama masa kerja praktik, penulis banyak menemui hal-hal baru yang diselingi dengan beberapa tantangan. </w:delText>
        </w:r>
        <w:commentRangeEnd w:id="259"/>
        <w:r w:rsidR="00543516" w:rsidDel="000B5A56">
          <w:rPr>
            <w:rStyle w:val="CommentReference"/>
          </w:rPr>
          <w:commentReference w:id="259"/>
        </w:r>
      </w:del>
    </w:p>
    <w:p w14:paraId="4A51BAA4" w14:textId="1425D6E6" w:rsidR="00092A00" w:rsidRDefault="00092A00" w:rsidP="002D40E4">
      <w:r>
        <w:t xml:space="preserve">GDP Labs memberikan kebebasan kepada penulis untuk </w:t>
      </w:r>
      <w:ins w:id="261" w:author="Rahmad Mahendra" w:date="2016-11-28T12:49:00Z">
        <w:r w:rsidR="00543516">
          <w:t>mengeksplorasi</w:t>
        </w:r>
      </w:ins>
      <w:ins w:id="262" w:author="Febriyola Anastasia" w:date="2016-12-24T14:34:00Z">
        <w:r w:rsidR="000B5A56">
          <w:t xml:space="preserve"> </w:t>
        </w:r>
      </w:ins>
      <w:del w:id="263" w:author="Rahmad Mahendra" w:date="2016-11-28T12:49:00Z">
        <w:r w:rsidDel="00543516">
          <w:delText>meng-</w:delText>
        </w:r>
        <w:r w:rsidDel="00543516">
          <w:rPr>
            <w:i/>
          </w:rPr>
          <w:delText xml:space="preserve">explore </w:delText>
        </w:r>
      </w:del>
      <w:r>
        <w:t xml:space="preserve">berbagai hal, sehingga terkesan </w:t>
      </w:r>
      <w:del w:id="264" w:author="Febriyola Anastasia" w:date="2016-12-24T14:35:00Z">
        <w:r w:rsidRPr="00543516" w:rsidDel="000B5A56">
          <w:rPr>
            <w:highlight w:val="yellow"/>
            <w:rPrChange w:id="265" w:author="Rahmad Mahendra" w:date="2016-11-28T12:49:00Z">
              <w:rPr/>
            </w:rPrChange>
          </w:rPr>
          <w:delText xml:space="preserve">dilepaskan </w:delText>
        </w:r>
      </w:del>
      <w:ins w:id="266" w:author="Febriyola Anastasia" w:date="2016-12-24T14:36:00Z">
        <w:r w:rsidR="000B5A56">
          <w:rPr>
            <w:highlight w:val="yellow"/>
          </w:rPr>
          <w:t>dilepas</w:t>
        </w:r>
      </w:ins>
      <w:ins w:id="267" w:author="Febriyola Anastasia" w:date="2016-12-24T14:35:00Z">
        <w:r w:rsidR="000B5A56" w:rsidRPr="00543516">
          <w:rPr>
            <w:highlight w:val="yellow"/>
            <w:rPrChange w:id="268" w:author="Rahmad Mahendra" w:date="2016-11-28T12:49:00Z">
              <w:rPr/>
            </w:rPrChange>
          </w:rPr>
          <w:t xml:space="preserve"> </w:t>
        </w:r>
      </w:ins>
      <w:del w:id="269" w:author="Febriyola Anastasia" w:date="2016-12-24T14:36:00Z">
        <w:r w:rsidRPr="00543516" w:rsidDel="000B5A56">
          <w:rPr>
            <w:highlight w:val="yellow"/>
            <w:rPrChange w:id="270" w:author="Rahmad Mahendra" w:date="2016-11-28T12:49:00Z">
              <w:rPr/>
            </w:rPrChange>
          </w:rPr>
          <w:delText xml:space="preserve">begitu </w:delText>
        </w:r>
      </w:del>
      <w:ins w:id="271" w:author="Febriyola Anastasia" w:date="2016-12-24T14:36:00Z">
        <w:r w:rsidR="000B5A56">
          <w:rPr>
            <w:highlight w:val="yellow"/>
          </w:rPr>
          <w:t>oleh mentor</w:t>
        </w:r>
      </w:ins>
      <w:del w:id="272" w:author="Febriyola Anastasia" w:date="2016-12-24T14:36:00Z">
        <w:r w:rsidRPr="00543516" w:rsidDel="000B5A56">
          <w:rPr>
            <w:highlight w:val="yellow"/>
            <w:rPrChange w:id="273" w:author="Rahmad Mahendra" w:date="2016-11-28T12:49:00Z">
              <w:rPr/>
            </w:rPrChange>
          </w:rPr>
          <w:delText>saja</w:delText>
        </w:r>
      </w:del>
      <w:r>
        <w:t xml:space="preserve">. </w:t>
      </w:r>
      <w:r w:rsidR="009C60AD">
        <w:t xml:space="preserve">Di awal masa pengembangan, </w:t>
      </w:r>
      <w:r>
        <w:t xml:space="preserve">penulis </w:t>
      </w:r>
      <w:del w:id="274" w:author="Febriyola Anastasia" w:date="2016-12-24T14:35:00Z">
        <w:r w:rsidDel="000B5A56">
          <w:delText xml:space="preserve">memiliki </w:delText>
        </w:r>
      </w:del>
      <w:ins w:id="275" w:author="Rahmad Mahendra" w:date="2016-11-28T12:49:00Z">
        <w:r w:rsidR="00543516">
          <w:t xml:space="preserve">terkendala </w:t>
        </w:r>
      </w:ins>
      <w:ins w:id="276" w:author="Febriyola Anastasia" w:date="2016-12-24T14:35:00Z">
        <w:r w:rsidR="000B5A56">
          <w:t xml:space="preserve">karena </w:t>
        </w:r>
      </w:ins>
      <w:del w:id="277" w:author="Rahmad Mahendra" w:date="2016-11-28T12:49:00Z">
        <w:r w:rsidDel="00543516">
          <w:delText>kendala</w:delText>
        </w:r>
        <w:r w:rsidR="009C60AD" w:rsidDel="00543516">
          <w:delText xml:space="preserve"> </w:delText>
        </w:r>
        <w:r w:rsidR="00D04911" w:rsidDel="00543516">
          <w:delText xml:space="preserve">dikarenakan </w:delText>
        </w:r>
      </w:del>
      <w:r w:rsidR="00D04911">
        <w:t>minimnya pengetahuan akan cara membuat</w:t>
      </w:r>
      <w:r>
        <w:t xml:space="preserve"> </w:t>
      </w:r>
      <w:r>
        <w:rPr>
          <w:i/>
        </w:rPr>
        <w:t xml:space="preserve">bot </w:t>
      </w:r>
      <w:r>
        <w:t xml:space="preserve">yang benar sesuai dengan sistem yang ada, karena penulis tidak diberikan </w:t>
      </w:r>
      <w:r>
        <w:rPr>
          <w:i/>
        </w:rPr>
        <w:t xml:space="preserve">template </w:t>
      </w:r>
      <w:r>
        <w:t xml:space="preserve">atau contoh </w:t>
      </w:r>
      <w:r>
        <w:rPr>
          <w:i/>
        </w:rPr>
        <w:t>bot</w:t>
      </w:r>
      <w:r w:rsidR="009C60AD">
        <w:rPr>
          <w:i/>
        </w:rPr>
        <w:t xml:space="preserve"> </w:t>
      </w:r>
      <w:r w:rsidR="009C60AD">
        <w:t>yang sudah ada</w:t>
      </w:r>
      <w:r>
        <w:rPr>
          <w:i/>
        </w:rPr>
        <w:t>.</w:t>
      </w:r>
      <w:r w:rsidR="009C60AD">
        <w:rPr>
          <w:i/>
        </w:rPr>
        <w:t xml:space="preserve"> </w:t>
      </w:r>
      <w:r w:rsidR="009C60AD">
        <w:t>Seiring berjalan waktu,</w:t>
      </w:r>
      <w:r>
        <w:rPr>
          <w:i/>
        </w:rPr>
        <w:t xml:space="preserve"> </w:t>
      </w:r>
      <w:r w:rsidR="009C60AD">
        <w:t xml:space="preserve">penulis tahu bahwa pihak GDP Labs tidak dapat memberikan </w:t>
      </w:r>
      <w:r w:rsidR="009C60AD">
        <w:rPr>
          <w:i/>
        </w:rPr>
        <w:t xml:space="preserve">template </w:t>
      </w:r>
      <w:r w:rsidR="009C60AD">
        <w:t xml:space="preserve">dari </w:t>
      </w:r>
      <w:r w:rsidR="009C60AD">
        <w:rPr>
          <w:i/>
        </w:rPr>
        <w:t xml:space="preserve">bot </w:t>
      </w:r>
      <w:r w:rsidR="009C60AD">
        <w:t xml:space="preserve">yang ada karena masalah </w:t>
      </w:r>
      <w:r w:rsidR="009C60AD">
        <w:rPr>
          <w:i/>
        </w:rPr>
        <w:t xml:space="preserve">confidentiality. </w:t>
      </w:r>
      <w:r w:rsidR="009C60AD">
        <w:t xml:space="preserve"> Menanggapi hal ini, penulis banyak belajar dengan mencari berbagai sumber di </w:t>
      </w:r>
      <w:r w:rsidR="00F40F0D">
        <w:t>internet</w:t>
      </w:r>
      <w:r w:rsidR="009C60AD">
        <w:t xml:space="preserve"> serta bertanya kepada rekan </w:t>
      </w:r>
      <w:r w:rsidR="009C60AD">
        <w:rPr>
          <w:i/>
        </w:rPr>
        <w:t xml:space="preserve">intern </w:t>
      </w:r>
      <w:r w:rsidR="009C60AD">
        <w:t xml:space="preserve">lainnya. Hasil diskusi dengan </w:t>
      </w:r>
      <w:r w:rsidR="009C60AD">
        <w:rPr>
          <w:i/>
        </w:rPr>
        <w:t xml:space="preserve">intern </w:t>
      </w:r>
      <w:r w:rsidR="009C60AD">
        <w:t xml:space="preserve">lain sangat membantu penulis dalam meningkatkan pengetahuan mengenai gambaran </w:t>
      </w:r>
      <w:r w:rsidR="009C60AD">
        <w:rPr>
          <w:i/>
        </w:rPr>
        <w:t xml:space="preserve">bot </w:t>
      </w:r>
      <w:r w:rsidR="009C60AD">
        <w:t xml:space="preserve">menggunakan Spring Boot. </w:t>
      </w:r>
    </w:p>
    <w:p w14:paraId="6C763215" w14:textId="133E093A" w:rsidR="009C60AD" w:rsidRDefault="009C60AD" w:rsidP="002D40E4">
      <w:r>
        <w:t xml:space="preserve">Dalam masa pengembangan, terkadang penulis kehabisan ide untuk membuat </w:t>
      </w:r>
      <w:r w:rsidRPr="009C60AD">
        <w:rPr>
          <w:i/>
        </w:rPr>
        <w:t>bot</w:t>
      </w:r>
      <w:r>
        <w:t xml:space="preserve"> dan sulit untuk berinovasi. Kurangnya ide ini membuat waktu pengembangan tersendat. Penulis bertanya kepada mentor dan </w:t>
      </w:r>
      <w:ins w:id="278" w:author="Rahmad Mahendra" w:date="2016-11-28T12:50:00Z">
        <w:r w:rsidR="00543516">
          <w:t>beliau</w:t>
        </w:r>
      </w:ins>
      <w:ins w:id="279" w:author="Febriyola Anastasia" w:date="2016-12-24T14:36:00Z">
        <w:r w:rsidR="000B5A56">
          <w:t xml:space="preserve"> </w:t>
        </w:r>
      </w:ins>
      <w:del w:id="280" w:author="Rahmad Mahendra" w:date="2016-11-28T12:50:00Z">
        <w:r w:rsidDel="00543516">
          <w:delText xml:space="preserve">mentor </w:delText>
        </w:r>
      </w:del>
      <w:r>
        <w:t xml:space="preserve">memberikan beberapa </w:t>
      </w:r>
      <w:r>
        <w:rPr>
          <w:i/>
        </w:rPr>
        <w:t>feedback</w:t>
      </w:r>
      <w:ins w:id="281" w:author="Febriyola Anastasia" w:date="2016-12-24T14:36:00Z">
        <w:r w:rsidR="000B5A56">
          <w:t>.</w:t>
        </w:r>
      </w:ins>
      <w:commentRangeStart w:id="282"/>
      <w:del w:id="283" w:author="Febriyola Anastasia" w:date="2016-12-24T14:36:00Z">
        <w:r w:rsidDel="000B5A56">
          <w:delText>,</w:delText>
        </w:r>
      </w:del>
      <w:commentRangeEnd w:id="282"/>
      <w:r w:rsidR="00543516">
        <w:rPr>
          <w:rStyle w:val="CommentReference"/>
        </w:rPr>
        <w:commentReference w:id="282"/>
      </w:r>
      <w:r>
        <w:t xml:space="preserve"> </w:t>
      </w:r>
      <w:ins w:id="284" w:author="Febriyola Anastasia" w:date="2016-12-24T14:36:00Z">
        <w:r w:rsidR="000B5A56">
          <w:t>N</w:t>
        </w:r>
      </w:ins>
      <w:del w:id="285" w:author="Febriyola Anastasia" w:date="2016-12-24T14:36:00Z">
        <w:r w:rsidDel="000B5A56">
          <w:delText>n</w:delText>
        </w:r>
      </w:del>
      <w:r>
        <w:t>amun</w:t>
      </w:r>
      <w:ins w:id="286" w:author="Febriyola Anastasia" w:date="2016-12-24T14:36:00Z">
        <w:r w:rsidR="000B5A56">
          <w:t>,</w:t>
        </w:r>
      </w:ins>
      <w:r>
        <w:t xml:space="preserve"> terkadang penulis masih ingin mencari ide lainnya. Oleh karena itu, penulis banyak bertanya kepada teman mengenai </w:t>
      </w:r>
      <w:r>
        <w:rPr>
          <w:i/>
        </w:rPr>
        <w:t xml:space="preserve">bot </w:t>
      </w:r>
      <w:r>
        <w:t xml:space="preserve">yang dapat membantu manusia serta sering mencari-cari ide menarik di internet.  </w:t>
      </w:r>
    </w:p>
    <w:p w14:paraId="1115CFAF" w14:textId="63B9FDC7" w:rsidR="00442776" w:rsidRPr="002D40E4" w:rsidRDefault="00314D9C" w:rsidP="002D40E4">
      <w:r>
        <w:t xml:space="preserve">Kemudian, salah satu tantangan yang umum dihadapi adalah adanya </w:t>
      </w:r>
      <w:r>
        <w:rPr>
          <w:i/>
        </w:rPr>
        <w:t xml:space="preserve">error </w:t>
      </w:r>
      <w:r>
        <w:t>pada</w:t>
      </w:r>
      <w:r>
        <w:rPr>
          <w:i/>
        </w:rPr>
        <w:t xml:space="preserve"> </w:t>
      </w:r>
      <w:r>
        <w:t xml:space="preserve">program. </w:t>
      </w:r>
      <w:r w:rsidR="00442776">
        <w:t xml:space="preserve">Untuk menangani permasalahan ini, penulis banyak mencari referensi </w:t>
      </w:r>
      <w:r w:rsidR="00442776">
        <w:lastRenderedPageBreak/>
        <w:t xml:space="preserve">jawaban di internet. Bila </w:t>
      </w:r>
      <w:r w:rsidR="00442776">
        <w:rPr>
          <w:i/>
        </w:rPr>
        <w:t xml:space="preserve">error </w:t>
      </w:r>
      <w:r w:rsidR="00442776">
        <w:t xml:space="preserve">terjadi pada fase </w:t>
      </w:r>
      <w:r w:rsidR="00442776">
        <w:rPr>
          <w:i/>
        </w:rPr>
        <w:t>deployment</w:t>
      </w:r>
      <w:r w:rsidR="00442776">
        <w:t>, biasanya penulis akan bertanya ke mentor maupun rekan kerja di bidang PING lainnya.</w:t>
      </w:r>
    </w:p>
    <w:p w14:paraId="4DD7235E" w14:textId="55C75FDF" w:rsidR="00187329" w:rsidRDefault="001D0601" w:rsidP="001D0601">
      <w:pPr>
        <w:pStyle w:val="Heading3"/>
        <w:numPr>
          <w:ilvl w:val="2"/>
          <w:numId w:val="1"/>
        </w:numPr>
        <w:ind w:left="709" w:hanging="709"/>
      </w:pPr>
      <w:bookmarkStart w:id="287" w:name="_Relevansi_dengan_Perkuliahan"/>
      <w:bookmarkEnd w:id="287"/>
      <w:r w:rsidRPr="001D0601">
        <w:t>Relevansi dengan Perkuliahan di Fasilkom UI</w:t>
      </w:r>
      <w:bookmarkEnd w:id="253"/>
    </w:p>
    <w:p w14:paraId="29623B5E" w14:textId="6F0C5318" w:rsidR="00092A00" w:rsidRDefault="00442776" w:rsidP="002D40E4">
      <w:pPr>
        <w:rPr>
          <w:rFonts w:ascii="TimesNewRomanPSMT" w:hAnsi="TimesNewRomanPSMT" w:cs="TimesNewRomanPSMT"/>
          <w:szCs w:val="24"/>
        </w:rPr>
      </w:pPr>
      <w:r>
        <w:t xml:space="preserve">Selama masa kerja praktik, banyak ilmu kuliah yang terpakai: PPL, NLP, RPL, Basis Data, PPW, SDA, dan DDP. Karena mengembangkan suatu </w:t>
      </w:r>
      <w:r>
        <w:rPr>
          <w:i/>
        </w:rPr>
        <w:t>bot</w:t>
      </w:r>
      <w:r>
        <w:t xml:space="preserve">, ilmu </w:t>
      </w:r>
      <w:r>
        <w:rPr>
          <w:i/>
        </w:rPr>
        <w:t xml:space="preserve">hard skill </w:t>
      </w:r>
      <w:r>
        <w:t xml:space="preserve">maupun </w:t>
      </w:r>
      <w:r>
        <w:rPr>
          <w:i/>
        </w:rPr>
        <w:t xml:space="preserve">soft skill </w:t>
      </w:r>
      <w:r>
        <w:t xml:space="preserve">yang didapat di PPL sangat membantu penulis. Selain itu, karena </w:t>
      </w:r>
      <w:r w:rsidR="00377C22">
        <w:t xml:space="preserve">proyek yang dikerjakan sangat berhubungan dengan </w:t>
      </w:r>
      <w:ins w:id="288" w:author="Rahmad Mahendra" w:date="2016-11-28T12:51:00Z">
        <w:r w:rsidR="00543516">
          <w:t>pemrosesan teks</w:t>
        </w:r>
        <w:del w:id="289" w:author="Febriyola Anastasia" w:date="2016-12-24T14:37:00Z">
          <w:r w:rsidR="00543516" w:rsidDel="000B5A56">
            <w:delText xml:space="preserve"> </w:delText>
          </w:r>
        </w:del>
      </w:ins>
      <w:del w:id="290" w:author="Rahmad Mahendra" w:date="2016-11-28T12:51:00Z">
        <w:r w:rsidR="00377C22" w:rsidDel="00543516">
          <w:delText xml:space="preserve">pemprosesan </w:delText>
        </w:r>
        <w:r w:rsidR="00377C22" w:rsidDel="00543516">
          <w:rPr>
            <w:i/>
          </w:rPr>
          <w:delText>text</w:delText>
        </w:r>
      </w:del>
      <w:r w:rsidR="00377C22">
        <w:t xml:space="preserve">, penulis menerapkan ilmu yang </w:t>
      </w:r>
      <w:r w:rsidR="00377C22" w:rsidRPr="00543516">
        <w:rPr>
          <w:highlight w:val="yellow"/>
          <w:rPrChange w:id="291" w:author="Rahmad Mahendra" w:date="2016-11-28T12:52:00Z">
            <w:rPr/>
          </w:rPrChange>
        </w:rPr>
        <w:t>di</w:t>
      </w:r>
      <w:del w:id="292" w:author="Febriyola Anastasia" w:date="2016-12-24T14:37:00Z">
        <w:r w:rsidR="00377C22" w:rsidRPr="00543516" w:rsidDel="000B5A56">
          <w:rPr>
            <w:highlight w:val="yellow"/>
            <w:rPrChange w:id="293" w:author="Rahmad Mahendra" w:date="2016-11-28T12:52:00Z">
              <w:rPr/>
            </w:rPrChange>
          </w:rPr>
          <w:delText xml:space="preserve"> </w:delText>
        </w:r>
      </w:del>
      <w:r w:rsidR="00377C22" w:rsidRPr="00543516">
        <w:rPr>
          <w:highlight w:val="yellow"/>
          <w:rPrChange w:id="294" w:author="Rahmad Mahendra" w:date="2016-11-28T12:52:00Z">
            <w:rPr/>
          </w:rPrChange>
        </w:rPr>
        <w:t>dapat</w:t>
      </w:r>
      <w:r w:rsidR="00377C22">
        <w:t xml:space="preserve"> di NLP (</w:t>
      </w:r>
      <w:r w:rsidR="00377C22">
        <w:rPr>
          <w:i/>
        </w:rPr>
        <w:t>canned text, string processing</w:t>
      </w:r>
      <w:r w:rsidR="00377C22">
        <w:t xml:space="preserve">). Penulis juga </w:t>
      </w:r>
      <w:r w:rsidR="00377C22">
        <w:rPr>
          <w:rFonts w:ascii="TimesNewRomanPSMT" w:hAnsi="TimesNewRomanPSMT" w:cs="TimesNewRomanPSMT"/>
          <w:szCs w:val="24"/>
        </w:rPr>
        <w:t xml:space="preserve">terbantu dengan ilmu yang didapat di RPL ketika menyusun rancangan </w:t>
      </w:r>
      <w:r w:rsidR="00D04911">
        <w:rPr>
          <w:rFonts w:ascii="TimesNewRomanPSMT" w:hAnsi="TimesNewRomanPSMT" w:cs="TimesNewRomanPSMT"/>
          <w:szCs w:val="24"/>
        </w:rPr>
        <w:t>pengembangan suatu produk</w:t>
      </w:r>
      <w:r w:rsidR="00377C22">
        <w:rPr>
          <w:rFonts w:ascii="TimesNewRomanPSMT" w:hAnsi="TimesNewRomanPSMT" w:cs="TimesNewRomanPSMT"/>
          <w:szCs w:val="24"/>
        </w:rPr>
        <w:t xml:space="preserve"> sampai masa pekerjaan selesai. Kemudian, pola berpikir yang didapat di SDA dan DDP sangat membantu penulis dalam menyusun program, tentu saja dalam masa pengembangannya penulis menerapkan ilmu Basis Data dan PPW.</w:t>
      </w:r>
    </w:p>
    <w:p w14:paraId="38F7DE97" w14:textId="53440E0C" w:rsidR="00731A0D" w:rsidRPr="00731A0D" w:rsidRDefault="00731A0D" w:rsidP="002D40E4">
      <w:r>
        <w:rPr>
          <w:rFonts w:ascii="TimesNewRomanPSMT" w:hAnsi="TimesNewRomanPSMT" w:cs="TimesNewRomanPSMT"/>
          <w:szCs w:val="24"/>
        </w:rPr>
        <w:t xml:space="preserve">Tidak hanya </w:t>
      </w:r>
      <w:r>
        <w:rPr>
          <w:rFonts w:ascii="TimesNewRomanPSMT" w:hAnsi="TimesNewRomanPSMT" w:cs="TimesNewRomanPSMT"/>
          <w:i/>
          <w:szCs w:val="24"/>
        </w:rPr>
        <w:t>hard skill</w:t>
      </w:r>
      <w:r>
        <w:rPr>
          <w:rFonts w:ascii="TimesNewRomanPSMT" w:hAnsi="TimesNewRomanPSMT" w:cs="TimesNewRomanPSMT"/>
          <w:szCs w:val="24"/>
        </w:rPr>
        <w:t xml:space="preserve">, </w:t>
      </w:r>
      <w:r>
        <w:rPr>
          <w:rFonts w:ascii="TimesNewRomanPSMT" w:hAnsi="TimesNewRomanPSMT" w:cs="TimesNewRomanPSMT"/>
          <w:i/>
          <w:szCs w:val="24"/>
        </w:rPr>
        <w:t xml:space="preserve">soft skill </w:t>
      </w:r>
      <w:r>
        <w:rPr>
          <w:rFonts w:ascii="TimesNewRomanPSMT" w:hAnsi="TimesNewRomanPSMT" w:cs="TimesNewRomanPSMT"/>
          <w:szCs w:val="24"/>
        </w:rPr>
        <w:t>yang didapat selama berkuliah juga diterapkan penulis ketika melakukan kerja praktik, misalnya seperti rasa tanggung jawab terhadap pekerjaan yang diberikan dan mau bekerja sama dalam tim agar mencapai tujuan.</w:t>
      </w:r>
    </w:p>
    <w:p w14:paraId="4E25E23D" w14:textId="2455AAB3" w:rsidR="002D40E4" w:rsidRDefault="002D40E4" w:rsidP="00C20E3A">
      <w:pPr>
        <w:pStyle w:val="Heading3"/>
        <w:numPr>
          <w:ilvl w:val="2"/>
          <w:numId w:val="1"/>
        </w:numPr>
        <w:ind w:left="709" w:hanging="709"/>
      </w:pPr>
      <w:bookmarkStart w:id="295" w:name="_Pembelajaran_Soft_Skill"/>
      <w:bookmarkEnd w:id="295"/>
      <w:r>
        <w:t xml:space="preserve">Pembelajaran </w:t>
      </w:r>
      <w:r>
        <w:rPr>
          <w:i/>
        </w:rPr>
        <w:t xml:space="preserve">Soft Skill </w:t>
      </w:r>
      <w:r>
        <w:t>selama Kerja Praktik</w:t>
      </w:r>
    </w:p>
    <w:p w14:paraId="066AD886" w14:textId="77777777" w:rsidR="002D40E4" w:rsidRDefault="002D40E4" w:rsidP="00C20E3A">
      <w:pPr>
        <w:rPr>
          <w:color w:val="000000" w:themeColor="text1"/>
        </w:rPr>
      </w:pPr>
      <w:r>
        <w:rPr>
          <w:color w:val="000000" w:themeColor="text1"/>
        </w:rPr>
        <w:t xml:space="preserve">Selama bekerja sebagai SDE </w:t>
      </w:r>
      <w:r>
        <w:rPr>
          <w:i/>
          <w:color w:val="000000" w:themeColor="text1"/>
        </w:rPr>
        <w:t xml:space="preserve">intern </w:t>
      </w:r>
      <w:r>
        <w:rPr>
          <w:color w:val="000000" w:themeColor="text1"/>
        </w:rPr>
        <w:t xml:space="preserve">di GDP Labs, penulis mendapatkan berbagai pengalaman yang membantu penulis untuk melihat gambaran asli dunia pekerjaan. </w:t>
      </w:r>
    </w:p>
    <w:p w14:paraId="4C0133B8" w14:textId="76D3FE03" w:rsidR="002D40E4" w:rsidRDefault="002D40E4" w:rsidP="002D40E4">
      <w:pPr>
        <w:rPr>
          <w:color w:val="000000" w:themeColor="text1"/>
        </w:rPr>
      </w:pPr>
      <w:r>
        <w:rPr>
          <w:color w:val="000000" w:themeColor="text1"/>
        </w:rPr>
        <w:t xml:space="preserve">Penulis dituntut untuk dapat berkomunikasi dengan baik dengan tim dan selalu </w:t>
      </w:r>
      <w:del w:id="296" w:author="Febriyola Anastasia" w:date="2016-12-24T14:39:00Z">
        <w:r w:rsidRPr="002C009D" w:rsidDel="002C009D">
          <w:rPr>
            <w:color w:val="000000" w:themeColor="text1"/>
            <w:highlight w:val="yellow"/>
            <w:rPrChange w:id="297" w:author="Febriyola Anastasia" w:date="2016-12-24T14:39:00Z">
              <w:rPr>
                <w:i/>
                <w:color w:val="000000" w:themeColor="text1"/>
              </w:rPr>
            </w:rPrChange>
          </w:rPr>
          <w:delText>eager</w:delText>
        </w:r>
        <w:r w:rsidRPr="002C009D" w:rsidDel="002C009D">
          <w:rPr>
            <w:color w:val="000000" w:themeColor="text1"/>
            <w:rPrChange w:id="298" w:author="Febriyola Anastasia" w:date="2016-12-24T14:39:00Z">
              <w:rPr>
                <w:i/>
                <w:color w:val="000000" w:themeColor="text1"/>
              </w:rPr>
            </w:rPrChange>
          </w:rPr>
          <w:delText xml:space="preserve"> </w:delText>
        </w:r>
      </w:del>
      <w:ins w:id="299" w:author="Febriyola Anastasia" w:date="2016-12-24T14:39:00Z">
        <w:r w:rsidR="002C009D" w:rsidRPr="002C009D">
          <w:rPr>
            <w:color w:val="000000" w:themeColor="text1"/>
            <w:rPrChange w:id="300" w:author="Febriyola Anastasia" w:date="2016-12-24T14:39:00Z">
              <w:rPr>
                <w:i/>
                <w:color w:val="000000" w:themeColor="text1"/>
              </w:rPr>
            </w:rPrChange>
          </w:rPr>
          <w:t>ingin</w:t>
        </w:r>
        <w:r w:rsidR="002C009D">
          <w:rPr>
            <w:i/>
            <w:color w:val="000000" w:themeColor="text1"/>
          </w:rPr>
          <w:t xml:space="preserve"> </w:t>
        </w:r>
      </w:ins>
      <w:del w:id="301" w:author="Febriyola Anastasia" w:date="2016-12-24T14:39:00Z">
        <w:r w:rsidDel="002C009D">
          <w:rPr>
            <w:color w:val="000000" w:themeColor="text1"/>
          </w:rPr>
          <w:delText xml:space="preserve">untuk </w:delText>
        </w:r>
      </w:del>
      <w:r>
        <w:rPr>
          <w:color w:val="000000" w:themeColor="text1"/>
        </w:rPr>
        <w:t xml:space="preserve">mencari inovasi. Ketika menemukan suatu ide atau permasalahan yang ada, penulis dituntut untuk terbuka dan menyampaikan opini. Komunikasi yang baik akan membantu tim untuk dapat bekerja lebih cepat dan kreatif. </w:t>
      </w:r>
    </w:p>
    <w:p w14:paraId="6529E5AB" w14:textId="77777777" w:rsidR="002D40E4" w:rsidRDefault="002D40E4" w:rsidP="002D40E4">
      <w:pPr>
        <w:rPr>
          <w:color w:val="000000" w:themeColor="text1"/>
        </w:rPr>
      </w:pPr>
      <w:r>
        <w:rPr>
          <w:color w:val="000000" w:themeColor="text1"/>
        </w:rPr>
        <w:t xml:space="preserve">Selain itu, penulis dituntut untuk bertanggung jawab atas pekerjaan yang dikerjakan. Penulis harus benar-benar mengerti dasar dalam pekerjaan dan melakukan pekerjaan tidak dengan setengah-setengah. Penulis dituntut untuk menyelesaikan </w:t>
      </w:r>
      <w:r>
        <w:rPr>
          <w:i/>
          <w:color w:val="000000" w:themeColor="text1"/>
        </w:rPr>
        <w:t xml:space="preserve">bugs </w:t>
      </w:r>
      <w:r>
        <w:rPr>
          <w:color w:val="000000" w:themeColor="text1"/>
        </w:rPr>
        <w:t xml:space="preserve">yang ada </w:t>
      </w:r>
      <w:r>
        <w:rPr>
          <w:color w:val="000000" w:themeColor="text1"/>
        </w:rPr>
        <w:lastRenderedPageBreak/>
        <w:t>dan mencari tahu mengapa permasalahan dapat terjadi. Bila penulis menemukan jalan buntu, maka mentor akan membantu dengan memberikan beberapa pilihan solusi. Tidak hanya mentor, anggota tim PING lainnya juga turut membantu dalam menyelesaikan suatu masalah atau memberikan ide untuk pembuatan bot.</w:t>
      </w:r>
    </w:p>
    <w:p w14:paraId="135CCA6F" w14:textId="4B537829" w:rsidR="002D40E4" w:rsidRPr="009339CD" w:rsidRDefault="002D40E4" w:rsidP="002D40E4">
      <w:pPr>
        <w:rPr>
          <w:color w:val="000000" w:themeColor="text1"/>
        </w:rPr>
      </w:pPr>
      <w:r>
        <w:rPr>
          <w:color w:val="000000" w:themeColor="text1"/>
        </w:rPr>
        <w:t xml:space="preserve">Selama masa kerja praktik, penulis juga melihat cara kerja tim dalam pengembangan proyek. Tim selalu melakukan </w:t>
      </w:r>
      <w:r>
        <w:rPr>
          <w:i/>
          <w:color w:val="000000" w:themeColor="text1"/>
        </w:rPr>
        <w:t xml:space="preserve">weekly meeting </w:t>
      </w:r>
      <w:r>
        <w:rPr>
          <w:color w:val="000000" w:themeColor="text1"/>
        </w:rPr>
        <w:t xml:space="preserve">untuk membahas kemajuan, masalah, dan invoasi yang akan dilakukan. </w:t>
      </w:r>
      <w:r w:rsidR="009339CD">
        <w:rPr>
          <w:color w:val="000000" w:themeColor="text1"/>
        </w:rPr>
        <w:t xml:space="preserve">Penulis belajar pentingnya komunikasi dan kerja sama tim dalam mengembangkan proyek. Penting bagi setiap anggota untuk mengetahui </w:t>
      </w:r>
      <w:r w:rsidR="009339CD">
        <w:rPr>
          <w:i/>
          <w:color w:val="000000" w:themeColor="text1"/>
        </w:rPr>
        <w:t xml:space="preserve">progress </w:t>
      </w:r>
      <w:r w:rsidR="009339CD">
        <w:rPr>
          <w:color w:val="000000" w:themeColor="text1"/>
        </w:rPr>
        <w:t>pekerjaan dan persoalan yang sedang dihadapi, hal ini akan membantu tim untuk bersama-sama menyelesaikan masalah yang ada.</w:t>
      </w:r>
    </w:p>
    <w:p w14:paraId="2D2B0679" w14:textId="16681467" w:rsidR="00AF3C00" w:rsidRDefault="002D40E4" w:rsidP="00453441">
      <w:pPr>
        <w:pStyle w:val="Heading3"/>
        <w:numPr>
          <w:ilvl w:val="2"/>
          <w:numId w:val="1"/>
        </w:numPr>
        <w:ind w:left="709" w:hanging="709"/>
      </w:pPr>
      <w:bookmarkStart w:id="302" w:name="_Penilaian_Individu_terhadap"/>
      <w:bookmarkEnd w:id="302"/>
      <w:r>
        <w:t>Penilaian Individu terhadap tempat Kerja Praktik</w:t>
      </w:r>
    </w:p>
    <w:p w14:paraId="6B7E741C" w14:textId="77777777" w:rsidR="00453441" w:rsidRDefault="00453441" w:rsidP="00453441">
      <w:pPr>
        <w:rPr>
          <w:color w:val="000000" w:themeColor="text1"/>
        </w:rPr>
      </w:pPr>
      <w:r>
        <w:rPr>
          <w:color w:val="000000" w:themeColor="text1"/>
        </w:rPr>
        <w:t xml:space="preserve">GDP Labs memiliki lingkungan kerja yang nyaman dan kondusif. Suasana cukup hening dan membuat seluruh pekerja dapat berkonsentrasi dengan baik. Tetapi bila sudah memasuki makan siang yang disediakan oleh GDP Labs, pekerja akan memanfaatkan waktu untuk bermain dan bercanda dengan anggota lainnya untuk menghilangkan </w:t>
      </w:r>
      <w:r>
        <w:rPr>
          <w:i/>
          <w:color w:val="000000" w:themeColor="text1"/>
        </w:rPr>
        <w:t>stress</w:t>
      </w:r>
      <w:r>
        <w:rPr>
          <w:color w:val="000000" w:themeColor="text1"/>
        </w:rPr>
        <w:t xml:space="preserve">. </w:t>
      </w:r>
    </w:p>
    <w:p w14:paraId="194EA6A4" w14:textId="0C9B5002" w:rsidR="009339CD" w:rsidRDefault="009339CD" w:rsidP="00453441">
      <w:pPr>
        <w:rPr>
          <w:color w:val="000000" w:themeColor="text1"/>
        </w:rPr>
      </w:pPr>
      <w:r>
        <w:rPr>
          <w:color w:val="000000" w:themeColor="text1"/>
        </w:rPr>
        <w:t xml:space="preserve">GDP Labs menyediakan makan siang dan memiliki ruang bermain bagi pekerjanya. </w:t>
      </w:r>
      <w:del w:id="303" w:author="Febriyola Anastasia" w:date="2016-12-24T14:40:00Z">
        <w:r w:rsidDel="002C009D">
          <w:rPr>
            <w:color w:val="000000" w:themeColor="text1"/>
          </w:rPr>
          <w:delText xml:space="preserve">Hal ini merupakan </w:delText>
        </w:r>
        <w:r w:rsidRPr="00543516" w:rsidDel="002C009D">
          <w:rPr>
            <w:i/>
            <w:color w:val="000000" w:themeColor="text1"/>
            <w:highlight w:val="yellow"/>
            <w:rPrChange w:id="304" w:author="Rahmad Mahendra" w:date="2016-11-28T12:54:00Z">
              <w:rPr>
                <w:i/>
                <w:color w:val="000000" w:themeColor="text1"/>
              </w:rPr>
            </w:rPrChange>
          </w:rPr>
          <w:delText>trait</w:delText>
        </w:r>
        <w:r w:rsidDel="002C009D">
          <w:rPr>
            <w:i/>
            <w:color w:val="000000" w:themeColor="text1"/>
          </w:rPr>
          <w:delText xml:space="preserve"> </w:delText>
        </w:r>
        <w:r w:rsidR="00D04911" w:rsidDel="002C009D">
          <w:rPr>
            <w:color w:val="000000" w:themeColor="text1"/>
          </w:rPr>
          <w:delText xml:space="preserve">positif. </w:delText>
        </w:r>
      </w:del>
      <w:r w:rsidR="00D04911">
        <w:rPr>
          <w:color w:val="000000" w:themeColor="text1"/>
        </w:rPr>
        <w:t>P</w:t>
      </w:r>
      <w:r>
        <w:rPr>
          <w:color w:val="000000" w:themeColor="text1"/>
        </w:rPr>
        <w:t>ekerjaan semakin efisien karena pekerja tidak per</w:t>
      </w:r>
      <w:r w:rsidR="00D04911">
        <w:rPr>
          <w:color w:val="000000" w:themeColor="text1"/>
        </w:rPr>
        <w:t>lu mencari makan di luar kantor</w:t>
      </w:r>
      <w:commentRangeStart w:id="305"/>
      <w:del w:id="306" w:author="Febriyola Anastasia" w:date="2016-12-24T14:39:00Z">
        <w:r w:rsidR="00D04911" w:rsidDel="002C009D">
          <w:rPr>
            <w:color w:val="000000" w:themeColor="text1"/>
          </w:rPr>
          <w:delText>,</w:delText>
        </w:r>
        <w:commentRangeEnd w:id="305"/>
        <w:r w:rsidR="00543516" w:rsidDel="002C009D">
          <w:rPr>
            <w:rStyle w:val="CommentReference"/>
          </w:rPr>
          <w:commentReference w:id="305"/>
        </w:r>
        <w:r w:rsidR="00D04911" w:rsidDel="002C009D">
          <w:rPr>
            <w:color w:val="000000" w:themeColor="text1"/>
          </w:rPr>
          <w:delText xml:space="preserve"> </w:delText>
        </w:r>
      </w:del>
      <w:ins w:id="307" w:author="Febriyola Anastasia" w:date="2016-12-24T14:39:00Z">
        <w:r w:rsidR="002C009D">
          <w:rPr>
            <w:color w:val="000000" w:themeColor="text1"/>
          </w:rPr>
          <w:t>. S</w:t>
        </w:r>
      </w:ins>
      <w:del w:id="308" w:author="Febriyola Anastasia" w:date="2016-12-24T14:39:00Z">
        <w:r w:rsidR="00D04911" w:rsidDel="002C009D">
          <w:rPr>
            <w:color w:val="000000" w:themeColor="text1"/>
          </w:rPr>
          <w:delText>s</w:delText>
        </w:r>
      </w:del>
      <w:r w:rsidR="00D04911">
        <w:rPr>
          <w:color w:val="000000" w:themeColor="text1"/>
        </w:rPr>
        <w:t>elain itu</w:t>
      </w:r>
      <w:ins w:id="309" w:author="Febriyola Anastasia" w:date="2016-12-24T14:39:00Z">
        <w:r w:rsidR="002C009D">
          <w:rPr>
            <w:color w:val="000000" w:themeColor="text1"/>
          </w:rPr>
          <w:t>,</w:t>
        </w:r>
      </w:ins>
      <w:r w:rsidR="00D04911">
        <w:rPr>
          <w:color w:val="000000" w:themeColor="text1"/>
        </w:rPr>
        <w:t xml:space="preserve"> pekerja juga </w:t>
      </w:r>
      <w:r>
        <w:rPr>
          <w:color w:val="000000" w:themeColor="text1"/>
        </w:rPr>
        <w:t xml:space="preserve">dapat menghilangkan </w:t>
      </w:r>
      <w:r w:rsidRPr="00D04911">
        <w:rPr>
          <w:i/>
          <w:color w:val="000000" w:themeColor="text1"/>
        </w:rPr>
        <w:t>stress</w:t>
      </w:r>
      <w:r>
        <w:rPr>
          <w:color w:val="000000" w:themeColor="text1"/>
        </w:rPr>
        <w:t xml:space="preserve"> bersama rekan lain </w:t>
      </w:r>
      <w:r w:rsidR="00D04911">
        <w:rPr>
          <w:color w:val="000000" w:themeColor="text1"/>
        </w:rPr>
        <w:t>dengan</w:t>
      </w:r>
      <w:r>
        <w:rPr>
          <w:color w:val="000000" w:themeColor="text1"/>
        </w:rPr>
        <w:t xml:space="preserve"> bermain di ruang bermain. </w:t>
      </w:r>
    </w:p>
    <w:p w14:paraId="0346E45D" w14:textId="3D590929" w:rsidR="009339CD" w:rsidRDefault="009339CD" w:rsidP="00453441">
      <w:pPr>
        <w:rPr>
          <w:color w:val="000000" w:themeColor="text1"/>
        </w:rPr>
      </w:pPr>
      <w:del w:id="310" w:author="Rahmad Mahendra" w:date="2016-11-28T12:55:00Z">
        <w:r w:rsidDel="00543516">
          <w:rPr>
            <w:color w:val="000000" w:themeColor="text1"/>
          </w:rPr>
          <w:delText xml:space="preserve">Dari </w:delText>
        </w:r>
        <w:r w:rsidR="000D5E9C" w:rsidDel="00543516">
          <w:rPr>
            <w:color w:val="000000" w:themeColor="text1"/>
          </w:rPr>
          <w:delText>segi</w:delText>
        </w:r>
        <w:r w:rsidDel="00543516">
          <w:rPr>
            <w:color w:val="000000" w:themeColor="text1"/>
          </w:rPr>
          <w:delText xml:space="preserve"> karyawan, </w:delText>
        </w:r>
      </w:del>
      <w:r>
        <w:rPr>
          <w:color w:val="000000" w:themeColor="text1"/>
        </w:rPr>
        <w:t>GDP Labs memiliki sumber daya manusia yang mendukung, baik dari segi kemampuan dan karakter. Rekan kerja salah menghargai satu sama lain</w:t>
      </w:r>
      <w:ins w:id="311" w:author="Rahmad Mahendra" w:date="2016-11-28T12:55:00Z">
        <w:r w:rsidR="00543516">
          <w:rPr>
            <w:color w:val="000000" w:themeColor="text1"/>
          </w:rPr>
          <w:t xml:space="preserve"> dan</w:t>
        </w:r>
      </w:ins>
      <w:del w:id="312" w:author="Rahmad Mahendra" w:date="2016-11-28T12:55:00Z">
        <w:r w:rsidDel="00543516">
          <w:rPr>
            <w:color w:val="000000" w:themeColor="text1"/>
          </w:rPr>
          <w:delText>,</w:delText>
        </w:r>
      </w:del>
      <w:r>
        <w:rPr>
          <w:color w:val="000000" w:themeColor="text1"/>
        </w:rPr>
        <w:t xml:space="preserve"> menjaga ketenangan, </w:t>
      </w:r>
      <w:ins w:id="313" w:author="Rahmad Mahendra" w:date="2016-11-28T12:55:00Z">
        <w:r w:rsidR="00543516">
          <w:rPr>
            <w:color w:val="000000" w:themeColor="text1"/>
          </w:rPr>
          <w:t>tetapi</w:t>
        </w:r>
      </w:ins>
      <w:ins w:id="314" w:author="Febriyola Anastasia" w:date="2016-12-24T14:40:00Z">
        <w:r w:rsidR="002C009D">
          <w:rPr>
            <w:color w:val="000000" w:themeColor="text1"/>
          </w:rPr>
          <w:t xml:space="preserve"> </w:t>
        </w:r>
      </w:ins>
      <w:del w:id="315" w:author="Rahmad Mahendra" w:date="2016-11-28T12:55:00Z">
        <w:r w:rsidDel="00543516">
          <w:rPr>
            <w:color w:val="000000" w:themeColor="text1"/>
          </w:rPr>
          <w:delText xml:space="preserve">dan </w:delText>
        </w:r>
      </w:del>
      <w:r>
        <w:rPr>
          <w:color w:val="000000" w:themeColor="text1"/>
        </w:rPr>
        <w:t>tetap bisa diajak bercanda. Ketika sore hari, biasanya terdapat beberapa karyawan yang bermain ping pong dan bercanda tawa, suasana menjadi lebih ramai.</w:t>
      </w:r>
      <w:r w:rsidR="000D5E9C">
        <w:rPr>
          <w:color w:val="000000" w:themeColor="text1"/>
        </w:rPr>
        <w:t xml:space="preserve"> Setiap hari, CTO GDP Venture, Pak On Lee, akan mengunjungi ruangan untuk bercakap-cakap sambil menanyakan </w:t>
      </w:r>
      <w:r w:rsidR="000D5E9C" w:rsidRPr="000D5E9C">
        <w:rPr>
          <w:i/>
          <w:color w:val="000000" w:themeColor="text1"/>
        </w:rPr>
        <w:t>progress</w:t>
      </w:r>
      <w:r w:rsidR="000D5E9C">
        <w:rPr>
          <w:color w:val="000000" w:themeColor="text1"/>
        </w:rPr>
        <w:t xml:space="preserve">. </w:t>
      </w:r>
    </w:p>
    <w:p w14:paraId="1359EB5C" w14:textId="0D265922" w:rsidR="009339CD" w:rsidRPr="009339CD" w:rsidRDefault="009339CD" w:rsidP="00453441">
      <w:pPr>
        <w:rPr>
          <w:color w:val="000000" w:themeColor="text1"/>
        </w:rPr>
      </w:pPr>
      <w:r>
        <w:rPr>
          <w:color w:val="000000" w:themeColor="text1"/>
        </w:rPr>
        <w:lastRenderedPageBreak/>
        <w:t xml:space="preserve">Setiap minggu, Pak On Lee, akan mengadakan </w:t>
      </w:r>
      <w:r>
        <w:rPr>
          <w:i/>
          <w:color w:val="000000" w:themeColor="text1"/>
        </w:rPr>
        <w:t xml:space="preserve">weekly meeting </w:t>
      </w:r>
      <w:r>
        <w:rPr>
          <w:color w:val="000000" w:themeColor="text1"/>
        </w:rPr>
        <w:t xml:space="preserve">dan seluruh karyawan termasuk </w:t>
      </w:r>
      <w:r>
        <w:rPr>
          <w:i/>
          <w:color w:val="000000" w:themeColor="text1"/>
        </w:rPr>
        <w:t xml:space="preserve">intern </w:t>
      </w:r>
      <w:r>
        <w:rPr>
          <w:color w:val="000000" w:themeColor="text1"/>
        </w:rPr>
        <w:t xml:space="preserve">diminta untuk hadir. </w:t>
      </w:r>
      <w:r>
        <w:rPr>
          <w:i/>
          <w:color w:val="000000" w:themeColor="text1"/>
        </w:rPr>
        <w:t xml:space="preserve">Weekly meeting </w:t>
      </w:r>
      <w:r>
        <w:rPr>
          <w:color w:val="000000" w:themeColor="text1"/>
        </w:rPr>
        <w:t xml:space="preserve">yang diadakan tiak terlalu serius namun Pak On tetap menjaga </w:t>
      </w:r>
      <w:r w:rsidR="00C05AE4">
        <w:rPr>
          <w:color w:val="000000" w:themeColor="text1"/>
        </w:rPr>
        <w:t>agar tetap kondusif</w:t>
      </w:r>
      <w:r>
        <w:rPr>
          <w:color w:val="000000" w:themeColor="text1"/>
        </w:rPr>
        <w:t xml:space="preserve">. Usai rapat, biasanya disediakan </w:t>
      </w:r>
      <w:r>
        <w:rPr>
          <w:i/>
          <w:color w:val="000000" w:themeColor="text1"/>
        </w:rPr>
        <w:t>snack</w:t>
      </w:r>
      <w:r>
        <w:rPr>
          <w:color w:val="000000" w:themeColor="text1"/>
        </w:rPr>
        <w:t xml:space="preserve"> untuk seluruh karyawan diikuti dengan </w:t>
      </w:r>
      <w:r>
        <w:rPr>
          <w:i/>
          <w:color w:val="000000" w:themeColor="text1"/>
        </w:rPr>
        <w:t>brown bag</w:t>
      </w:r>
      <w:r>
        <w:rPr>
          <w:color w:val="000000" w:themeColor="text1"/>
        </w:rPr>
        <w:t xml:space="preserve">. </w:t>
      </w:r>
      <w:r>
        <w:rPr>
          <w:i/>
          <w:color w:val="000000" w:themeColor="text1"/>
        </w:rPr>
        <w:t xml:space="preserve">Brown bag </w:t>
      </w:r>
      <w:r>
        <w:rPr>
          <w:color w:val="000000" w:themeColor="text1"/>
        </w:rPr>
        <w:t xml:space="preserve">merupakan suatu acara singkat yang biasanya merupakan </w:t>
      </w:r>
      <w:r>
        <w:rPr>
          <w:i/>
          <w:color w:val="000000" w:themeColor="text1"/>
        </w:rPr>
        <w:t xml:space="preserve">sharing </w:t>
      </w:r>
      <w:r>
        <w:rPr>
          <w:color w:val="000000" w:themeColor="text1"/>
        </w:rPr>
        <w:t xml:space="preserve">informasi atau pengetahuan dari seorang karyawan yang telah mendapatkan suatu </w:t>
      </w:r>
      <w:r>
        <w:rPr>
          <w:i/>
          <w:color w:val="000000" w:themeColor="text1"/>
        </w:rPr>
        <w:t xml:space="preserve">workshop </w:t>
      </w:r>
      <w:r>
        <w:rPr>
          <w:color w:val="000000" w:themeColor="text1"/>
        </w:rPr>
        <w:t>di tempat lain untuk disampaikan ke seluruh karyawan di GDP Labs. Kegiatan seperti ini sangat baik untuk diterapkan</w:t>
      </w:r>
      <w:commentRangeStart w:id="316"/>
      <w:del w:id="317" w:author="Febriyola Anastasia" w:date="2016-12-24T14:40:00Z">
        <w:r w:rsidDel="002C009D">
          <w:rPr>
            <w:color w:val="000000" w:themeColor="text1"/>
          </w:rPr>
          <w:delText>,</w:delText>
        </w:r>
      </w:del>
      <w:commentRangeEnd w:id="316"/>
      <w:r w:rsidR="00543516">
        <w:rPr>
          <w:rStyle w:val="CommentReference"/>
        </w:rPr>
        <w:commentReference w:id="316"/>
      </w:r>
      <w:r>
        <w:rPr>
          <w:color w:val="000000" w:themeColor="text1"/>
        </w:rPr>
        <w:t xml:space="preserve"> karena dapat membantu karyawan untuk meningkatkan wawasan.</w:t>
      </w:r>
    </w:p>
    <w:p w14:paraId="2B264A9B" w14:textId="74DBC689" w:rsidR="00453441" w:rsidRPr="00731A0D" w:rsidRDefault="00453441" w:rsidP="00731A0D">
      <w:pPr>
        <w:rPr>
          <w:color w:val="000000" w:themeColor="text1"/>
        </w:rPr>
      </w:pPr>
      <w:r w:rsidRPr="008E4FE7">
        <w:rPr>
          <w:color w:val="000000" w:themeColor="text1"/>
        </w:rPr>
        <w:t xml:space="preserve">Bekerja di GDP Labs merupakan pengalaman yang sangat berharga dikelilingi oleh berbagai orang yang sangat handal di bidangnya. Penulis banyak belajar terutama bagaimana cara bekerja di dunia pekerjaan yang sesungguhnya. </w:t>
      </w:r>
    </w:p>
    <w:p w14:paraId="374C41A9" w14:textId="77777777" w:rsidR="00D04911" w:rsidRDefault="00D04911">
      <w:pPr>
        <w:spacing w:line="276" w:lineRule="auto"/>
        <w:jc w:val="left"/>
        <w:rPr>
          <w:rFonts w:eastAsiaTheme="majorEastAsia" w:cstheme="majorBidi"/>
          <w:b/>
          <w:bCs/>
          <w:szCs w:val="28"/>
        </w:rPr>
      </w:pPr>
      <w:bookmarkStart w:id="318" w:name="_PENUTUP"/>
      <w:bookmarkEnd w:id="318"/>
      <w:r>
        <w:br w:type="page"/>
      </w:r>
    </w:p>
    <w:p w14:paraId="66A428AC" w14:textId="1F08FFDB" w:rsidR="00AF3C00" w:rsidRDefault="008E7409" w:rsidP="008E7409">
      <w:pPr>
        <w:pStyle w:val="Heading1"/>
        <w:numPr>
          <w:ilvl w:val="0"/>
          <w:numId w:val="1"/>
        </w:numPr>
        <w:ind w:left="0" w:firstLine="0"/>
      </w:pPr>
      <w:bookmarkStart w:id="319" w:name="_PENUTUP_1"/>
      <w:bookmarkEnd w:id="319"/>
      <w:r>
        <w:lastRenderedPageBreak/>
        <w:br/>
      </w:r>
      <w:bookmarkStart w:id="320" w:name="_Toc462055234"/>
      <w:r w:rsidR="00AF3C00">
        <w:t>PENUTUP</w:t>
      </w:r>
      <w:bookmarkEnd w:id="320"/>
    </w:p>
    <w:p w14:paraId="42B92AB9" w14:textId="77777777" w:rsidR="00AF3C00" w:rsidRDefault="00AF3C00" w:rsidP="00AF3C00"/>
    <w:p w14:paraId="54A8C5AF" w14:textId="77777777" w:rsidR="00AF3C00" w:rsidRDefault="00BF0B64" w:rsidP="008E7409">
      <w:pPr>
        <w:pStyle w:val="Heading2"/>
        <w:numPr>
          <w:ilvl w:val="1"/>
          <w:numId w:val="1"/>
        </w:numPr>
        <w:ind w:left="567" w:hanging="567"/>
      </w:pPr>
      <w:bookmarkStart w:id="321" w:name="_Kesimpulan"/>
      <w:bookmarkStart w:id="322" w:name="_Toc462055235"/>
      <w:bookmarkEnd w:id="321"/>
      <w:r>
        <w:t>Kesimpulan</w:t>
      </w:r>
      <w:bookmarkEnd w:id="322"/>
    </w:p>
    <w:p w14:paraId="5D414E98" w14:textId="064364DC" w:rsidR="00635EAE" w:rsidRPr="00635EAE" w:rsidRDefault="00635EAE" w:rsidP="00AF3C00">
      <w:pPr>
        <w:rPr>
          <w:i/>
          <w:color w:val="000000" w:themeColor="text1"/>
        </w:rPr>
      </w:pPr>
      <w:r>
        <w:rPr>
          <w:color w:val="000000" w:themeColor="text1"/>
        </w:rPr>
        <w:t xml:space="preserve">Penulis melaksanakan kerja praktik di GDP Labs selama 9 minggu dimulai pada tanggal 13 Juni 2016 – 19 Agustus 2016. Penulis mendapatkan informasi mengenai GDP Labs dari senior yang bekerja di </w:t>
      </w:r>
      <w:r w:rsidR="00007B09">
        <w:rPr>
          <w:color w:val="000000" w:themeColor="text1"/>
        </w:rPr>
        <w:t xml:space="preserve">perusahaan tersebut. Penulis mendaftar sebagai </w:t>
      </w:r>
      <w:r w:rsidR="00007B09">
        <w:rPr>
          <w:i/>
          <w:color w:val="000000" w:themeColor="text1"/>
        </w:rPr>
        <w:t xml:space="preserve">intern </w:t>
      </w:r>
      <w:r w:rsidR="00007B09">
        <w:rPr>
          <w:color w:val="000000" w:themeColor="text1"/>
        </w:rPr>
        <w:t xml:space="preserve">di bulan Januari 2016 kemudian melaksanakan </w:t>
      </w:r>
      <w:r w:rsidR="00007B09">
        <w:rPr>
          <w:i/>
          <w:color w:val="000000" w:themeColor="text1"/>
        </w:rPr>
        <w:t xml:space="preserve">coding test </w:t>
      </w:r>
      <w:r>
        <w:rPr>
          <w:color w:val="000000" w:themeColor="text1"/>
        </w:rPr>
        <w:t xml:space="preserve">dan dinyatakan diterima sebagai Software Development Engineer (SDE) </w:t>
      </w:r>
      <w:r>
        <w:rPr>
          <w:i/>
          <w:color w:val="000000" w:themeColor="text1"/>
        </w:rPr>
        <w:t xml:space="preserve">intern </w:t>
      </w:r>
      <w:r w:rsidR="00007B09">
        <w:rPr>
          <w:color w:val="000000" w:themeColor="text1"/>
        </w:rPr>
        <w:t xml:space="preserve">GDP Labs </w:t>
      </w:r>
      <w:r>
        <w:rPr>
          <w:color w:val="000000" w:themeColor="text1"/>
        </w:rPr>
        <w:t xml:space="preserve">di bulan Februari 2016. Penulis berada di bawah tim PING yang mengerjakan pengembangan Kaskus Chat Bot. Di akhir masa kerja praktik, penulis berhasil membuat 6 </w:t>
      </w:r>
      <w:r>
        <w:rPr>
          <w:i/>
          <w:color w:val="000000" w:themeColor="text1"/>
        </w:rPr>
        <w:t xml:space="preserve">bots </w:t>
      </w:r>
      <w:r>
        <w:rPr>
          <w:color w:val="000000" w:themeColor="text1"/>
        </w:rPr>
        <w:t>yang diimplementasikan dalam Kaskus Chat</w:t>
      </w:r>
      <w:r>
        <w:rPr>
          <w:i/>
          <w:color w:val="000000" w:themeColor="text1"/>
        </w:rPr>
        <w:t>.</w:t>
      </w:r>
    </w:p>
    <w:p w14:paraId="7CE780C6" w14:textId="46C10961" w:rsidR="00635EAE" w:rsidRDefault="00635EAE" w:rsidP="00AF3C00">
      <w:pPr>
        <w:rPr>
          <w:color w:val="000000" w:themeColor="text1"/>
        </w:rPr>
      </w:pPr>
      <w:r>
        <w:rPr>
          <w:color w:val="000000" w:themeColor="text1"/>
        </w:rPr>
        <w:t xml:space="preserve">Selama masa kerja praktik, penulis dihadapkan dengan berbagai teknologi baru dan tantangan. Penulis belajar untuk dapat berkomunikasi dalam tim untuk menyampaikan </w:t>
      </w:r>
      <w:r>
        <w:rPr>
          <w:i/>
          <w:color w:val="000000" w:themeColor="text1"/>
        </w:rPr>
        <w:t xml:space="preserve">progress </w:t>
      </w:r>
      <w:r>
        <w:rPr>
          <w:color w:val="000000" w:themeColor="text1"/>
        </w:rPr>
        <w:t>atau memberi opini</w:t>
      </w:r>
      <w:ins w:id="323" w:author="Febriyola Anastasia" w:date="2016-12-24T12:27:00Z">
        <w:r w:rsidR="001B288B">
          <w:rPr>
            <w:color w:val="000000" w:themeColor="text1"/>
          </w:rPr>
          <w:t>.</w:t>
        </w:r>
      </w:ins>
      <w:commentRangeStart w:id="324"/>
      <w:del w:id="325" w:author="Febriyola Anastasia" w:date="2016-12-24T12:27:00Z">
        <w:r w:rsidDel="001B288B">
          <w:rPr>
            <w:color w:val="000000" w:themeColor="text1"/>
          </w:rPr>
          <w:delText>,</w:delText>
        </w:r>
      </w:del>
      <w:r>
        <w:rPr>
          <w:color w:val="000000" w:themeColor="text1"/>
        </w:rPr>
        <w:t xml:space="preserve"> </w:t>
      </w:r>
      <w:del w:id="326" w:author="Febriyola Anastasia" w:date="2016-12-24T12:27:00Z">
        <w:r w:rsidDel="001B288B">
          <w:rPr>
            <w:color w:val="000000" w:themeColor="text1"/>
          </w:rPr>
          <w:delText>s</w:delText>
        </w:r>
        <w:commentRangeEnd w:id="324"/>
        <w:r w:rsidR="00543516" w:rsidDel="001B288B">
          <w:rPr>
            <w:rStyle w:val="CommentReference"/>
          </w:rPr>
          <w:commentReference w:id="324"/>
        </w:r>
        <w:r w:rsidDel="001B288B">
          <w:rPr>
            <w:color w:val="000000" w:themeColor="text1"/>
          </w:rPr>
          <w:delText xml:space="preserve">elain </w:delText>
        </w:r>
      </w:del>
      <w:ins w:id="327" w:author="Febriyola Anastasia" w:date="2016-12-24T12:27:00Z">
        <w:r w:rsidR="002C009D">
          <w:rPr>
            <w:color w:val="000000" w:themeColor="text1"/>
          </w:rPr>
          <w:t>P</w:t>
        </w:r>
      </w:ins>
      <w:del w:id="328" w:author="Febriyola Anastasia" w:date="2016-12-24T14:40:00Z">
        <w:r w:rsidDel="002C009D">
          <w:rPr>
            <w:color w:val="000000" w:themeColor="text1"/>
          </w:rPr>
          <w:delText>itu</w:delText>
        </w:r>
        <w:commentRangeStart w:id="329"/>
        <w:r w:rsidDel="002C009D">
          <w:rPr>
            <w:color w:val="000000" w:themeColor="text1"/>
          </w:rPr>
          <w:delText xml:space="preserve"> </w:delText>
        </w:r>
        <w:commentRangeEnd w:id="329"/>
        <w:r w:rsidR="00543516" w:rsidDel="002C009D">
          <w:rPr>
            <w:rStyle w:val="CommentReference"/>
          </w:rPr>
          <w:commentReference w:id="329"/>
        </w:r>
        <w:r w:rsidDel="002C009D">
          <w:rPr>
            <w:color w:val="000000" w:themeColor="text1"/>
          </w:rPr>
          <w:delText>p</w:delText>
        </w:r>
      </w:del>
      <w:r>
        <w:rPr>
          <w:color w:val="000000" w:themeColor="text1"/>
        </w:rPr>
        <w:t>enulis juga belajar untuk menyesuaikan diri di lingkungan yang baru dengan karakter karyawan yang berbeda-beda. Tantangan yang ada</w:t>
      </w:r>
      <w:r w:rsidR="00492C10">
        <w:rPr>
          <w:color w:val="000000" w:themeColor="text1"/>
        </w:rPr>
        <w:t xml:space="preserve"> juga semakin melatih penulis untuk lebih kreatif dalam mencari solusi dan tidak ragu dalam bertanya ke orang lain.</w:t>
      </w:r>
    </w:p>
    <w:p w14:paraId="064B866A" w14:textId="1F62DD54" w:rsidR="00635EAE" w:rsidRPr="00635EAE" w:rsidRDefault="00635EAE" w:rsidP="00AF3C00">
      <w:pPr>
        <w:rPr>
          <w:color w:val="000000" w:themeColor="text1"/>
        </w:rPr>
      </w:pPr>
      <w:r>
        <w:rPr>
          <w:color w:val="000000" w:themeColor="text1"/>
        </w:rPr>
        <w:t>Kerja praktik di GDP Labs memperkaya pengetahuan penulis akan dunia kerja.</w:t>
      </w:r>
      <w:r w:rsidR="00492C10">
        <w:rPr>
          <w:color w:val="000000" w:themeColor="text1"/>
        </w:rPr>
        <w:t xml:space="preserve"> Penulis banyak mendapatkan pelajaran baru yang tidak di dapatkan di bangku kuliah juga. Bekerja dalam tim yang </w:t>
      </w:r>
      <w:r w:rsidR="00007B09">
        <w:rPr>
          <w:color w:val="000000" w:themeColor="text1"/>
        </w:rPr>
        <w:t xml:space="preserve">mengerjakan proyek </w:t>
      </w:r>
      <w:r w:rsidR="00492C10">
        <w:rPr>
          <w:color w:val="000000" w:themeColor="text1"/>
        </w:rPr>
        <w:t>sesungguhnya</w:t>
      </w:r>
      <w:r w:rsidR="00007B09">
        <w:rPr>
          <w:color w:val="000000" w:themeColor="text1"/>
        </w:rPr>
        <w:t xml:space="preserve"> cukup berbeda dengan bekerja sama dalam tim untuk mengerjakan tugas. Banyak hal-hal yang perlu diperhatikan dan setiap anggota harus semakin proaktif untuk bersama-sama mencapai tujuan. Penulis sangat bersyukur atas kesempatan kerja praktik di GDP Labs ini.</w:t>
      </w:r>
    </w:p>
    <w:p w14:paraId="68B28B44" w14:textId="454C1AC1" w:rsidR="00AF3C00" w:rsidRDefault="00BF0B64" w:rsidP="008E7409">
      <w:pPr>
        <w:pStyle w:val="Heading2"/>
        <w:numPr>
          <w:ilvl w:val="1"/>
          <w:numId w:val="1"/>
        </w:numPr>
        <w:ind w:left="567" w:hanging="567"/>
      </w:pPr>
      <w:bookmarkStart w:id="330" w:name="_Saran"/>
      <w:bookmarkStart w:id="331" w:name="_Toc462055236"/>
      <w:bookmarkEnd w:id="330"/>
      <w:r>
        <w:t>Saran</w:t>
      </w:r>
      <w:bookmarkEnd w:id="331"/>
    </w:p>
    <w:p w14:paraId="53BE88BF" w14:textId="1CA0411D" w:rsidR="00731A0D" w:rsidRPr="00731A0D" w:rsidRDefault="00007B09" w:rsidP="00731A0D">
      <w:pPr>
        <w:rPr>
          <w:i/>
          <w:color w:val="000000" w:themeColor="text1"/>
        </w:rPr>
      </w:pPr>
      <w:r>
        <w:rPr>
          <w:color w:val="000000" w:themeColor="text1"/>
        </w:rPr>
        <w:t xml:space="preserve">Mencari tempat kerja praktik bukanlah hal yang mudah, ada serangkaian proses yang harus dilakukan seperti </w:t>
      </w:r>
      <w:r>
        <w:rPr>
          <w:i/>
          <w:color w:val="000000" w:themeColor="text1"/>
        </w:rPr>
        <w:t>coding test</w:t>
      </w:r>
      <w:r>
        <w:rPr>
          <w:color w:val="000000" w:themeColor="text1"/>
        </w:rPr>
        <w:t xml:space="preserve">, </w:t>
      </w:r>
      <w:r>
        <w:rPr>
          <w:i/>
          <w:color w:val="000000" w:themeColor="text1"/>
        </w:rPr>
        <w:t>interview</w:t>
      </w:r>
      <w:r>
        <w:rPr>
          <w:color w:val="000000" w:themeColor="text1"/>
        </w:rPr>
        <w:t xml:space="preserve">, dan sebagainya. Selain itu, biasanya </w:t>
      </w:r>
      <w:r>
        <w:rPr>
          <w:color w:val="000000" w:themeColor="text1"/>
        </w:rPr>
        <w:lastRenderedPageBreak/>
        <w:t xml:space="preserve">posisi </w:t>
      </w:r>
      <w:r>
        <w:rPr>
          <w:i/>
          <w:color w:val="000000" w:themeColor="text1"/>
        </w:rPr>
        <w:t xml:space="preserve">intern </w:t>
      </w:r>
      <w:r>
        <w:rPr>
          <w:color w:val="000000" w:themeColor="text1"/>
        </w:rPr>
        <w:t xml:space="preserve">di suatu perusahaan terbatas. Oleh karena itu, calon pelaksana KP perlu mencari tempat KP dari beberapa bulan sebelum masa kerja praktik. Sebelum mendaftar ke sebuah perusahaan, sebaiknya calon pelaksana KP sudah menyiapkan </w:t>
      </w:r>
      <w:r>
        <w:rPr>
          <w:i/>
          <w:color w:val="000000" w:themeColor="text1"/>
        </w:rPr>
        <w:t xml:space="preserve">resume </w:t>
      </w:r>
      <w:r>
        <w:rPr>
          <w:color w:val="000000" w:themeColor="text1"/>
        </w:rPr>
        <w:t>yang baik dan melengkapi meng-</w:t>
      </w:r>
      <w:r>
        <w:rPr>
          <w:i/>
          <w:color w:val="000000" w:themeColor="text1"/>
        </w:rPr>
        <w:t xml:space="preserve">update </w:t>
      </w:r>
      <w:r w:rsidRPr="00007B09">
        <w:rPr>
          <w:i/>
          <w:color w:val="000000" w:themeColor="text1"/>
        </w:rPr>
        <w:t>profile</w:t>
      </w:r>
      <w:r>
        <w:rPr>
          <w:i/>
          <w:color w:val="000000" w:themeColor="text1"/>
        </w:rPr>
        <w:t xml:space="preserve"> </w:t>
      </w:r>
      <w:r>
        <w:rPr>
          <w:color w:val="000000" w:themeColor="text1"/>
        </w:rPr>
        <w:t>L</w:t>
      </w:r>
      <w:r w:rsidRPr="00007B09">
        <w:rPr>
          <w:color w:val="000000" w:themeColor="text1"/>
        </w:rPr>
        <w:t>inkedin</w:t>
      </w:r>
      <w:r>
        <w:rPr>
          <w:i/>
          <w:color w:val="000000" w:themeColor="text1"/>
        </w:rPr>
        <w:t xml:space="preserve">, </w:t>
      </w:r>
      <w:r>
        <w:rPr>
          <w:color w:val="000000" w:themeColor="text1"/>
        </w:rPr>
        <w:t xml:space="preserve">karena beberapa perusahaan juga melihat </w:t>
      </w:r>
      <w:r>
        <w:rPr>
          <w:i/>
          <w:color w:val="000000" w:themeColor="text1"/>
        </w:rPr>
        <w:t xml:space="preserve">profile </w:t>
      </w:r>
      <w:r>
        <w:rPr>
          <w:color w:val="000000" w:themeColor="text1"/>
        </w:rPr>
        <w:t>Linkedin</w:t>
      </w:r>
      <w:r>
        <w:rPr>
          <w:i/>
          <w:color w:val="000000" w:themeColor="text1"/>
        </w:rPr>
        <w:t>.</w:t>
      </w:r>
      <w:r w:rsidR="00731A0D">
        <w:rPr>
          <w:i/>
          <w:color w:val="000000" w:themeColor="text1"/>
        </w:rPr>
        <w:t xml:space="preserve"> </w:t>
      </w:r>
      <w:r w:rsidR="00731A0D" w:rsidRPr="00731A0D">
        <w:rPr>
          <w:color w:val="000000" w:themeColor="text1"/>
        </w:rPr>
        <w:t>Selain itu, pela</w:t>
      </w:r>
      <w:r w:rsidR="00731A0D">
        <w:rPr>
          <w:color w:val="000000" w:themeColor="text1"/>
        </w:rPr>
        <w:t xml:space="preserve">ksana KP harus berkomitmen untuk menyelesaikan tanggung jawabnya dan tidak takut untuk mencoba hal baru. Karena, hal-hal baru di dunia KP akan sangat membantu untuk meningkatkan pengetahuan dan wawasan, baik dari segi </w:t>
      </w:r>
      <w:r w:rsidR="00731A0D">
        <w:rPr>
          <w:i/>
          <w:color w:val="000000" w:themeColor="text1"/>
        </w:rPr>
        <w:t xml:space="preserve">hard skill </w:t>
      </w:r>
      <w:r w:rsidR="00731A0D">
        <w:rPr>
          <w:color w:val="000000" w:themeColor="text1"/>
        </w:rPr>
        <w:t xml:space="preserve">maupun </w:t>
      </w:r>
      <w:r w:rsidR="00731A0D">
        <w:rPr>
          <w:i/>
          <w:color w:val="000000" w:themeColor="text1"/>
        </w:rPr>
        <w:t>soft skill.</w:t>
      </w:r>
    </w:p>
    <w:p w14:paraId="3BFAE228" w14:textId="219E5F66" w:rsidR="00EE69CF" w:rsidRPr="008E7409" w:rsidRDefault="00731A0D" w:rsidP="00731A0D">
      <w:pPr>
        <w:rPr>
          <w:color w:val="0070C0"/>
        </w:rPr>
      </w:pPr>
      <w:r>
        <w:rPr>
          <w:color w:val="000000" w:themeColor="text1"/>
        </w:rPr>
        <w:t>Untuk pihak fakultas, lebih baik bila dosen dapat memberikan respon yang lebih cepat terkait pembuatan KAKP dan pertanyaan-pertanyaan yang diajukan di forum, karena mahasiswa tidak memiliki acuan pasti.</w:t>
      </w:r>
    </w:p>
    <w:p w14:paraId="22C2DC6B" w14:textId="77777777" w:rsidR="00EE69CF" w:rsidRDefault="00EE69CF">
      <w:pPr>
        <w:spacing w:line="276" w:lineRule="auto"/>
        <w:jc w:val="left"/>
      </w:pPr>
      <w:r>
        <w:br w:type="page"/>
      </w:r>
    </w:p>
    <w:p w14:paraId="3E49E824" w14:textId="1336246D" w:rsidR="00EE69CF" w:rsidRDefault="00EE69CF" w:rsidP="00C05AE4">
      <w:pPr>
        <w:pStyle w:val="Heading1"/>
      </w:pPr>
      <w:bookmarkStart w:id="332" w:name="_Toc462055237"/>
      <w:r>
        <w:lastRenderedPageBreak/>
        <w:t>DAFTAR REFERENSI</w:t>
      </w:r>
      <w:bookmarkEnd w:id="332"/>
    </w:p>
    <w:p w14:paraId="1F20307B" w14:textId="77777777" w:rsidR="00C05AE4" w:rsidRPr="00C05AE4" w:rsidRDefault="00C05AE4" w:rsidP="00C05AE4">
      <w:pPr>
        <w:rPr>
          <w:sz w:val="6"/>
        </w:rPr>
      </w:pPr>
    </w:p>
    <w:p w14:paraId="1AD0F7ED" w14:textId="06773A2B" w:rsidR="008474B2" w:rsidRDefault="008474B2" w:rsidP="00E92EC2">
      <w:pPr>
        <w:pStyle w:val="ListParagraph"/>
        <w:numPr>
          <w:ilvl w:val="0"/>
          <w:numId w:val="8"/>
        </w:numPr>
        <w:spacing w:after="0"/>
        <w:rPr>
          <w:ins w:id="333" w:author="Febriyola Anastasia" w:date="2016-12-24T13:23:00Z"/>
          <w:rFonts w:cs="Times New Roman"/>
          <w:bCs/>
          <w:color w:val="000000" w:themeColor="text1"/>
          <w:szCs w:val="24"/>
        </w:rPr>
      </w:pPr>
      <w:ins w:id="334" w:author="Febriyola Anastasia" w:date="2016-12-24T13:23:00Z">
        <w:r w:rsidRPr="008474B2">
          <w:rPr>
            <w:rFonts w:cs="Times New Roman"/>
            <w:bCs/>
            <w:i/>
            <w:color w:val="000000" w:themeColor="text1"/>
            <w:szCs w:val="24"/>
            <w:rPrChange w:id="335" w:author="Febriyola Anastasia" w:date="2016-12-24T13:23:00Z">
              <w:rPr>
                <w:rFonts w:cs="Times New Roman"/>
                <w:bCs/>
                <w:color w:val="000000" w:themeColor="text1"/>
                <w:szCs w:val="24"/>
              </w:rPr>
            </w:rPrChange>
          </w:rPr>
          <w:t>GDP Venture</w:t>
        </w:r>
        <w:r w:rsidRPr="008474B2">
          <w:rPr>
            <w:rFonts w:cs="Times New Roman"/>
            <w:bCs/>
            <w:color w:val="000000" w:themeColor="text1"/>
            <w:szCs w:val="24"/>
          </w:rPr>
          <w:t xml:space="preserve">. Diperoleh </w:t>
        </w:r>
        <w:r>
          <w:rPr>
            <w:rFonts w:cs="Times New Roman"/>
            <w:bCs/>
            <w:color w:val="000000" w:themeColor="text1"/>
            <w:szCs w:val="24"/>
          </w:rPr>
          <w:t xml:space="preserve">24 Desember </w:t>
        </w:r>
        <w:r w:rsidRPr="008474B2">
          <w:rPr>
            <w:rFonts w:cs="Times New Roman"/>
            <w:bCs/>
            <w:color w:val="000000" w:themeColor="text1"/>
            <w:szCs w:val="24"/>
          </w:rPr>
          <w:t xml:space="preserve"> 2016, dari https://www.gdpventure.com</w:t>
        </w:r>
      </w:ins>
    </w:p>
    <w:p w14:paraId="1CE24F92" w14:textId="71ECC962" w:rsidR="007156BC" w:rsidRDefault="007156BC" w:rsidP="00E92EC2">
      <w:pPr>
        <w:pStyle w:val="ListParagraph"/>
        <w:numPr>
          <w:ilvl w:val="0"/>
          <w:numId w:val="8"/>
        </w:numPr>
        <w:spacing w:after="0"/>
        <w:rPr>
          <w:rFonts w:cs="Times New Roman"/>
          <w:bCs/>
          <w:color w:val="000000" w:themeColor="text1"/>
          <w:szCs w:val="24"/>
        </w:rPr>
      </w:pPr>
      <w:r w:rsidRPr="007156BC">
        <w:rPr>
          <w:rFonts w:cs="Times New Roman"/>
          <w:bCs/>
          <w:color w:val="000000" w:themeColor="text1"/>
          <w:szCs w:val="24"/>
        </w:rPr>
        <w:t xml:space="preserve">On Lee. </w:t>
      </w:r>
      <w:r w:rsidRPr="007156BC">
        <w:rPr>
          <w:rFonts w:cs="Times New Roman"/>
          <w:bCs/>
          <w:i/>
          <w:color w:val="000000" w:themeColor="text1"/>
          <w:szCs w:val="24"/>
        </w:rPr>
        <w:t>Summary</w:t>
      </w:r>
      <w:r w:rsidRPr="007156BC">
        <w:rPr>
          <w:rFonts w:cs="Times New Roman"/>
          <w:bCs/>
          <w:color w:val="000000" w:themeColor="text1"/>
          <w:szCs w:val="24"/>
        </w:rPr>
        <w:t xml:space="preserve">. Linkedin. </w:t>
      </w:r>
      <w:del w:id="336" w:author="Febriyola Anastasia" w:date="2016-12-24T13:23:00Z">
        <w:r w:rsidRPr="007156BC" w:rsidDel="008474B2">
          <w:rPr>
            <w:rFonts w:cs="Times New Roman"/>
            <w:bCs/>
            <w:color w:val="000000" w:themeColor="text1"/>
            <w:szCs w:val="24"/>
          </w:rPr>
          <w:delText xml:space="preserve">Retrieved </w:delText>
        </w:r>
      </w:del>
      <w:ins w:id="337" w:author="Febriyola Anastasia" w:date="2016-12-24T13:23:00Z">
        <w:r w:rsidR="008474B2">
          <w:rPr>
            <w:rFonts w:cs="Times New Roman"/>
            <w:bCs/>
            <w:color w:val="000000" w:themeColor="text1"/>
            <w:szCs w:val="24"/>
          </w:rPr>
          <w:t>Diperoleh</w:t>
        </w:r>
        <w:r w:rsidR="008474B2" w:rsidRPr="007156BC">
          <w:rPr>
            <w:rFonts w:cs="Times New Roman"/>
            <w:bCs/>
            <w:color w:val="000000" w:themeColor="text1"/>
            <w:szCs w:val="24"/>
          </w:rPr>
          <w:t xml:space="preserve"> </w:t>
        </w:r>
      </w:ins>
      <w:ins w:id="338" w:author="Febriyola Anastasia" w:date="2016-12-24T13:24:00Z">
        <w:r w:rsidR="008474B2">
          <w:rPr>
            <w:rFonts w:cs="Times New Roman"/>
            <w:bCs/>
            <w:color w:val="000000" w:themeColor="text1"/>
            <w:szCs w:val="24"/>
          </w:rPr>
          <w:t xml:space="preserve">6 </w:t>
        </w:r>
      </w:ins>
      <w:r w:rsidRPr="007156BC">
        <w:rPr>
          <w:rFonts w:cs="Times New Roman"/>
          <w:bCs/>
          <w:color w:val="000000" w:themeColor="text1"/>
          <w:szCs w:val="24"/>
        </w:rPr>
        <w:t>November</w:t>
      </w:r>
      <w:del w:id="339" w:author="Febriyola Anastasia" w:date="2016-12-24T13:24:00Z">
        <w:r w:rsidRPr="007156BC" w:rsidDel="008474B2">
          <w:rPr>
            <w:rFonts w:cs="Times New Roman"/>
            <w:bCs/>
            <w:color w:val="000000" w:themeColor="text1"/>
            <w:szCs w:val="24"/>
          </w:rPr>
          <w:delText xml:space="preserve"> 6</w:delText>
        </w:r>
        <w:r w:rsidRPr="007156BC" w:rsidDel="008474B2">
          <w:rPr>
            <w:rFonts w:cs="Times New Roman"/>
            <w:bCs/>
            <w:color w:val="000000" w:themeColor="text1"/>
            <w:szCs w:val="24"/>
            <w:vertAlign w:val="superscript"/>
          </w:rPr>
          <w:delText>th</w:delText>
        </w:r>
        <w:r w:rsidRPr="007156BC" w:rsidDel="008474B2">
          <w:rPr>
            <w:rFonts w:cs="Times New Roman"/>
            <w:bCs/>
            <w:color w:val="000000" w:themeColor="text1"/>
            <w:szCs w:val="24"/>
          </w:rPr>
          <w:delText>,</w:delText>
        </w:r>
      </w:del>
      <w:r w:rsidRPr="007156BC">
        <w:rPr>
          <w:rFonts w:cs="Times New Roman"/>
          <w:bCs/>
          <w:color w:val="000000" w:themeColor="text1"/>
          <w:szCs w:val="24"/>
        </w:rPr>
        <w:t xml:space="preserve"> 2016, </w:t>
      </w:r>
      <w:del w:id="340" w:author="Febriyola Anastasia" w:date="2016-12-24T13:24:00Z">
        <w:r w:rsidRPr="007156BC" w:rsidDel="008474B2">
          <w:rPr>
            <w:rFonts w:cs="Times New Roman"/>
            <w:bCs/>
            <w:color w:val="000000" w:themeColor="text1"/>
            <w:szCs w:val="24"/>
          </w:rPr>
          <w:delText xml:space="preserve">from </w:delText>
        </w:r>
      </w:del>
      <w:ins w:id="341" w:author="Febriyola Anastasia" w:date="2016-12-24T13:24:00Z">
        <w:r w:rsidR="008474B2">
          <w:rPr>
            <w:rFonts w:cs="Times New Roman"/>
            <w:bCs/>
            <w:color w:val="000000" w:themeColor="text1"/>
            <w:szCs w:val="24"/>
          </w:rPr>
          <w:t>dari</w:t>
        </w:r>
        <w:r w:rsidR="008474B2" w:rsidRPr="007156BC">
          <w:rPr>
            <w:rFonts w:cs="Times New Roman"/>
            <w:bCs/>
            <w:color w:val="000000" w:themeColor="text1"/>
            <w:szCs w:val="24"/>
          </w:rPr>
          <w:t xml:space="preserve"> </w:t>
        </w:r>
      </w:ins>
      <w:r w:rsidR="006F7E94" w:rsidRPr="00A62B0F">
        <w:rPr>
          <w:rFonts w:cs="Times New Roman"/>
          <w:bCs/>
          <w:color w:val="000000" w:themeColor="text1"/>
          <w:szCs w:val="24"/>
        </w:rPr>
        <w:t>https://www.linkedin.com/in/onlee</w:t>
      </w:r>
    </w:p>
    <w:p w14:paraId="4149F97A" w14:textId="0C0F2440" w:rsidR="006F7E94" w:rsidRPr="006F7E94" w:rsidRDefault="00A62B0F" w:rsidP="001D1857">
      <w:pPr>
        <w:pStyle w:val="ListParagraph"/>
        <w:numPr>
          <w:ilvl w:val="0"/>
          <w:numId w:val="8"/>
        </w:numPr>
        <w:rPr>
          <w:szCs w:val="24"/>
        </w:rPr>
      </w:pPr>
      <w:r>
        <w:rPr>
          <w:szCs w:val="24"/>
        </w:rPr>
        <w:t>Spring Framework</w:t>
      </w:r>
      <w:r w:rsidR="006F7E94" w:rsidRPr="006C75D6">
        <w:rPr>
          <w:szCs w:val="24"/>
        </w:rPr>
        <w:t xml:space="preserve">. </w:t>
      </w:r>
      <w:del w:id="342" w:author="Febriyola Anastasia" w:date="2016-12-24T13:24:00Z">
        <w:r w:rsidR="006F7E94" w:rsidRPr="006C75D6" w:rsidDel="008474B2">
          <w:rPr>
            <w:szCs w:val="24"/>
          </w:rPr>
          <w:delText xml:space="preserve">Retrieved </w:delText>
        </w:r>
      </w:del>
      <w:ins w:id="343" w:author="Febriyola Anastasia" w:date="2016-12-24T13:24:00Z">
        <w:r w:rsidR="008474B2">
          <w:rPr>
            <w:szCs w:val="24"/>
          </w:rPr>
          <w:t>Diperoleh</w:t>
        </w:r>
        <w:r w:rsidR="008474B2" w:rsidRPr="006C75D6">
          <w:rPr>
            <w:szCs w:val="24"/>
          </w:rPr>
          <w:t xml:space="preserve"> </w:t>
        </w:r>
      </w:ins>
      <w:r w:rsidR="006F7E94" w:rsidRPr="006C75D6">
        <w:rPr>
          <w:szCs w:val="24"/>
        </w:rPr>
        <w:t>November 13</w:t>
      </w:r>
      <w:del w:id="344" w:author="Febriyola Anastasia" w:date="2016-12-24T13:24:00Z">
        <w:r w:rsidR="006F7E94" w:rsidRPr="006F7E94" w:rsidDel="008474B2">
          <w:rPr>
            <w:szCs w:val="24"/>
            <w:vertAlign w:val="superscript"/>
          </w:rPr>
          <w:delText>th</w:delText>
        </w:r>
        <w:r w:rsidR="006F7E94" w:rsidRPr="006C75D6" w:rsidDel="008474B2">
          <w:rPr>
            <w:szCs w:val="24"/>
          </w:rPr>
          <w:delText>,</w:delText>
        </w:r>
      </w:del>
      <w:r w:rsidR="006F7E94" w:rsidRPr="006C75D6">
        <w:rPr>
          <w:szCs w:val="24"/>
        </w:rPr>
        <w:t xml:space="preserve"> 2016, </w:t>
      </w:r>
      <w:del w:id="345" w:author="Febriyola Anastasia" w:date="2016-12-24T13:24:00Z">
        <w:r w:rsidR="006F7E94" w:rsidRPr="006C75D6" w:rsidDel="008474B2">
          <w:rPr>
            <w:szCs w:val="24"/>
          </w:rPr>
          <w:delText xml:space="preserve">from </w:delText>
        </w:r>
      </w:del>
      <w:ins w:id="346" w:author="Febriyola Anastasia" w:date="2016-12-24T13:24:00Z">
        <w:r w:rsidR="008474B2">
          <w:rPr>
            <w:szCs w:val="24"/>
          </w:rPr>
          <w:t>dari</w:t>
        </w:r>
        <w:r w:rsidR="008474B2" w:rsidRPr="006C75D6">
          <w:rPr>
            <w:szCs w:val="24"/>
          </w:rPr>
          <w:t xml:space="preserve"> </w:t>
        </w:r>
      </w:ins>
      <w:r w:rsidR="006F7E94" w:rsidRPr="006C75D6">
        <w:rPr>
          <w:szCs w:val="24"/>
        </w:rPr>
        <w:t>https://projects.spring.io/spring-framework/</w:t>
      </w:r>
    </w:p>
    <w:p w14:paraId="345B875E" w14:textId="7CFB77C7" w:rsidR="00830F95" w:rsidRDefault="003C0A62" w:rsidP="001D1857">
      <w:pPr>
        <w:pStyle w:val="ListParagraph"/>
        <w:numPr>
          <w:ilvl w:val="0"/>
          <w:numId w:val="8"/>
        </w:numPr>
        <w:rPr>
          <w:ins w:id="347" w:author="Febriyola Anastasia" w:date="2016-12-24T14:29:00Z"/>
          <w:szCs w:val="24"/>
        </w:rPr>
      </w:pPr>
      <w:r w:rsidRPr="007156BC">
        <w:rPr>
          <w:szCs w:val="24"/>
        </w:rPr>
        <w:t xml:space="preserve">Martin. 1996. </w:t>
      </w:r>
      <w:r w:rsidRPr="007156BC">
        <w:rPr>
          <w:i/>
          <w:szCs w:val="24"/>
        </w:rPr>
        <w:t>The Dependency Inversion Principle</w:t>
      </w:r>
      <w:r w:rsidRPr="007156BC">
        <w:rPr>
          <w:szCs w:val="24"/>
        </w:rPr>
        <w:t xml:space="preserve">.  </w:t>
      </w:r>
      <w:del w:id="348" w:author="Febriyola Anastasia" w:date="2016-12-24T13:27:00Z">
        <w:r w:rsidRPr="007156BC" w:rsidDel="008474B2">
          <w:rPr>
            <w:szCs w:val="24"/>
          </w:rPr>
          <w:delText>C++ Report.</w:delText>
        </w:r>
        <w:r w:rsidR="007156BC" w:rsidRPr="007156BC" w:rsidDel="008474B2">
          <w:rPr>
            <w:szCs w:val="24"/>
          </w:rPr>
          <w:delText xml:space="preserve"> </w:delText>
        </w:r>
      </w:del>
      <w:ins w:id="349" w:author="Febriyola Anastasia" w:date="2016-12-24T13:27:00Z">
        <w:r w:rsidR="008474B2">
          <w:rPr>
            <w:szCs w:val="24"/>
          </w:rPr>
          <w:t xml:space="preserve">Diperoleh November 13 2016, dari </w:t>
        </w:r>
        <w:r w:rsidR="000942D8" w:rsidRPr="000942D8">
          <w:rPr>
            <w:rPrChange w:id="350" w:author="Febriyola Anastasia" w:date="2016-12-24T14:31:00Z">
              <w:rPr>
                <w:rStyle w:val="Hyperlink"/>
                <w:szCs w:val="24"/>
              </w:rPr>
            </w:rPrChange>
          </w:rPr>
          <w:t>https://web.archive.org/web/20110714224327/http://www.objectmentor.com/resources/articles/dip.pdf</w:t>
        </w:r>
      </w:ins>
    </w:p>
    <w:p w14:paraId="69C43BAE" w14:textId="5E9CB9D4" w:rsidR="000942D8" w:rsidRPr="000942D8" w:rsidRDefault="000942D8" w:rsidP="000942D8">
      <w:pPr>
        <w:pStyle w:val="ListParagraph"/>
        <w:numPr>
          <w:ilvl w:val="0"/>
          <w:numId w:val="8"/>
        </w:numPr>
        <w:rPr>
          <w:szCs w:val="24"/>
        </w:rPr>
      </w:pPr>
      <w:ins w:id="351" w:author="Febriyola Anastasia" w:date="2016-12-24T14:30:00Z">
        <w:r>
          <w:rPr>
            <w:i/>
            <w:szCs w:val="24"/>
          </w:rPr>
          <w:t xml:space="preserve">What is a chat </w:t>
        </w:r>
        <w:r w:rsidRPr="000942D8">
          <w:rPr>
            <w:i/>
            <w:szCs w:val="24"/>
          </w:rPr>
          <w:t>bot</w:t>
        </w:r>
        <w:r>
          <w:rPr>
            <w:i/>
            <w:szCs w:val="24"/>
          </w:rPr>
          <w:t xml:space="preserve">. </w:t>
        </w:r>
        <w:r>
          <w:rPr>
            <w:szCs w:val="24"/>
          </w:rPr>
          <w:t xml:space="preserve">Diperoleh 23 Desember 2016, dari </w:t>
        </w:r>
      </w:ins>
      <w:ins w:id="352" w:author="Febriyola Anastasia" w:date="2016-12-24T14:29:00Z">
        <w:r w:rsidRPr="000942D8">
          <w:rPr>
            <w:i/>
            <w:szCs w:val="24"/>
            <w:rPrChange w:id="353" w:author="Febriyola Anastasia" w:date="2016-12-24T14:30:00Z">
              <w:rPr>
                <w:szCs w:val="24"/>
              </w:rPr>
            </w:rPrChange>
          </w:rPr>
          <w:t>http</w:t>
        </w:r>
        <w:r w:rsidRPr="000942D8">
          <w:rPr>
            <w:rPrChange w:id="354" w:author="Febriyola Anastasia" w:date="2016-12-24T14:30:00Z">
              <w:rPr>
                <w:rStyle w:val="Hyperlink"/>
                <w:szCs w:val="24"/>
              </w:rPr>
            </w:rPrChange>
          </w:rPr>
          <w:t>://www.virtualentities.com/what-is-a-chatbot-chatterbot</w:t>
        </w:r>
      </w:ins>
    </w:p>
    <w:p w14:paraId="3664F645" w14:textId="77777777" w:rsidR="00830F95" w:rsidRDefault="00830F95" w:rsidP="00830F95">
      <w:pPr>
        <w:jc w:val="center"/>
        <w:rPr>
          <w:b/>
          <w:sz w:val="28"/>
          <w:szCs w:val="28"/>
        </w:rPr>
      </w:pPr>
    </w:p>
    <w:p w14:paraId="5A4875BA" w14:textId="77777777" w:rsidR="00830F95" w:rsidRDefault="00830F95" w:rsidP="00830F95">
      <w:pPr>
        <w:jc w:val="center"/>
        <w:rPr>
          <w:b/>
          <w:sz w:val="28"/>
          <w:szCs w:val="28"/>
        </w:rPr>
      </w:pPr>
    </w:p>
    <w:p w14:paraId="28D95769" w14:textId="77777777" w:rsidR="00830F95" w:rsidRDefault="00830F95" w:rsidP="00830F95">
      <w:pPr>
        <w:jc w:val="center"/>
        <w:rPr>
          <w:b/>
          <w:sz w:val="28"/>
          <w:szCs w:val="28"/>
        </w:rPr>
      </w:pPr>
    </w:p>
    <w:p w14:paraId="34FB0DC5" w14:textId="77777777" w:rsidR="00830F95" w:rsidRDefault="00830F95" w:rsidP="00830F95">
      <w:pPr>
        <w:jc w:val="center"/>
        <w:rPr>
          <w:b/>
          <w:sz w:val="28"/>
          <w:szCs w:val="28"/>
        </w:rPr>
      </w:pPr>
    </w:p>
    <w:p w14:paraId="1E4C0201" w14:textId="77777777" w:rsidR="00830F95" w:rsidRDefault="00830F95" w:rsidP="00830F95">
      <w:pPr>
        <w:jc w:val="center"/>
        <w:rPr>
          <w:b/>
          <w:sz w:val="28"/>
          <w:szCs w:val="28"/>
        </w:rPr>
      </w:pPr>
    </w:p>
    <w:p w14:paraId="59EF0864" w14:textId="77777777" w:rsidR="00C726C7" w:rsidRDefault="00C726C7">
      <w:pPr>
        <w:spacing w:line="276" w:lineRule="auto"/>
        <w:jc w:val="left"/>
        <w:rPr>
          <w:rFonts w:eastAsiaTheme="majorEastAsia" w:cstheme="majorBidi"/>
          <w:b/>
          <w:bCs/>
          <w:sz w:val="28"/>
          <w:szCs w:val="28"/>
        </w:rPr>
      </w:pPr>
      <w:bookmarkStart w:id="355" w:name="_Toc462055238"/>
      <w:r>
        <w:rPr>
          <w:sz w:val="28"/>
        </w:rPr>
        <w:br w:type="page"/>
      </w:r>
    </w:p>
    <w:p w14:paraId="3EF2D139" w14:textId="1B56545C" w:rsidR="0000491A" w:rsidRDefault="00CE6CA0" w:rsidP="00F0566D">
      <w:pPr>
        <w:pStyle w:val="Heading1"/>
        <w:rPr>
          <w:b w:val="0"/>
          <w:sz w:val="28"/>
        </w:rPr>
      </w:pPr>
      <w:r>
        <w:rPr>
          <w:sz w:val="28"/>
        </w:rPr>
        <w:lastRenderedPageBreak/>
        <w:t>LAMPIRAN</w:t>
      </w:r>
      <w:r w:rsidR="008E7409">
        <w:rPr>
          <w:sz w:val="28"/>
        </w:rPr>
        <w:t xml:space="preserve"> 1</w:t>
      </w:r>
      <w:r w:rsidR="00F0566D">
        <w:rPr>
          <w:sz w:val="28"/>
        </w:rPr>
        <w:br/>
      </w:r>
      <w:r w:rsidR="008E7409">
        <w:rPr>
          <w:sz w:val="28"/>
        </w:rPr>
        <w:t>KERANGKA ACUAN KERJA PRAKTIK</w:t>
      </w:r>
      <w:bookmarkEnd w:id="355"/>
    </w:p>
    <w:p w14:paraId="46CE0A9F" w14:textId="096BA19E" w:rsidR="00587241" w:rsidRPr="00587241" w:rsidRDefault="00587241" w:rsidP="00587241">
      <w:pPr>
        <w:jc w:val="center"/>
        <w:rPr>
          <w:b/>
          <w:color w:val="4F81BD" w:themeColor="accent1"/>
          <w:sz w:val="28"/>
          <w:szCs w:val="28"/>
        </w:rPr>
      </w:pPr>
      <w:r>
        <w:rPr>
          <w:b/>
          <w:color w:val="4F81BD" w:themeColor="accent1"/>
          <w:sz w:val="28"/>
          <w:szCs w:val="28"/>
        </w:rPr>
        <w:t>[Selipkan KAKP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p w14:paraId="6C6DB450" w14:textId="77777777" w:rsidR="0000491A" w:rsidRDefault="0000491A">
      <w:pPr>
        <w:spacing w:line="276" w:lineRule="auto"/>
        <w:jc w:val="left"/>
        <w:rPr>
          <w:b/>
          <w:sz w:val="28"/>
          <w:szCs w:val="28"/>
        </w:rPr>
      </w:pPr>
      <w:r>
        <w:rPr>
          <w:b/>
          <w:sz w:val="28"/>
          <w:szCs w:val="28"/>
        </w:rPr>
        <w:br w:type="page"/>
      </w:r>
    </w:p>
    <w:p w14:paraId="47AB49D0" w14:textId="77777777" w:rsidR="0000491A" w:rsidRDefault="0000491A" w:rsidP="0000491A">
      <w:pPr>
        <w:jc w:val="center"/>
        <w:rPr>
          <w:b/>
          <w:sz w:val="28"/>
          <w:szCs w:val="28"/>
        </w:rPr>
      </w:pPr>
    </w:p>
    <w:p w14:paraId="113B8802" w14:textId="77777777" w:rsidR="0000491A" w:rsidRDefault="0000491A" w:rsidP="0000491A">
      <w:pPr>
        <w:jc w:val="center"/>
        <w:rPr>
          <w:b/>
          <w:sz w:val="28"/>
          <w:szCs w:val="28"/>
        </w:rPr>
      </w:pPr>
    </w:p>
    <w:p w14:paraId="33DD673B" w14:textId="77777777" w:rsidR="0000491A" w:rsidRDefault="0000491A" w:rsidP="0000491A">
      <w:pPr>
        <w:jc w:val="center"/>
        <w:rPr>
          <w:b/>
          <w:sz w:val="28"/>
          <w:szCs w:val="28"/>
        </w:rPr>
      </w:pPr>
    </w:p>
    <w:p w14:paraId="4FCE063E" w14:textId="77777777" w:rsidR="0000491A" w:rsidRDefault="0000491A" w:rsidP="0000491A">
      <w:pPr>
        <w:jc w:val="center"/>
        <w:rPr>
          <w:b/>
          <w:sz w:val="28"/>
          <w:szCs w:val="28"/>
        </w:rPr>
      </w:pPr>
    </w:p>
    <w:p w14:paraId="2DD26120" w14:textId="77777777" w:rsidR="0000491A" w:rsidRDefault="0000491A" w:rsidP="0000491A">
      <w:pPr>
        <w:jc w:val="center"/>
        <w:rPr>
          <w:b/>
          <w:sz w:val="28"/>
          <w:szCs w:val="28"/>
        </w:rPr>
      </w:pPr>
    </w:p>
    <w:p w14:paraId="7AE4D1FA" w14:textId="77777777" w:rsidR="0000491A" w:rsidRDefault="0000491A" w:rsidP="0000491A">
      <w:pPr>
        <w:jc w:val="center"/>
        <w:rPr>
          <w:b/>
          <w:sz w:val="28"/>
          <w:szCs w:val="28"/>
        </w:rPr>
      </w:pPr>
    </w:p>
    <w:p w14:paraId="41E17C38" w14:textId="46C83AA5" w:rsidR="00830F95" w:rsidRDefault="0000491A" w:rsidP="00F0566D">
      <w:pPr>
        <w:pStyle w:val="Heading1"/>
        <w:rPr>
          <w:b w:val="0"/>
          <w:sz w:val="28"/>
        </w:rPr>
      </w:pPr>
      <w:bookmarkStart w:id="356" w:name="_Toc462055239"/>
      <w:r>
        <w:rPr>
          <w:sz w:val="28"/>
        </w:rPr>
        <w:t>LAMPIRAN 2</w:t>
      </w:r>
      <w:r w:rsidR="00F0566D">
        <w:rPr>
          <w:sz w:val="28"/>
        </w:rPr>
        <w:br/>
      </w:r>
      <w:r>
        <w:rPr>
          <w:sz w:val="28"/>
        </w:rPr>
        <w:t>LOG KERJA PRAKTIK</w:t>
      </w:r>
      <w:bookmarkEnd w:id="356"/>
    </w:p>
    <w:p w14:paraId="56B63B0C" w14:textId="0A7FD582" w:rsidR="00587241" w:rsidRPr="00587241" w:rsidRDefault="00587241" w:rsidP="00587241">
      <w:pPr>
        <w:jc w:val="center"/>
        <w:rPr>
          <w:b/>
          <w:color w:val="4F81BD" w:themeColor="accent1"/>
          <w:sz w:val="28"/>
          <w:szCs w:val="28"/>
        </w:rPr>
      </w:pPr>
      <w:r>
        <w:rPr>
          <w:b/>
          <w:color w:val="4F81BD" w:themeColor="accent1"/>
          <w:sz w:val="28"/>
          <w:szCs w:val="28"/>
        </w:rPr>
        <w:t>[Selipkan LOG 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sectPr w:rsidR="00587241" w:rsidRPr="00587241" w:rsidSect="00C726C7">
      <w:headerReference w:type="default" r:id="rId24"/>
      <w:pgSz w:w="12240" w:h="15840"/>
      <w:pgMar w:top="1701" w:right="1701" w:bottom="1701" w:left="227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Rahmad Mahendra" w:date="2016-11-25T13:15:00Z" w:initials="RM">
    <w:p w14:paraId="1DE2EE14" w14:textId="677FC55C" w:rsidR="00BE63DA" w:rsidRDefault="00BE63DA">
      <w:pPr>
        <w:pStyle w:val="CommentText"/>
      </w:pPr>
      <w:r>
        <w:rPr>
          <w:rStyle w:val="CommentReference"/>
        </w:rPr>
        <w:annotationRef/>
      </w:r>
      <w:r>
        <w:t>ilmu komputer</w:t>
      </w:r>
    </w:p>
  </w:comment>
  <w:comment w:id="40" w:author="Rahmad Mahendra" w:date="2016-11-25T13:16:00Z" w:initials="RM">
    <w:p w14:paraId="38B9B52E" w14:textId="0A74B6B9" w:rsidR="00BE63DA" w:rsidRDefault="00BE63DA">
      <w:pPr>
        <w:pStyle w:val="CommentText"/>
      </w:pPr>
      <w:r>
        <w:rPr>
          <w:rStyle w:val="CommentReference"/>
        </w:rPr>
        <w:annotationRef/>
      </w:r>
      <w:r>
        <w:t>Perbaiki kalimat ini</w:t>
      </w:r>
    </w:p>
  </w:comment>
  <w:comment w:id="47" w:author="Rahmad Mahendra" w:date="2016-11-28T09:58:00Z" w:initials="RM">
    <w:p w14:paraId="3BC7232E" w14:textId="77777777" w:rsidR="00BE63DA" w:rsidRDefault="00BE63DA" w:rsidP="006D55E0">
      <w:pPr>
        <w:pStyle w:val="CommentText"/>
      </w:pPr>
      <w:r>
        <w:rPr>
          <w:rStyle w:val="CommentReference"/>
        </w:rPr>
        <w:annotationRef/>
      </w:r>
      <w:r>
        <w:t>Perbaiki kalimat ini</w:t>
      </w:r>
    </w:p>
  </w:comment>
  <w:comment w:id="59" w:author="Rahmad Mahendra" w:date="2016-11-25T13:18:00Z" w:initials="RM">
    <w:p w14:paraId="08E5ADBF" w14:textId="77777777" w:rsidR="00BE63DA" w:rsidRDefault="00BE63DA" w:rsidP="006D55E0">
      <w:pPr>
        <w:pStyle w:val="CommentText"/>
      </w:pPr>
      <w:r>
        <w:rPr>
          <w:rStyle w:val="CommentReference"/>
        </w:rPr>
        <w:annotationRef/>
      </w:r>
      <w:r>
        <w:t>Paragraf pertama perlu diperbaiki supaya pembahasannya terarah.</w:t>
      </w:r>
    </w:p>
  </w:comment>
  <w:comment w:id="78" w:author="Rahmad Mahendra" w:date="2016-11-28T09:58:00Z" w:initials="RM">
    <w:p w14:paraId="671E14EB" w14:textId="0CDB756F" w:rsidR="00BE63DA" w:rsidRDefault="00BE63DA">
      <w:pPr>
        <w:pStyle w:val="CommentText"/>
      </w:pPr>
      <w:r>
        <w:rPr>
          <w:rStyle w:val="CommentReference"/>
        </w:rPr>
        <w:annotationRef/>
      </w:r>
      <w:r>
        <w:t>Perbaiki kalimat ini</w:t>
      </w:r>
    </w:p>
  </w:comment>
  <w:comment w:id="85" w:author="Rahmad Mahendra" w:date="2016-11-25T13:18:00Z" w:initials="RM">
    <w:p w14:paraId="0533128E" w14:textId="49C1E95E" w:rsidR="00BE63DA" w:rsidRDefault="00BE63DA">
      <w:pPr>
        <w:pStyle w:val="CommentText"/>
      </w:pPr>
      <w:r>
        <w:rPr>
          <w:rStyle w:val="CommentReference"/>
        </w:rPr>
        <w:annotationRef/>
      </w:r>
      <w:r>
        <w:t>Paragraf pertama perlu diperbaiki supaya pembahasannya terarah.</w:t>
      </w:r>
    </w:p>
  </w:comment>
  <w:comment w:id="86" w:author="Rahmad Mahendra" w:date="2016-11-25T13:19:00Z" w:initials="RM">
    <w:p w14:paraId="4AD1A594" w14:textId="2CE19993" w:rsidR="00BE63DA" w:rsidRDefault="00BE63DA">
      <w:pPr>
        <w:pStyle w:val="CommentText"/>
      </w:pPr>
      <w:r>
        <w:rPr>
          <w:rStyle w:val="CommentReference"/>
        </w:rPr>
        <w:annotationRef/>
      </w:r>
      <w:r>
        <w:t>Kalimat terlalu panjang</w:t>
      </w:r>
    </w:p>
  </w:comment>
  <w:comment w:id="105" w:author="Rahmad Mahendra" w:date="2016-11-25T13:22:00Z" w:initials="RM">
    <w:p w14:paraId="5660392A" w14:textId="77777777" w:rsidR="00BE63DA" w:rsidRDefault="00BE63DA" w:rsidP="00F4726D">
      <w:pPr>
        <w:pStyle w:val="CommentText"/>
      </w:pPr>
      <w:r>
        <w:rPr>
          <w:rStyle w:val="CommentReference"/>
        </w:rPr>
        <w:annotationRef/>
      </w:r>
      <w:r>
        <w:t>Sebaiknya poin ini disampaikan sebelum penulis memutuskan KP di GDP Labs</w:t>
      </w:r>
    </w:p>
  </w:comment>
  <w:comment w:id="108" w:author="Rahmad Mahendra" w:date="2016-11-25T13:21:00Z" w:initials="RM">
    <w:p w14:paraId="5D4D4B14" w14:textId="1316E740" w:rsidR="00BE63DA" w:rsidRDefault="00BE63DA">
      <w:pPr>
        <w:pStyle w:val="CommentText"/>
      </w:pPr>
      <w:r>
        <w:rPr>
          <w:rStyle w:val="CommentReference"/>
        </w:rPr>
        <w:annotationRef/>
      </w:r>
      <w:r>
        <w:t>Pecah menjadi dua kalimat</w:t>
      </w:r>
    </w:p>
  </w:comment>
  <w:comment w:id="115" w:author="Rahmad Mahendra" w:date="2016-11-25T13:22:00Z" w:initials="RM">
    <w:p w14:paraId="072FECC2" w14:textId="5B6B1831" w:rsidR="00BE63DA" w:rsidRDefault="00BE63DA">
      <w:pPr>
        <w:pStyle w:val="CommentText"/>
      </w:pPr>
      <w:r>
        <w:rPr>
          <w:rStyle w:val="CommentReference"/>
        </w:rPr>
        <w:annotationRef/>
      </w:r>
      <w:r>
        <w:t>Sebaiknya poin ini disampaikan sebelum penulis memutuskan KP di GDP Labs</w:t>
      </w:r>
    </w:p>
  </w:comment>
  <w:comment w:id="133" w:author="Rahmad Mahendra" w:date="2016-11-28T09:59:00Z" w:initials="RM">
    <w:p w14:paraId="5842367E" w14:textId="2F198999" w:rsidR="00BE63DA" w:rsidRDefault="00BE63DA">
      <w:pPr>
        <w:pStyle w:val="CommentText"/>
      </w:pPr>
      <w:r>
        <w:rPr>
          <w:rStyle w:val="CommentReference"/>
        </w:rPr>
        <w:annotationRef/>
      </w:r>
      <w:r>
        <w:t>Kalimat ini mengulang informasi pada kalimat sebelumnya</w:t>
      </w:r>
    </w:p>
  </w:comment>
  <w:comment w:id="134" w:author="Rahmad Mahendra" w:date="2016-11-28T10:00:00Z" w:initials="RM">
    <w:p w14:paraId="2A966C07" w14:textId="56D74AE6" w:rsidR="00BE63DA" w:rsidRDefault="00BE63DA">
      <w:pPr>
        <w:pStyle w:val="CommentText"/>
      </w:pPr>
      <w:r>
        <w:rPr>
          <w:rStyle w:val="CommentReference"/>
        </w:rPr>
        <w:annotationRef/>
      </w:r>
      <w:r>
        <w:t>Tambahkan informasi tentang proses bisnis inti GDP Labs dalam sub bab 1.2.1 ini</w:t>
      </w:r>
    </w:p>
  </w:comment>
  <w:comment w:id="141" w:author="Rahmad Mahendra" w:date="2016-11-28T10:00:00Z" w:initials="RM">
    <w:p w14:paraId="18C3E806" w14:textId="1DED4307" w:rsidR="00BE63DA" w:rsidRDefault="00BE63DA">
      <w:pPr>
        <w:pStyle w:val="CommentText"/>
      </w:pPr>
      <w:r>
        <w:rPr>
          <w:rStyle w:val="CommentReference"/>
        </w:rPr>
        <w:annotationRef/>
      </w:r>
      <w:r>
        <w:t>Sesuai pembahasan, seharusnya Gambar 1 ditempatkan pada sub bab 1.2.2</w:t>
      </w:r>
    </w:p>
  </w:comment>
  <w:comment w:id="156" w:author="Rahmad Mahendra" w:date="2016-11-28T10:00:00Z" w:initials="RM">
    <w:p w14:paraId="7615E1D4" w14:textId="77777777" w:rsidR="00BE63DA" w:rsidRDefault="00BE63DA" w:rsidP="001D1857">
      <w:pPr>
        <w:pStyle w:val="CommentText"/>
      </w:pPr>
      <w:r>
        <w:rPr>
          <w:rStyle w:val="CommentReference"/>
        </w:rPr>
        <w:annotationRef/>
      </w:r>
      <w:r>
        <w:t>Sesuai pembahasan, seharusnya Gambar 1 ditempatkan pada sub bab 1.2.2</w:t>
      </w:r>
    </w:p>
  </w:comment>
  <w:comment w:id="192" w:author="Rahmad Mahendra" w:date="2016-11-28T12:35:00Z" w:initials="RM">
    <w:p w14:paraId="23610E80" w14:textId="4C394F0D" w:rsidR="00BE63DA" w:rsidRDefault="00BE63DA">
      <w:pPr>
        <w:pStyle w:val="CommentText"/>
      </w:pPr>
      <w:r>
        <w:rPr>
          <w:rStyle w:val="CommentReference"/>
        </w:rPr>
        <w:annotationRef/>
      </w:r>
      <w:r>
        <w:t>Yang sudah Yola tulis pada sub bab 2.1.2 lebih tepat ditempatkan sebagai bagian dari metodologi.</w:t>
      </w:r>
    </w:p>
  </w:comment>
  <w:comment w:id="197" w:author="Rahmad Mahendra" w:date="2016-11-28T12:32:00Z" w:initials="RM">
    <w:p w14:paraId="36531594" w14:textId="6D151F0C" w:rsidR="00BE63DA" w:rsidRDefault="00BE63DA">
      <w:pPr>
        <w:pStyle w:val="CommentText"/>
      </w:pPr>
      <w:r>
        <w:rPr>
          <w:rStyle w:val="CommentReference"/>
        </w:rPr>
        <w:annotationRef/>
      </w:r>
      <w:r>
        <w:t>Huruf kapital dan tidak dicetak miring</w:t>
      </w:r>
    </w:p>
  </w:comment>
  <w:comment w:id="254" w:author="Rahmad Mahendra" w:date="2016-11-28T12:48:00Z" w:initials="RM">
    <w:p w14:paraId="4CA5BE7F" w14:textId="5F7CD953" w:rsidR="00BE63DA" w:rsidRDefault="00BE63DA">
      <w:pPr>
        <w:pStyle w:val="CommentText"/>
      </w:pPr>
      <w:r>
        <w:rPr>
          <w:rStyle w:val="CommentReference"/>
        </w:rPr>
        <w:annotationRef/>
      </w:r>
      <w:r>
        <w:t>Cari variasi frase yang lain.</w:t>
      </w:r>
    </w:p>
  </w:comment>
  <w:comment w:id="259" w:author="Rahmad Mahendra" w:date="2016-11-28T12:48:00Z" w:initials="RM">
    <w:p w14:paraId="0382E0C1" w14:textId="7E228AE7" w:rsidR="00BE63DA" w:rsidRDefault="00BE63DA">
      <w:pPr>
        <w:pStyle w:val="CommentText"/>
      </w:pPr>
      <w:r>
        <w:rPr>
          <w:rStyle w:val="CommentReference"/>
        </w:rPr>
        <w:annotationRef/>
      </w:r>
      <w:r>
        <w:t>Paragraf sebaiknya terdiri dari beberapa kalimat.</w:t>
      </w:r>
    </w:p>
  </w:comment>
  <w:comment w:id="282" w:author="Rahmad Mahendra" w:date="2016-11-28T12:50:00Z" w:initials="RM">
    <w:p w14:paraId="14AF1B1B" w14:textId="226C6215" w:rsidR="00BE63DA" w:rsidRDefault="00BE63DA">
      <w:pPr>
        <w:pStyle w:val="CommentText"/>
      </w:pPr>
      <w:r>
        <w:rPr>
          <w:rStyle w:val="CommentReference"/>
        </w:rPr>
        <w:annotationRef/>
      </w:r>
      <w:r>
        <w:t>Akhir kalimat dan awal kalimat baru.</w:t>
      </w:r>
    </w:p>
  </w:comment>
  <w:comment w:id="305" w:author="Rahmad Mahendra" w:date="2016-11-28T12:54:00Z" w:initials="RM">
    <w:p w14:paraId="37B0CF60" w14:textId="267A1AF3" w:rsidR="00BE63DA" w:rsidRDefault="00BE63DA">
      <w:pPr>
        <w:pStyle w:val="CommentText"/>
      </w:pPr>
      <w:r>
        <w:rPr>
          <w:rStyle w:val="CommentReference"/>
        </w:rPr>
        <w:annotationRef/>
      </w:r>
      <w:r>
        <w:t>Akhir kalimat dan awal kalimat baru.</w:t>
      </w:r>
    </w:p>
  </w:comment>
  <w:comment w:id="316" w:author="Rahmad Mahendra" w:date="2016-11-28T12:55:00Z" w:initials="RM">
    <w:p w14:paraId="24C4B0DE" w14:textId="3AA85ED4" w:rsidR="00BE63DA" w:rsidRDefault="00BE63DA">
      <w:pPr>
        <w:pStyle w:val="CommentText"/>
      </w:pPr>
      <w:r>
        <w:rPr>
          <w:rStyle w:val="CommentReference"/>
        </w:rPr>
        <w:annotationRef/>
      </w:r>
      <w:r>
        <w:t>Tidak perlu tanda koma.</w:t>
      </w:r>
    </w:p>
  </w:comment>
  <w:comment w:id="324" w:author="Rahmad Mahendra" w:date="2016-11-28T12:56:00Z" w:initials="RM">
    <w:p w14:paraId="529E7E7D" w14:textId="25C670AF" w:rsidR="00BE63DA" w:rsidRDefault="00BE63DA">
      <w:pPr>
        <w:pStyle w:val="CommentText"/>
      </w:pPr>
      <w:r>
        <w:rPr>
          <w:rStyle w:val="CommentReference"/>
        </w:rPr>
        <w:annotationRef/>
      </w:r>
      <w:r>
        <w:t>Akhir kalimat dan awal kalimat baru.</w:t>
      </w:r>
    </w:p>
  </w:comment>
  <w:comment w:id="329" w:author="Rahmad Mahendra" w:date="2016-11-28T12:56:00Z" w:initials="RM">
    <w:p w14:paraId="755D2549" w14:textId="6B232436" w:rsidR="00BE63DA" w:rsidRDefault="00BE63DA">
      <w:pPr>
        <w:pStyle w:val="CommentText"/>
      </w:pPr>
      <w:r>
        <w:rPr>
          <w:rStyle w:val="CommentReference"/>
        </w:rPr>
        <w:annotationRef/>
      </w:r>
      <w:r>
        <w:t>Tanda koma.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2EE14" w15:done="0"/>
  <w15:commentEx w15:paraId="38B9B52E" w15:done="0"/>
  <w15:commentEx w15:paraId="3BC7232E" w15:done="0"/>
  <w15:commentEx w15:paraId="08E5ADBF" w15:done="0"/>
  <w15:commentEx w15:paraId="671E14EB" w15:done="0"/>
  <w15:commentEx w15:paraId="0533128E" w15:done="0"/>
  <w15:commentEx w15:paraId="4AD1A594" w15:done="0"/>
  <w15:commentEx w15:paraId="5660392A" w15:done="0"/>
  <w15:commentEx w15:paraId="5D4D4B14" w15:done="0"/>
  <w15:commentEx w15:paraId="072FECC2" w15:done="0"/>
  <w15:commentEx w15:paraId="5842367E" w15:done="0"/>
  <w15:commentEx w15:paraId="2A966C07" w15:done="0"/>
  <w15:commentEx w15:paraId="18C3E806" w15:done="0"/>
  <w15:commentEx w15:paraId="7615E1D4" w15:done="0"/>
  <w15:commentEx w15:paraId="23610E80" w15:done="0"/>
  <w15:commentEx w15:paraId="36531594" w15:done="0"/>
  <w15:commentEx w15:paraId="4CA5BE7F" w15:done="0"/>
  <w15:commentEx w15:paraId="0382E0C1" w15:done="0"/>
  <w15:commentEx w15:paraId="14AF1B1B" w15:done="0"/>
  <w15:commentEx w15:paraId="37B0CF60" w15:done="0"/>
  <w15:commentEx w15:paraId="24C4B0DE" w15:done="0"/>
  <w15:commentEx w15:paraId="529E7E7D" w15:done="0"/>
  <w15:commentEx w15:paraId="755D25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D5ED4" w14:textId="77777777" w:rsidR="00325469" w:rsidRDefault="00325469" w:rsidP="00DE2543">
      <w:pPr>
        <w:spacing w:after="0" w:line="240" w:lineRule="auto"/>
      </w:pPr>
      <w:r>
        <w:separator/>
      </w:r>
    </w:p>
  </w:endnote>
  <w:endnote w:type="continuationSeparator" w:id="0">
    <w:p w14:paraId="65D32D37" w14:textId="77777777" w:rsidR="00325469" w:rsidRDefault="00325469"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401276781"/>
      <w:docPartObj>
        <w:docPartGallery w:val="Page Numbers (Bottom of Page)"/>
        <w:docPartUnique/>
      </w:docPartObj>
    </w:sdtPr>
    <w:sdtEndPr/>
    <w:sdtContent>
      <w:p w14:paraId="67EA159C" w14:textId="77777777" w:rsidR="00BE63DA" w:rsidRPr="00AF3C00" w:rsidRDefault="00BE63DA"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BE63DA" w:rsidRPr="00AF3C00" w:rsidRDefault="00BE63DA">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A0546" w14:textId="77777777" w:rsidR="00325469" w:rsidRDefault="00325469" w:rsidP="00DE2543">
      <w:pPr>
        <w:spacing w:after="0" w:line="240" w:lineRule="auto"/>
      </w:pPr>
      <w:r>
        <w:separator/>
      </w:r>
    </w:p>
  </w:footnote>
  <w:footnote w:type="continuationSeparator" w:id="0">
    <w:p w14:paraId="3A5AE266" w14:textId="77777777" w:rsidR="00325469" w:rsidRDefault="00325469"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115FF" w14:textId="77777777" w:rsidR="00BE63DA" w:rsidRDefault="00BE63DA" w:rsidP="00BE63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01167" w14:textId="77777777" w:rsidR="00BE63DA" w:rsidRDefault="00BE63DA" w:rsidP="00C726C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648107"/>
      <w:docPartObj>
        <w:docPartGallery w:val="Page Numbers (Top of Page)"/>
        <w:docPartUnique/>
      </w:docPartObj>
    </w:sdtPr>
    <w:sdtEndPr/>
    <w:sdtContent>
      <w:p w14:paraId="0581042D" w14:textId="0072C869" w:rsidR="00BE63DA" w:rsidRDefault="00BE63DA">
        <w:pPr>
          <w:pStyle w:val="Header"/>
          <w:jc w:val="right"/>
        </w:pPr>
        <w:r>
          <w:fldChar w:fldCharType="begin"/>
        </w:r>
        <w:r>
          <w:instrText xml:space="preserve"> PAGE   \* MERGEFORMAT </w:instrText>
        </w:r>
        <w:r>
          <w:fldChar w:fldCharType="separate"/>
        </w:r>
        <w:r w:rsidR="005A15F4">
          <w:rPr>
            <w:noProof/>
          </w:rPr>
          <w:t>iii</w:t>
        </w:r>
        <w:r>
          <w:rPr>
            <w:noProof/>
          </w:rPr>
          <w:fldChar w:fldCharType="end"/>
        </w:r>
      </w:p>
    </w:sdtContent>
  </w:sdt>
  <w:p w14:paraId="4189F6E8" w14:textId="77777777" w:rsidR="00BE63DA" w:rsidRDefault="00BE63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5941B" w14:textId="666BB056" w:rsidR="00BE63DA" w:rsidRDefault="00BE63DA" w:rsidP="00BE63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5F4">
      <w:rPr>
        <w:rStyle w:val="PageNumber"/>
        <w:noProof/>
      </w:rPr>
      <w:t>3</w:t>
    </w:r>
    <w:r>
      <w:rPr>
        <w:rStyle w:val="PageNumber"/>
      </w:rPr>
      <w:fldChar w:fldCharType="end"/>
    </w:r>
  </w:p>
  <w:p w14:paraId="273E5CAC" w14:textId="130052C7" w:rsidR="00BE63DA" w:rsidRDefault="00BE63DA" w:rsidP="00C726C7">
    <w:pPr>
      <w:pStyle w:val="Header"/>
      <w:ind w:right="360"/>
      <w:jc w:val="right"/>
    </w:pPr>
  </w:p>
  <w:p w14:paraId="0618111F" w14:textId="77777777" w:rsidR="00BE63DA" w:rsidRDefault="00BE6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72B78D1"/>
    <w:multiLevelType w:val="hybridMultilevel"/>
    <w:tmpl w:val="E62CE812"/>
    <w:lvl w:ilvl="0" w:tplc="96D637D2">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3C1D70DC"/>
    <w:multiLevelType w:val="hybridMultilevel"/>
    <w:tmpl w:val="E86E558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6A31FF4"/>
    <w:multiLevelType w:val="hybridMultilevel"/>
    <w:tmpl w:val="706C4044"/>
    <w:lvl w:ilvl="0" w:tplc="ADD65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B4E75"/>
    <w:multiLevelType w:val="hybridMultilevel"/>
    <w:tmpl w:val="A1FA7970"/>
    <w:lvl w:ilvl="0" w:tplc="0409000F">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54341547"/>
    <w:multiLevelType w:val="hybridMultilevel"/>
    <w:tmpl w:val="D7F0C4F6"/>
    <w:lvl w:ilvl="0" w:tplc="63F87E46">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D401F"/>
    <w:multiLevelType w:val="hybridMultilevel"/>
    <w:tmpl w:val="534E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104194"/>
    <w:multiLevelType w:val="hybridMultilevel"/>
    <w:tmpl w:val="F9164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0"/>
  </w:num>
  <w:num w:numId="5">
    <w:abstractNumId w:val="10"/>
  </w:num>
  <w:num w:numId="6">
    <w:abstractNumId w:val="8"/>
  </w:num>
  <w:num w:numId="7">
    <w:abstractNumId w:val="11"/>
  </w:num>
  <w:num w:numId="8">
    <w:abstractNumId w:val="5"/>
  </w:num>
  <w:num w:numId="9">
    <w:abstractNumId w:val="1"/>
  </w:num>
  <w:num w:numId="10">
    <w:abstractNumId w:val="4"/>
  </w:num>
  <w:num w:numId="11">
    <w:abstractNumId w:val="6"/>
  </w:num>
  <w:num w:numId="1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hmad Mahendra">
    <w15:presenceInfo w15:providerId="None" w15:userId="Rahmad Mahendra"/>
  </w15:person>
  <w15:person w15:author="Febriyola Anastasia">
    <w15:presenceInfo w15:providerId="None" w15:userId="Febriyola Anast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3D38"/>
    <w:rsid w:val="0000491A"/>
    <w:rsid w:val="00007B09"/>
    <w:rsid w:val="00014FE2"/>
    <w:rsid w:val="00056AE7"/>
    <w:rsid w:val="00067104"/>
    <w:rsid w:val="000736E8"/>
    <w:rsid w:val="0007400C"/>
    <w:rsid w:val="00081F26"/>
    <w:rsid w:val="00092A00"/>
    <w:rsid w:val="000942D8"/>
    <w:rsid w:val="000B3AA2"/>
    <w:rsid w:val="000B5A56"/>
    <w:rsid w:val="000D5E9C"/>
    <w:rsid w:val="000E1622"/>
    <w:rsid w:val="000E2C50"/>
    <w:rsid w:val="00104CDC"/>
    <w:rsid w:val="00105FFF"/>
    <w:rsid w:val="001228FA"/>
    <w:rsid w:val="001308C0"/>
    <w:rsid w:val="00142E0D"/>
    <w:rsid w:val="00154831"/>
    <w:rsid w:val="00160735"/>
    <w:rsid w:val="00164336"/>
    <w:rsid w:val="00183EAE"/>
    <w:rsid w:val="00187329"/>
    <w:rsid w:val="001A02CB"/>
    <w:rsid w:val="001A0819"/>
    <w:rsid w:val="001B288B"/>
    <w:rsid w:val="001B780E"/>
    <w:rsid w:val="001C1813"/>
    <w:rsid w:val="001C3664"/>
    <w:rsid w:val="001D0601"/>
    <w:rsid w:val="001D1857"/>
    <w:rsid w:val="001D24E6"/>
    <w:rsid w:val="001D5806"/>
    <w:rsid w:val="001F7316"/>
    <w:rsid w:val="00201A6F"/>
    <w:rsid w:val="002177BB"/>
    <w:rsid w:val="0024404F"/>
    <w:rsid w:val="002930D1"/>
    <w:rsid w:val="002944CD"/>
    <w:rsid w:val="002A0B86"/>
    <w:rsid w:val="002A1496"/>
    <w:rsid w:val="002C009D"/>
    <w:rsid w:val="002D40E4"/>
    <w:rsid w:val="002D4A17"/>
    <w:rsid w:val="002E4EFB"/>
    <w:rsid w:val="00310564"/>
    <w:rsid w:val="00313E1D"/>
    <w:rsid w:val="00314D9C"/>
    <w:rsid w:val="00325469"/>
    <w:rsid w:val="0032777C"/>
    <w:rsid w:val="003332E4"/>
    <w:rsid w:val="00333892"/>
    <w:rsid w:val="003355DD"/>
    <w:rsid w:val="00343003"/>
    <w:rsid w:val="00367191"/>
    <w:rsid w:val="00377C22"/>
    <w:rsid w:val="00381E64"/>
    <w:rsid w:val="003930C4"/>
    <w:rsid w:val="003956A6"/>
    <w:rsid w:val="003C0A62"/>
    <w:rsid w:val="003D6FC2"/>
    <w:rsid w:val="003E15AE"/>
    <w:rsid w:val="003E50EC"/>
    <w:rsid w:val="003F115E"/>
    <w:rsid w:val="003F7B01"/>
    <w:rsid w:val="00401A5F"/>
    <w:rsid w:val="004172CE"/>
    <w:rsid w:val="00442776"/>
    <w:rsid w:val="00450960"/>
    <w:rsid w:val="00453441"/>
    <w:rsid w:val="0047369A"/>
    <w:rsid w:val="00481762"/>
    <w:rsid w:val="00485234"/>
    <w:rsid w:val="00492C10"/>
    <w:rsid w:val="00496ADC"/>
    <w:rsid w:val="004C217B"/>
    <w:rsid w:val="004C5364"/>
    <w:rsid w:val="004C79B5"/>
    <w:rsid w:val="005153F8"/>
    <w:rsid w:val="00527DCE"/>
    <w:rsid w:val="00543516"/>
    <w:rsid w:val="00544FE2"/>
    <w:rsid w:val="00550071"/>
    <w:rsid w:val="00550C1F"/>
    <w:rsid w:val="00587241"/>
    <w:rsid w:val="005957C9"/>
    <w:rsid w:val="005A15F4"/>
    <w:rsid w:val="005B410D"/>
    <w:rsid w:val="005E26B2"/>
    <w:rsid w:val="005E5FFC"/>
    <w:rsid w:val="0060692A"/>
    <w:rsid w:val="006076F0"/>
    <w:rsid w:val="00615565"/>
    <w:rsid w:val="00635EAE"/>
    <w:rsid w:val="00641AFA"/>
    <w:rsid w:val="0066072A"/>
    <w:rsid w:val="006631E2"/>
    <w:rsid w:val="00664F30"/>
    <w:rsid w:val="00665DBC"/>
    <w:rsid w:val="006851F2"/>
    <w:rsid w:val="00691A93"/>
    <w:rsid w:val="006A1B77"/>
    <w:rsid w:val="006B155B"/>
    <w:rsid w:val="006C75D6"/>
    <w:rsid w:val="006D19D2"/>
    <w:rsid w:val="006D2040"/>
    <w:rsid w:val="006D2E42"/>
    <w:rsid w:val="006D55E0"/>
    <w:rsid w:val="006E7460"/>
    <w:rsid w:val="006F7E94"/>
    <w:rsid w:val="007144CE"/>
    <w:rsid w:val="007156BC"/>
    <w:rsid w:val="00731A0D"/>
    <w:rsid w:val="007448AC"/>
    <w:rsid w:val="007569D6"/>
    <w:rsid w:val="0075749E"/>
    <w:rsid w:val="00775ACD"/>
    <w:rsid w:val="00780B0B"/>
    <w:rsid w:val="00784E5B"/>
    <w:rsid w:val="00791803"/>
    <w:rsid w:val="00795F96"/>
    <w:rsid w:val="007A2A9A"/>
    <w:rsid w:val="007A32C2"/>
    <w:rsid w:val="007B7ECA"/>
    <w:rsid w:val="007C00A8"/>
    <w:rsid w:val="007C408A"/>
    <w:rsid w:val="007D5C3C"/>
    <w:rsid w:val="007E0B49"/>
    <w:rsid w:val="007E4807"/>
    <w:rsid w:val="00807A4F"/>
    <w:rsid w:val="00814EE2"/>
    <w:rsid w:val="00830F95"/>
    <w:rsid w:val="00831B3B"/>
    <w:rsid w:val="00837E9B"/>
    <w:rsid w:val="008474B2"/>
    <w:rsid w:val="0089546F"/>
    <w:rsid w:val="008C1A07"/>
    <w:rsid w:val="008C2270"/>
    <w:rsid w:val="008E4FE7"/>
    <w:rsid w:val="008E7409"/>
    <w:rsid w:val="008F6CF1"/>
    <w:rsid w:val="009013FB"/>
    <w:rsid w:val="009050AD"/>
    <w:rsid w:val="009174F2"/>
    <w:rsid w:val="00927148"/>
    <w:rsid w:val="009339CD"/>
    <w:rsid w:val="00933C34"/>
    <w:rsid w:val="009341C1"/>
    <w:rsid w:val="00937039"/>
    <w:rsid w:val="00951BB1"/>
    <w:rsid w:val="00965522"/>
    <w:rsid w:val="00966850"/>
    <w:rsid w:val="00971847"/>
    <w:rsid w:val="00976CB4"/>
    <w:rsid w:val="009958AA"/>
    <w:rsid w:val="009A10F1"/>
    <w:rsid w:val="009B5062"/>
    <w:rsid w:val="009B6BAA"/>
    <w:rsid w:val="009C60AD"/>
    <w:rsid w:val="009C7830"/>
    <w:rsid w:val="009D38E7"/>
    <w:rsid w:val="009E3DC8"/>
    <w:rsid w:val="009E5801"/>
    <w:rsid w:val="009E6EA2"/>
    <w:rsid w:val="00A43FB1"/>
    <w:rsid w:val="00A53162"/>
    <w:rsid w:val="00A61533"/>
    <w:rsid w:val="00A62B0F"/>
    <w:rsid w:val="00A72DC8"/>
    <w:rsid w:val="00AA61AB"/>
    <w:rsid w:val="00AB2267"/>
    <w:rsid w:val="00AC5309"/>
    <w:rsid w:val="00AD38FB"/>
    <w:rsid w:val="00AF3C00"/>
    <w:rsid w:val="00AF5B75"/>
    <w:rsid w:val="00B1136D"/>
    <w:rsid w:val="00B13F29"/>
    <w:rsid w:val="00B152D8"/>
    <w:rsid w:val="00B15E27"/>
    <w:rsid w:val="00B33B23"/>
    <w:rsid w:val="00B345FD"/>
    <w:rsid w:val="00B36901"/>
    <w:rsid w:val="00B4251B"/>
    <w:rsid w:val="00B51A98"/>
    <w:rsid w:val="00B56031"/>
    <w:rsid w:val="00B5792E"/>
    <w:rsid w:val="00B61828"/>
    <w:rsid w:val="00B70EA6"/>
    <w:rsid w:val="00B765E2"/>
    <w:rsid w:val="00B922F2"/>
    <w:rsid w:val="00BB71D7"/>
    <w:rsid w:val="00BE0F27"/>
    <w:rsid w:val="00BE63DA"/>
    <w:rsid w:val="00BF0B64"/>
    <w:rsid w:val="00C05AE4"/>
    <w:rsid w:val="00C07E76"/>
    <w:rsid w:val="00C20E3A"/>
    <w:rsid w:val="00C25186"/>
    <w:rsid w:val="00C30872"/>
    <w:rsid w:val="00C4535C"/>
    <w:rsid w:val="00C4566F"/>
    <w:rsid w:val="00C467F7"/>
    <w:rsid w:val="00C56E8A"/>
    <w:rsid w:val="00C6441C"/>
    <w:rsid w:val="00C70D6B"/>
    <w:rsid w:val="00C726C7"/>
    <w:rsid w:val="00CB5611"/>
    <w:rsid w:val="00CB56E0"/>
    <w:rsid w:val="00CC46D6"/>
    <w:rsid w:val="00CC47B5"/>
    <w:rsid w:val="00CD1185"/>
    <w:rsid w:val="00CE38DB"/>
    <w:rsid w:val="00CE6CA0"/>
    <w:rsid w:val="00D04911"/>
    <w:rsid w:val="00D05F98"/>
    <w:rsid w:val="00D12162"/>
    <w:rsid w:val="00D35AB5"/>
    <w:rsid w:val="00D50EEF"/>
    <w:rsid w:val="00D76E10"/>
    <w:rsid w:val="00D870F4"/>
    <w:rsid w:val="00DA60C0"/>
    <w:rsid w:val="00DD0FBA"/>
    <w:rsid w:val="00DD4AD5"/>
    <w:rsid w:val="00DE2543"/>
    <w:rsid w:val="00DE4579"/>
    <w:rsid w:val="00DF2CFF"/>
    <w:rsid w:val="00DF4A11"/>
    <w:rsid w:val="00DF7D17"/>
    <w:rsid w:val="00E16885"/>
    <w:rsid w:val="00E17969"/>
    <w:rsid w:val="00E30C7B"/>
    <w:rsid w:val="00E402F5"/>
    <w:rsid w:val="00E44E1B"/>
    <w:rsid w:val="00E57F6B"/>
    <w:rsid w:val="00E92EC2"/>
    <w:rsid w:val="00E930F2"/>
    <w:rsid w:val="00EE69CF"/>
    <w:rsid w:val="00F0566D"/>
    <w:rsid w:val="00F1529D"/>
    <w:rsid w:val="00F15FE7"/>
    <w:rsid w:val="00F20D53"/>
    <w:rsid w:val="00F30200"/>
    <w:rsid w:val="00F362EA"/>
    <w:rsid w:val="00F40F0D"/>
    <w:rsid w:val="00F4538E"/>
    <w:rsid w:val="00F465A3"/>
    <w:rsid w:val="00F4726D"/>
    <w:rsid w:val="00F66214"/>
    <w:rsid w:val="00F77CE9"/>
    <w:rsid w:val="00F80510"/>
    <w:rsid w:val="00F91B06"/>
    <w:rsid w:val="00FA4987"/>
    <w:rsid w:val="00FA73EE"/>
    <w:rsid w:val="00FD4C53"/>
    <w:rsid w:val="00FE26CE"/>
    <w:rsid w:val="00FE37D8"/>
    <w:rsid w:val="00FE3950"/>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FollowedHyperlink">
    <w:name w:val="FollowedHyperlink"/>
    <w:basedOn w:val="DefaultParagraphFont"/>
    <w:uiPriority w:val="99"/>
    <w:semiHidden/>
    <w:unhideWhenUsed/>
    <w:rsid w:val="00104CDC"/>
    <w:rPr>
      <w:color w:val="800080" w:themeColor="followedHyperlink"/>
      <w:u w:val="single"/>
    </w:rPr>
  </w:style>
  <w:style w:type="paragraph" w:styleId="NormalWeb">
    <w:name w:val="Normal (Web)"/>
    <w:basedOn w:val="Normal"/>
    <w:uiPriority w:val="99"/>
    <w:semiHidden/>
    <w:unhideWhenUsed/>
    <w:rsid w:val="00442776"/>
    <w:pPr>
      <w:spacing w:before="100" w:beforeAutospacing="1" w:after="100" w:afterAutospacing="1" w:line="240" w:lineRule="auto"/>
      <w:jc w:val="left"/>
    </w:pPr>
    <w:rPr>
      <w:rFonts w:cs="Times New Roman"/>
      <w:szCs w:val="24"/>
    </w:rPr>
  </w:style>
  <w:style w:type="character" w:styleId="PageNumber">
    <w:name w:val="page number"/>
    <w:basedOn w:val="DefaultParagraphFont"/>
    <w:uiPriority w:val="99"/>
    <w:semiHidden/>
    <w:unhideWhenUsed/>
    <w:rsid w:val="00C726C7"/>
  </w:style>
  <w:style w:type="character" w:styleId="CommentReference">
    <w:name w:val="annotation reference"/>
    <w:basedOn w:val="DefaultParagraphFont"/>
    <w:uiPriority w:val="99"/>
    <w:semiHidden/>
    <w:unhideWhenUsed/>
    <w:rsid w:val="00E30C7B"/>
    <w:rPr>
      <w:sz w:val="16"/>
      <w:szCs w:val="16"/>
    </w:rPr>
  </w:style>
  <w:style w:type="paragraph" w:styleId="CommentText">
    <w:name w:val="annotation text"/>
    <w:basedOn w:val="Normal"/>
    <w:link w:val="CommentTextChar"/>
    <w:uiPriority w:val="99"/>
    <w:semiHidden/>
    <w:unhideWhenUsed/>
    <w:rsid w:val="00E30C7B"/>
    <w:pPr>
      <w:spacing w:line="240" w:lineRule="auto"/>
    </w:pPr>
    <w:rPr>
      <w:sz w:val="20"/>
      <w:szCs w:val="20"/>
    </w:rPr>
  </w:style>
  <w:style w:type="character" w:customStyle="1" w:styleId="CommentTextChar">
    <w:name w:val="Comment Text Char"/>
    <w:basedOn w:val="DefaultParagraphFont"/>
    <w:link w:val="CommentText"/>
    <w:uiPriority w:val="99"/>
    <w:semiHidden/>
    <w:rsid w:val="00E30C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C7B"/>
    <w:rPr>
      <w:b/>
      <w:bCs/>
    </w:rPr>
  </w:style>
  <w:style w:type="character" w:customStyle="1" w:styleId="CommentSubjectChar">
    <w:name w:val="Comment Subject Char"/>
    <w:basedOn w:val="CommentTextChar"/>
    <w:link w:val="CommentSubject"/>
    <w:uiPriority w:val="99"/>
    <w:semiHidden/>
    <w:rsid w:val="00E30C7B"/>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FollowedHyperlink">
    <w:name w:val="FollowedHyperlink"/>
    <w:basedOn w:val="DefaultParagraphFont"/>
    <w:uiPriority w:val="99"/>
    <w:semiHidden/>
    <w:unhideWhenUsed/>
    <w:rsid w:val="00104CDC"/>
    <w:rPr>
      <w:color w:val="800080" w:themeColor="followedHyperlink"/>
      <w:u w:val="single"/>
    </w:rPr>
  </w:style>
  <w:style w:type="paragraph" w:styleId="NormalWeb">
    <w:name w:val="Normal (Web)"/>
    <w:basedOn w:val="Normal"/>
    <w:uiPriority w:val="99"/>
    <w:semiHidden/>
    <w:unhideWhenUsed/>
    <w:rsid w:val="00442776"/>
    <w:pPr>
      <w:spacing w:before="100" w:beforeAutospacing="1" w:after="100" w:afterAutospacing="1" w:line="240" w:lineRule="auto"/>
      <w:jc w:val="left"/>
    </w:pPr>
    <w:rPr>
      <w:rFonts w:cs="Times New Roman"/>
      <w:szCs w:val="24"/>
    </w:rPr>
  </w:style>
  <w:style w:type="character" w:styleId="PageNumber">
    <w:name w:val="page number"/>
    <w:basedOn w:val="DefaultParagraphFont"/>
    <w:uiPriority w:val="99"/>
    <w:semiHidden/>
    <w:unhideWhenUsed/>
    <w:rsid w:val="00C726C7"/>
  </w:style>
  <w:style w:type="character" w:styleId="CommentReference">
    <w:name w:val="annotation reference"/>
    <w:basedOn w:val="DefaultParagraphFont"/>
    <w:uiPriority w:val="99"/>
    <w:semiHidden/>
    <w:unhideWhenUsed/>
    <w:rsid w:val="00E30C7B"/>
    <w:rPr>
      <w:sz w:val="16"/>
      <w:szCs w:val="16"/>
    </w:rPr>
  </w:style>
  <w:style w:type="paragraph" w:styleId="CommentText">
    <w:name w:val="annotation text"/>
    <w:basedOn w:val="Normal"/>
    <w:link w:val="CommentTextChar"/>
    <w:uiPriority w:val="99"/>
    <w:semiHidden/>
    <w:unhideWhenUsed/>
    <w:rsid w:val="00E30C7B"/>
    <w:pPr>
      <w:spacing w:line="240" w:lineRule="auto"/>
    </w:pPr>
    <w:rPr>
      <w:sz w:val="20"/>
      <w:szCs w:val="20"/>
    </w:rPr>
  </w:style>
  <w:style w:type="character" w:customStyle="1" w:styleId="CommentTextChar">
    <w:name w:val="Comment Text Char"/>
    <w:basedOn w:val="DefaultParagraphFont"/>
    <w:link w:val="CommentText"/>
    <w:uiPriority w:val="99"/>
    <w:semiHidden/>
    <w:rsid w:val="00E30C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C7B"/>
    <w:rPr>
      <w:b/>
      <w:bCs/>
    </w:rPr>
  </w:style>
  <w:style w:type="character" w:customStyle="1" w:styleId="CommentSubjectChar">
    <w:name w:val="Comment Subject Char"/>
    <w:basedOn w:val="CommentTextChar"/>
    <w:link w:val="CommentSubject"/>
    <w:uiPriority w:val="99"/>
    <w:semiHidden/>
    <w:rsid w:val="00E30C7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66490">
      <w:bodyDiv w:val="1"/>
      <w:marLeft w:val="0"/>
      <w:marRight w:val="0"/>
      <w:marTop w:val="0"/>
      <w:marBottom w:val="0"/>
      <w:divBdr>
        <w:top w:val="none" w:sz="0" w:space="0" w:color="auto"/>
        <w:left w:val="none" w:sz="0" w:space="0" w:color="auto"/>
        <w:bottom w:val="none" w:sz="0" w:space="0" w:color="auto"/>
        <w:right w:val="none" w:sz="0" w:space="0" w:color="auto"/>
      </w:divBdr>
      <w:divsChild>
        <w:div w:id="1684161873">
          <w:marLeft w:val="0"/>
          <w:marRight w:val="0"/>
          <w:marTop w:val="0"/>
          <w:marBottom w:val="0"/>
          <w:divBdr>
            <w:top w:val="none" w:sz="0" w:space="0" w:color="auto"/>
            <w:left w:val="none" w:sz="0" w:space="0" w:color="auto"/>
            <w:bottom w:val="none" w:sz="0" w:space="0" w:color="auto"/>
            <w:right w:val="none" w:sz="0" w:space="0" w:color="auto"/>
          </w:divBdr>
          <w:divsChild>
            <w:div w:id="1623533213">
              <w:marLeft w:val="0"/>
              <w:marRight w:val="0"/>
              <w:marTop w:val="0"/>
              <w:marBottom w:val="0"/>
              <w:divBdr>
                <w:top w:val="none" w:sz="0" w:space="0" w:color="auto"/>
                <w:left w:val="none" w:sz="0" w:space="0" w:color="auto"/>
                <w:bottom w:val="none" w:sz="0" w:space="0" w:color="auto"/>
                <w:right w:val="none" w:sz="0" w:space="0" w:color="auto"/>
              </w:divBdr>
              <w:divsChild>
                <w:div w:id="883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diagramData" Target="diagrams/data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EDD3C-6B2D-1E4E-8FCA-32C70767ACE5}"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49E4AF7C-35A6-494D-A890-81C7A91EAE2E}">
      <dgm:prSet phldrT="[Text]" custT="1"/>
      <dgm:spPr>
        <a:ln>
          <a:solidFill>
            <a:schemeClr val="tx1"/>
          </a:solidFill>
        </a:ln>
      </dgm:spPr>
      <dgm:t>
        <a:bodyPr/>
        <a:lstStyle/>
        <a:p>
          <a:r>
            <a:rPr lang="en-US" sz="1050" b="1">
              <a:latin typeface="Times New Roman" charset="0"/>
              <a:ea typeface="Times New Roman" charset="0"/>
              <a:cs typeface="Times New Roman" charset="0"/>
            </a:rPr>
            <a:t>CEO GDP Venture</a:t>
          </a:r>
        </a:p>
      </dgm:t>
    </dgm:pt>
    <dgm:pt modelId="{5F141DF7-2E0F-1448-AC9D-EDCF6BB6E6EC}" type="parTrans" cxnId="{71677AA0-363E-6449-B3F5-C7793EC70837}">
      <dgm:prSet/>
      <dgm:spPr/>
      <dgm:t>
        <a:bodyPr/>
        <a:lstStyle/>
        <a:p>
          <a:endParaRPr lang="en-US" sz="1200">
            <a:latin typeface="Times New Roman" charset="0"/>
            <a:ea typeface="Times New Roman" charset="0"/>
            <a:cs typeface="Times New Roman" charset="0"/>
          </a:endParaRPr>
        </a:p>
      </dgm:t>
    </dgm:pt>
    <dgm:pt modelId="{E1F1B7A5-78AC-B646-A1F0-B5D752CABC18}" type="sibTrans" cxnId="{71677AA0-363E-6449-B3F5-C7793EC70837}">
      <dgm:prSet/>
      <dgm:spPr/>
      <dgm:t>
        <a:bodyPr/>
        <a:lstStyle/>
        <a:p>
          <a:endParaRPr lang="en-US" sz="1200">
            <a:latin typeface="Times New Roman" charset="0"/>
            <a:ea typeface="Times New Roman" charset="0"/>
            <a:cs typeface="Times New Roman" charset="0"/>
          </a:endParaRPr>
        </a:p>
      </dgm:t>
    </dgm:pt>
    <dgm:pt modelId="{47871E06-64F7-6544-8A26-898632FE157D}">
      <dgm:prSet phldrT="[Text]" custT="1"/>
      <dgm:spPr>
        <a:ln>
          <a:solidFill>
            <a:schemeClr val="tx1"/>
          </a:solidFill>
        </a:ln>
      </dgm:spPr>
      <dgm:t>
        <a:bodyPr/>
        <a:lstStyle/>
        <a:p>
          <a:r>
            <a:rPr lang="en-US" sz="1050" b="1">
              <a:latin typeface="Times New Roman" charset="0"/>
              <a:ea typeface="Times New Roman" charset="0"/>
              <a:cs typeface="Times New Roman" charset="0"/>
            </a:rPr>
            <a:t>CTO</a:t>
          </a:r>
        </a:p>
      </dgm:t>
    </dgm:pt>
    <dgm:pt modelId="{32438B62-0134-FC48-AC63-D04525D5743D}" type="parTrans" cxnId="{74DC0F07-9A70-0740-A8F2-D3D0544F9FE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3CCF03F-E8C1-B748-A6CE-3A17E83F7283}" type="sibTrans" cxnId="{74DC0F07-9A70-0740-A8F2-D3D0544F9FE6}">
      <dgm:prSet/>
      <dgm:spPr/>
      <dgm:t>
        <a:bodyPr/>
        <a:lstStyle/>
        <a:p>
          <a:endParaRPr lang="en-US" sz="1200">
            <a:latin typeface="Times New Roman" charset="0"/>
            <a:ea typeface="Times New Roman" charset="0"/>
            <a:cs typeface="Times New Roman" charset="0"/>
          </a:endParaRPr>
        </a:p>
      </dgm:t>
    </dgm:pt>
    <dgm:pt modelId="{992B6898-FAF9-0B4A-AB0D-C9CC90FCAEF6}">
      <dgm:prSet phldrT="[Text]" custT="1"/>
      <dgm:spPr>
        <a:ln>
          <a:solidFill>
            <a:schemeClr val="tx1"/>
          </a:solidFill>
        </a:ln>
      </dgm:spPr>
      <dgm:t>
        <a:bodyPr/>
        <a:lstStyle/>
        <a:p>
          <a:r>
            <a:rPr lang="en-US" sz="1050" b="1">
              <a:latin typeface="Times New Roman" charset="0"/>
              <a:ea typeface="Times New Roman" charset="0"/>
              <a:cs typeface="Times New Roman" charset="0"/>
            </a:rPr>
            <a:t>GDP Labs</a:t>
          </a:r>
        </a:p>
      </dgm:t>
    </dgm:pt>
    <dgm:pt modelId="{175BE986-19B6-234F-B3B1-226BF9CCAADC}" type="parTrans" cxnId="{08BD43E5-6A34-0C4B-8587-7D241A258041}">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B574E8E6-7D04-EB48-A782-DEE59531A629}" type="sibTrans" cxnId="{08BD43E5-6A34-0C4B-8587-7D241A258041}">
      <dgm:prSet/>
      <dgm:spPr/>
      <dgm:t>
        <a:bodyPr/>
        <a:lstStyle/>
        <a:p>
          <a:endParaRPr lang="en-US" sz="1200">
            <a:latin typeface="Times New Roman" charset="0"/>
            <a:ea typeface="Times New Roman" charset="0"/>
            <a:cs typeface="Times New Roman" charset="0"/>
          </a:endParaRPr>
        </a:p>
      </dgm:t>
    </dgm:pt>
    <dgm:pt modelId="{A76F4FF9-E283-E14B-84EA-6B89F0F9A9F1}">
      <dgm:prSet phldrT="[Text]" custT="1"/>
      <dgm:spPr>
        <a:ln>
          <a:solidFill>
            <a:schemeClr val="tx1"/>
          </a:solidFill>
        </a:ln>
      </dgm:spPr>
      <dgm:t>
        <a:bodyPr/>
        <a:lstStyle/>
        <a:p>
          <a:r>
            <a:rPr lang="en-US" sz="900" b="1">
              <a:latin typeface="Times New Roman" charset="0"/>
              <a:ea typeface="Times New Roman" charset="0"/>
              <a:cs typeface="Times New Roman" charset="0"/>
            </a:rPr>
            <a:t>System Engineer</a:t>
          </a:r>
        </a:p>
      </dgm:t>
    </dgm:pt>
    <dgm:pt modelId="{88477FD6-DC6F-4D4F-BAC1-6D7F8A7694BD}" type="parTrans" cxnId="{8260A0C8-D2AE-8A48-86FF-436C117F2E2C}">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2943DE0-9782-A540-AC66-6DE8799C609F}" type="sibTrans" cxnId="{8260A0C8-D2AE-8A48-86FF-436C117F2E2C}">
      <dgm:prSet/>
      <dgm:spPr/>
      <dgm:t>
        <a:bodyPr/>
        <a:lstStyle/>
        <a:p>
          <a:endParaRPr lang="en-US" sz="1200">
            <a:latin typeface="Times New Roman" charset="0"/>
            <a:ea typeface="Times New Roman" charset="0"/>
            <a:cs typeface="Times New Roman" charset="0"/>
          </a:endParaRPr>
        </a:p>
      </dgm:t>
    </dgm:pt>
    <dgm:pt modelId="{5AC4C15A-A5AE-E04E-B0F8-EFA607202224}">
      <dgm:prSet phldrT="[Text]" custT="1"/>
      <dgm:spPr>
        <a:ln>
          <a:solidFill>
            <a:schemeClr val="tx1"/>
          </a:solidFill>
        </a:ln>
      </dgm:spPr>
      <dgm:t>
        <a:bodyPr/>
        <a:lstStyle/>
        <a:p>
          <a:r>
            <a:rPr lang="en-US" sz="900" b="1">
              <a:latin typeface="Times New Roman" charset="0"/>
              <a:ea typeface="Times New Roman" charset="0"/>
              <a:cs typeface="Times New Roman" charset="0"/>
            </a:rPr>
            <a:t>Software Developer Engineer</a:t>
          </a:r>
        </a:p>
      </dgm:t>
    </dgm:pt>
    <dgm:pt modelId="{8A997854-EFE1-4644-838F-A891D9606468}" type="parTrans" cxnId="{C0046105-C2FE-1A49-9C16-EEC8E862D11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0346B820-933B-B347-91B1-B26B9AE69294}" type="sibTrans" cxnId="{C0046105-C2FE-1A49-9C16-EEC8E862D116}">
      <dgm:prSet/>
      <dgm:spPr/>
      <dgm:t>
        <a:bodyPr/>
        <a:lstStyle/>
        <a:p>
          <a:endParaRPr lang="en-US" sz="1200">
            <a:latin typeface="Times New Roman" charset="0"/>
            <a:ea typeface="Times New Roman" charset="0"/>
            <a:cs typeface="Times New Roman" charset="0"/>
          </a:endParaRPr>
        </a:p>
      </dgm:t>
    </dgm:pt>
    <dgm:pt modelId="{FA09FBDA-D2C9-3D4A-9919-BB857894995F}">
      <dgm:prSet phldrT="[Text]" custT="1"/>
      <dgm:spPr>
        <a:ln>
          <a:solidFill>
            <a:schemeClr val="tx1"/>
          </a:solidFill>
        </a:ln>
      </dgm:spPr>
      <dgm:t>
        <a:bodyPr/>
        <a:lstStyle/>
        <a:p>
          <a:r>
            <a:rPr lang="en-US" sz="900" b="1">
              <a:latin typeface="Times New Roman" charset="0"/>
              <a:ea typeface="Times New Roman" charset="0"/>
              <a:cs typeface="Times New Roman" charset="0"/>
            </a:rPr>
            <a:t>Product Manager</a:t>
          </a:r>
        </a:p>
      </dgm:t>
    </dgm:pt>
    <dgm:pt modelId="{19F79272-4F60-9D4C-90DB-E0C75609C35F}" type="parTrans" cxnId="{E8C7E9E2-226F-5E41-AD3E-9A8D15D448B4}">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C4953907-4B84-CC4C-963D-FB7965856FB4}" type="sibTrans" cxnId="{E8C7E9E2-226F-5E41-AD3E-9A8D15D448B4}">
      <dgm:prSet/>
      <dgm:spPr/>
      <dgm:t>
        <a:bodyPr/>
        <a:lstStyle/>
        <a:p>
          <a:endParaRPr lang="en-US" sz="1200">
            <a:latin typeface="Times New Roman" charset="0"/>
            <a:ea typeface="Times New Roman" charset="0"/>
            <a:cs typeface="Times New Roman" charset="0"/>
          </a:endParaRPr>
        </a:p>
      </dgm:t>
    </dgm:pt>
    <dgm:pt modelId="{6CD02020-A1A8-6D49-86CA-7E7A9FCE7B5C}" type="pres">
      <dgm:prSet presAssocID="{ED9EDD3C-6B2D-1E4E-8FCA-32C70767ACE5}" presName="hierChild1" presStyleCnt="0">
        <dgm:presLayoutVars>
          <dgm:chPref val="1"/>
          <dgm:dir/>
          <dgm:animOne val="branch"/>
          <dgm:animLvl val="lvl"/>
          <dgm:resizeHandles/>
        </dgm:presLayoutVars>
      </dgm:prSet>
      <dgm:spPr/>
      <dgm:t>
        <a:bodyPr/>
        <a:lstStyle/>
        <a:p>
          <a:endParaRPr lang="en-US"/>
        </a:p>
      </dgm:t>
    </dgm:pt>
    <dgm:pt modelId="{9348B1F5-8948-BE48-945B-8ADB9E17F209}" type="pres">
      <dgm:prSet presAssocID="{49E4AF7C-35A6-494D-A890-81C7A91EAE2E}" presName="hierRoot1" presStyleCnt="0"/>
      <dgm:spPr/>
    </dgm:pt>
    <dgm:pt modelId="{CAB21FDF-35C5-6442-B53A-0371EC644426}" type="pres">
      <dgm:prSet presAssocID="{49E4AF7C-35A6-494D-A890-81C7A91EAE2E}" presName="composite" presStyleCnt="0"/>
      <dgm:spPr/>
    </dgm:pt>
    <dgm:pt modelId="{D9EA1559-E625-0C4A-8760-CF8749863A34}" type="pres">
      <dgm:prSet presAssocID="{49E4AF7C-35A6-494D-A890-81C7A91EAE2E}" presName="background" presStyleLbl="node0" presStyleIdx="0" presStyleCnt="1"/>
      <dgm:spPr>
        <a:solidFill>
          <a:schemeClr val="bg1">
            <a:lumMod val="75000"/>
          </a:schemeClr>
        </a:solidFill>
      </dgm:spPr>
    </dgm:pt>
    <dgm:pt modelId="{7EDCFB07-B024-E04B-8BA6-558545D1D48A}" type="pres">
      <dgm:prSet presAssocID="{49E4AF7C-35A6-494D-A890-81C7A91EAE2E}" presName="text" presStyleLbl="fgAcc0" presStyleIdx="0" presStyleCnt="1" custScaleX="111596" custScaleY="65263">
        <dgm:presLayoutVars>
          <dgm:chPref val="3"/>
        </dgm:presLayoutVars>
      </dgm:prSet>
      <dgm:spPr/>
      <dgm:t>
        <a:bodyPr/>
        <a:lstStyle/>
        <a:p>
          <a:endParaRPr lang="en-US"/>
        </a:p>
      </dgm:t>
    </dgm:pt>
    <dgm:pt modelId="{B02EC3E0-F919-9648-A08C-9EAC6028CFA0}" type="pres">
      <dgm:prSet presAssocID="{49E4AF7C-35A6-494D-A890-81C7A91EAE2E}" presName="hierChild2" presStyleCnt="0"/>
      <dgm:spPr/>
    </dgm:pt>
    <dgm:pt modelId="{2CC5D3A2-77F9-4C4C-917A-726A534F196B}" type="pres">
      <dgm:prSet presAssocID="{32438B62-0134-FC48-AC63-D04525D5743D}" presName="Name10" presStyleLbl="parChTrans1D2" presStyleIdx="0" presStyleCnt="1"/>
      <dgm:spPr/>
      <dgm:t>
        <a:bodyPr/>
        <a:lstStyle/>
        <a:p>
          <a:endParaRPr lang="en-US"/>
        </a:p>
      </dgm:t>
    </dgm:pt>
    <dgm:pt modelId="{93EC8219-27C3-C24D-BE0B-A968B432A466}" type="pres">
      <dgm:prSet presAssocID="{47871E06-64F7-6544-8A26-898632FE157D}" presName="hierRoot2" presStyleCnt="0"/>
      <dgm:spPr/>
    </dgm:pt>
    <dgm:pt modelId="{515229F1-44DD-DC4F-BDFE-0370368E0394}" type="pres">
      <dgm:prSet presAssocID="{47871E06-64F7-6544-8A26-898632FE157D}" presName="composite2" presStyleCnt="0"/>
      <dgm:spPr/>
    </dgm:pt>
    <dgm:pt modelId="{716F2DEE-E107-BA4C-B01A-3AC3F4B1C02D}" type="pres">
      <dgm:prSet presAssocID="{47871E06-64F7-6544-8A26-898632FE157D}" presName="background2" presStyleLbl="node2" presStyleIdx="0" presStyleCnt="1"/>
      <dgm:spPr>
        <a:solidFill>
          <a:schemeClr val="bg1">
            <a:lumMod val="75000"/>
          </a:schemeClr>
        </a:solidFill>
      </dgm:spPr>
    </dgm:pt>
    <dgm:pt modelId="{53D7A547-B25D-B54D-96D2-DA348CD6473F}" type="pres">
      <dgm:prSet presAssocID="{47871E06-64F7-6544-8A26-898632FE157D}" presName="text2" presStyleLbl="fgAcc2" presStyleIdx="0" presStyleCnt="1" custScaleX="111596" custScaleY="65263">
        <dgm:presLayoutVars>
          <dgm:chPref val="3"/>
        </dgm:presLayoutVars>
      </dgm:prSet>
      <dgm:spPr/>
      <dgm:t>
        <a:bodyPr/>
        <a:lstStyle/>
        <a:p>
          <a:endParaRPr lang="en-US"/>
        </a:p>
      </dgm:t>
    </dgm:pt>
    <dgm:pt modelId="{DE4D12A5-626B-834C-B306-680AC9211FDC}" type="pres">
      <dgm:prSet presAssocID="{47871E06-64F7-6544-8A26-898632FE157D}" presName="hierChild3" presStyleCnt="0"/>
      <dgm:spPr/>
    </dgm:pt>
    <dgm:pt modelId="{0072667E-B972-0C4C-830E-7BCD8C39DF33}" type="pres">
      <dgm:prSet presAssocID="{175BE986-19B6-234F-B3B1-226BF9CCAADC}" presName="Name17" presStyleLbl="parChTrans1D3" presStyleIdx="0" presStyleCnt="1"/>
      <dgm:spPr/>
      <dgm:t>
        <a:bodyPr/>
        <a:lstStyle/>
        <a:p>
          <a:endParaRPr lang="en-US"/>
        </a:p>
      </dgm:t>
    </dgm:pt>
    <dgm:pt modelId="{FA52D4B4-1255-6148-91ED-F97A684F5096}" type="pres">
      <dgm:prSet presAssocID="{992B6898-FAF9-0B4A-AB0D-C9CC90FCAEF6}" presName="hierRoot3" presStyleCnt="0"/>
      <dgm:spPr/>
    </dgm:pt>
    <dgm:pt modelId="{91C7B159-5EF0-3949-A38A-2F0DD4869217}" type="pres">
      <dgm:prSet presAssocID="{992B6898-FAF9-0B4A-AB0D-C9CC90FCAEF6}" presName="composite3" presStyleCnt="0"/>
      <dgm:spPr/>
    </dgm:pt>
    <dgm:pt modelId="{9B93E2EF-C812-D14A-A9D3-E984755BCC0F}" type="pres">
      <dgm:prSet presAssocID="{992B6898-FAF9-0B4A-AB0D-C9CC90FCAEF6}" presName="background3" presStyleLbl="node3" presStyleIdx="0" presStyleCnt="1"/>
      <dgm:spPr>
        <a:solidFill>
          <a:schemeClr val="bg1">
            <a:lumMod val="75000"/>
          </a:schemeClr>
        </a:solidFill>
      </dgm:spPr>
    </dgm:pt>
    <dgm:pt modelId="{C3B64AB7-85DA-6140-8925-D8EE2AEDAF71}" type="pres">
      <dgm:prSet presAssocID="{992B6898-FAF9-0B4A-AB0D-C9CC90FCAEF6}" presName="text3" presStyleLbl="fgAcc3" presStyleIdx="0" presStyleCnt="1" custScaleX="111596" custScaleY="65263">
        <dgm:presLayoutVars>
          <dgm:chPref val="3"/>
        </dgm:presLayoutVars>
      </dgm:prSet>
      <dgm:spPr/>
      <dgm:t>
        <a:bodyPr/>
        <a:lstStyle/>
        <a:p>
          <a:endParaRPr lang="en-US"/>
        </a:p>
      </dgm:t>
    </dgm:pt>
    <dgm:pt modelId="{51EDE065-D9C9-3246-AD80-EDA619ABA368}" type="pres">
      <dgm:prSet presAssocID="{992B6898-FAF9-0B4A-AB0D-C9CC90FCAEF6}" presName="hierChild4" presStyleCnt="0"/>
      <dgm:spPr/>
    </dgm:pt>
    <dgm:pt modelId="{B9C7488E-944F-4843-BA1D-5164B509B511}" type="pres">
      <dgm:prSet presAssocID="{8A997854-EFE1-4644-838F-A891D9606468}" presName="Name23" presStyleLbl="parChTrans1D4" presStyleIdx="0" presStyleCnt="3"/>
      <dgm:spPr/>
      <dgm:t>
        <a:bodyPr/>
        <a:lstStyle/>
        <a:p>
          <a:endParaRPr lang="en-US"/>
        </a:p>
      </dgm:t>
    </dgm:pt>
    <dgm:pt modelId="{090641D2-A8A4-B84B-9A1E-F6745CCEA7B9}" type="pres">
      <dgm:prSet presAssocID="{5AC4C15A-A5AE-E04E-B0F8-EFA607202224}" presName="hierRoot4" presStyleCnt="0"/>
      <dgm:spPr/>
    </dgm:pt>
    <dgm:pt modelId="{AA6ABA44-E7D8-0C4A-B162-C262EF6D3EDB}" type="pres">
      <dgm:prSet presAssocID="{5AC4C15A-A5AE-E04E-B0F8-EFA607202224}" presName="composite4" presStyleCnt="0"/>
      <dgm:spPr/>
    </dgm:pt>
    <dgm:pt modelId="{B42DBF88-3DC6-3A4F-92D8-7B4B05970DDC}" type="pres">
      <dgm:prSet presAssocID="{5AC4C15A-A5AE-E04E-B0F8-EFA607202224}" presName="background4" presStyleLbl="node4" presStyleIdx="0" presStyleCnt="3"/>
      <dgm:spPr>
        <a:solidFill>
          <a:schemeClr val="bg1">
            <a:lumMod val="75000"/>
          </a:schemeClr>
        </a:solidFill>
      </dgm:spPr>
    </dgm:pt>
    <dgm:pt modelId="{FC2F331C-A82E-3F40-B80B-A2FD25AC9235}" type="pres">
      <dgm:prSet presAssocID="{5AC4C15A-A5AE-E04E-B0F8-EFA607202224}" presName="text4" presStyleLbl="fgAcc4" presStyleIdx="0" presStyleCnt="3" custScaleX="89484" custScaleY="73255">
        <dgm:presLayoutVars>
          <dgm:chPref val="3"/>
        </dgm:presLayoutVars>
      </dgm:prSet>
      <dgm:spPr/>
      <dgm:t>
        <a:bodyPr/>
        <a:lstStyle/>
        <a:p>
          <a:endParaRPr lang="en-US"/>
        </a:p>
      </dgm:t>
    </dgm:pt>
    <dgm:pt modelId="{1A211B57-89DA-E149-934F-4F5FF12F4341}" type="pres">
      <dgm:prSet presAssocID="{5AC4C15A-A5AE-E04E-B0F8-EFA607202224}" presName="hierChild5" presStyleCnt="0"/>
      <dgm:spPr/>
    </dgm:pt>
    <dgm:pt modelId="{88180433-7D83-4E47-87E2-8E447E689E0A}" type="pres">
      <dgm:prSet presAssocID="{88477FD6-DC6F-4D4F-BAC1-6D7F8A7694BD}" presName="Name23" presStyleLbl="parChTrans1D4" presStyleIdx="1" presStyleCnt="3"/>
      <dgm:spPr/>
      <dgm:t>
        <a:bodyPr/>
        <a:lstStyle/>
        <a:p>
          <a:endParaRPr lang="en-US"/>
        </a:p>
      </dgm:t>
    </dgm:pt>
    <dgm:pt modelId="{575E3077-2C34-0147-93BF-086AFA8288DF}" type="pres">
      <dgm:prSet presAssocID="{A76F4FF9-E283-E14B-84EA-6B89F0F9A9F1}" presName="hierRoot4" presStyleCnt="0"/>
      <dgm:spPr/>
    </dgm:pt>
    <dgm:pt modelId="{693E657A-3C10-704A-9C46-F6F7E6B5D6E6}" type="pres">
      <dgm:prSet presAssocID="{A76F4FF9-E283-E14B-84EA-6B89F0F9A9F1}" presName="composite4" presStyleCnt="0"/>
      <dgm:spPr/>
    </dgm:pt>
    <dgm:pt modelId="{A43FCEDF-0594-1042-9279-C69D6DFE3814}" type="pres">
      <dgm:prSet presAssocID="{A76F4FF9-E283-E14B-84EA-6B89F0F9A9F1}" presName="background4" presStyleLbl="node4" presStyleIdx="1" presStyleCnt="3"/>
      <dgm:spPr>
        <a:solidFill>
          <a:schemeClr val="bg1">
            <a:lumMod val="75000"/>
          </a:schemeClr>
        </a:solidFill>
      </dgm:spPr>
    </dgm:pt>
    <dgm:pt modelId="{5D2E6CBF-5F50-7646-91F1-3088A7C4C7FC}" type="pres">
      <dgm:prSet presAssocID="{A76F4FF9-E283-E14B-84EA-6B89F0F9A9F1}" presName="text4" presStyleLbl="fgAcc4" presStyleIdx="1" presStyleCnt="3" custScaleX="89484" custScaleY="73255">
        <dgm:presLayoutVars>
          <dgm:chPref val="3"/>
        </dgm:presLayoutVars>
      </dgm:prSet>
      <dgm:spPr/>
      <dgm:t>
        <a:bodyPr/>
        <a:lstStyle/>
        <a:p>
          <a:endParaRPr lang="en-US"/>
        </a:p>
      </dgm:t>
    </dgm:pt>
    <dgm:pt modelId="{0C5D5615-0CAD-2E46-AF2C-B8065D113BB4}" type="pres">
      <dgm:prSet presAssocID="{A76F4FF9-E283-E14B-84EA-6B89F0F9A9F1}" presName="hierChild5" presStyleCnt="0"/>
      <dgm:spPr/>
    </dgm:pt>
    <dgm:pt modelId="{CE28181F-EB38-BB49-9940-16919FFA006A}" type="pres">
      <dgm:prSet presAssocID="{19F79272-4F60-9D4C-90DB-E0C75609C35F}" presName="Name23" presStyleLbl="parChTrans1D4" presStyleIdx="2" presStyleCnt="3"/>
      <dgm:spPr/>
      <dgm:t>
        <a:bodyPr/>
        <a:lstStyle/>
        <a:p>
          <a:endParaRPr lang="en-US"/>
        </a:p>
      </dgm:t>
    </dgm:pt>
    <dgm:pt modelId="{B5880E9B-C779-0E43-A8B9-CCC327ED7083}" type="pres">
      <dgm:prSet presAssocID="{FA09FBDA-D2C9-3D4A-9919-BB857894995F}" presName="hierRoot4" presStyleCnt="0"/>
      <dgm:spPr/>
    </dgm:pt>
    <dgm:pt modelId="{F5D9451B-19B1-AB4A-A4AA-1A4A5B3A31C7}" type="pres">
      <dgm:prSet presAssocID="{FA09FBDA-D2C9-3D4A-9919-BB857894995F}" presName="composite4" presStyleCnt="0"/>
      <dgm:spPr/>
    </dgm:pt>
    <dgm:pt modelId="{466739BD-149C-724F-96A3-5B0D94D0F2DB}" type="pres">
      <dgm:prSet presAssocID="{FA09FBDA-D2C9-3D4A-9919-BB857894995F}" presName="background4" presStyleLbl="node4" presStyleIdx="2" presStyleCnt="3"/>
      <dgm:spPr>
        <a:solidFill>
          <a:schemeClr val="bg1">
            <a:lumMod val="75000"/>
          </a:schemeClr>
        </a:solidFill>
      </dgm:spPr>
    </dgm:pt>
    <dgm:pt modelId="{95716C09-006C-5D4B-88EB-386CCAD57374}" type="pres">
      <dgm:prSet presAssocID="{FA09FBDA-D2C9-3D4A-9919-BB857894995F}" presName="text4" presStyleLbl="fgAcc4" presStyleIdx="2" presStyleCnt="3" custScaleX="89484" custScaleY="73255">
        <dgm:presLayoutVars>
          <dgm:chPref val="3"/>
        </dgm:presLayoutVars>
      </dgm:prSet>
      <dgm:spPr/>
      <dgm:t>
        <a:bodyPr/>
        <a:lstStyle/>
        <a:p>
          <a:endParaRPr lang="en-US"/>
        </a:p>
      </dgm:t>
    </dgm:pt>
    <dgm:pt modelId="{D77C1940-CA1F-174B-99CC-0AEC334CE24E}" type="pres">
      <dgm:prSet presAssocID="{FA09FBDA-D2C9-3D4A-9919-BB857894995F}" presName="hierChild5" presStyleCnt="0"/>
      <dgm:spPr/>
    </dgm:pt>
  </dgm:ptLst>
  <dgm:cxnLst>
    <dgm:cxn modelId="{71677AA0-363E-6449-B3F5-C7793EC70837}" srcId="{ED9EDD3C-6B2D-1E4E-8FCA-32C70767ACE5}" destId="{49E4AF7C-35A6-494D-A890-81C7A91EAE2E}" srcOrd="0" destOrd="0" parTransId="{5F141DF7-2E0F-1448-AC9D-EDCF6BB6E6EC}" sibTransId="{E1F1B7A5-78AC-B646-A1F0-B5D752CABC18}"/>
    <dgm:cxn modelId="{E8C7E9E2-226F-5E41-AD3E-9A8D15D448B4}" srcId="{992B6898-FAF9-0B4A-AB0D-C9CC90FCAEF6}" destId="{FA09FBDA-D2C9-3D4A-9919-BB857894995F}" srcOrd="2" destOrd="0" parTransId="{19F79272-4F60-9D4C-90DB-E0C75609C35F}" sibTransId="{C4953907-4B84-CC4C-963D-FB7965856FB4}"/>
    <dgm:cxn modelId="{2DB509E3-9BFD-4F60-AC59-46AD192487B5}" type="presOf" srcId="{ED9EDD3C-6B2D-1E4E-8FCA-32C70767ACE5}" destId="{6CD02020-A1A8-6D49-86CA-7E7A9FCE7B5C}" srcOrd="0" destOrd="0" presId="urn:microsoft.com/office/officeart/2005/8/layout/hierarchy1"/>
    <dgm:cxn modelId="{89F13610-191C-408C-AB1B-AE1CB2B75F24}" type="presOf" srcId="{19F79272-4F60-9D4C-90DB-E0C75609C35F}" destId="{CE28181F-EB38-BB49-9940-16919FFA006A}" srcOrd="0" destOrd="0" presId="urn:microsoft.com/office/officeart/2005/8/layout/hierarchy1"/>
    <dgm:cxn modelId="{34D0B884-42D3-4F84-B2F3-6B4C91BC9EAA}" type="presOf" srcId="{8A997854-EFE1-4644-838F-A891D9606468}" destId="{B9C7488E-944F-4843-BA1D-5164B509B511}" srcOrd="0" destOrd="0" presId="urn:microsoft.com/office/officeart/2005/8/layout/hierarchy1"/>
    <dgm:cxn modelId="{38B9AB81-9AB4-425E-8272-27DC21BE4DCB}" type="presOf" srcId="{FA09FBDA-D2C9-3D4A-9919-BB857894995F}" destId="{95716C09-006C-5D4B-88EB-386CCAD57374}" srcOrd="0" destOrd="0" presId="urn:microsoft.com/office/officeart/2005/8/layout/hierarchy1"/>
    <dgm:cxn modelId="{4FF60597-6E66-47B4-97F4-0A2297ED8BFA}" type="presOf" srcId="{992B6898-FAF9-0B4A-AB0D-C9CC90FCAEF6}" destId="{C3B64AB7-85DA-6140-8925-D8EE2AEDAF71}" srcOrd="0" destOrd="0" presId="urn:microsoft.com/office/officeart/2005/8/layout/hierarchy1"/>
    <dgm:cxn modelId="{08BD43E5-6A34-0C4B-8587-7D241A258041}" srcId="{47871E06-64F7-6544-8A26-898632FE157D}" destId="{992B6898-FAF9-0B4A-AB0D-C9CC90FCAEF6}" srcOrd="0" destOrd="0" parTransId="{175BE986-19B6-234F-B3B1-226BF9CCAADC}" sibTransId="{B574E8E6-7D04-EB48-A782-DEE59531A629}"/>
    <dgm:cxn modelId="{3E70C06F-D395-4DA8-A6B3-D0B21AFC325E}" type="presOf" srcId="{A76F4FF9-E283-E14B-84EA-6B89F0F9A9F1}" destId="{5D2E6CBF-5F50-7646-91F1-3088A7C4C7FC}" srcOrd="0" destOrd="0" presId="urn:microsoft.com/office/officeart/2005/8/layout/hierarchy1"/>
    <dgm:cxn modelId="{74DC0F07-9A70-0740-A8F2-D3D0544F9FE6}" srcId="{49E4AF7C-35A6-494D-A890-81C7A91EAE2E}" destId="{47871E06-64F7-6544-8A26-898632FE157D}" srcOrd="0" destOrd="0" parTransId="{32438B62-0134-FC48-AC63-D04525D5743D}" sibTransId="{F3CCF03F-E8C1-B748-A6CE-3A17E83F7283}"/>
    <dgm:cxn modelId="{4A06A442-5B6F-49A7-BD4E-B2AA092C1041}" type="presOf" srcId="{175BE986-19B6-234F-B3B1-226BF9CCAADC}" destId="{0072667E-B972-0C4C-830E-7BCD8C39DF33}" srcOrd="0" destOrd="0" presId="urn:microsoft.com/office/officeart/2005/8/layout/hierarchy1"/>
    <dgm:cxn modelId="{C0046105-C2FE-1A49-9C16-EEC8E862D116}" srcId="{992B6898-FAF9-0B4A-AB0D-C9CC90FCAEF6}" destId="{5AC4C15A-A5AE-E04E-B0F8-EFA607202224}" srcOrd="0" destOrd="0" parTransId="{8A997854-EFE1-4644-838F-A891D9606468}" sibTransId="{0346B820-933B-B347-91B1-B26B9AE69294}"/>
    <dgm:cxn modelId="{16BD82D0-55A8-464A-B541-0F65617342F0}" type="presOf" srcId="{32438B62-0134-FC48-AC63-D04525D5743D}" destId="{2CC5D3A2-77F9-4C4C-917A-726A534F196B}" srcOrd="0" destOrd="0" presId="urn:microsoft.com/office/officeart/2005/8/layout/hierarchy1"/>
    <dgm:cxn modelId="{8260A0C8-D2AE-8A48-86FF-436C117F2E2C}" srcId="{992B6898-FAF9-0B4A-AB0D-C9CC90FCAEF6}" destId="{A76F4FF9-E283-E14B-84EA-6B89F0F9A9F1}" srcOrd="1" destOrd="0" parTransId="{88477FD6-DC6F-4D4F-BAC1-6D7F8A7694BD}" sibTransId="{F2943DE0-9782-A540-AC66-6DE8799C609F}"/>
    <dgm:cxn modelId="{31BA4DE6-79BA-40B6-B573-282C93CCBA3F}" type="presOf" srcId="{88477FD6-DC6F-4D4F-BAC1-6D7F8A7694BD}" destId="{88180433-7D83-4E47-87E2-8E447E689E0A}" srcOrd="0" destOrd="0" presId="urn:microsoft.com/office/officeart/2005/8/layout/hierarchy1"/>
    <dgm:cxn modelId="{879B05B0-7D5A-4C33-A26E-542382540BB1}" type="presOf" srcId="{49E4AF7C-35A6-494D-A890-81C7A91EAE2E}" destId="{7EDCFB07-B024-E04B-8BA6-558545D1D48A}" srcOrd="0" destOrd="0" presId="urn:microsoft.com/office/officeart/2005/8/layout/hierarchy1"/>
    <dgm:cxn modelId="{FA46C4F6-74BA-42F4-A441-453DD47EA665}" type="presOf" srcId="{47871E06-64F7-6544-8A26-898632FE157D}" destId="{53D7A547-B25D-B54D-96D2-DA348CD6473F}" srcOrd="0" destOrd="0" presId="urn:microsoft.com/office/officeart/2005/8/layout/hierarchy1"/>
    <dgm:cxn modelId="{D3B18C93-652A-422D-ABFA-2321246EC4FC}" type="presOf" srcId="{5AC4C15A-A5AE-E04E-B0F8-EFA607202224}" destId="{FC2F331C-A82E-3F40-B80B-A2FD25AC9235}" srcOrd="0" destOrd="0" presId="urn:microsoft.com/office/officeart/2005/8/layout/hierarchy1"/>
    <dgm:cxn modelId="{8513E55C-19EE-4BF9-BE33-2590F33AA7D1}" type="presParOf" srcId="{6CD02020-A1A8-6D49-86CA-7E7A9FCE7B5C}" destId="{9348B1F5-8948-BE48-945B-8ADB9E17F209}" srcOrd="0" destOrd="0" presId="urn:microsoft.com/office/officeart/2005/8/layout/hierarchy1"/>
    <dgm:cxn modelId="{81E7608E-47BA-4A08-8E9C-1AD6F87771E8}" type="presParOf" srcId="{9348B1F5-8948-BE48-945B-8ADB9E17F209}" destId="{CAB21FDF-35C5-6442-B53A-0371EC644426}" srcOrd="0" destOrd="0" presId="urn:microsoft.com/office/officeart/2005/8/layout/hierarchy1"/>
    <dgm:cxn modelId="{DD93B704-F51F-4209-BF72-192862B3E9B7}" type="presParOf" srcId="{CAB21FDF-35C5-6442-B53A-0371EC644426}" destId="{D9EA1559-E625-0C4A-8760-CF8749863A34}" srcOrd="0" destOrd="0" presId="urn:microsoft.com/office/officeart/2005/8/layout/hierarchy1"/>
    <dgm:cxn modelId="{231FEFAF-AFD6-48DF-808A-50116C0D275C}" type="presParOf" srcId="{CAB21FDF-35C5-6442-B53A-0371EC644426}" destId="{7EDCFB07-B024-E04B-8BA6-558545D1D48A}" srcOrd="1" destOrd="0" presId="urn:microsoft.com/office/officeart/2005/8/layout/hierarchy1"/>
    <dgm:cxn modelId="{285E70D8-4B5A-46FE-8A54-058D2DDA0C3A}" type="presParOf" srcId="{9348B1F5-8948-BE48-945B-8ADB9E17F209}" destId="{B02EC3E0-F919-9648-A08C-9EAC6028CFA0}" srcOrd="1" destOrd="0" presId="urn:microsoft.com/office/officeart/2005/8/layout/hierarchy1"/>
    <dgm:cxn modelId="{57B502C9-B276-4FF2-A97E-B1514A97AFED}" type="presParOf" srcId="{B02EC3E0-F919-9648-A08C-9EAC6028CFA0}" destId="{2CC5D3A2-77F9-4C4C-917A-726A534F196B}" srcOrd="0" destOrd="0" presId="urn:microsoft.com/office/officeart/2005/8/layout/hierarchy1"/>
    <dgm:cxn modelId="{28B09A4F-C608-4CE0-8F35-E235ED6C3D84}" type="presParOf" srcId="{B02EC3E0-F919-9648-A08C-9EAC6028CFA0}" destId="{93EC8219-27C3-C24D-BE0B-A968B432A466}" srcOrd="1" destOrd="0" presId="urn:microsoft.com/office/officeart/2005/8/layout/hierarchy1"/>
    <dgm:cxn modelId="{FA56E40D-FD7F-429A-8B70-437F11A58440}" type="presParOf" srcId="{93EC8219-27C3-C24D-BE0B-A968B432A466}" destId="{515229F1-44DD-DC4F-BDFE-0370368E0394}" srcOrd="0" destOrd="0" presId="urn:microsoft.com/office/officeart/2005/8/layout/hierarchy1"/>
    <dgm:cxn modelId="{B51444C4-4CF6-4C59-905E-B95C7EEFC11C}" type="presParOf" srcId="{515229F1-44DD-DC4F-BDFE-0370368E0394}" destId="{716F2DEE-E107-BA4C-B01A-3AC3F4B1C02D}" srcOrd="0" destOrd="0" presId="urn:microsoft.com/office/officeart/2005/8/layout/hierarchy1"/>
    <dgm:cxn modelId="{EAB9F5AE-BE81-41C5-AE0A-CFC7241006FF}" type="presParOf" srcId="{515229F1-44DD-DC4F-BDFE-0370368E0394}" destId="{53D7A547-B25D-B54D-96D2-DA348CD6473F}" srcOrd="1" destOrd="0" presId="urn:microsoft.com/office/officeart/2005/8/layout/hierarchy1"/>
    <dgm:cxn modelId="{14BCCAE8-6298-449C-9828-106D7DAC8756}" type="presParOf" srcId="{93EC8219-27C3-C24D-BE0B-A968B432A466}" destId="{DE4D12A5-626B-834C-B306-680AC9211FDC}" srcOrd="1" destOrd="0" presId="urn:microsoft.com/office/officeart/2005/8/layout/hierarchy1"/>
    <dgm:cxn modelId="{8CAC0329-51F8-4B2B-AC6A-606CDFDD9681}" type="presParOf" srcId="{DE4D12A5-626B-834C-B306-680AC9211FDC}" destId="{0072667E-B972-0C4C-830E-7BCD8C39DF33}" srcOrd="0" destOrd="0" presId="urn:microsoft.com/office/officeart/2005/8/layout/hierarchy1"/>
    <dgm:cxn modelId="{6B97F538-DF58-48FA-B869-77A87C250EF0}" type="presParOf" srcId="{DE4D12A5-626B-834C-B306-680AC9211FDC}" destId="{FA52D4B4-1255-6148-91ED-F97A684F5096}" srcOrd="1" destOrd="0" presId="urn:microsoft.com/office/officeart/2005/8/layout/hierarchy1"/>
    <dgm:cxn modelId="{0E638497-F511-4159-886C-1E1677DEBE65}" type="presParOf" srcId="{FA52D4B4-1255-6148-91ED-F97A684F5096}" destId="{91C7B159-5EF0-3949-A38A-2F0DD4869217}" srcOrd="0" destOrd="0" presId="urn:microsoft.com/office/officeart/2005/8/layout/hierarchy1"/>
    <dgm:cxn modelId="{A9D8275D-57D5-44F3-A0A2-EDD2072AA790}" type="presParOf" srcId="{91C7B159-5EF0-3949-A38A-2F0DD4869217}" destId="{9B93E2EF-C812-D14A-A9D3-E984755BCC0F}" srcOrd="0" destOrd="0" presId="urn:microsoft.com/office/officeart/2005/8/layout/hierarchy1"/>
    <dgm:cxn modelId="{D5A8B7F6-BB2D-45C5-A66C-8183DAC8C345}" type="presParOf" srcId="{91C7B159-5EF0-3949-A38A-2F0DD4869217}" destId="{C3B64AB7-85DA-6140-8925-D8EE2AEDAF71}" srcOrd="1" destOrd="0" presId="urn:microsoft.com/office/officeart/2005/8/layout/hierarchy1"/>
    <dgm:cxn modelId="{A6FBD0BD-15DE-4BC9-9131-7AD042C2255C}" type="presParOf" srcId="{FA52D4B4-1255-6148-91ED-F97A684F5096}" destId="{51EDE065-D9C9-3246-AD80-EDA619ABA368}" srcOrd="1" destOrd="0" presId="urn:microsoft.com/office/officeart/2005/8/layout/hierarchy1"/>
    <dgm:cxn modelId="{B02D0D8F-074C-4678-BB3E-442F61C820B4}" type="presParOf" srcId="{51EDE065-D9C9-3246-AD80-EDA619ABA368}" destId="{B9C7488E-944F-4843-BA1D-5164B509B511}" srcOrd="0" destOrd="0" presId="urn:microsoft.com/office/officeart/2005/8/layout/hierarchy1"/>
    <dgm:cxn modelId="{5BE81B45-7BE4-4A07-976B-2F23534D0E62}" type="presParOf" srcId="{51EDE065-D9C9-3246-AD80-EDA619ABA368}" destId="{090641D2-A8A4-B84B-9A1E-F6745CCEA7B9}" srcOrd="1" destOrd="0" presId="urn:microsoft.com/office/officeart/2005/8/layout/hierarchy1"/>
    <dgm:cxn modelId="{59242E7A-282D-4047-9F4D-7483A2B5655E}" type="presParOf" srcId="{090641D2-A8A4-B84B-9A1E-F6745CCEA7B9}" destId="{AA6ABA44-E7D8-0C4A-B162-C262EF6D3EDB}" srcOrd="0" destOrd="0" presId="urn:microsoft.com/office/officeart/2005/8/layout/hierarchy1"/>
    <dgm:cxn modelId="{F12AF3C8-7471-4B29-884C-C00F62D78F2C}" type="presParOf" srcId="{AA6ABA44-E7D8-0C4A-B162-C262EF6D3EDB}" destId="{B42DBF88-3DC6-3A4F-92D8-7B4B05970DDC}" srcOrd="0" destOrd="0" presId="urn:microsoft.com/office/officeart/2005/8/layout/hierarchy1"/>
    <dgm:cxn modelId="{DD8DAE5B-FE1A-4DCA-9F05-E2BF5CD08F05}" type="presParOf" srcId="{AA6ABA44-E7D8-0C4A-B162-C262EF6D3EDB}" destId="{FC2F331C-A82E-3F40-B80B-A2FD25AC9235}" srcOrd="1" destOrd="0" presId="urn:microsoft.com/office/officeart/2005/8/layout/hierarchy1"/>
    <dgm:cxn modelId="{43A127A0-CD1A-4CDB-A2C4-54AA20F08FFE}" type="presParOf" srcId="{090641D2-A8A4-B84B-9A1E-F6745CCEA7B9}" destId="{1A211B57-89DA-E149-934F-4F5FF12F4341}" srcOrd="1" destOrd="0" presId="urn:microsoft.com/office/officeart/2005/8/layout/hierarchy1"/>
    <dgm:cxn modelId="{950DF0EA-8DFF-4BC5-BFA2-2FBC70D79B1A}" type="presParOf" srcId="{51EDE065-D9C9-3246-AD80-EDA619ABA368}" destId="{88180433-7D83-4E47-87E2-8E447E689E0A}" srcOrd="2" destOrd="0" presId="urn:microsoft.com/office/officeart/2005/8/layout/hierarchy1"/>
    <dgm:cxn modelId="{E917931E-3336-4085-8A95-DEC31FEE098B}" type="presParOf" srcId="{51EDE065-D9C9-3246-AD80-EDA619ABA368}" destId="{575E3077-2C34-0147-93BF-086AFA8288DF}" srcOrd="3" destOrd="0" presId="urn:microsoft.com/office/officeart/2005/8/layout/hierarchy1"/>
    <dgm:cxn modelId="{45C03C40-96F7-4F1B-9D6C-8842BB0AE403}" type="presParOf" srcId="{575E3077-2C34-0147-93BF-086AFA8288DF}" destId="{693E657A-3C10-704A-9C46-F6F7E6B5D6E6}" srcOrd="0" destOrd="0" presId="urn:microsoft.com/office/officeart/2005/8/layout/hierarchy1"/>
    <dgm:cxn modelId="{DE9DAC04-EBD4-43E5-90DC-09678001FF0B}" type="presParOf" srcId="{693E657A-3C10-704A-9C46-F6F7E6B5D6E6}" destId="{A43FCEDF-0594-1042-9279-C69D6DFE3814}" srcOrd="0" destOrd="0" presId="urn:microsoft.com/office/officeart/2005/8/layout/hierarchy1"/>
    <dgm:cxn modelId="{60FA3AB7-9F34-43B9-8187-1F83E0786A2D}" type="presParOf" srcId="{693E657A-3C10-704A-9C46-F6F7E6B5D6E6}" destId="{5D2E6CBF-5F50-7646-91F1-3088A7C4C7FC}" srcOrd="1" destOrd="0" presId="urn:microsoft.com/office/officeart/2005/8/layout/hierarchy1"/>
    <dgm:cxn modelId="{E284A711-EBB8-4BDB-AAC7-389EA1305085}" type="presParOf" srcId="{575E3077-2C34-0147-93BF-086AFA8288DF}" destId="{0C5D5615-0CAD-2E46-AF2C-B8065D113BB4}" srcOrd="1" destOrd="0" presId="urn:microsoft.com/office/officeart/2005/8/layout/hierarchy1"/>
    <dgm:cxn modelId="{9E88937B-E878-4A48-AD18-4B8836045D25}" type="presParOf" srcId="{51EDE065-D9C9-3246-AD80-EDA619ABA368}" destId="{CE28181F-EB38-BB49-9940-16919FFA006A}" srcOrd="4" destOrd="0" presId="urn:microsoft.com/office/officeart/2005/8/layout/hierarchy1"/>
    <dgm:cxn modelId="{9B5EAF63-203B-4AD9-8E18-2BF31A4F5E9A}" type="presParOf" srcId="{51EDE065-D9C9-3246-AD80-EDA619ABA368}" destId="{B5880E9B-C779-0E43-A8B9-CCC327ED7083}" srcOrd="5" destOrd="0" presId="urn:microsoft.com/office/officeart/2005/8/layout/hierarchy1"/>
    <dgm:cxn modelId="{C42109AC-612C-4E54-959D-F5A3936EA607}" type="presParOf" srcId="{B5880E9B-C779-0E43-A8B9-CCC327ED7083}" destId="{F5D9451B-19B1-AB4A-A4AA-1A4A5B3A31C7}" srcOrd="0" destOrd="0" presId="urn:microsoft.com/office/officeart/2005/8/layout/hierarchy1"/>
    <dgm:cxn modelId="{ABE77739-80EA-4982-9E3C-1D98F3214786}" type="presParOf" srcId="{F5D9451B-19B1-AB4A-A4AA-1A4A5B3A31C7}" destId="{466739BD-149C-724F-96A3-5B0D94D0F2DB}" srcOrd="0" destOrd="0" presId="urn:microsoft.com/office/officeart/2005/8/layout/hierarchy1"/>
    <dgm:cxn modelId="{419104BE-FD90-4704-9CF9-CB39E9D36C65}" type="presParOf" srcId="{F5D9451B-19B1-AB4A-A4AA-1A4A5B3A31C7}" destId="{95716C09-006C-5D4B-88EB-386CCAD57374}" srcOrd="1" destOrd="0" presId="urn:microsoft.com/office/officeart/2005/8/layout/hierarchy1"/>
    <dgm:cxn modelId="{1B9B1F73-F7E3-4F8A-9CFC-6CA0B2A23685}" type="presParOf" srcId="{B5880E9B-C779-0E43-A8B9-CCC327ED7083}" destId="{D77C1940-CA1F-174B-99CC-0AEC334CE24E}"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D9EDD3C-6B2D-1E4E-8FCA-32C70767ACE5}"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49E4AF7C-35A6-494D-A890-81C7A91EAE2E}">
      <dgm:prSet phldrT="[Text]" custT="1"/>
      <dgm:spPr>
        <a:ln>
          <a:solidFill>
            <a:schemeClr val="tx1"/>
          </a:solidFill>
        </a:ln>
      </dgm:spPr>
      <dgm:t>
        <a:bodyPr/>
        <a:lstStyle/>
        <a:p>
          <a:r>
            <a:rPr lang="en-US" sz="1050" b="1">
              <a:latin typeface="Times New Roman" charset="0"/>
              <a:ea typeface="Times New Roman" charset="0"/>
              <a:cs typeface="Times New Roman" charset="0"/>
            </a:rPr>
            <a:t>CEO GDP Venture</a:t>
          </a:r>
        </a:p>
      </dgm:t>
    </dgm:pt>
    <dgm:pt modelId="{5F141DF7-2E0F-1448-AC9D-EDCF6BB6E6EC}" type="parTrans" cxnId="{71677AA0-363E-6449-B3F5-C7793EC70837}">
      <dgm:prSet/>
      <dgm:spPr/>
      <dgm:t>
        <a:bodyPr/>
        <a:lstStyle/>
        <a:p>
          <a:endParaRPr lang="en-US" sz="1200">
            <a:latin typeface="Times New Roman" charset="0"/>
            <a:ea typeface="Times New Roman" charset="0"/>
            <a:cs typeface="Times New Roman" charset="0"/>
          </a:endParaRPr>
        </a:p>
      </dgm:t>
    </dgm:pt>
    <dgm:pt modelId="{E1F1B7A5-78AC-B646-A1F0-B5D752CABC18}" type="sibTrans" cxnId="{71677AA0-363E-6449-B3F5-C7793EC70837}">
      <dgm:prSet/>
      <dgm:spPr/>
      <dgm:t>
        <a:bodyPr/>
        <a:lstStyle/>
        <a:p>
          <a:endParaRPr lang="en-US" sz="1200">
            <a:latin typeface="Times New Roman" charset="0"/>
            <a:ea typeface="Times New Roman" charset="0"/>
            <a:cs typeface="Times New Roman" charset="0"/>
          </a:endParaRPr>
        </a:p>
      </dgm:t>
    </dgm:pt>
    <dgm:pt modelId="{47871E06-64F7-6544-8A26-898632FE157D}">
      <dgm:prSet phldrT="[Text]" custT="1"/>
      <dgm:spPr>
        <a:ln>
          <a:solidFill>
            <a:schemeClr val="tx1"/>
          </a:solidFill>
        </a:ln>
      </dgm:spPr>
      <dgm:t>
        <a:bodyPr/>
        <a:lstStyle/>
        <a:p>
          <a:r>
            <a:rPr lang="en-US" sz="1050" b="1">
              <a:latin typeface="Times New Roman" charset="0"/>
              <a:ea typeface="Times New Roman" charset="0"/>
              <a:cs typeface="Times New Roman" charset="0"/>
            </a:rPr>
            <a:t>CTO</a:t>
          </a:r>
        </a:p>
      </dgm:t>
    </dgm:pt>
    <dgm:pt modelId="{32438B62-0134-FC48-AC63-D04525D5743D}" type="parTrans" cxnId="{74DC0F07-9A70-0740-A8F2-D3D0544F9FE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3CCF03F-E8C1-B748-A6CE-3A17E83F7283}" type="sibTrans" cxnId="{74DC0F07-9A70-0740-A8F2-D3D0544F9FE6}">
      <dgm:prSet/>
      <dgm:spPr/>
      <dgm:t>
        <a:bodyPr/>
        <a:lstStyle/>
        <a:p>
          <a:endParaRPr lang="en-US" sz="1200">
            <a:latin typeface="Times New Roman" charset="0"/>
            <a:ea typeface="Times New Roman" charset="0"/>
            <a:cs typeface="Times New Roman" charset="0"/>
          </a:endParaRPr>
        </a:p>
      </dgm:t>
    </dgm:pt>
    <dgm:pt modelId="{992B6898-FAF9-0B4A-AB0D-C9CC90FCAEF6}">
      <dgm:prSet phldrT="[Text]" custT="1"/>
      <dgm:spPr>
        <a:ln>
          <a:solidFill>
            <a:schemeClr val="tx1"/>
          </a:solidFill>
        </a:ln>
      </dgm:spPr>
      <dgm:t>
        <a:bodyPr/>
        <a:lstStyle/>
        <a:p>
          <a:r>
            <a:rPr lang="en-US" sz="1050" b="1">
              <a:latin typeface="Times New Roman" charset="0"/>
              <a:ea typeface="Times New Roman" charset="0"/>
              <a:cs typeface="Times New Roman" charset="0"/>
            </a:rPr>
            <a:t>GDP Labs</a:t>
          </a:r>
        </a:p>
      </dgm:t>
    </dgm:pt>
    <dgm:pt modelId="{175BE986-19B6-234F-B3B1-226BF9CCAADC}" type="parTrans" cxnId="{08BD43E5-6A34-0C4B-8587-7D241A258041}">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B574E8E6-7D04-EB48-A782-DEE59531A629}" type="sibTrans" cxnId="{08BD43E5-6A34-0C4B-8587-7D241A258041}">
      <dgm:prSet/>
      <dgm:spPr/>
      <dgm:t>
        <a:bodyPr/>
        <a:lstStyle/>
        <a:p>
          <a:endParaRPr lang="en-US" sz="1200">
            <a:latin typeface="Times New Roman" charset="0"/>
            <a:ea typeface="Times New Roman" charset="0"/>
            <a:cs typeface="Times New Roman" charset="0"/>
          </a:endParaRPr>
        </a:p>
      </dgm:t>
    </dgm:pt>
    <dgm:pt modelId="{A76F4FF9-E283-E14B-84EA-6B89F0F9A9F1}">
      <dgm:prSet phldrT="[Text]" custT="1"/>
      <dgm:spPr>
        <a:ln>
          <a:solidFill>
            <a:schemeClr val="tx1"/>
          </a:solidFill>
        </a:ln>
      </dgm:spPr>
      <dgm:t>
        <a:bodyPr/>
        <a:lstStyle/>
        <a:p>
          <a:r>
            <a:rPr lang="en-US" sz="900" b="1">
              <a:latin typeface="Times New Roman" charset="0"/>
              <a:ea typeface="Times New Roman" charset="0"/>
              <a:cs typeface="Times New Roman" charset="0"/>
            </a:rPr>
            <a:t>System Engineer</a:t>
          </a:r>
        </a:p>
      </dgm:t>
    </dgm:pt>
    <dgm:pt modelId="{88477FD6-DC6F-4D4F-BAC1-6D7F8A7694BD}" type="parTrans" cxnId="{8260A0C8-D2AE-8A48-86FF-436C117F2E2C}">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2943DE0-9782-A540-AC66-6DE8799C609F}" type="sibTrans" cxnId="{8260A0C8-D2AE-8A48-86FF-436C117F2E2C}">
      <dgm:prSet/>
      <dgm:spPr/>
      <dgm:t>
        <a:bodyPr/>
        <a:lstStyle/>
        <a:p>
          <a:endParaRPr lang="en-US" sz="1200">
            <a:latin typeface="Times New Roman" charset="0"/>
            <a:ea typeface="Times New Roman" charset="0"/>
            <a:cs typeface="Times New Roman" charset="0"/>
          </a:endParaRPr>
        </a:p>
      </dgm:t>
    </dgm:pt>
    <dgm:pt modelId="{5AC4C15A-A5AE-E04E-B0F8-EFA607202224}">
      <dgm:prSet phldrT="[Text]" custT="1"/>
      <dgm:spPr>
        <a:ln>
          <a:solidFill>
            <a:schemeClr val="tx1"/>
          </a:solidFill>
        </a:ln>
      </dgm:spPr>
      <dgm:t>
        <a:bodyPr/>
        <a:lstStyle/>
        <a:p>
          <a:r>
            <a:rPr lang="en-US" sz="900" b="1">
              <a:latin typeface="Times New Roman" charset="0"/>
              <a:ea typeface="Times New Roman" charset="0"/>
              <a:cs typeface="Times New Roman" charset="0"/>
            </a:rPr>
            <a:t>Software Developer Engineer</a:t>
          </a:r>
        </a:p>
      </dgm:t>
    </dgm:pt>
    <dgm:pt modelId="{8A997854-EFE1-4644-838F-A891D9606468}" type="parTrans" cxnId="{C0046105-C2FE-1A49-9C16-EEC8E862D11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0346B820-933B-B347-91B1-B26B9AE69294}" type="sibTrans" cxnId="{C0046105-C2FE-1A49-9C16-EEC8E862D116}">
      <dgm:prSet/>
      <dgm:spPr/>
      <dgm:t>
        <a:bodyPr/>
        <a:lstStyle/>
        <a:p>
          <a:endParaRPr lang="en-US" sz="1200">
            <a:latin typeface="Times New Roman" charset="0"/>
            <a:ea typeface="Times New Roman" charset="0"/>
            <a:cs typeface="Times New Roman" charset="0"/>
          </a:endParaRPr>
        </a:p>
      </dgm:t>
    </dgm:pt>
    <dgm:pt modelId="{FA09FBDA-D2C9-3D4A-9919-BB857894995F}">
      <dgm:prSet phldrT="[Text]" custT="1"/>
      <dgm:spPr>
        <a:ln>
          <a:solidFill>
            <a:schemeClr val="tx1"/>
          </a:solidFill>
        </a:ln>
      </dgm:spPr>
      <dgm:t>
        <a:bodyPr/>
        <a:lstStyle/>
        <a:p>
          <a:r>
            <a:rPr lang="en-US" sz="900" b="1">
              <a:latin typeface="Times New Roman" charset="0"/>
              <a:ea typeface="Times New Roman" charset="0"/>
              <a:cs typeface="Times New Roman" charset="0"/>
            </a:rPr>
            <a:t>Product Manager</a:t>
          </a:r>
        </a:p>
      </dgm:t>
    </dgm:pt>
    <dgm:pt modelId="{19F79272-4F60-9D4C-90DB-E0C75609C35F}" type="parTrans" cxnId="{E8C7E9E2-226F-5E41-AD3E-9A8D15D448B4}">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C4953907-4B84-CC4C-963D-FB7965856FB4}" type="sibTrans" cxnId="{E8C7E9E2-226F-5E41-AD3E-9A8D15D448B4}">
      <dgm:prSet/>
      <dgm:spPr/>
      <dgm:t>
        <a:bodyPr/>
        <a:lstStyle/>
        <a:p>
          <a:endParaRPr lang="en-US" sz="1200">
            <a:latin typeface="Times New Roman" charset="0"/>
            <a:ea typeface="Times New Roman" charset="0"/>
            <a:cs typeface="Times New Roman" charset="0"/>
          </a:endParaRPr>
        </a:p>
      </dgm:t>
    </dgm:pt>
    <dgm:pt modelId="{6CD02020-A1A8-6D49-86CA-7E7A9FCE7B5C}" type="pres">
      <dgm:prSet presAssocID="{ED9EDD3C-6B2D-1E4E-8FCA-32C70767ACE5}" presName="hierChild1" presStyleCnt="0">
        <dgm:presLayoutVars>
          <dgm:chPref val="1"/>
          <dgm:dir/>
          <dgm:animOne val="branch"/>
          <dgm:animLvl val="lvl"/>
          <dgm:resizeHandles/>
        </dgm:presLayoutVars>
      </dgm:prSet>
      <dgm:spPr/>
      <dgm:t>
        <a:bodyPr/>
        <a:lstStyle/>
        <a:p>
          <a:endParaRPr lang="en-US"/>
        </a:p>
      </dgm:t>
    </dgm:pt>
    <dgm:pt modelId="{9348B1F5-8948-BE48-945B-8ADB9E17F209}" type="pres">
      <dgm:prSet presAssocID="{49E4AF7C-35A6-494D-A890-81C7A91EAE2E}" presName="hierRoot1" presStyleCnt="0"/>
      <dgm:spPr/>
    </dgm:pt>
    <dgm:pt modelId="{CAB21FDF-35C5-6442-B53A-0371EC644426}" type="pres">
      <dgm:prSet presAssocID="{49E4AF7C-35A6-494D-A890-81C7A91EAE2E}" presName="composite" presStyleCnt="0"/>
      <dgm:spPr/>
    </dgm:pt>
    <dgm:pt modelId="{D9EA1559-E625-0C4A-8760-CF8749863A34}" type="pres">
      <dgm:prSet presAssocID="{49E4AF7C-35A6-494D-A890-81C7A91EAE2E}" presName="background" presStyleLbl="node0" presStyleIdx="0" presStyleCnt="1"/>
      <dgm:spPr>
        <a:solidFill>
          <a:schemeClr val="bg1">
            <a:lumMod val="75000"/>
          </a:schemeClr>
        </a:solidFill>
      </dgm:spPr>
    </dgm:pt>
    <dgm:pt modelId="{7EDCFB07-B024-E04B-8BA6-558545D1D48A}" type="pres">
      <dgm:prSet presAssocID="{49E4AF7C-35A6-494D-A890-81C7A91EAE2E}" presName="text" presStyleLbl="fgAcc0" presStyleIdx="0" presStyleCnt="1" custScaleX="111596" custScaleY="65263">
        <dgm:presLayoutVars>
          <dgm:chPref val="3"/>
        </dgm:presLayoutVars>
      </dgm:prSet>
      <dgm:spPr/>
      <dgm:t>
        <a:bodyPr/>
        <a:lstStyle/>
        <a:p>
          <a:endParaRPr lang="en-US"/>
        </a:p>
      </dgm:t>
    </dgm:pt>
    <dgm:pt modelId="{B02EC3E0-F919-9648-A08C-9EAC6028CFA0}" type="pres">
      <dgm:prSet presAssocID="{49E4AF7C-35A6-494D-A890-81C7A91EAE2E}" presName="hierChild2" presStyleCnt="0"/>
      <dgm:spPr/>
    </dgm:pt>
    <dgm:pt modelId="{2CC5D3A2-77F9-4C4C-917A-726A534F196B}" type="pres">
      <dgm:prSet presAssocID="{32438B62-0134-FC48-AC63-D04525D5743D}" presName="Name10" presStyleLbl="parChTrans1D2" presStyleIdx="0" presStyleCnt="1"/>
      <dgm:spPr/>
      <dgm:t>
        <a:bodyPr/>
        <a:lstStyle/>
        <a:p>
          <a:endParaRPr lang="en-US"/>
        </a:p>
      </dgm:t>
    </dgm:pt>
    <dgm:pt modelId="{93EC8219-27C3-C24D-BE0B-A968B432A466}" type="pres">
      <dgm:prSet presAssocID="{47871E06-64F7-6544-8A26-898632FE157D}" presName="hierRoot2" presStyleCnt="0"/>
      <dgm:spPr/>
    </dgm:pt>
    <dgm:pt modelId="{515229F1-44DD-DC4F-BDFE-0370368E0394}" type="pres">
      <dgm:prSet presAssocID="{47871E06-64F7-6544-8A26-898632FE157D}" presName="composite2" presStyleCnt="0"/>
      <dgm:spPr/>
    </dgm:pt>
    <dgm:pt modelId="{716F2DEE-E107-BA4C-B01A-3AC3F4B1C02D}" type="pres">
      <dgm:prSet presAssocID="{47871E06-64F7-6544-8A26-898632FE157D}" presName="background2" presStyleLbl="node2" presStyleIdx="0" presStyleCnt="1"/>
      <dgm:spPr>
        <a:solidFill>
          <a:schemeClr val="bg1">
            <a:lumMod val="75000"/>
          </a:schemeClr>
        </a:solidFill>
      </dgm:spPr>
    </dgm:pt>
    <dgm:pt modelId="{53D7A547-B25D-B54D-96D2-DA348CD6473F}" type="pres">
      <dgm:prSet presAssocID="{47871E06-64F7-6544-8A26-898632FE157D}" presName="text2" presStyleLbl="fgAcc2" presStyleIdx="0" presStyleCnt="1" custScaleX="111596" custScaleY="65263">
        <dgm:presLayoutVars>
          <dgm:chPref val="3"/>
        </dgm:presLayoutVars>
      </dgm:prSet>
      <dgm:spPr/>
      <dgm:t>
        <a:bodyPr/>
        <a:lstStyle/>
        <a:p>
          <a:endParaRPr lang="en-US"/>
        </a:p>
      </dgm:t>
    </dgm:pt>
    <dgm:pt modelId="{DE4D12A5-626B-834C-B306-680AC9211FDC}" type="pres">
      <dgm:prSet presAssocID="{47871E06-64F7-6544-8A26-898632FE157D}" presName="hierChild3" presStyleCnt="0"/>
      <dgm:spPr/>
    </dgm:pt>
    <dgm:pt modelId="{0072667E-B972-0C4C-830E-7BCD8C39DF33}" type="pres">
      <dgm:prSet presAssocID="{175BE986-19B6-234F-B3B1-226BF9CCAADC}" presName="Name17" presStyleLbl="parChTrans1D3" presStyleIdx="0" presStyleCnt="1"/>
      <dgm:spPr/>
      <dgm:t>
        <a:bodyPr/>
        <a:lstStyle/>
        <a:p>
          <a:endParaRPr lang="en-US"/>
        </a:p>
      </dgm:t>
    </dgm:pt>
    <dgm:pt modelId="{FA52D4B4-1255-6148-91ED-F97A684F5096}" type="pres">
      <dgm:prSet presAssocID="{992B6898-FAF9-0B4A-AB0D-C9CC90FCAEF6}" presName="hierRoot3" presStyleCnt="0"/>
      <dgm:spPr/>
    </dgm:pt>
    <dgm:pt modelId="{91C7B159-5EF0-3949-A38A-2F0DD4869217}" type="pres">
      <dgm:prSet presAssocID="{992B6898-FAF9-0B4A-AB0D-C9CC90FCAEF6}" presName="composite3" presStyleCnt="0"/>
      <dgm:spPr/>
    </dgm:pt>
    <dgm:pt modelId="{9B93E2EF-C812-D14A-A9D3-E984755BCC0F}" type="pres">
      <dgm:prSet presAssocID="{992B6898-FAF9-0B4A-AB0D-C9CC90FCAEF6}" presName="background3" presStyleLbl="node3" presStyleIdx="0" presStyleCnt="1"/>
      <dgm:spPr>
        <a:solidFill>
          <a:schemeClr val="bg1">
            <a:lumMod val="75000"/>
          </a:schemeClr>
        </a:solidFill>
      </dgm:spPr>
    </dgm:pt>
    <dgm:pt modelId="{C3B64AB7-85DA-6140-8925-D8EE2AEDAF71}" type="pres">
      <dgm:prSet presAssocID="{992B6898-FAF9-0B4A-AB0D-C9CC90FCAEF6}" presName="text3" presStyleLbl="fgAcc3" presStyleIdx="0" presStyleCnt="1" custScaleX="111596" custScaleY="65263">
        <dgm:presLayoutVars>
          <dgm:chPref val="3"/>
        </dgm:presLayoutVars>
      </dgm:prSet>
      <dgm:spPr/>
      <dgm:t>
        <a:bodyPr/>
        <a:lstStyle/>
        <a:p>
          <a:endParaRPr lang="en-US"/>
        </a:p>
      </dgm:t>
    </dgm:pt>
    <dgm:pt modelId="{51EDE065-D9C9-3246-AD80-EDA619ABA368}" type="pres">
      <dgm:prSet presAssocID="{992B6898-FAF9-0B4A-AB0D-C9CC90FCAEF6}" presName="hierChild4" presStyleCnt="0"/>
      <dgm:spPr/>
    </dgm:pt>
    <dgm:pt modelId="{B9C7488E-944F-4843-BA1D-5164B509B511}" type="pres">
      <dgm:prSet presAssocID="{8A997854-EFE1-4644-838F-A891D9606468}" presName="Name23" presStyleLbl="parChTrans1D4" presStyleIdx="0" presStyleCnt="3"/>
      <dgm:spPr/>
      <dgm:t>
        <a:bodyPr/>
        <a:lstStyle/>
        <a:p>
          <a:endParaRPr lang="en-US"/>
        </a:p>
      </dgm:t>
    </dgm:pt>
    <dgm:pt modelId="{090641D2-A8A4-B84B-9A1E-F6745CCEA7B9}" type="pres">
      <dgm:prSet presAssocID="{5AC4C15A-A5AE-E04E-B0F8-EFA607202224}" presName="hierRoot4" presStyleCnt="0"/>
      <dgm:spPr/>
    </dgm:pt>
    <dgm:pt modelId="{AA6ABA44-E7D8-0C4A-B162-C262EF6D3EDB}" type="pres">
      <dgm:prSet presAssocID="{5AC4C15A-A5AE-E04E-B0F8-EFA607202224}" presName="composite4" presStyleCnt="0"/>
      <dgm:spPr/>
    </dgm:pt>
    <dgm:pt modelId="{B42DBF88-3DC6-3A4F-92D8-7B4B05970DDC}" type="pres">
      <dgm:prSet presAssocID="{5AC4C15A-A5AE-E04E-B0F8-EFA607202224}" presName="background4" presStyleLbl="node4" presStyleIdx="0" presStyleCnt="3"/>
      <dgm:spPr>
        <a:solidFill>
          <a:schemeClr val="bg1">
            <a:lumMod val="75000"/>
          </a:schemeClr>
        </a:solidFill>
      </dgm:spPr>
    </dgm:pt>
    <dgm:pt modelId="{FC2F331C-A82E-3F40-B80B-A2FD25AC9235}" type="pres">
      <dgm:prSet presAssocID="{5AC4C15A-A5AE-E04E-B0F8-EFA607202224}" presName="text4" presStyleLbl="fgAcc4" presStyleIdx="0" presStyleCnt="3" custScaleX="89484" custScaleY="73255">
        <dgm:presLayoutVars>
          <dgm:chPref val="3"/>
        </dgm:presLayoutVars>
      </dgm:prSet>
      <dgm:spPr/>
      <dgm:t>
        <a:bodyPr/>
        <a:lstStyle/>
        <a:p>
          <a:endParaRPr lang="en-US"/>
        </a:p>
      </dgm:t>
    </dgm:pt>
    <dgm:pt modelId="{1A211B57-89DA-E149-934F-4F5FF12F4341}" type="pres">
      <dgm:prSet presAssocID="{5AC4C15A-A5AE-E04E-B0F8-EFA607202224}" presName="hierChild5" presStyleCnt="0"/>
      <dgm:spPr/>
    </dgm:pt>
    <dgm:pt modelId="{88180433-7D83-4E47-87E2-8E447E689E0A}" type="pres">
      <dgm:prSet presAssocID="{88477FD6-DC6F-4D4F-BAC1-6D7F8A7694BD}" presName="Name23" presStyleLbl="parChTrans1D4" presStyleIdx="1" presStyleCnt="3"/>
      <dgm:spPr/>
      <dgm:t>
        <a:bodyPr/>
        <a:lstStyle/>
        <a:p>
          <a:endParaRPr lang="en-US"/>
        </a:p>
      </dgm:t>
    </dgm:pt>
    <dgm:pt modelId="{575E3077-2C34-0147-93BF-086AFA8288DF}" type="pres">
      <dgm:prSet presAssocID="{A76F4FF9-E283-E14B-84EA-6B89F0F9A9F1}" presName="hierRoot4" presStyleCnt="0"/>
      <dgm:spPr/>
    </dgm:pt>
    <dgm:pt modelId="{693E657A-3C10-704A-9C46-F6F7E6B5D6E6}" type="pres">
      <dgm:prSet presAssocID="{A76F4FF9-E283-E14B-84EA-6B89F0F9A9F1}" presName="composite4" presStyleCnt="0"/>
      <dgm:spPr/>
    </dgm:pt>
    <dgm:pt modelId="{A43FCEDF-0594-1042-9279-C69D6DFE3814}" type="pres">
      <dgm:prSet presAssocID="{A76F4FF9-E283-E14B-84EA-6B89F0F9A9F1}" presName="background4" presStyleLbl="node4" presStyleIdx="1" presStyleCnt="3"/>
      <dgm:spPr>
        <a:solidFill>
          <a:schemeClr val="bg1">
            <a:lumMod val="75000"/>
          </a:schemeClr>
        </a:solidFill>
      </dgm:spPr>
    </dgm:pt>
    <dgm:pt modelId="{5D2E6CBF-5F50-7646-91F1-3088A7C4C7FC}" type="pres">
      <dgm:prSet presAssocID="{A76F4FF9-E283-E14B-84EA-6B89F0F9A9F1}" presName="text4" presStyleLbl="fgAcc4" presStyleIdx="1" presStyleCnt="3" custScaleX="89484" custScaleY="73255">
        <dgm:presLayoutVars>
          <dgm:chPref val="3"/>
        </dgm:presLayoutVars>
      </dgm:prSet>
      <dgm:spPr/>
      <dgm:t>
        <a:bodyPr/>
        <a:lstStyle/>
        <a:p>
          <a:endParaRPr lang="en-US"/>
        </a:p>
      </dgm:t>
    </dgm:pt>
    <dgm:pt modelId="{0C5D5615-0CAD-2E46-AF2C-B8065D113BB4}" type="pres">
      <dgm:prSet presAssocID="{A76F4FF9-E283-E14B-84EA-6B89F0F9A9F1}" presName="hierChild5" presStyleCnt="0"/>
      <dgm:spPr/>
    </dgm:pt>
    <dgm:pt modelId="{CE28181F-EB38-BB49-9940-16919FFA006A}" type="pres">
      <dgm:prSet presAssocID="{19F79272-4F60-9D4C-90DB-E0C75609C35F}" presName="Name23" presStyleLbl="parChTrans1D4" presStyleIdx="2" presStyleCnt="3"/>
      <dgm:spPr/>
      <dgm:t>
        <a:bodyPr/>
        <a:lstStyle/>
        <a:p>
          <a:endParaRPr lang="en-US"/>
        </a:p>
      </dgm:t>
    </dgm:pt>
    <dgm:pt modelId="{B5880E9B-C779-0E43-A8B9-CCC327ED7083}" type="pres">
      <dgm:prSet presAssocID="{FA09FBDA-D2C9-3D4A-9919-BB857894995F}" presName="hierRoot4" presStyleCnt="0"/>
      <dgm:spPr/>
    </dgm:pt>
    <dgm:pt modelId="{F5D9451B-19B1-AB4A-A4AA-1A4A5B3A31C7}" type="pres">
      <dgm:prSet presAssocID="{FA09FBDA-D2C9-3D4A-9919-BB857894995F}" presName="composite4" presStyleCnt="0"/>
      <dgm:spPr/>
    </dgm:pt>
    <dgm:pt modelId="{466739BD-149C-724F-96A3-5B0D94D0F2DB}" type="pres">
      <dgm:prSet presAssocID="{FA09FBDA-D2C9-3D4A-9919-BB857894995F}" presName="background4" presStyleLbl="node4" presStyleIdx="2" presStyleCnt="3"/>
      <dgm:spPr>
        <a:solidFill>
          <a:schemeClr val="bg1">
            <a:lumMod val="75000"/>
          </a:schemeClr>
        </a:solidFill>
      </dgm:spPr>
    </dgm:pt>
    <dgm:pt modelId="{95716C09-006C-5D4B-88EB-386CCAD57374}" type="pres">
      <dgm:prSet presAssocID="{FA09FBDA-D2C9-3D4A-9919-BB857894995F}" presName="text4" presStyleLbl="fgAcc4" presStyleIdx="2" presStyleCnt="3" custScaleX="89484" custScaleY="73255">
        <dgm:presLayoutVars>
          <dgm:chPref val="3"/>
        </dgm:presLayoutVars>
      </dgm:prSet>
      <dgm:spPr/>
      <dgm:t>
        <a:bodyPr/>
        <a:lstStyle/>
        <a:p>
          <a:endParaRPr lang="en-US"/>
        </a:p>
      </dgm:t>
    </dgm:pt>
    <dgm:pt modelId="{D77C1940-CA1F-174B-99CC-0AEC334CE24E}" type="pres">
      <dgm:prSet presAssocID="{FA09FBDA-D2C9-3D4A-9919-BB857894995F}" presName="hierChild5" presStyleCnt="0"/>
      <dgm:spPr/>
    </dgm:pt>
  </dgm:ptLst>
  <dgm:cxnLst>
    <dgm:cxn modelId="{71677AA0-363E-6449-B3F5-C7793EC70837}" srcId="{ED9EDD3C-6B2D-1E4E-8FCA-32C70767ACE5}" destId="{49E4AF7C-35A6-494D-A890-81C7A91EAE2E}" srcOrd="0" destOrd="0" parTransId="{5F141DF7-2E0F-1448-AC9D-EDCF6BB6E6EC}" sibTransId="{E1F1B7A5-78AC-B646-A1F0-B5D752CABC18}"/>
    <dgm:cxn modelId="{E8C7E9E2-226F-5E41-AD3E-9A8D15D448B4}" srcId="{992B6898-FAF9-0B4A-AB0D-C9CC90FCAEF6}" destId="{FA09FBDA-D2C9-3D4A-9919-BB857894995F}" srcOrd="2" destOrd="0" parTransId="{19F79272-4F60-9D4C-90DB-E0C75609C35F}" sibTransId="{C4953907-4B84-CC4C-963D-FB7965856FB4}"/>
    <dgm:cxn modelId="{45B70DA2-CF3E-4190-887F-D11B48E54CE2}" type="presOf" srcId="{8A997854-EFE1-4644-838F-A891D9606468}" destId="{B9C7488E-944F-4843-BA1D-5164B509B511}" srcOrd="0" destOrd="0" presId="urn:microsoft.com/office/officeart/2005/8/layout/hierarchy1"/>
    <dgm:cxn modelId="{F72E78E9-5D01-4483-8EDB-76EE990783D8}" type="presOf" srcId="{88477FD6-DC6F-4D4F-BAC1-6D7F8A7694BD}" destId="{88180433-7D83-4E47-87E2-8E447E689E0A}" srcOrd="0" destOrd="0" presId="urn:microsoft.com/office/officeart/2005/8/layout/hierarchy1"/>
    <dgm:cxn modelId="{CBFEDB94-87B2-489C-9DBF-87C57B09429A}" type="presOf" srcId="{49E4AF7C-35A6-494D-A890-81C7A91EAE2E}" destId="{7EDCFB07-B024-E04B-8BA6-558545D1D48A}" srcOrd="0" destOrd="0" presId="urn:microsoft.com/office/officeart/2005/8/layout/hierarchy1"/>
    <dgm:cxn modelId="{08BD43E5-6A34-0C4B-8587-7D241A258041}" srcId="{47871E06-64F7-6544-8A26-898632FE157D}" destId="{992B6898-FAF9-0B4A-AB0D-C9CC90FCAEF6}" srcOrd="0" destOrd="0" parTransId="{175BE986-19B6-234F-B3B1-226BF9CCAADC}" sibTransId="{B574E8E6-7D04-EB48-A782-DEE59531A629}"/>
    <dgm:cxn modelId="{4E01CD13-E260-48D8-81BE-34746FCBAD6B}" type="presOf" srcId="{47871E06-64F7-6544-8A26-898632FE157D}" destId="{53D7A547-B25D-B54D-96D2-DA348CD6473F}" srcOrd="0" destOrd="0" presId="urn:microsoft.com/office/officeart/2005/8/layout/hierarchy1"/>
    <dgm:cxn modelId="{69D7EE5E-A60C-45FD-B333-F4362AC1BDAC}" type="presOf" srcId="{175BE986-19B6-234F-B3B1-226BF9CCAADC}" destId="{0072667E-B972-0C4C-830E-7BCD8C39DF33}" srcOrd="0" destOrd="0" presId="urn:microsoft.com/office/officeart/2005/8/layout/hierarchy1"/>
    <dgm:cxn modelId="{8317096E-2E6D-4A30-9D49-E65251E164C7}" type="presOf" srcId="{5AC4C15A-A5AE-E04E-B0F8-EFA607202224}" destId="{FC2F331C-A82E-3F40-B80B-A2FD25AC9235}" srcOrd="0" destOrd="0" presId="urn:microsoft.com/office/officeart/2005/8/layout/hierarchy1"/>
    <dgm:cxn modelId="{74DC0F07-9A70-0740-A8F2-D3D0544F9FE6}" srcId="{49E4AF7C-35A6-494D-A890-81C7A91EAE2E}" destId="{47871E06-64F7-6544-8A26-898632FE157D}" srcOrd="0" destOrd="0" parTransId="{32438B62-0134-FC48-AC63-D04525D5743D}" sibTransId="{F3CCF03F-E8C1-B748-A6CE-3A17E83F7283}"/>
    <dgm:cxn modelId="{1BDB007D-9CD1-43FF-AE91-421581D8C456}" type="presOf" srcId="{19F79272-4F60-9D4C-90DB-E0C75609C35F}" destId="{CE28181F-EB38-BB49-9940-16919FFA006A}" srcOrd="0" destOrd="0" presId="urn:microsoft.com/office/officeart/2005/8/layout/hierarchy1"/>
    <dgm:cxn modelId="{4E979BA6-DA11-45BA-833B-BFD00E3565B3}" type="presOf" srcId="{32438B62-0134-FC48-AC63-D04525D5743D}" destId="{2CC5D3A2-77F9-4C4C-917A-726A534F196B}" srcOrd="0" destOrd="0" presId="urn:microsoft.com/office/officeart/2005/8/layout/hierarchy1"/>
    <dgm:cxn modelId="{71FC575D-9834-4423-810E-46059FB27323}" type="presOf" srcId="{ED9EDD3C-6B2D-1E4E-8FCA-32C70767ACE5}" destId="{6CD02020-A1A8-6D49-86CA-7E7A9FCE7B5C}" srcOrd="0" destOrd="0" presId="urn:microsoft.com/office/officeart/2005/8/layout/hierarchy1"/>
    <dgm:cxn modelId="{C0046105-C2FE-1A49-9C16-EEC8E862D116}" srcId="{992B6898-FAF9-0B4A-AB0D-C9CC90FCAEF6}" destId="{5AC4C15A-A5AE-E04E-B0F8-EFA607202224}" srcOrd="0" destOrd="0" parTransId="{8A997854-EFE1-4644-838F-A891D9606468}" sibTransId="{0346B820-933B-B347-91B1-B26B9AE69294}"/>
    <dgm:cxn modelId="{8260A0C8-D2AE-8A48-86FF-436C117F2E2C}" srcId="{992B6898-FAF9-0B4A-AB0D-C9CC90FCAEF6}" destId="{A76F4FF9-E283-E14B-84EA-6B89F0F9A9F1}" srcOrd="1" destOrd="0" parTransId="{88477FD6-DC6F-4D4F-BAC1-6D7F8A7694BD}" sibTransId="{F2943DE0-9782-A540-AC66-6DE8799C609F}"/>
    <dgm:cxn modelId="{1B16713E-C037-48D5-9D65-8081796D2E95}" type="presOf" srcId="{992B6898-FAF9-0B4A-AB0D-C9CC90FCAEF6}" destId="{C3B64AB7-85DA-6140-8925-D8EE2AEDAF71}" srcOrd="0" destOrd="0" presId="urn:microsoft.com/office/officeart/2005/8/layout/hierarchy1"/>
    <dgm:cxn modelId="{5D99123C-F9EE-4CEA-916F-280CCC360FF1}" type="presOf" srcId="{FA09FBDA-D2C9-3D4A-9919-BB857894995F}" destId="{95716C09-006C-5D4B-88EB-386CCAD57374}" srcOrd="0" destOrd="0" presId="urn:microsoft.com/office/officeart/2005/8/layout/hierarchy1"/>
    <dgm:cxn modelId="{80A1DD33-F043-4846-86A5-096722317382}" type="presOf" srcId="{A76F4FF9-E283-E14B-84EA-6B89F0F9A9F1}" destId="{5D2E6CBF-5F50-7646-91F1-3088A7C4C7FC}" srcOrd="0" destOrd="0" presId="urn:microsoft.com/office/officeart/2005/8/layout/hierarchy1"/>
    <dgm:cxn modelId="{2BCC86FF-964D-4394-98F0-31F54F4A5D7C}" type="presParOf" srcId="{6CD02020-A1A8-6D49-86CA-7E7A9FCE7B5C}" destId="{9348B1F5-8948-BE48-945B-8ADB9E17F209}" srcOrd="0" destOrd="0" presId="urn:microsoft.com/office/officeart/2005/8/layout/hierarchy1"/>
    <dgm:cxn modelId="{4FC21FA2-6570-4E39-B1EF-8554331BFA7D}" type="presParOf" srcId="{9348B1F5-8948-BE48-945B-8ADB9E17F209}" destId="{CAB21FDF-35C5-6442-B53A-0371EC644426}" srcOrd="0" destOrd="0" presId="urn:microsoft.com/office/officeart/2005/8/layout/hierarchy1"/>
    <dgm:cxn modelId="{C8CA7CA5-C02F-4CD7-A6AD-B95AE742EF41}" type="presParOf" srcId="{CAB21FDF-35C5-6442-B53A-0371EC644426}" destId="{D9EA1559-E625-0C4A-8760-CF8749863A34}" srcOrd="0" destOrd="0" presId="urn:microsoft.com/office/officeart/2005/8/layout/hierarchy1"/>
    <dgm:cxn modelId="{1759D4A7-C5D9-4A75-B0E5-4AE801E09E28}" type="presParOf" srcId="{CAB21FDF-35C5-6442-B53A-0371EC644426}" destId="{7EDCFB07-B024-E04B-8BA6-558545D1D48A}" srcOrd="1" destOrd="0" presId="urn:microsoft.com/office/officeart/2005/8/layout/hierarchy1"/>
    <dgm:cxn modelId="{21D78AFF-8D9C-4287-9C76-8AA91F1F7AAB}" type="presParOf" srcId="{9348B1F5-8948-BE48-945B-8ADB9E17F209}" destId="{B02EC3E0-F919-9648-A08C-9EAC6028CFA0}" srcOrd="1" destOrd="0" presId="urn:microsoft.com/office/officeart/2005/8/layout/hierarchy1"/>
    <dgm:cxn modelId="{22DF39D6-CE33-436C-A522-3AEB7D988438}" type="presParOf" srcId="{B02EC3E0-F919-9648-A08C-9EAC6028CFA0}" destId="{2CC5D3A2-77F9-4C4C-917A-726A534F196B}" srcOrd="0" destOrd="0" presId="urn:microsoft.com/office/officeart/2005/8/layout/hierarchy1"/>
    <dgm:cxn modelId="{7F435520-A8E6-4395-AB8A-DA2F8DFEB776}" type="presParOf" srcId="{B02EC3E0-F919-9648-A08C-9EAC6028CFA0}" destId="{93EC8219-27C3-C24D-BE0B-A968B432A466}" srcOrd="1" destOrd="0" presId="urn:microsoft.com/office/officeart/2005/8/layout/hierarchy1"/>
    <dgm:cxn modelId="{DA9CD991-B975-4AA6-9B72-F67AFB95CC96}" type="presParOf" srcId="{93EC8219-27C3-C24D-BE0B-A968B432A466}" destId="{515229F1-44DD-DC4F-BDFE-0370368E0394}" srcOrd="0" destOrd="0" presId="urn:microsoft.com/office/officeart/2005/8/layout/hierarchy1"/>
    <dgm:cxn modelId="{B1213DFC-FFD4-44A6-A1C0-1761436889EE}" type="presParOf" srcId="{515229F1-44DD-DC4F-BDFE-0370368E0394}" destId="{716F2DEE-E107-BA4C-B01A-3AC3F4B1C02D}" srcOrd="0" destOrd="0" presId="urn:microsoft.com/office/officeart/2005/8/layout/hierarchy1"/>
    <dgm:cxn modelId="{C90EF7DE-C204-4E2D-9E35-8FBD5339A8F0}" type="presParOf" srcId="{515229F1-44DD-DC4F-BDFE-0370368E0394}" destId="{53D7A547-B25D-B54D-96D2-DA348CD6473F}" srcOrd="1" destOrd="0" presId="urn:microsoft.com/office/officeart/2005/8/layout/hierarchy1"/>
    <dgm:cxn modelId="{C5DF73D5-9E24-4B22-90A1-911F7C4FBE2C}" type="presParOf" srcId="{93EC8219-27C3-C24D-BE0B-A968B432A466}" destId="{DE4D12A5-626B-834C-B306-680AC9211FDC}" srcOrd="1" destOrd="0" presId="urn:microsoft.com/office/officeart/2005/8/layout/hierarchy1"/>
    <dgm:cxn modelId="{750BC568-753E-4609-80D7-92AA4DEE9493}" type="presParOf" srcId="{DE4D12A5-626B-834C-B306-680AC9211FDC}" destId="{0072667E-B972-0C4C-830E-7BCD8C39DF33}" srcOrd="0" destOrd="0" presId="urn:microsoft.com/office/officeart/2005/8/layout/hierarchy1"/>
    <dgm:cxn modelId="{DC7A09B0-7FBB-4D0A-83A7-FEFC054AA222}" type="presParOf" srcId="{DE4D12A5-626B-834C-B306-680AC9211FDC}" destId="{FA52D4B4-1255-6148-91ED-F97A684F5096}" srcOrd="1" destOrd="0" presId="urn:microsoft.com/office/officeart/2005/8/layout/hierarchy1"/>
    <dgm:cxn modelId="{F9ACCC4B-617D-4FFC-9F3E-0009894C7979}" type="presParOf" srcId="{FA52D4B4-1255-6148-91ED-F97A684F5096}" destId="{91C7B159-5EF0-3949-A38A-2F0DD4869217}" srcOrd="0" destOrd="0" presId="urn:microsoft.com/office/officeart/2005/8/layout/hierarchy1"/>
    <dgm:cxn modelId="{79BE17E5-4413-41D5-BBB2-7C5623F73FB3}" type="presParOf" srcId="{91C7B159-5EF0-3949-A38A-2F0DD4869217}" destId="{9B93E2EF-C812-D14A-A9D3-E984755BCC0F}" srcOrd="0" destOrd="0" presId="urn:microsoft.com/office/officeart/2005/8/layout/hierarchy1"/>
    <dgm:cxn modelId="{AD537E73-219B-4B1C-BAEE-A9A71BD7502F}" type="presParOf" srcId="{91C7B159-5EF0-3949-A38A-2F0DD4869217}" destId="{C3B64AB7-85DA-6140-8925-D8EE2AEDAF71}" srcOrd="1" destOrd="0" presId="urn:microsoft.com/office/officeart/2005/8/layout/hierarchy1"/>
    <dgm:cxn modelId="{91783AA4-2931-4B33-AC66-3E12F7314F10}" type="presParOf" srcId="{FA52D4B4-1255-6148-91ED-F97A684F5096}" destId="{51EDE065-D9C9-3246-AD80-EDA619ABA368}" srcOrd="1" destOrd="0" presId="urn:microsoft.com/office/officeart/2005/8/layout/hierarchy1"/>
    <dgm:cxn modelId="{0CB45B01-0047-4EDE-B915-769D064C7907}" type="presParOf" srcId="{51EDE065-D9C9-3246-AD80-EDA619ABA368}" destId="{B9C7488E-944F-4843-BA1D-5164B509B511}" srcOrd="0" destOrd="0" presId="urn:microsoft.com/office/officeart/2005/8/layout/hierarchy1"/>
    <dgm:cxn modelId="{EE404682-5A38-4979-840E-3F9228162267}" type="presParOf" srcId="{51EDE065-D9C9-3246-AD80-EDA619ABA368}" destId="{090641D2-A8A4-B84B-9A1E-F6745CCEA7B9}" srcOrd="1" destOrd="0" presId="urn:microsoft.com/office/officeart/2005/8/layout/hierarchy1"/>
    <dgm:cxn modelId="{B8177884-DD66-4C6D-83BE-C98F5D807918}" type="presParOf" srcId="{090641D2-A8A4-B84B-9A1E-F6745CCEA7B9}" destId="{AA6ABA44-E7D8-0C4A-B162-C262EF6D3EDB}" srcOrd="0" destOrd="0" presId="urn:microsoft.com/office/officeart/2005/8/layout/hierarchy1"/>
    <dgm:cxn modelId="{65F1655F-AFD0-4E74-A9DA-29E79CCA7AEB}" type="presParOf" srcId="{AA6ABA44-E7D8-0C4A-B162-C262EF6D3EDB}" destId="{B42DBF88-3DC6-3A4F-92D8-7B4B05970DDC}" srcOrd="0" destOrd="0" presId="urn:microsoft.com/office/officeart/2005/8/layout/hierarchy1"/>
    <dgm:cxn modelId="{1CCAED68-2F7C-4031-8E65-F635C76C7817}" type="presParOf" srcId="{AA6ABA44-E7D8-0C4A-B162-C262EF6D3EDB}" destId="{FC2F331C-A82E-3F40-B80B-A2FD25AC9235}" srcOrd="1" destOrd="0" presId="urn:microsoft.com/office/officeart/2005/8/layout/hierarchy1"/>
    <dgm:cxn modelId="{D6F52D33-61A0-4DA6-9FD9-D01A6721DD9F}" type="presParOf" srcId="{090641D2-A8A4-B84B-9A1E-F6745CCEA7B9}" destId="{1A211B57-89DA-E149-934F-4F5FF12F4341}" srcOrd="1" destOrd="0" presId="urn:microsoft.com/office/officeart/2005/8/layout/hierarchy1"/>
    <dgm:cxn modelId="{E1CE1906-3379-40F4-966D-9683ED3C8582}" type="presParOf" srcId="{51EDE065-D9C9-3246-AD80-EDA619ABA368}" destId="{88180433-7D83-4E47-87E2-8E447E689E0A}" srcOrd="2" destOrd="0" presId="urn:microsoft.com/office/officeart/2005/8/layout/hierarchy1"/>
    <dgm:cxn modelId="{6A30CDF9-28C2-455E-BAE8-81EC0AD73F08}" type="presParOf" srcId="{51EDE065-D9C9-3246-AD80-EDA619ABA368}" destId="{575E3077-2C34-0147-93BF-086AFA8288DF}" srcOrd="3" destOrd="0" presId="urn:microsoft.com/office/officeart/2005/8/layout/hierarchy1"/>
    <dgm:cxn modelId="{DD2DF8C7-FCA9-4769-98FD-CC771411F823}" type="presParOf" srcId="{575E3077-2C34-0147-93BF-086AFA8288DF}" destId="{693E657A-3C10-704A-9C46-F6F7E6B5D6E6}" srcOrd="0" destOrd="0" presId="urn:microsoft.com/office/officeart/2005/8/layout/hierarchy1"/>
    <dgm:cxn modelId="{18FA040C-6A6C-4863-B56F-FC87055F85DC}" type="presParOf" srcId="{693E657A-3C10-704A-9C46-F6F7E6B5D6E6}" destId="{A43FCEDF-0594-1042-9279-C69D6DFE3814}" srcOrd="0" destOrd="0" presId="urn:microsoft.com/office/officeart/2005/8/layout/hierarchy1"/>
    <dgm:cxn modelId="{AE59AD0E-5DAE-4B86-918B-34624DE77C63}" type="presParOf" srcId="{693E657A-3C10-704A-9C46-F6F7E6B5D6E6}" destId="{5D2E6CBF-5F50-7646-91F1-3088A7C4C7FC}" srcOrd="1" destOrd="0" presId="urn:microsoft.com/office/officeart/2005/8/layout/hierarchy1"/>
    <dgm:cxn modelId="{DA1C9BD5-C318-48EC-8848-2374C9851C5B}" type="presParOf" srcId="{575E3077-2C34-0147-93BF-086AFA8288DF}" destId="{0C5D5615-0CAD-2E46-AF2C-B8065D113BB4}" srcOrd="1" destOrd="0" presId="urn:microsoft.com/office/officeart/2005/8/layout/hierarchy1"/>
    <dgm:cxn modelId="{556D6D19-D47F-4B76-B682-180C34F0788F}" type="presParOf" srcId="{51EDE065-D9C9-3246-AD80-EDA619ABA368}" destId="{CE28181F-EB38-BB49-9940-16919FFA006A}" srcOrd="4" destOrd="0" presId="urn:microsoft.com/office/officeart/2005/8/layout/hierarchy1"/>
    <dgm:cxn modelId="{66417C5E-852A-461E-98DC-CD81DBC3F9FD}" type="presParOf" srcId="{51EDE065-D9C9-3246-AD80-EDA619ABA368}" destId="{B5880E9B-C779-0E43-A8B9-CCC327ED7083}" srcOrd="5" destOrd="0" presId="urn:microsoft.com/office/officeart/2005/8/layout/hierarchy1"/>
    <dgm:cxn modelId="{D2CC92FC-DA1A-45FE-AC89-2D11F6F2BFB7}" type="presParOf" srcId="{B5880E9B-C779-0E43-A8B9-CCC327ED7083}" destId="{F5D9451B-19B1-AB4A-A4AA-1A4A5B3A31C7}" srcOrd="0" destOrd="0" presId="urn:microsoft.com/office/officeart/2005/8/layout/hierarchy1"/>
    <dgm:cxn modelId="{971EEBD3-E61F-460F-BFE8-4EBEEB337FFA}" type="presParOf" srcId="{F5D9451B-19B1-AB4A-A4AA-1A4A5B3A31C7}" destId="{466739BD-149C-724F-96A3-5B0D94D0F2DB}" srcOrd="0" destOrd="0" presId="urn:microsoft.com/office/officeart/2005/8/layout/hierarchy1"/>
    <dgm:cxn modelId="{D6B0B4FB-360C-4C42-BF32-2E749AAA995A}" type="presParOf" srcId="{F5D9451B-19B1-AB4A-A4AA-1A4A5B3A31C7}" destId="{95716C09-006C-5D4B-88EB-386CCAD57374}" srcOrd="1" destOrd="0" presId="urn:microsoft.com/office/officeart/2005/8/layout/hierarchy1"/>
    <dgm:cxn modelId="{74FF3DA5-80F6-4EFC-BA6C-D01ADDFCFF2F}" type="presParOf" srcId="{B5880E9B-C779-0E43-A8B9-CCC327ED7083}" destId="{D77C1940-CA1F-174B-99CC-0AEC334CE24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8181F-EB38-BB49-9940-16919FFA006A}">
      <dsp:nvSpPr>
        <dsp:cNvPr id="0" name=""/>
        <dsp:cNvSpPr/>
      </dsp:nvSpPr>
      <dsp:spPr>
        <a:xfrm>
          <a:off x="2563413" y="1984577"/>
          <a:ext cx="1214606" cy="316229"/>
        </a:xfrm>
        <a:custGeom>
          <a:avLst/>
          <a:gdLst/>
          <a:ahLst/>
          <a:cxnLst/>
          <a:rect l="0" t="0" r="0" b="0"/>
          <a:pathLst>
            <a:path>
              <a:moveTo>
                <a:pt x="0" y="0"/>
              </a:moveTo>
              <a:lnTo>
                <a:pt x="0" y="215501"/>
              </a:lnTo>
              <a:lnTo>
                <a:pt x="1214606" y="215501"/>
              </a:lnTo>
              <a:lnTo>
                <a:pt x="1214606"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8180433-7D83-4E47-87E2-8E447E689E0A}">
      <dsp:nvSpPr>
        <dsp:cNvPr id="0" name=""/>
        <dsp:cNvSpPr/>
      </dsp:nvSpPr>
      <dsp:spPr>
        <a:xfrm>
          <a:off x="2517693" y="1984577"/>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9C7488E-944F-4843-BA1D-5164B509B511}">
      <dsp:nvSpPr>
        <dsp:cNvPr id="0" name=""/>
        <dsp:cNvSpPr/>
      </dsp:nvSpPr>
      <dsp:spPr>
        <a:xfrm>
          <a:off x="1348806" y="1984577"/>
          <a:ext cx="1214606" cy="316229"/>
        </a:xfrm>
        <a:custGeom>
          <a:avLst/>
          <a:gdLst/>
          <a:ahLst/>
          <a:cxnLst/>
          <a:rect l="0" t="0" r="0" b="0"/>
          <a:pathLst>
            <a:path>
              <a:moveTo>
                <a:pt x="1214606" y="0"/>
              </a:moveTo>
              <a:lnTo>
                <a:pt x="1214606" y="215501"/>
              </a:lnTo>
              <a:lnTo>
                <a:pt x="0" y="215501"/>
              </a:lnTo>
              <a:lnTo>
                <a:pt x="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72667E-B972-0C4C-830E-7BCD8C39DF33}">
      <dsp:nvSpPr>
        <dsp:cNvPr id="0" name=""/>
        <dsp:cNvSpPr/>
      </dsp:nvSpPr>
      <dsp:spPr>
        <a:xfrm>
          <a:off x="2517693" y="1217739"/>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CC5D3A2-77F9-4C4C-917A-726A534F196B}">
      <dsp:nvSpPr>
        <dsp:cNvPr id="0" name=""/>
        <dsp:cNvSpPr/>
      </dsp:nvSpPr>
      <dsp:spPr>
        <a:xfrm>
          <a:off x="2517693" y="450902"/>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9EA1559-E625-0C4A-8760-CF8749863A34}">
      <dsp:nvSpPr>
        <dsp:cNvPr id="0" name=""/>
        <dsp:cNvSpPr/>
      </dsp:nvSpPr>
      <dsp:spPr>
        <a:xfrm>
          <a:off x="1956709" y="294"/>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DCFB07-B024-E04B-8BA6-558545D1D48A}">
      <dsp:nvSpPr>
        <dsp:cNvPr id="0" name=""/>
        <dsp:cNvSpPr/>
      </dsp:nvSpPr>
      <dsp:spPr>
        <a:xfrm>
          <a:off x="2077522" y="115066"/>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CEO GDP Venture</a:t>
          </a:r>
        </a:p>
      </dsp:txBody>
      <dsp:txXfrm>
        <a:off x="2090720" y="128264"/>
        <a:ext cx="1187012" cy="424212"/>
      </dsp:txXfrm>
    </dsp:sp>
    <dsp:sp modelId="{716F2DEE-E107-BA4C-B01A-3AC3F4B1C02D}">
      <dsp:nvSpPr>
        <dsp:cNvPr id="0" name=""/>
        <dsp:cNvSpPr/>
      </dsp:nvSpPr>
      <dsp:spPr>
        <a:xfrm>
          <a:off x="1956709" y="767131"/>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D7A547-B25D-B54D-96D2-DA348CD6473F}">
      <dsp:nvSpPr>
        <dsp:cNvPr id="0" name=""/>
        <dsp:cNvSpPr/>
      </dsp:nvSpPr>
      <dsp:spPr>
        <a:xfrm>
          <a:off x="2077522" y="881904"/>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CTO</a:t>
          </a:r>
        </a:p>
      </dsp:txBody>
      <dsp:txXfrm>
        <a:off x="2090720" y="895102"/>
        <a:ext cx="1187012" cy="424212"/>
      </dsp:txXfrm>
    </dsp:sp>
    <dsp:sp modelId="{9B93E2EF-C812-D14A-A9D3-E984755BCC0F}">
      <dsp:nvSpPr>
        <dsp:cNvPr id="0" name=""/>
        <dsp:cNvSpPr/>
      </dsp:nvSpPr>
      <dsp:spPr>
        <a:xfrm>
          <a:off x="1956709" y="1533969"/>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64AB7-85DA-6140-8925-D8EE2AEDAF71}">
      <dsp:nvSpPr>
        <dsp:cNvPr id="0" name=""/>
        <dsp:cNvSpPr/>
      </dsp:nvSpPr>
      <dsp:spPr>
        <a:xfrm>
          <a:off x="2077522" y="1648742"/>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GDP Labs</a:t>
          </a:r>
        </a:p>
      </dsp:txBody>
      <dsp:txXfrm>
        <a:off x="2090720" y="1661940"/>
        <a:ext cx="1187012" cy="424212"/>
      </dsp:txXfrm>
    </dsp:sp>
    <dsp:sp modelId="{B42DBF88-3DC6-3A4F-92D8-7B4B05970DDC}">
      <dsp:nvSpPr>
        <dsp:cNvPr id="0" name=""/>
        <dsp:cNvSpPr/>
      </dsp:nvSpPr>
      <dsp:spPr>
        <a:xfrm>
          <a:off x="862316"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2F331C-A82E-3F40-B80B-A2FD25AC9235}">
      <dsp:nvSpPr>
        <dsp:cNvPr id="0" name=""/>
        <dsp:cNvSpPr/>
      </dsp:nvSpPr>
      <dsp:spPr>
        <a:xfrm>
          <a:off x="983130"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Software Developer Engineer</a:t>
          </a:r>
        </a:p>
      </dsp:txBody>
      <dsp:txXfrm>
        <a:off x="997944" y="2430394"/>
        <a:ext cx="943351" cy="476160"/>
      </dsp:txXfrm>
    </dsp:sp>
    <dsp:sp modelId="{A43FCEDF-0594-1042-9279-C69D6DFE3814}">
      <dsp:nvSpPr>
        <dsp:cNvPr id="0" name=""/>
        <dsp:cNvSpPr/>
      </dsp:nvSpPr>
      <dsp:spPr>
        <a:xfrm>
          <a:off x="2076923"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E6CBF-5F50-7646-91F1-3088A7C4C7FC}">
      <dsp:nvSpPr>
        <dsp:cNvPr id="0" name=""/>
        <dsp:cNvSpPr/>
      </dsp:nvSpPr>
      <dsp:spPr>
        <a:xfrm>
          <a:off x="2197737"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System Engineer</a:t>
          </a:r>
        </a:p>
      </dsp:txBody>
      <dsp:txXfrm>
        <a:off x="2212551" y="2430394"/>
        <a:ext cx="943351" cy="476160"/>
      </dsp:txXfrm>
    </dsp:sp>
    <dsp:sp modelId="{466739BD-149C-724F-96A3-5B0D94D0F2DB}">
      <dsp:nvSpPr>
        <dsp:cNvPr id="0" name=""/>
        <dsp:cNvSpPr/>
      </dsp:nvSpPr>
      <dsp:spPr>
        <a:xfrm>
          <a:off x="3291530"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716C09-006C-5D4B-88EB-386CCAD57374}">
      <dsp:nvSpPr>
        <dsp:cNvPr id="0" name=""/>
        <dsp:cNvSpPr/>
      </dsp:nvSpPr>
      <dsp:spPr>
        <a:xfrm>
          <a:off x="3412343"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Product Manager</a:t>
          </a:r>
        </a:p>
      </dsp:txBody>
      <dsp:txXfrm>
        <a:off x="3427157" y="2430394"/>
        <a:ext cx="943351" cy="476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8181F-EB38-BB49-9940-16919FFA006A}">
      <dsp:nvSpPr>
        <dsp:cNvPr id="0" name=""/>
        <dsp:cNvSpPr/>
      </dsp:nvSpPr>
      <dsp:spPr>
        <a:xfrm>
          <a:off x="2563413" y="1984577"/>
          <a:ext cx="1214606" cy="316229"/>
        </a:xfrm>
        <a:custGeom>
          <a:avLst/>
          <a:gdLst/>
          <a:ahLst/>
          <a:cxnLst/>
          <a:rect l="0" t="0" r="0" b="0"/>
          <a:pathLst>
            <a:path>
              <a:moveTo>
                <a:pt x="0" y="0"/>
              </a:moveTo>
              <a:lnTo>
                <a:pt x="0" y="215501"/>
              </a:lnTo>
              <a:lnTo>
                <a:pt x="1214606" y="215501"/>
              </a:lnTo>
              <a:lnTo>
                <a:pt x="1214606"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8180433-7D83-4E47-87E2-8E447E689E0A}">
      <dsp:nvSpPr>
        <dsp:cNvPr id="0" name=""/>
        <dsp:cNvSpPr/>
      </dsp:nvSpPr>
      <dsp:spPr>
        <a:xfrm>
          <a:off x="2517693" y="1984577"/>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9C7488E-944F-4843-BA1D-5164B509B511}">
      <dsp:nvSpPr>
        <dsp:cNvPr id="0" name=""/>
        <dsp:cNvSpPr/>
      </dsp:nvSpPr>
      <dsp:spPr>
        <a:xfrm>
          <a:off x="1348806" y="1984577"/>
          <a:ext cx="1214606" cy="316229"/>
        </a:xfrm>
        <a:custGeom>
          <a:avLst/>
          <a:gdLst/>
          <a:ahLst/>
          <a:cxnLst/>
          <a:rect l="0" t="0" r="0" b="0"/>
          <a:pathLst>
            <a:path>
              <a:moveTo>
                <a:pt x="1214606" y="0"/>
              </a:moveTo>
              <a:lnTo>
                <a:pt x="1214606" y="215501"/>
              </a:lnTo>
              <a:lnTo>
                <a:pt x="0" y="215501"/>
              </a:lnTo>
              <a:lnTo>
                <a:pt x="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72667E-B972-0C4C-830E-7BCD8C39DF33}">
      <dsp:nvSpPr>
        <dsp:cNvPr id="0" name=""/>
        <dsp:cNvSpPr/>
      </dsp:nvSpPr>
      <dsp:spPr>
        <a:xfrm>
          <a:off x="2517693" y="1217739"/>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CC5D3A2-77F9-4C4C-917A-726A534F196B}">
      <dsp:nvSpPr>
        <dsp:cNvPr id="0" name=""/>
        <dsp:cNvSpPr/>
      </dsp:nvSpPr>
      <dsp:spPr>
        <a:xfrm>
          <a:off x="2517693" y="450902"/>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9EA1559-E625-0C4A-8760-CF8749863A34}">
      <dsp:nvSpPr>
        <dsp:cNvPr id="0" name=""/>
        <dsp:cNvSpPr/>
      </dsp:nvSpPr>
      <dsp:spPr>
        <a:xfrm>
          <a:off x="1956709" y="294"/>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DCFB07-B024-E04B-8BA6-558545D1D48A}">
      <dsp:nvSpPr>
        <dsp:cNvPr id="0" name=""/>
        <dsp:cNvSpPr/>
      </dsp:nvSpPr>
      <dsp:spPr>
        <a:xfrm>
          <a:off x="2077522" y="115066"/>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CEO GDP Venture</a:t>
          </a:r>
        </a:p>
      </dsp:txBody>
      <dsp:txXfrm>
        <a:off x="2090720" y="128264"/>
        <a:ext cx="1187012" cy="424212"/>
      </dsp:txXfrm>
    </dsp:sp>
    <dsp:sp modelId="{716F2DEE-E107-BA4C-B01A-3AC3F4B1C02D}">
      <dsp:nvSpPr>
        <dsp:cNvPr id="0" name=""/>
        <dsp:cNvSpPr/>
      </dsp:nvSpPr>
      <dsp:spPr>
        <a:xfrm>
          <a:off x="1956709" y="767131"/>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D7A547-B25D-B54D-96D2-DA348CD6473F}">
      <dsp:nvSpPr>
        <dsp:cNvPr id="0" name=""/>
        <dsp:cNvSpPr/>
      </dsp:nvSpPr>
      <dsp:spPr>
        <a:xfrm>
          <a:off x="2077522" y="881904"/>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CTO</a:t>
          </a:r>
        </a:p>
      </dsp:txBody>
      <dsp:txXfrm>
        <a:off x="2090720" y="895102"/>
        <a:ext cx="1187012" cy="424212"/>
      </dsp:txXfrm>
    </dsp:sp>
    <dsp:sp modelId="{9B93E2EF-C812-D14A-A9D3-E984755BCC0F}">
      <dsp:nvSpPr>
        <dsp:cNvPr id="0" name=""/>
        <dsp:cNvSpPr/>
      </dsp:nvSpPr>
      <dsp:spPr>
        <a:xfrm>
          <a:off x="1956709" y="1533969"/>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64AB7-85DA-6140-8925-D8EE2AEDAF71}">
      <dsp:nvSpPr>
        <dsp:cNvPr id="0" name=""/>
        <dsp:cNvSpPr/>
      </dsp:nvSpPr>
      <dsp:spPr>
        <a:xfrm>
          <a:off x="2077522" y="1648742"/>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GDP Labs</a:t>
          </a:r>
        </a:p>
      </dsp:txBody>
      <dsp:txXfrm>
        <a:off x="2090720" y="1661940"/>
        <a:ext cx="1187012" cy="424212"/>
      </dsp:txXfrm>
    </dsp:sp>
    <dsp:sp modelId="{B42DBF88-3DC6-3A4F-92D8-7B4B05970DDC}">
      <dsp:nvSpPr>
        <dsp:cNvPr id="0" name=""/>
        <dsp:cNvSpPr/>
      </dsp:nvSpPr>
      <dsp:spPr>
        <a:xfrm>
          <a:off x="862316"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2F331C-A82E-3F40-B80B-A2FD25AC9235}">
      <dsp:nvSpPr>
        <dsp:cNvPr id="0" name=""/>
        <dsp:cNvSpPr/>
      </dsp:nvSpPr>
      <dsp:spPr>
        <a:xfrm>
          <a:off x="983130"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Software Developer Engineer</a:t>
          </a:r>
        </a:p>
      </dsp:txBody>
      <dsp:txXfrm>
        <a:off x="997944" y="2430394"/>
        <a:ext cx="943351" cy="476160"/>
      </dsp:txXfrm>
    </dsp:sp>
    <dsp:sp modelId="{A43FCEDF-0594-1042-9279-C69D6DFE3814}">
      <dsp:nvSpPr>
        <dsp:cNvPr id="0" name=""/>
        <dsp:cNvSpPr/>
      </dsp:nvSpPr>
      <dsp:spPr>
        <a:xfrm>
          <a:off x="2076923"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E6CBF-5F50-7646-91F1-3088A7C4C7FC}">
      <dsp:nvSpPr>
        <dsp:cNvPr id="0" name=""/>
        <dsp:cNvSpPr/>
      </dsp:nvSpPr>
      <dsp:spPr>
        <a:xfrm>
          <a:off x="2197737"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System Engineer</a:t>
          </a:r>
        </a:p>
      </dsp:txBody>
      <dsp:txXfrm>
        <a:off x="2212551" y="2430394"/>
        <a:ext cx="943351" cy="476160"/>
      </dsp:txXfrm>
    </dsp:sp>
    <dsp:sp modelId="{466739BD-149C-724F-96A3-5B0D94D0F2DB}">
      <dsp:nvSpPr>
        <dsp:cNvPr id="0" name=""/>
        <dsp:cNvSpPr/>
      </dsp:nvSpPr>
      <dsp:spPr>
        <a:xfrm>
          <a:off x="3291530"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716C09-006C-5D4B-88EB-386CCAD57374}">
      <dsp:nvSpPr>
        <dsp:cNvPr id="0" name=""/>
        <dsp:cNvSpPr/>
      </dsp:nvSpPr>
      <dsp:spPr>
        <a:xfrm>
          <a:off x="3412343"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Product Manager</a:t>
          </a:r>
        </a:p>
      </dsp:txBody>
      <dsp:txXfrm>
        <a:off x="3427157" y="2430394"/>
        <a:ext cx="943351" cy="476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33D607-3B0E-4059-9F49-7547B460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4</cp:revision>
  <cp:lastPrinted>2017-12-11T12:19:00Z</cp:lastPrinted>
  <dcterms:created xsi:type="dcterms:W3CDTF">2016-12-24T08:03:00Z</dcterms:created>
  <dcterms:modified xsi:type="dcterms:W3CDTF">2017-12-11T12:19:00Z</dcterms:modified>
</cp:coreProperties>
</file>