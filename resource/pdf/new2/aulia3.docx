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E1277" w14:textId="77777777" w:rsidR="001228FA" w:rsidRPr="00CF4337" w:rsidRDefault="001228FA" w:rsidP="00C467F7">
      <w:pPr>
        <w:spacing w:line="240" w:lineRule="auto"/>
        <w:jc w:val="center"/>
      </w:pPr>
      <w:bookmarkStart w:id="0" w:name="_GoBack"/>
      <w:bookmarkEnd w:id="0"/>
      <w:r w:rsidRPr="00CF4337">
        <w:rPr>
          <w:noProof/>
          <w:lang w:val="id-ID" w:eastAsia="ko-KR"/>
        </w:rPr>
        <w:drawing>
          <wp:inline distT="0" distB="0" distL="0" distR="0" wp14:anchorId="4F35BB04" wp14:editId="5B5470D4">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4C77473B" w14:textId="77777777" w:rsidR="001228FA" w:rsidRPr="00CF4337" w:rsidRDefault="001228FA" w:rsidP="00C467F7">
      <w:pPr>
        <w:spacing w:line="240" w:lineRule="auto"/>
        <w:jc w:val="center"/>
        <w:rPr>
          <w:rFonts w:cs="Times New Roman"/>
          <w:b/>
          <w:sz w:val="28"/>
          <w:szCs w:val="28"/>
        </w:rPr>
      </w:pPr>
      <w:r w:rsidRPr="00CF4337">
        <w:rPr>
          <w:rFonts w:cs="Times New Roman"/>
          <w:b/>
          <w:sz w:val="28"/>
          <w:szCs w:val="28"/>
        </w:rPr>
        <w:t>UNIVERSITAS INDONESIA</w:t>
      </w:r>
    </w:p>
    <w:p w14:paraId="16F480C5" w14:textId="77777777" w:rsidR="001228FA" w:rsidRPr="00CF4337" w:rsidRDefault="001228FA" w:rsidP="00C467F7">
      <w:pPr>
        <w:spacing w:line="240" w:lineRule="auto"/>
        <w:jc w:val="center"/>
        <w:rPr>
          <w:rFonts w:cs="Times New Roman"/>
          <w:b/>
          <w:sz w:val="28"/>
          <w:szCs w:val="28"/>
        </w:rPr>
      </w:pPr>
    </w:p>
    <w:p w14:paraId="3CFCD358" w14:textId="77777777" w:rsidR="00C467F7" w:rsidRPr="00CF4337" w:rsidRDefault="00C467F7" w:rsidP="00C467F7">
      <w:pPr>
        <w:spacing w:line="240" w:lineRule="auto"/>
        <w:jc w:val="center"/>
        <w:rPr>
          <w:rFonts w:cs="Times New Roman"/>
          <w:b/>
          <w:sz w:val="28"/>
          <w:szCs w:val="28"/>
        </w:rPr>
      </w:pPr>
    </w:p>
    <w:p w14:paraId="4A449F46" w14:textId="77777777" w:rsidR="00C467F7" w:rsidRPr="00CF4337" w:rsidRDefault="00C467F7" w:rsidP="00C467F7">
      <w:pPr>
        <w:spacing w:line="240" w:lineRule="auto"/>
        <w:jc w:val="center"/>
        <w:rPr>
          <w:rFonts w:cs="Times New Roman"/>
          <w:b/>
          <w:sz w:val="28"/>
          <w:szCs w:val="28"/>
        </w:rPr>
      </w:pPr>
    </w:p>
    <w:p w14:paraId="459F2522" w14:textId="77777777" w:rsidR="00C467F7" w:rsidRPr="00CF4337" w:rsidRDefault="00F42EB5" w:rsidP="00F42EB5">
      <w:pPr>
        <w:spacing w:line="240" w:lineRule="auto"/>
        <w:jc w:val="center"/>
        <w:rPr>
          <w:rFonts w:cs="Times New Roman"/>
          <w:b/>
          <w:sz w:val="28"/>
          <w:szCs w:val="28"/>
        </w:rPr>
      </w:pPr>
      <w:r w:rsidRPr="00CF4337">
        <w:rPr>
          <w:rFonts w:cs="Times New Roman"/>
          <w:b/>
          <w:sz w:val="28"/>
          <w:szCs w:val="28"/>
        </w:rPr>
        <w:t>Analisis Keyword dan Page Ranking Website KUDO</w:t>
      </w:r>
    </w:p>
    <w:p w14:paraId="056067FD" w14:textId="77777777" w:rsidR="001228FA" w:rsidRPr="00CF4337" w:rsidRDefault="001228FA" w:rsidP="00C467F7">
      <w:pPr>
        <w:spacing w:line="240" w:lineRule="auto"/>
        <w:jc w:val="center"/>
        <w:rPr>
          <w:rFonts w:cs="Times New Roman"/>
          <w:b/>
          <w:sz w:val="28"/>
          <w:szCs w:val="28"/>
        </w:rPr>
      </w:pPr>
    </w:p>
    <w:p w14:paraId="5E821832" w14:textId="77777777" w:rsidR="001228FA" w:rsidRPr="00CF4337" w:rsidRDefault="00791803" w:rsidP="00C467F7">
      <w:pPr>
        <w:spacing w:line="240" w:lineRule="auto"/>
        <w:jc w:val="center"/>
        <w:rPr>
          <w:rFonts w:cs="Times New Roman"/>
          <w:b/>
          <w:sz w:val="28"/>
          <w:szCs w:val="28"/>
        </w:rPr>
      </w:pPr>
      <w:r w:rsidRPr="00CF4337">
        <w:rPr>
          <w:rFonts w:cs="Times New Roman"/>
          <w:b/>
          <w:sz w:val="28"/>
          <w:szCs w:val="28"/>
        </w:rPr>
        <w:t>LAPORAN KERJA PRAKTIK</w:t>
      </w:r>
    </w:p>
    <w:p w14:paraId="3FE71459" w14:textId="77777777" w:rsidR="001228FA" w:rsidRPr="00CF4337" w:rsidRDefault="001228FA" w:rsidP="00C467F7">
      <w:pPr>
        <w:spacing w:line="240" w:lineRule="auto"/>
        <w:rPr>
          <w:rFonts w:cs="Times New Roman"/>
          <w:b/>
          <w:sz w:val="28"/>
          <w:szCs w:val="28"/>
        </w:rPr>
      </w:pPr>
    </w:p>
    <w:p w14:paraId="1F048089" w14:textId="77777777" w:rsidR="001228FA" w:rsidRPr="00CF4337" w:rsidRDefault="001228FA" w:rsidP="00C467F7">
      <w:pPr>
        <w:spacing w:line="240" w:lineRule="auto"/>
        <w:jc w:val="center"/>
        <w:rPr>
          <w:rFonts w:cs="Times New Roman"/>
          <w:b/>
          <w:sz w:val="28"/>
          <w:szCs w:val="28"/>
        </w:rPr>
      </w:pPr>
    </w:p>
    <w:p w14:paraId="0AC3D852" w14:textId="77777777" w:rsidR="001228FA" w:rsidRPr="00CF4337" w:rsidRDefault="001228FA" w:rsidP="00C467F7">
      <w:pPr>
        <w:spacing w:line="240" w:lineRule="auto"/>
        <w:jc w:val="center"/>
        <w:rPr>
          <w:rFonts w:cs="Times New Roman"/>
          <w:b/>
          <w:sz w:val="28"/>
          <w:szCs w:val="28"/>
        </w:rPr>
      </w:pPr>
    </w:p>
    <w:p w14:paraId="164E7F62" w14:textId="77777777" w:rsidR="00B922F2" w:rsidRPr="00CF4337" w:rsidRDefault="00B922F2" w:rsidP="00C467F7">
      <w:pPr>
        <w:spacing w:line="240" w:lineRule="auto"/>
        <w:jc w:val="center"/>
        <w:rPr>
          <w:rFonts w:cs="Times New Roman"/>
          <w:b/>
          <w:sz w:val="28"/>
          <w:szCs w:val="28"/>
        </w:rPr>
      </w:pPr>
    </w:p>
    <w:p w14:paraId="5C7991EA" w14:textId="77777777" w:rsidR="00C467F7" w:rsidRPr="00CF4337" w:rsidRDefault="00C467F7" w:rsidP="00C467F7">
      <w:pPr>
        <w:spacing w:line="240" w:lineRule="auto"/>
        <w:jc w:val="center"/>
        <w:rPr>
          <w:rFonts w:cs="Times New Roman"/>
          <w:b/>
          <w:sz w:val="28"/>
          <w:szCs w:val="28"/>
        </w:rPr>
      </w:pPr>
    </w:p>
    <w:p w14:paraId="3EDFAA81" w14:textId="77777777" w:rsidR="001228FA" w:rsidRPr="00CF4337" w:rsidRDefault="00F42EB5" w:rsidP="00C467F7">
      <w:pPr>
        <w:spacing w:line="240" w:lineRule="auto"/>
        <w:jc w:val="center"/>
        <w:rPr>
          <w:rFonts w:cs="Times New Roman"/>
          <w:b/>
          <w:szCs w:val="24"/>
        </w:rPr>
      </w:pPr>
      <w:r w:rsidRPr="00CF4337">
        <w:rPr>
          <w:rFonts w:cs="Times New Roman"/>
          <w:b/>
          <w:szCs w:val="24"/>
        </w:rPr>
        <w:t>AULIA CHAIRUNISA</w:t>
      </w:r>
    </w:p>
    <w:p w14:paraId="259CF14E" w14:textId="77777777" w:rsidR="001228FA" w:rsidRPr="00CF4337" w:rsidRDefault="00066CB4" w:rsidP="00C467F7">
      <w:pPr>
        <w:spacing w:line="240" w:lineRule="auto"/>
        <w:jc w:val="center"/>
        <w:rPr>
          <w:rFonts w:cs="Times New Roman"/>
          <w:b/>
          <w:szCs w:val="24"/>
        </w:rPr>
      </w:pPr>
      <w:r w:rsidRPr="00CF4337">
        <w:rPr>
          <w:rFonts w:cs="Times New Roman"/>
          <w:b/>
          <w:szCs w:val="24"/>
          <w:lang w:val="id-ID"/>
        </w:rPr>
        <w:t>13063</w:t>
      </w:r>
      <w:r w:rsidR="00F42EB5" w:rsidRPr="00CF4337">
        <w:rPr>
          <w:rFonts w:cs="Times New Roman"/>
          <w:b/>
          <w:szCs w:val="24"/>
        </w:rPr>
        <w:t>81881</w:t>
      </w:r>
    </w:p>
    <w:p w14:paraId="10E1FA08" w14:textId="77777777" w:rsidR="001228FA" w:rsidRPr="00CF4337" w:rsidRDefault="001228FA" w:rsidP="00C467F7">
      <w:pPr>
        <w:spacing w:line="240" w:lineRule="auto"/>
        <w:jc w:val="center"/>
        <w:rPr>
          <w:rFonts w:cs="Times New Roman"/>
          <w:b/>
          <w:szCs w:val="24"/>
        </w:rPr>
      </w:pPr>
    </w:p>
    <w:p w14:paraId="4841BD54" w14:textId="77777777" w:rsidR="001228FA" w:rsidRPr="00CF4337" w:rsidRDefault="001228FA" w:rsidP="00C467F7">
      <w:pPr>
        <w:spacing w:line="240" w:lineRule="auto"/>
        <w:rPr>
          <w:rFonts w:cs="Times New Roman"/>
          <w:b/>
          <w:szCs w:val="24"/>
        </w:rPr>
      </w:pPr>
    </w:p>
    <w:p w14:paraId="1D0910BE" w14:textId="77777777" w:rsidR="00691A93" w:rsidRPr="00CF4337" w:rsidRDefault="00691A93" w:rsidP="00C467F7">
      <w:pPr>
        <w:spacing w:line="240" w:lineRule="auto"/>
        <w:rPr>
          <w:rFonts w:cs="Times New Roman"/>
          <w:b/>
          <w:szCs w:val="24"/>
        </w:rPr>
      </w:pPr>
    </w:p>
    <w:p w14:paraId="7FD3F899" w14:textId="77777777" w:rsidR="001228FA" w:rsidRPr="00CF4337" w:rsidRDefault="001228FA" w:rsidP="00C467F7">
      <w:pPr>
        <w:spacing w:line="240" w:lineRule="auto"/>
        <w:jc w:val="center"/>
        <w:rPr>
          <w:rFonts w:cs="Times New Roman"/>
          <w:b/>
          <w:szCs w:val="24"/>
        </w:rPr>
      </w:pPr>
      <w:r w:rsidRPr="00CF4337">
        <w:rPr>
          <w:rFonts w:cs="Times New Roman"/>
          <w:b/>
          <w:szCs w:val="24"/>
        </w:rPr>
        <w:t>FAKULTAS ILMU KOMPUTER</w:t>
      </w:r>
    </w:p>
    <w:p w14:paraId="01F512E7" w14:textId="77777777" w:rsidR="00B922F2" w:rsidRPr="00CF4337" w:rsidRDefault="001228FA" w:rsidP="00691A93">
      <w:pPr>
        <w:spacing w:line="240" w:lineRule="auto"/>
        <w:jc w:val="center"/>
        <w:rPr>
          <w:rFonts w:cs="Times New Roman"/>
          <w:b/>
          <w:szCs w:val="24"/>
          <w:lang w:val="id-ID"/>
        </w:rPr>
      </w:pPr>
      <w:r w:rsidRPr="00CF4337">
        <w:rPr>
          <w:rFonts w:cs="Times New Roman"/>
          <w:b/>
          <w:szCs w:val="24"/>
        </w:rPr>
        <w:t>PROGRAM</w:t>
      </w:r>
      <w:r w:rsidR="00B922F2" w:rsidRPr="00CF4337">
        <w:rPr>
          <w:rFonts w:cs="Times New Roman"/>
          <w:b/>
          <w:szCs w:val="24"/>
        </w:rPr>
        <w:t xml:space="preserve"> STUDI</w:t>
      </w:r>
      <w:r w:rsidRPr="00CF4337">
        <w:rPr>
          <w:rFonts w:cs="Times New Roman"/>
          <w:b/>
          <w:szCs w:val="24"/>
        </w:rPr>
        <w:t xml:space="preserve"> </w:t>
      </w:r>
      <w:r w:rsidR="00066CB4" w:rsidRPr="00CF4337">
        <w:rPr>
          <w:rFonts w:cs="Times New Roman"/>
          <w:b/>
          <w:szCs w:val="24"/>
          <w:lang w:val="id-ID"/>
        </w:rPr>
        <w:t>ILMU KOMPUTER</w:t>
      </w:r>
    </w:p>
    <w:p w14:paraId="31E2CB36" w14:textId="77777777" w:rsidR="001228FA" w:rsidRPr="00CF4337" w:rsidRDefault="00B922F2" w:rsidP="00C467F7">
      <w:pPr>
        <w:spacing w:line="240" w:lineRule="auto"/>
        <w:jc w:val="center"/>
        <w:rPr>
          <w:rFonts w:cs="Times New Roman"/>
          <w:b/>
          <w:szCs w:val="24"/>
        </w:rPr>
      </w:pPr>
      <w:r w:rsidRPr="00CF4337">
        <w:rPr>
          <w:rFonts w:cs="Times New Roman"/>
          <w:b/>
          <w:szCs w:val="24"/>
        </w:rPr>
        <w:t>DEPOK</w:t>
      </w:r>
    </w:p>
    <w:p w14:paraId="649A9F4C" w14:textId="77777777" w:rsidR="001228FA" w:rsidRPr="00CF4337" w:rsidRDefault="00066CB4" w:rsidP="00C467F7">
      <w:pPr>
        <w:spacing w:line="240" w:lineRule="auto"/>
        <w:jc w:val="center"/>
        <w:rPr>
          <w:rFonts w:cs="Times New Roman"/>
          <w:b/>
          <w:szCs w:val="24"/>
        </w:rPr>
        <w:sectPr w:rsidR="001228FA" w:rsidRPr="00CF4337" w:rsidSect="001228FA">
          <w:pgSz w:w="12240" w:h="15840"/>
          <w:pgMar w:top="1701" w:right="1701" w:bottom="1701" w:left="2275" w:header="720" w:footer="720" w:gutter="0"/>
          <w:cols w:space="720"/>
          <w:docGrid w:linePitch="360"/>
        </w:sectPr>
      </w:pPr>
      <w:r w:rsidRPr="00CF4337">
        <w:rPr>
          <w:rFonts w:cs="Times New Roman"/>
          <w:b/>
          <w:szCs w:val="24"/>
          <w:lang w:val="id-ID"/>
        </w:rPr>
        <w:t>SEPTEMBER 2016</w:t>
      </w:r>
    </w:p>
    <w:p w14:paraId="1ADE1ECC" w14:textId="77777777" w:rsidR="009D38E7" w:rsidRPr="00CF4337" w:rsidRDefault="00C467F7" w:rsidP="00C467F7">
      <w:pPr>
        <w:pStyle w:val="Heading1"/>
      </w:pPr>
      <w:bookmarkStart w:id="1" w:name="_Toc470609497"/>
      <w:r w:rsidRPr="00CF4337">
        <w:lastRenderedPageBreak/>
        <w:t xml:space="preserve">HALAMAN PERSETUJUAN </w:t>
      </w:r>
      <w:r w:rsidR="005E5FFC" w:rsidRPr="00CF4337">
        <w:t>DOSEN MATA KULIAH KERJA PRAKTIK</w:t>
      </w:r>
      <w:bookmarkEnd w:id="1"/>
    </w:p>
    <w:p w14:paraId="56503912" w14:textId="77777777" w:rsidR="00C467F7" w:rsidRPr="00CF433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F4337" w:rsidRPr="00CF4337" w14:paraId="5028AC94" w14:textId="77777777" w:rsidTr="00C467F7">
        <w:tc>
          <w:tcPr>
            <w:tcW w:w="2818" w:type="dxa"/>
          </w:tcPr>
          <w:p w14:paraId="5EAA53E2" w14:textId="77777777" w:rsidR="00C467F7" w:rsidRPr="00CF4337" w:rsidRDefault="00C467F7" w:rsidP="00C467F7">
            <w:pPr>
              <w:rPr>
                <w:szCs w:val="24"/>
              </w:rPr>
            </w:pPr>
            <w:r w:rsidRPr="00CF4337">
              <w:rPr>
                <w:szCs w:val="24"/>
              </w:rPr>
              <w:t>Laporan ini diajukan oleh</w:t>
            </w:r>
          </w:p>
        </w:tc>
        <w:tc>
          <w:tcPr>
            <w:tcW w:w="283" w:type="dxa"/>
          </w:tcPr>
          <w:p w14:paraId="4760F7F7" w14:textId="77777777" w:rsidR="00C467F7" w:rsidRPr="00CF4337" w:rsidRDefault="00C467F7" w:rsidP="00C467F7">
            <w:pPr>
              <w:rPr>
                <w:szCs w:val="24"/>
              </w:rPr>
            </w:pPr>
            <w:r w:rsidRPr="00CF4337">
              <w:rPr>
                <w:szCs w:val="24"/>
              </w:rPr>
              <w:t>:</w:t>
            </w:r>
          </w:p>
        </w:tc>
        <w:tc>
          <w:tcPr>
            <w:tcW w:w="5379" w:type="dxa"/>
          </w:tcPr>
          <w:p w14:paraId="6E15AA06" w14:textId="77777777" w:rsidR="00C467F7" w:rsidRPr="00CF4337" w:rsidRDefault="00C467F7" w:rsidP="00C467F7">
            <w:pPr>
              <w:rPr>
                <w:szCs w:val="24"/>
                <w:lang w:val="id-ID"/>
              </w:rPr>
            </w:pPr>
          </w:p>
        </w:tc>
      </w:tr>
      <w:tr w:rsidR="00CF4337" w:rsidRPr="00CF4337" w14:paraId="5100A1A5" w14:textId="77777777" w:rsidTr="00C467F7">
        <w:tc>
          <w:tcPr>
            <w:tcW w:w="2818" w:type="dxa"/>
          </w:tcPr>
          <w:p w14:paraId="4371821B" w14:textId="77777777" w:rsidR="00C467F7" w:rsidRPr="00CF4337" w:rsidRDefault="00C467F7" w:rsidP="00C467F7">
            <w:pPr>
              <w:rPr>
                <w:szCs w:val="24"/>
              </w:rPr>
            </w:pPr>
            <w:r w:rsidRPr="00CF4337">
              <w:rPr>
                <w:szCs w:val="24"/>
              </w:rPr>
              <w:t>Nama</w:t>
            </w:r>
          </w:p>
        </w:tc>
        <w:tc>
          <w:tcPr>
            <w:tcW w:w="283" w:type="dxa"/>
          </w:tcPr>
          <w:p w14:paraId="74992590" w14:textId="77777777" w:rsidR="00C467F7" w:rsidRPr="00CF4337" w:rsidRDefault="00C467F7">
            <w:r w:rsidRPr="00CF4337">
              <w:rPr>
                <w:szCs w:val="24"/>
              </w:rPr>
              <w:t>:</w:t>
            </w:r>
          </w:p>
        </w:tc>
        <w:tc>
          <w:tcPr>
            <w:tcW w:w="5379" w:type="dxa"/>
          </w:tcPr>
          <w:p w14:paraId="32430AC3" w14:textId="77777777" w:rsidR="00C467F7" w:rsidRPr="00CF4337" w:rsidRDefault="00F42EB5" w:rsidP="00C467F7">
            <w:pPr>
              <w:rPr>
                <w:szCs w:val="24"/>
              </w:rPr>
            </w:pPr>
            <w:r w:rsidRPr="00CF4337">
              <w:rPr>
                <w:szCs w:val="24"/>
              </w:rPr>
              <w:t>Aulia Chairunisa</w:t>
            </w:r>
          </w:p>
        </w:tc>
      </w:tr>
      <w:tr w:rsidR="00CF4337" w:rsidRPr="00CF4337" w14:paraId="33C42307" w14:textId="77777777" w:rsidTr="00C467F7">
        <w:tc>
          <w:tcPr>
            <w:tcW w:w="2818" w:type="dxa"/>
          </w:tcPr>
          <w:p w14:paraId="204629BC" w14:textId="77777777" w:rsidR="00C467F7" w:rsidRPr="00CF4337" w:rsidRDefault="00C467F7" w:rsidP="00C467F7">
            <w:pPr>
              <w:rPr>
                <w:szCs w:val="24"/>
              </w:rPr>
            </w:pPr>
            <w:r w:rsidRPr="00CF4337">
              <w:rPr>
                <w:szCs w:val="24"/>
              </w:rPr>
              <w:t>NPM</w:t>
            </w:r>
          </w:p>
        </w:tc>
        <w:tc>
          <w:tcPr>
            <w:tcW w:w="283" w:type="dxa"/>
          </w:tcPr>
          <w:p w14:paraId="3EBBCF43" w14:textId="77777777" w:rsidR="00C467F7" w:rsidRPr="00CF4337" w:rsidRDefault="00C467F7">
            <w:r w:rsidRPr="00CF4337">
              <w:rPr>
                <w:szCs w:val="24"/>
              </w:rPr>
              <w:t>:</w:t>
            </w:r>
          </w:p>
        </w:tc>
        <w:tc>
          <w:tcPr>
            <w:tcW w:w="5379" w:type="dxa"/>
          </w:tcPr>
          <w:p w14:paraId="460B1F7F" w14:textId="77777777" w:rsidR="00C467F7" w:rsidRPr="00CF4337" w:rsidRDefault="00F42EB5" w:rsidP="00C467F7">
            <w:pPr>
              <w:rPr>
                <w:szCs w:val="24"/>
              </w:rPr>
            </w:pPr>
            <w:r w:rsidRPr="00CF4337">
              <w:rPr>
                <w:szCs w:val="24"/>
              </w:rPr>
              <w:t>1306381881</w:t>
            </w:r>
          </w:p>
        </w:tc>
      </w:tr>
      <w:tr w:rsidR="00CF4337" w:rsidRPr="00CF4337" w14:paraId="2E413535" w14:textId="77777777" w:rsidTr="00C467F7">
        <w:tc>
          <w:tcPr>
            <w:tcW w:w="2818" w:type="dxa"/>
          </w:tcPr>
          <w:p w14:paraId="06809FDC" w14:textId="77777777" w:rsidR="00C467F7" w:rsidRPr="00CF4337" w:rsidRDefault="00C467F7" w:rsidP="00C467F7">
            <w:pPr>
              <w:rPr>
                <w:szCs w:val="24"/>
              </w:rPr>
            </w:pPr>
            <w:r w:rsidRPr="00CF4337">
              <w:rPr>
                <w:szCs w:val="24"/>
              </w:rPr>
              <w:t>Program Studi</w:t>
            </w:r>
          </w:p>
        </w:tc>
        <w:tc>
          <w:tcPr>
            <w:tcW w:w="283" w:type="dxa"/>
          </w:tcPr>
          <w:p w14:paraId="0F816602" w14:textId="77777777" w:rsidR="00C467F7" w:rsidRPr="00CF4337" w:rsidRDefault="00C467F7">
            <w:r w:rsidRPr="00CF4337">
              <w:rPr>
                <w:szCs w:val="24"/>
              </w:rPr>
              <w:t>:</w:t>
            </w:r>
          </w:p>
        </w:tc>
        <w:tc>
          <w:tcPr>
            <w:tcW w:w="5379" w:type="dxa"/>
          </w:tcPr>
          <w:p w14:paraId="72331F35" w14:textId="77777777" w:rsidR="00C467F7" w:rsidRPr="00CF4337" w:rsidRDefault="00066CB4" w:rsidP="00C467F7">
            <w:pPr>
              <w:rPr>
                <w:szCs w:val="24"/>
                <w:lang w:val="id-ID"/>
              </w:rPr>
            </w:pPr>
            <w:r w:rsidRPr="00CF4337">
              <w:rPr>
                <w:szCs w:val="24"/>
                <w:lang w:val="id-ID"/>
              </w:rPr>
              <w:t>Ilmu Komputer</w:t>
            </w:r>
          </w:p>
        </w:tc>
      </w:tr>
      <w:tr w:rsidR="00C467F7" w:rsidRPr="00CF4337" w14:paraId="265FEF1D" w14:textId="77777777" w:rsidTr="00C467F7">
        <w:tc>
          <w:tcPr>
            <w:tcW w:w="2818" w:type="dxa"/>
          </w:tcPr>
          <w:p w14:paraId="16A2FCF6" w14:textId="77777777" w:rsidR="00C467F7" w:rsidRPr="00CF4337" w:rsidRDefault="00C467F7" w:rsidP="00C467F7">
            <w:pPr>
              <w:rPr>
                <w:szCs w:val="24"/>
              </w:rPr>
            </w:pPr>
            <w:r w:rsidRPr="00CF4337">
              <w:rPr>
                <w:szCs w:val="24"/>
              </w:rPr>
              <w:t>Judul Kerja Praktik</w:t>
            </w:r>
          </w:p>
        </w:tc>
        <w:tc>
          <w:tcPr>
            <w:tcW w:w="283" w:type="dxa"/>
          </w:tcPr>
          <w:p w14:paraId="05CF2085" w14:textId="77777777" w:rsidR="00C467F7" w:rsidRPr="00CF4337" w:rsidRDefault="00C467F7">
            <w:r w:rsidRPr="00CF4337">
              <w:rPr>
                <w:szCs w:val="24"/>
              </w:rPr>
              <w:t>:</w:t>
            </w:r>
          </w:p>
        </w:tc>
        <w:tc>
          <w:tcPr>
            <w:tcW w:w="5379" w:type="dxa"/>
          </w:tcPr>
          <w:p w14:paraId="761F35CD" w14:textId="77777777" w:rsidR="00C467F7" w:rsidRPr="00CF4337" w:rsidRDefault="00F42EB5" w:rsidP="00C467F7">
            <w:pPr>
              <w:rPr>
                <w:szCs w:val="24"/>
              </w:rPr>
            </w:pPr>
            <w:r w:rsidRPr="00CF4337">
              <w:rPr>
                <w:szCs w:val="24"/>
              </w:rPr>
              <w:t xml:space="preserve">Analisis </w:t>
            </w:r>
            <w:r w:rsidRPr="00CF4337">
              <w:rPr>
                <w:i/>
                <w:szCs w:val="24"/>
              </w:rPr>
              <w:t>Keyword</w:t>
            </w:r>
            <w:r w:rsidRPr="00CF4337">
              <w:rPr>
                <w:szCs w:val="24"/>
              </w:rPr>
              <w:t xml:space="preserve"> dan </w:t>
            </w:r>
            <w:r w:rsidRPr="00CF4337">
              <w:rPr>
                <w:i/>
                <w:szCs w:val="24"/>
              </w:rPr>
              <w:t>Page</w:t>
            </w:r>
            <w:r w:rsidRPr="00CF4337">
              <w:rPr>
                <w:szCs w:val="24"/>
              </w:rPr>
              <w:t xml:space="preserve"> </w:t>
            </w:r>
            <w:r w:rsidRPr="00CF4337">
              <w:rPr>
                <w:i/>
                <w:szCs w:val="24"/>
              </w:rPr>
              <w:t>Ranking</w:t>
            </w:r>
            <w:r w:rsidRPr="00CF4337">
              <w:rPr>
                <w:szCs w:val="24"/>
              </w:rPr>
              <w:t xml:space="preserve"> </w:t>
            </w:r>
            <w:r w:rsidRPr="00CF4337">
              <w:rPr>
                <w:i/>
                <w:szCs w:val="24"/>
              </w:rPr>
              <w:t>Website</w:t>
            </w:r>
            <w:r w:rsidRPr="00CF4337">
              <w:rPr>
                <w:szCs w:val="24"/>
              </w:rPr>
              <w:t xml:space="preserve"> KUDO</w:t>
            </w:r>
          </w:p>
        </w:tc>
      </w:tr>
    </w:tbl>
    <w:p w14:paraId="4964E5E7" w14:textId="77777777" w:rsidR="00C467F7" w:rsidRPr="00CF4337" w:rsidRDefault="00C467F7" w:rsidP="00C467F7"/>
    <w:p w14:paraId="3ED4BBDD" w14:textId="77777777" w:rsidR="00C467F7" w:rsidRPr="00CF4337" w:rsidRDefault="00C467F7" w:rsidP="00C467F7">
      <w:pPr>
        <w:rPr>
          <w:b/>
        </w:rPr>
      </w:pPr>
      <w:r w:rsidRPr="00CF4337">
        <w:rPr>
          <w:b/>
        </w:rPr>
        <w:t xml:space="preserve">Telah berhasil diselesaikan </w:t>
      </w:r>
      <w:r w:rsidR="005E5FFC" w:rsidRPr="00CF4337">
        <w:rPr>
          <w:b/>
        </w:rPr>
        <w:t xml:space="preserve">laporan kerja praktik untuk fakultas dan dipresentasikan hasil kerja praktiknya dalam forum seminar kerja </w:t>
      </w:r>
      <w:r w:rsidR="005153F8" w:rsidRPr="00CF4337">
        <w:rPr>
          <w:b/>
        </w:rPr>
        <w:t xml:space="preserve">praktik </w:t>
      </w:r>
      <w:r w:rsidRPr="00CF4337">
        <w:rPr>
          <w:b/>
        </w:rPr>
        <w:t>sebagai persyaratan yang harus dipenuhi dalam mata kuliah Kerja Praktik.</w:t>
      </w:r>
    </w:p>
    <w:p w14:paraId="0237EB2D" w14:textId="77777777" w:rsidR="00CD1185" w:rsidRPr="00CF4337" w:rsidRDefault="00CD1185" w:rsidP="00C467F7">
      <w:pPr>
        <w:rPr>
          <w:b/>
        </w:rPr>
      </w:pPr>
    </w:p>
    <w:p w14:paraId="3645C150" w14:textId="77777777" w:rsidR="00CD1185" w:rsidRPr="00CF4337" w:rsidRDefault="005153F8" w:rsidP="00CD1185">
      <w:pPr>
        <w:jc w:val="center"/>
        <w:rPr>
          <w:b/>
        </w:rPr>
      </w:pPr>
      <w:r w:rsidRPr="00CF4337">
        <w:rPr>
          <w:b/>
        </w:rPr>
        <w:t>DOSEN MATA KULIAH</w:t>
      </w:r>
      <w:r w:rsidR="00CD1185" w:rsidRPr="00CF4337">
        <w:rPr>
          <w:b/>
        </w:rPr>
        <w:t xml:space="preserve"> KERJA PRAKTIK,</w:t>
      </w:r>
    </w:p>
    <w:p w14:paraId="2D15FB19" w14:textId="77777777" w:rsidR="00CD1185" w:rsidRPr="00CF4337" w:rsidRDefault="00CD1185" w:rsidP="00CD1185">
      <w:pPr>
        <w:jc w:val="center"/>
        <w:rPr>
          <w:b/>
        </w:rPr>
      </w:pPr>
    </w:p>
    <w:p w14:paraId="3F4EC12E" w14:textId="77777777" w:rsidR="00CD1185" w:rsidRPr="00CF4337" w:rsidRDefault="00CD1185" w:rsidP="00CD1185">
      <w:pPr>
        <w:jc w:val="center"/>
        <w:rPr>
          <w:b/>
        </w:rPr>
      </w:pPr>
    </w:p>
    <w:p w14:paraId="4B55C60C" w14:textId="77777777" w:rsidR="00CD1185" w:rsidRPr="00CF4337" w:rsidRDefault="00CD1185" w:rsidP="00CD1185">
      <w:pPr>
        <w:jc w:val="center"/>
        <w:rPr>
          <w:b/>
        </w:rPr>
      </w:pPr>
      <w:r w:rsidRPr="00CF4337">
        <w:rPr>
          <w:b/>
        </w:rPr>
        <w:t>(</w:t>
      </w:r>
      <w:r w:rsidR="00066CB4" w:rsidRPr="00CF4337">
        <w:rPr>
          <w:b/>
        </w:rPr>
        <w:t>Rahmad Mahendra, S.Kom., M.Sc.</w:t>
      </w:r>
      <w:r w:rsidRPr="00CF4337">
        <w:rPr>
          <w:b/>
        </w:rPr>
        <w:t>)</w:t>
      </w:r>
    </w:p>
    <w:p w14:paraId="349B8703" w14:textId="77777777" w:rsidR="00CD1185" w:rsidRPr="00CF4337" w:rsidRDefault="00CD1185" w:rsidP="00CD1185">
      <w:pPr>
        <w:jc w:val="center"/>
        <w:rPr>
          <w:b/>
        </w:rPr>
      </w:pPr>
    </w:p>
    <w:p w14:paraId="4D9750F6" w14:textId="6E510B98" w:rsidR="00CD1185" w:rsidRPr="00CF4337" w:rsidRDefault="00CD1185" w:rsidP="00CD1185">
      <w:r w:rsidRPr="00CF4337">
        <w:t>Ditetapkan di</w:t>
      </w:r>
      <w:r w:rsidRPr="00CF4337">
        <w:tab/>
        <w:t>:</w:t>
      </w:r>
      <w:ins w:id="2" w:author="Aulia Chairunisa" w:date="2017-01-04T15:27:00Z">
        <w:r w:rsidR="00E04A59">
          <w:rPr>
            <w:lang w:val="id-ID"/>
          </w:rPr>
          <w:t xml:space="preserve">  Depok</w:t>
        </w:r>
      </w:ins>
      <w:del w:id="3" w:author="Aulia Chairunisa" w:date="2017-01-04T15:27:00Z">
        <w:r w:rsidRPr="00CF4337" w:rsidDel="00E04A59">
          <w:delText xml:space="preserve">  </w:delText>
        </w:r>
        <w:r w:rsidR="00CB56E0" w:rsidRPr="00CF4337" w:rsidDel="00E04A59">
          <w:delText>[NAMA TEMPAT]</w:delText>
        </w:r>
      </w:del>
    </w:p>
    <w:p w14:paraId="4109C329" w14:textId="77777777" w:rsidR="00CD1185" w:rsidRPr="00CF4337" w:rsidRDefault="00CD1185" w:rsidP="00CD1185">
      <w:r w:rsidRPr="00CF4337">
        <w:t>Tanggal</w:t>
      </w:r>
      <w:r w:rsidRPr="00CF4337">
        <w:tab/>
        <w:t xml:space="preserve">:  </w:t>
      </w:r>
      <w:r w:rsidR="00CB56E0" w:rsidRPr="00CF4337">
        <w:t>[TANGGAL]</w:t>
      </w:r>
    </w:p>
    <w:p w14:paraId="2E90D4E9" w14:textId="77777777" w:rsidR="00E402F5" w:rsidRPr="00CF4337" w:rsidRDefault="007D5C3C">
      <w:pPr>
        <w:spacing w:line="276" w:lineRule="auto"/>
        <w:jc w:val="left"/>
      </w:pPr>
      <w:r w:rsidRPr="00CF4337">
        <w:br w:type="page"/>
      </w:r>
    </w:p>
    <w:p w14:paraId="0544C065" w14:textId="77777777" w:rsidR="007D5C3C" w:rsidRPr="00CF4337" w:rsidRDefault="00E402F5" w:rsidP="00E402F5">
      <w:pPr>
        <w:pStyle w:val="Heading1"/>
      </w:pPr>
      <w:bookmarkStart w:id="4" w:name="_Toc470609498"/>
      <w:r w:rsidRPr="00CF4337">
        <w:lastRenderedPageBreak/>
        <w:t>ABSTRAK</w:t>
      </w:r>
      <w:bookmarkEnd w:id="4"/>
    </w:p>
    <w:p w14:paraId="39959CB0" w14:textId="77777777" w:rsidR="00B1096E" w:rsidRPr="00CF4337" w:rsidRDefault="00B1096E" w:rsidP="00E402F5">
      <w:pPr>
        <w:rPr>
          <w:lang w:val="id-ID"/>
        </w:rPr>
      </w:pPr>
    </w:p>
    <w:p w14:paraId="3BA8D60B" w14:textId="77777777" w:rsidR="00066CB4" w:rsidRPr="00CF4337" w:rsidRDefault="00066CB4" w:rsidP="00E402F5">
      <w:pPr>
        <w:rPr>
          <w:lang w:val="id-ID"/>
        </w:rPr>
      </w:pPr>
      <w:r w:rsidRPr="00CF4337">
        <w:rPr>
          <w:lang w:val="id-ID"/>
        </w:rPr>
        <w:t xml:space="preserve">Dalam rangka memenuhi mata kuliah Kerja Praktik, penulis melaksanakan </w:t>
      </w:r>
      <w:ins w:id="5" w:author="Aulia Chairunisa" w:date="2016-12-25T23:09:00Z">
        <w:r w:rsidR="00326F93">
          <w:rPr>
            <w:lang w:val="id-ID"/>
          </w:rPr>
          <w:t>k</w:t>
        </w:r>
      </w:ins>
      <w:commentRangeStart w:id="6"/>
      <w:del w:id="7" w:author="Aulia Chairunisa" w:date="2016-12-25T23:09:00Z">
        <w:r w:rsidRPr="00CF4337" w:rsidDel="00326F93">
          <w:rPr>
            <w:lang w:val="id-ID"/>
          </w:rPr>
          <w:delText>K</w:delText>
        </w:r>
      </w:del>
      <w:r w:rsidRPr="00CF4337">
        <w:rPr>
          <w:lang w:val="id-ID"/>
        </w:rPr>
        <w:t>erja</w:t>
      </w:r>
      <w:ins w:id="8" w:author="Aulia Chairunisa" w:date="2016-12-25T23:09:00Z">
        <w:r w:rsidR="00326F93">
          <w:rPr>
            <w:lang w:val="id-ID"/>
          </w:rPr>
          <w:t xml:space="preserve"> p</w:t>
        </w:r>
      </w:ins>
      <w:del w:id="9" w:author="Aulia Chairunisa" w:date="2016-12-25T23:09:00Z">
        <w:r w:rsidRPr="00CF4337" w:rsidDel="00326F93">
          <w:rPr>
            <w:lang w:val="id-ID"/>
          </w:rPr>
          <w:delText xml:space="preserve"> P</w:delText>
        </w:r>
      </w:del>
      <w:r w:rsidRPr="00CF4337">
        <w:rPr>
          <w:lang w:val="id-ID"/>
        </w:rPr>
        <w:t>rakt</w:t>
      </w:r>
      <w:ins w:id="10" w:author="Aulia Chairunisa" w:date="2016-12-25T23:09:00Z">
        <w:r w:rsidR="00326F93">
          <w:rPr>
            <w:lang w:val="id-ID"/>
          </w:rPr>
          <w:t>i</w:t>
        </w:r>
      </w:ins>
      <w:del w:id="11" w:author="Aulia Chairunisa" w:date="2016-12-25T23:09:00Z">
        <w:r w:rsidRPr="00CF4337" w:rsidDel="00326F93">
          <w:rPr>
            <w:lang w:val="id-ID"/>
          </w:rPr>
          <w:delText>i</w:delText>
        </w:r>
      </w:del>
      <w:r w:rsidRPr="00CF4337">
        <w:rPr>
          <w:lang w:val="id-ID"/>
        </w:rPr>
        <w:t>k</w:t>
      </w:r>
      <w:commentRangeEnd w:id="6"/>
      <w:r w:rsidR="00A01480">
        <w:rPr>
          <w:rStyle w:val="CommentReference"/>
        </w:rPr>
        <w:commentReference w:id="6"/>
      </w:r>
      <w:r w:rsidRPr="00CF4337">
        <w:rPr>
          <w:lang w:val="id-ID"/>
        </w:rPr>
        <w:t xml:space="preserve"> di </w:t>
      </w:r>
      <w:commentRangeStart w:id="12"/>
      <w:del w:id="13" w:author="Aulia Chairunisa" w:date="2016-12-25T23:27:00Z">
        <w:r w:rsidR="00F42EB5" w:rsidRPr="00CF4337" w:rsidDel="004A0E4D">
          <w:rPr>
            <w:lang w:val="id-ID"/>
          </w:rPr>
          <w:delText>PT KUDO TEKNOLOGI INDONESIA</w:delText>
        </w:r>
      </w:del>
      <w:commentRangeEnd w:id="12"/>
      <w:ins w:id="14" w:author="Aulia Chairunisa" w:date="2016-12-25T23:27:00Z">
        <w:r w:rsidR="004A0E4D">
          <w:rPr>
            <w:lang w:val="id-ID"/>
          </w:rPr>
          <w:t>PT Kudo Teknologi Indonesia</w:t>
        </w:r>
      </w:ins>
      <w:r w:rsidR="00A01480">
        <w:rPr>
          <w:rStyle w:val="CommentReference"/>
        </w:rPr>
        <w:commentReference w:id="12"/>
      </w:r>
      <w:r w:rsidR="00F42EB5" w:rsidRPr="00CF4337">
        <w:rPr>
          <w:lang w:val="id-ID"/>
        </w:rPr>
        <w:t xml:space="preserve"> sebagai SEO </w:t>
      </w:r>
      <w:r w:rsidR="00F42EB5" w:rsidRPr="00CF4337">
        <w:rPr>
          <w:i/>
          <w:lang w:val="id-ID"/>
        </w:rPr>
        <w:t>intern</w:t>
      </w:r>
      <w:r w:rsidRPr="00CF4337">
        <w:rPr>
          <w:i/>
          <w:lang w:val="id-ID"/>
        </w:rPr>
        <w:t>.</w:t>
      </w:r>
      <w:r w:rsidRPr="00CF4337">
        <w:rPr>
          <w:lang w:val="id-ID"/>
        </w:rPr>
        <w:t xml:space="preserve"> Posisi kerja tersebut me</w:t>
      </w:r>
      <w:r w:rsidR="00F42EB5" w:rsidRPr="00CF4337">
        <w:t>m</w:t>
      </w:r>
      <w:r w:rsidRPr="00CF4337">
        <w:rPr>
          <w:lang w:val="id-ID"/>
        </w:rPr>
        <w:t xml:space="preserve">berikan tanggung jawab kepada penulis untuk melakukan </w:t>
      </w:r>
      <w:r w:rsidR="00F42EB5" w:rsidRPr="00CF4337">
        <w:rPr>
          <w:i/>
        </w:rPr>
        <w:t xml:space="preserve">off-page optimization </w:t>
      </w:r>
      <w:r w:rsidR="00F42EB5" w:rsidRPr="00CF4337">
        <w:t xml:space="preserve">terhadap </w:t>
      </w:r>
      <w:r w:rsidR="00F42EB5" w:rsidRPr="00CF4337">
        <w:rPr>
          <w:i/>
        </w:rPr>
        <w:t>website</w:t>
      </w:r>
      <w:r w:rsidR="00F42EB5" w:rsidRPr="00CF4337">
        <w:t xml:space="preserve"> KUDO yang sedang dilakukan oleh SEO </w:t>
      </w:r>
      <w:r w:rsidR="00F42EB5" w:rsidRPr="00CF4337">
        <w:rPr>
          <w:i/>
        </w:rPr>
        <w:t>Specialist</w:t>
      </w:r>
      <w:r w:rsidR="00F42EB5" w:rsidRPr="00CF4337">
        <w:t xml:space="preserve"> </w:t>
      </w:r>
      <w:del w:id="15" w:author="Aulia Chairunisa" w:date="2016-12-25T23:27:00Z">
        <w:r w:rsidR="00F42EB5" w:rsidRPr="00CF4337" w:rsidDel="004A0E4D">
          <w:delText>PT KUDO TEKNOLOGI INDONESIA</w:delText>
        </w:r>
      </w:del>
      <w:ins w:id="16" w:author="Aulia Chairunisa" w:date="2016-12-25T23:27:00Z">
        <w:r w:rsidR="004A0E4D">
          <w:t>PT Kudo Teknologi Indonesia</w:t>
        </w:r>
      </w:ins>
      <w:r w:rsidR="00B1096E" w:rsidRPr="00CF4337">
        <w:rPr>
          <w:lang w:val="id-ID"/>
        </w:rPr>
        <w:t xml:space="preserve">. </w:t>
      </w:r>
      <w:r w:rsidR="00F42EB5" w:rsidRPr="00CF4337">
        <w:rPr>
          <w:lang w:val="id-ID"/>
        </w:rPr>
        <w:t>Di dalam laporan ini</w:t>
      </w:r>
      <w:ins w:id="17" w:author="Aulia Chairunisa" w:date="2016-12-25T23:09:00Z">
        <w:r w:rsidR="00326F93">
          <w:rPr>
            <w:lang w:val="id-ID"/>
          </w:rPr>
          <w:t>,</w:t>
        </w:r>
      </w:ins>
      <w:commentRangeStart w:id="18"/>
      <w:r w:rsidR="00F42EB5" w:rsidRPr="00CF4337">
        <w:rPr>
          <w:lang w:val="id-ID"/>
        </w:rPr>
        <w:t xml:space="preserve"> </w:t>
      </w:r>
      <w:commentRangeEnd w:id="18"/>
      <w:r w:rsidR="00A01480">
        <w:rPr>
          <w:rStyle w:val="CommentReference"/>
        </w:rPr>
        <w:commentReference w:id="18"/>
      </w:r>
      <w:r w:rsidR="00F42EB5" w:rsidRPr="00CF4337">
        <w:rPr>
          <w:lang w:val="id-ID"/>
        </w:rPr>
        <w:t>akan di</w:t>
      </w:r>
      <w:r w:rsidR="00B1096E" w:rsidRPr="00CF4337">
        <w:rPr>
          <w:lang w:val="id-ID"/>
        </w:rPr>
        <w:t xml:space="preserve">jelaskan proses pencarian </w:t>
      </w:r>
      <w:r w:rsidR="00F42EB5" w:rsidRPr="00CF4337">
        <w:rPr>
          <w:lang w:val="id-ID"/>
        </w:rPr>
        <w:t>kerja praktik</w:t>
      </w:r>
      <w:r w:rsidR="00B1096E" w:rsidRPr="00CF4337">
        <w:rPr>
          <w:lang w:val="id-ID"/>
        </w:rPr>
        <w:t xml:space="preserve"> yang dialami oleh penulis, profil perusahaan </w:t>
      </w:r>
      <w:r w:rsidR="00F42EB5" w:rsidRPr="00CF4337">
        <w:rPr>
          <w:lang w:val="id-ID"/>
        </w:rPr>
        <w:t>tempat kerja praktik</w:t>
      </w:r>
      <w:r w:rsidR="00B1096E" w:rsidRPr="00CF4337">
        <w:rPr>
          <w:lang w:val="id-ID"/>
        </w:rPr>
        <w:t xml:space="preserve">, pekerjaan selama </w:t>
      </w:r>
      <w:r w:rsidR="00F42EB5" w:rsidRPr="00CF4337">
        <w:rPr>
          <w:lang w:val="id-ID"/>
        </w:rPr>
        <w:t>kerja praktik</w:t>
      </w:r>
      <w:r w:rsidR="00B1096E" w:rsidRPr="00CF4337">
        <w:rPr>
          <w:lang w:val="id-ID"/>
        </w:rPr>
        <w:t xml:space="preserve">, analisis </w:t>
      </w:r>
      <w:ins w:id="19" w:author="Rahmad Mahendra" w:date="2016-12-16T13:38:00Z">
        <w:r w:rsidR="00A01480" w:rsidRPr="00B37CBD">
          <w:rPr>
            <w:lang w:val="id-ID"/>
            <w:rPrChange w:id="20" w:author="Owner" w:date="2017-12-11T19:12:00Z">
              <w:rPr/>
            </w:rPrChange>
          </w:rPr>
          <w:t>pelaksanaan</w:t>
        </w:r>
      </w:ins>
      <w:ins w:id="21" w:author="Aulia Chairunisa" w:date="2016-12-25T23:09:00Z">
        <w:r w:rsidR="00326F93">
          <w:rPr>
            <w:lang w:val="id-ID"/>
          </w:rPr>
          <w:t xml:space="preserve"> </w:t>
        </w:r>
      </w:ins>
      <w:del w:id="22" w:author="Rahmad Mahendra" w:date="2016-12-16T13:38:00Z">
        <w:r w:rsidR="00B1096E" w:rsidRPr="00CF4337" w:rsidDel="00A01480">
          <w:rPr>
            <w:lang w:val="id-ID"/>
          </w:rPr>
          <w:delText xml:space="preserve">penulis selama melaksanakan </w:delText>
        </w:r>
      </w:del>
      <w:r w:rsidR="00F42EB5" w:rsidRPr="00CF4337">
        <w:rPr>
          <w:lang w:val="id-ID"/>
        </w:rPr>
        <w:t>kerja praktik</w:t>
      </w:r>
      <w:r w:rsidR="00B1096E" w:rsidRPr="00CF4337">
        <w:rPr>
          <w:lang w:val="id-ID"/>
        </w:rPr>
        <w:t>, dan kesimpulan serta saran penulis setelah</w:t>
      </w:r>
      <w:r w:rsidR="00F42EB5" w:rsidRPr="00CF4337">
        <w:rPr>
          <w:lang w:val="id-ID"/>
        </w:rPr>
        <w:t xml:space="preserve"> selesai melaksanakan k</w:t>
      </w:r>
      <w:r w:rsidR="00B1096E" w:rsidRPr="00CF4337">
        <w:rPr>
          <w:lang w:val="id-ID"/>
        </w:rPr>
        <w:t xml:space="preserve">erja </w:t>
      </w:r>
      <w:r w:rsidR="00F42EB5" w:rsidRPr="00CF4337">
        <w:rPr>
          <w:lang w:val="id-ID"/>
        </w:rPr>
        <w:t>p</w:t>
      </w:r>
      <w:r w:rsidR="00B1096E" w:rsidRPr="00CF4337">
        <w:rPr>
          <w:lang w:val="id-ID"/>
        </w:rPr>
        <w:t>raktik.</w:t>
      </w:r>
    </w:p>
    <w:p w14:paraId="5728301F" w14:textId="7C61ACB2" w:rsidR="00E402F5" w:rsidRPr="009A10CB" w:rsidRDefault="00014FE2" w:rsidP="00E402F5">
      <w:pPr>
        <w:rPr>
          <w:i/>
          <w:lang w:val="id-ID"/>
          <w:rPrChange w:id="23" w:author="Aulia Chairunisa" w:date="2017-01-04T11:22:00Z">
            <w:rPr>
              <w:lang w:val="id-ID"/>
            </w:rPr>
          </w:rPrChange>
        </w:rPr>
      </w:pPr>
      <w:r w:rsidRPr="00CF4337">
        <w:t xml:space="preserve">Kata kunci: </w:t>
      </w:r>
      <w:r w:rsidR="0095234F" w:rsidRPr="00CF4337">
        <w:t xml:space="preserve">KUDO, </w:t>
      </w:r>
      <w:r w:rsidR="0095234F" w:rsidRPr="00CF4337">
        <w:rPr>
          <w:i/>
        </w:rPr>
        <w:t xml:space="preserve">off-page, </w:t>
      </w:r>
      <w:r w:rsidR="0095234F" w:rsidRPr="00CF4337">
        <w:t>SEO</w:t>
      </w:r>
      <w:ins w:id="24" w:author="Aulia Chairunisa" w:date="2017-01-04T11:22:00Z">
        <w:r w:rsidR="009A10CB">
          <w:rPr>
            <w:lang w:val="id-ID"/>
          </w:rPr>
          <w:t xml:space="preserve">, </w:t>
        </w:r>
        <w:r w:rsidR="009A10CB">
          <w:rPr>
            <w:i/>
            <w:lang w:val="id-ID"/>
          </w:rPr>
          <w:t>optimization</w:t>
        </w:r>
      </w:ins>
    </w:p>
    <w:p w14:paraId="3BCB0415" w14:textId="77777777" w:rsidR="00E402F5" w:rsidRPr="00CF4337" w:rsidRDefault="00E402F5" w:rsidP="00E402F5">
      <w:pPr>
        <w:spacing w:line="276" w:lineRule="auto"/>
        <w:jc w:val="left"/>
      </w:pPr>
      <w:r w:rsidRPr="00CF4337">
        <w:br w:type="page"/>
      </w:r>
    </w:p>
    <w:p w14:paraId="766865E7" w14:textId="77777777" w:rsidR="007D5C3C" w:rsidRPr="00CF4337" w:rsidRDefault="007D5C3C" w:rsidP="007D5C3C">
      <w:pPr>
        <w:pStyle w:val="Heading1"/>
      </w:pPr>
      <w:bookmarkStart w:id="25" w:name="_Toc470609499"/>
      <w:r w:rsidRPr="00CF4337">
        <w:lastRenderedPageBreak/>
        <w:t>DAFTAR ISI</w:t>
      </w:r>
      <w:bookmarkEnd w:id="25"/>
    </w:p>
    <w:p w14:paraId="1E1A4BAD" w14:textId="77777777" w:rsidR="007D5C3C" w:rsidRPr="00CF4337" w:rsidRDefault="007D5C3C" w:rsidP="007D5C3C"/>
    <w:p w14:paraId="67F1207E" w14:textId="470AC5A2" w:rsidR="00DA418D" w:rsidRDefault="00B27172">
      <w:pPr>
        <w:pStyle w:val="TOC1"/>
        <w:rPr>
          <w:ins w:id="26" w:author="Aulia Chairunisa" w:date="2016-12-27T13:42:00Z"/>
          <w:rFonts w:asciiTheme="minorHAnsi" w:eastAsiaTheme="minorEastAsia" w:hAnsiTheme="minorHAnsi"/>
          <w:noProof/>
          <w:sz w:val="22"/>
          <w:lang w:val="id-ID" w:eastAsia="id-ID"/>
        </w:rPr>
      </w:pPr>
      <w:r w:rsidRPr="00CF4337">
        <w:fldChar w:fldCharType="begin"/>
      </w:r>
      <w:r w:rsidR="00DE2543" w:rsidRPr="00CF4337">
        <w:instrText xml:space="preserve"> TOC \o "1-3" \h \z \u </w:instrText>
      </w:r>
      <w:r w:rsidRPr="00CF4337">
        <w:fldChar w:fldCharType="separate"/>
      </w:r>
      <w:ins w:id="27" w:author="Aulia Chairunisa" w:date="2016-12-27T13:42:00Z">
        <w:r w:rsidR="00DA418D" w:rsidRPr="008A1512">
          <w:rPr>
            <w:rStyle w:val="Hyperlink"/>
            <w:noProof/>
          </w:rPr>
          <w:fldChar w:fldCharType="begin"/>
        </w:r>
        <w:r w:rsidR="00DA418D" w:rsidRPr="008A1512">
          <w:rPr>
            <w:rStyle w:val="Hyperlink"/>
            <w:noProof/>
          </w:rPr>
          <w:instrText xml:space="preserve"> </w:instrText>
        </w:r>
        <w:r w:rsidR="00DA418D">
          <w:rPr>
            <w:noProof/>
          </w:rPr>
          <w:instrText>HYPERLINK \l "_Toc470609497"</w:instrText>
        </w:r>
        <w:r w:rsidR="00DA418D" w:rsidRPr="008A1512">
          <w:rPr>
            <w:rStyle w:val="Hyperlink"/>
            <w:noProof/>
          </w:rPr>
          <w:instrText xml:space="preserve"> </w:instrText>
        </w:r>
        <w:r w:rsidR="00DA418D" w:rsidRPr="008A1512">
          <w:rPr>
            <w:rStyle w:val="Hyperlink"/>
            <w:noProof/>
          </w:rPr>
          <w:fldChar w:fldCharType="separate"/>
        </w:r>
        <w:r w:rsidR="00DA418D" w:rsidRPr="008A1512">
          <w:rPr>
            <w:rStyle w:val="Hyperlink"/>
            <w:noProof/>
          </w:rPr>
          <w:t>HALAMAN PERSETUJUAN DOSEN MATA KULIAH KERJA PRAKTIK</w:t>
        </w:r>
        <w:r w:rsidR="00DA418D">
          <w:rPr>
            <w:noProof/>
            <w:webHidden/>
          </w:rPr>
          <w:tab/>
        </w:r>
        <w:r w:rsidR="00DA418D">
          <w:rPr>
            <w:noProof/>
            <w:webHidden/>
          </w:rPr>
          <w:fldChar w:fldCharType="begin"/>
        </w:r>
        <w:r w:rsidR="00DA418D">
          <w:rPr>
            <w:noProof/>
            <w:webHidden/>
          </w:rPr>
          <w:instrText xml:space="preserve"> PAGEREF _Toc470609497 \h </w:instrText>
        </w:r>
      </w:ins>
      <w:r w:rsidR="00DA418D">
        <w:rPr>
          <w:noProof/>
          <w:webHidden/>
        </w:rPr>
      </w:r>
      <w:r w:rsidR="00DA418D">
        <w:rPr>
          <w:noProof/>
          <w:webHidden/>
        </w:rPr>
        <w:fldChar w:fldCharType="separate"/>
      </w:r>
      <w:ins w:id="28" w:author="Owner" w:date="2017-12-11T19:12:00Z">
        <w:r w:rsidR="00B37CBD">
          <w:rPr>
            <w:noProof/>
            <w:webHidden/>
          </w:rPr>
          <w:t>i</w:t>
        </w:r>
      </w:ins>
      <w:ins w:id="29" w:author="Aulia Chairunisa" w:date="2016-12-27T13:42:00Z">
        <w:r w:rsidR="00DA418D">
          <w:rPr>
            <w:noProof/>
            <w:webHidden/>
          </w:rPr>
          <w:fldChar w:fldCharType="end"/>
        </w:r>
        <w:r w:rsidR="00DA418D" w:rsidRPr="008A1512">
          <w:rPr>
            <w:rStyle w:val="Hyperlink"/>
            <w:noProof/>
          </w:rPr>
          <w:fldChar w:fldCharType="end"/>
        </w:r>
      </w:ins>
    </w:p>
    <w:p w14:paraId="28787FE1" w14:textId="2CC11F8A" w:rsidR="00DA418D" w:rsidRDefault="00DA418D">
      <w:pPr>
        <w:pStyle w:val="TOC1"/>
        <w:rPr>
          <w:ins w:id="30" w:author="Aulia Chairunisa" w:date="2016-12-27T13:42:00Z"/>
          <w:rFonts w:asciiTheme="minorHAnsi" w:eastAsiaTheme="minorEastAsia" w:hAnsiTheme="minorHAnsi"/>
          <w:noProof/>
          <w:sz w:val="22"/>
          <w:lang w:val="id-ID" w:eastAsia="id-ID"/>
        </w:rPr>
      </w:pPr>
      <w:ins w:id="3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"_Toc470609498"</w:instrText>
        </w:r>
        <w:r w:rsidRPr="008A1512">
          <w:rPr>
            <w:rStyle w:val="Hyperlink"/>
            <w:noProof/>
          </w:rPr>
          <w:instrText xml:space="preserve"> </w:instrText>
        </w:r>
        <w:r w:rsidRPr="008A1512">
          <w:rPr>
            <w:rStyle w:val="Hyperlink"/>
            <w:noProof/>
          </w:rPr>
          <w:fldChar w:fldCharType="separate"/>
        </w:r>
        <w:r w:rsidRPr="008A1512">
          <w:rPr>
            <w:rStyle w:val="Hyperlink"/>
            <w:noProof/>
          </w:rPr>
          <w:t>ABSTRAK</w:t>
        </w:r>
        <w:r>
          <w:rPr>
            <w:noProof/>
            <w:webHidden/>
          </w:rPr>
          <w:tab/>
        </w:r>
        <w:r>
          <w:rPr>
            <w:noProof/>
            <w:webHidden/>
          </w:rPr>
          <w:fldChar w:fldCharType="begin"/>
        </w:r>
        <w:r>
          <w:rPr>
            <w:noProof/>
            <w:webHidden/>
          </w:rPr>
          <w:instrText xml:space="preserve"> PAGEREF _Toc470609498 \h </w:instrText>
        </w:r>
      </w:ins>
      <w:r>
        <w:rPr>
          <w:noProof/>
          <w:webHidden/>
        </w:rPr>
      </w:r>
      <w:r>
        <w:rPr>
          <w:noProof/>
          <w:webHidden/>
        </w:rPr>
        <w:fldChar w:fldCharType="separate"/>
      </w:r>
      <w:ins w:id="32" w:author="Owner" w:date="2017-12-11T19:12:00Z">
        <w:r w:rsidR="00B37CBD">
          <w:rPr>
            <w:noProof/>
            <w:webHidden/>
          </w:rPr>
          <w:t>ii</w:t>
        </w:r>
      </w:ins>
      <w:ins w:id="33" w:author="Aulia Chairunisa" w:date="2016-12-27T13:42:00Z">
        <w:r>
          <w:rPr>
            <w:noProof/>
            <w:webHidden/>
          </w:rPr>
          <w:fldChar w:fldCharType="end"/>
        </w:r>
        <w:r w:rsidRPr="008A1512">
          <w:rPr>
            <w:rStyle w:val="Hyperlink"/>
            <w:noProof/>
          </w:rPr>
          <w:fldChar w:fldCharType="end"/>
        </w:r>
      </w:ins>
    </w:p>
    <w:p w14:paraId="31CEA91D" w14:textId="4487B6D3" w:rsidR="00DA418D" w:rsidRDefault="00DA418D">
      <w:pPr>
        <w:pStyle w:val="TOC1"/>
        <w:rPr>
          <w:ins w:id="34" w:author="Aulia Chairunisa" w:date="2016-12-27T13:42:00Z"/>
          <w:rFonts w:asciiTheme="minorHAnsi" w:eastAsiaTheme="minorEastAsia" w:hAnsiTheme="minorHAnsi"/>
          <w:noProof/>
          <w:sz w:val="22"/>
          <w:lang w:val="id-ID" w:eastAsia="id-ID"/>
        </w:rPr>
      </w:pPr>
      <w:ins w:id="3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"_Toc470609499"</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ISI</w:t>
        </w:r>
        <w:r>
          <w:rPr>
            <w:noProof/>
            <w:webHidden/>
          </w:rPr>
          <w:tab/>
        </w:r>
        <w:r>
          <w:rPr>
            <w:noProof/>
            <w:webHidden/>
          </w:rPr>
          <w:fldChar w:fldCharType="begin"/>
        </w:r>
        <w:r>
          <w:rPr>
            <w:noProof/>
            <w:webHidden/>
          </w:rPr>
          <w:instrText xml:space="preserve"> PAGEREF _Toc470609499 \h </w:instrText>
        </w:r>
      </w:ins>
      <w:r>
        <w:rPr>
          <w:noProof/>
          <w:webHidden/>
        </w:rPr>
      </w:r>
      <w:r>
        <w:rPr>
          <w:noProof/>
          <w:webHidden/>
        </w:rPr>
        <w:fldChar w:fldCharType="separate"/>
      </w:r>
      <w:ins w:id="36" w:author="Owner" w:date="2017-12-11T19:12:00Z">
        <w:r w:rsidR="00B37CBD">
          <w:rPr>
            <w:noProof/>
            <w:webHidden/>
          </w:rPr>
          <w:t>iii</w:t>
        </w:r>
      </w:ins>
      <w:ins w:id="37" w:author="Aulia Chairunisa" w:date="2016-12-27T13:42:00Z">
        <w:r>
          <w:rPr>
            <w:noProof/>
            <w:webHidden/>
          </w:rPr>
          <w:fldChar w:fldCharType="end"/>
        </w:r>
        <w:r w:rsidRPr="008A1512">
          <w:rPr>
            <w:rStyle w:val="Hyperlink"/>
            <w:noProof/>
          </w:rPr>
          <w:fldChar w:fldCharType="end"/>
        </w:r>
      </w:ins>
    </w:p>
    <w:p w14:paraId="603A9739" w14:textId="5E92EAFA" w:rsidR="00DA418D" w:rsidRDefault="00DA418D">
      <w:pPr>
        <w:pStyle w:val="TOC1"/>
        <w:rPr>
          <w:ins w:id="38" w:author="Aulia Chairunisa" w:date="2016-12-27T13:42:00Z"/>
          <w:rFonts w:asciiTheme="minorHAnsi" w:eastAsiaTheme="minorEastAsia" w:hAnsiTheme="minorHAnsi"/>
          <w:noProof/>
          <w:sz w:val="22"/>
          <w:lang w:val="id-ID" w:eastAsia="id-ID"/>
        </w:rPr>
      </w:pPr>
      <w:ins w:id="3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"_Toc470609500"</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GAMBAR</w:t>
        </w:r>
        <w:r>
          <w:rPr>
            <w:noProof/>
            <w:webHidden/>
          </w:rPr>
          <w:tab/>
        </w:r>
        <w:r>
          <w:rPr>
            <w:noProof/>
            <w:webHidden/>
          </w:rPr>
          <w:fldChar w:fldCharType="begin"/>
        </w:r>
        <w:r>
          <w:rPr>
            <w:noProof/>
            <w:webHidden/>
          </w:rPr>
          <w:instrText xml:space="preserve"> PAGEREF _Toc470609500 \h </w:instrText>
        </w:r>
      </w:ins>
      <w:r>
        <w:rPr>
          <w:noProof/>
          <w:webHidden/>
        </w:rPr>
      </w:r>
      <w:r>
        <w:rPr>
          <w:noProof/>
          <w:webHidden/>
        </w:rPr>
        <w:fldChar w:fldCharType="separate"/>
      </w:r>
      <w:ins w:id="40" w:author="Owner" w:date="2017-12-11T19:12:00Z">
        <w:r w:rsidR="00B37CBD">
          <w:rPr>
            <w:noProof/>
            <w:webHidden/>
          </w:rPr>
          <w:t>v</w:t>
        </w:r>
      </w:ins>
      <w:ins w:id="41" w:author="Aulia Chairunisa" w:date="2017-01-04T17:41:00Z">
        <w:del w:id="42" w:author="Owner" w:date="2017-12-11T19:12:00Z">
          <w:r w:rsidR="00206029" w:rsidDel="00B37CBD">
            <w:rPr>
              <w:noProof/>
              <w:webHidden/>
            </w:rPr>
            <w:delText>vi</w:delText>
          </w:r>
        </w:del>
      </w:ins>
      <w:ins w:id="43" w:author="Aulia Chairunisa" w:date="2016-12-27T13:42:00Z">
        <w:r>
          <w:rPr>
            <w:noProof/>
            <w:webHidden/>
          </w:rPr>
          <w:fldChar w:fldCharType="end"/>
        </w:r>
        <w:r w:rsidRPr="008A1512">
          <w:rPr>
            <w:rStyle w:val="Hyperlink"/>
            <w:noProof/>
          </w:rPr>
          <w:fldChar w:fldCharType="end"/>
        </w:r>
      </w:ins>
    </w:p>
    <w:p w14:paraId="42C84FCE" w14:textId="45F54633" w:rsidR="00DA418D" w:rsidRDefault="00DA418D">
      <w:pPr>
        <w:pStyle w:val="TOC1"/>
        <w:rPr>
          <w:ins w:id="44" w:author="Aulia Chairunisa" w:date="2016-12-27T13:42:00Z"/>
          <w:rFonts w:asciiTheme="minorHAnsi" w:eastAsiaTheme="minorEastAsia" w:hAnsiTheme="minorHAnsi"/>
          <w:noProof/>
          <w:sz w:val="22"/>
          <w:lang w:val="id-ID" w:eastAsia="id-ID"/>
        </w:rPr>
      </w:pPr>
      <w:ins w:id="4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"_Toc470609501"</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TABEL</w:t>
        </w:r>
        <w:r>
          <w:rPr>
            <w:noProof/>
            <w:webHidden/>
          </w:rPr>
          <w:tab/>
        </w:r>
        <w:r>
          <w:rPr>
            <w:noProof/>
            <w:webHidden/>
          </w:rPr>
          <w:fldChar w:fldCharType="begin"/>
        </w:r>
        <w:r>
          <w:rPr>
            <w:noProof/>
            <w:webHidden/>
          </w:rPr>
          <w:instrText xml:space="preserve"> PAGEREF _Toc470609501 \h </w:instrText>
        </w:r>
      </w:ins>
      <w:r>
        <w:rPr>
          <w:noProof/>
          <w:webHidden/>
        </w:rPr>
      </w:r>
      <w:r>
        <w:rPr>
          <w:noProof/>
          <w:webHidden/>
        </w:rPr>
        <w:fldChar w:fldCharType="separate"/>
      </w:r>
      <w:ins w:id="46" w:author="Owner" w:date="2017-12-11T19:12:00Z">
        <w:r w:rsidR="00B37CBD">
          <w:rPr>
            <w:noProof/>
            <w:webHidden/>
          </w:rPr>
          <w:t>vi</w:t>
        </w:r>
      </w:ins>
      <w:ins w:id="47" w:author="Aulia Chairunisa" w:date="2017-01-04T17:41:00Z">
        <w:del w:id="48" w:author="Owner" w:date="2017-12-11T19:12:00Z">
          <w:r w:rsidR="00206029" w:rsidDel="00B37CBD">
            <w:rPr>
              <w:noProof/>
              <w:webHidden/>
            </w:rPr>
            <w:delText>vii</w:delText>
          </w:r>
        </w:del>
      </w:ins>
      <w:ins w:id="49" w:author="Aulia Chairunisa" w:date="2016-12-27T13:42:00Z">
        <w:r>
          <w:rPr>
            <w:noProof/>
            <w:webHidden/>
          </w:rPr>
          <w:fldChar w:fldCharType="end"/>
        </w:r>
        <w:r w:rsidRPr="008A1512">
          <w:rPr>
            <w:rStyle w:val="Hyperlink"/>
            <w:noProof/>
          </w:rPr>
          <w:fldChar w:fldCharType="end"/>
        </w:r>
      </w:ins>
    </w:p>
    <w:p w14:paraId="19AA7378" w14:textId="38C1E0FA" w:rsidR="00DA418D" w:rsidRDefault="00DA418D">
      <w:pPr>
        <w:pStyle w:val="TOC1"/>
        <w:rPr>
          <w:ins w:id="50" w:author="Aulia Chairunisa" w:date="2016-12-27T13:42:00Z"/>
          <w:rFonts w:asciiTheme="minorHAnsi" w:eastAsiaTheme="minorEastAsia" w:hAnsiTheme="minorHAnsi"/>
          <w:noProof/>
          <w:sz w:val="22"/>
          <w:lang w:val="id-ID" w:eastAsia="id-ID"/>
        </w:rPr>
      </w:pPr>
      <w:ins w:id="5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"_Toc470609502"</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LAMPIRAN</w:t>
        </w:r>
        <w:r>
          <w:rPr>
            <w:noProof/>
            <w:webHidden/>
          </w:rPr>
          <w:tab/>
        </w:r>
        <w:r>
          <w:rPr>
            <w:noProof/>
            <w:webHidden/>
          </w:rPr>
          <w:fldChar w:fldCharType="begin"/>
        </w:r>
        <w:r>
          <w:rPr>
            <w:noProof/>
            <w:webHidden/>
          </w:rPr>
          <w:instrText xml:space="preserve"> PAGEREF _Toc470609502 \h </w:instrText>
        </w:r>
      </w:ins>
      <w:r>
        <w:rPr>
          <w:noProof/>
          <w:webHidden/>
        </w:rPr>
      </w:r>
      <w:r>
        <w:rPr>
          <w:noProof/>
          <w:webHidden/>
        </w:rPr>
        <w:fldChar w:fldCharType="separate"/>
      </w:r>
      <w:ins w:id="52" w:author="Owner" w:date="2017-12-11T19:12:00Z">
        <w:r w:rsidR="00B37CBD">
          <w:rPr>
            <w:noProof/>
            <w:webHidden/>
          </w:rPr>
          <w:t>vii</w:t>
        </w:r>
      </w:ins>
      <w:ins w:id="53" w:author="Aulia Chairunisa" w:date="2017-01-04T17:41:00Z">
        <w:del w:id="54" w:author="Owner" w:date="2017-12-11T19:12:00Z">
          <w:r w:rsidR="00206029" w:rsidDel="00B37CBD">
            <w:rPr>
              <w:noProof/>
              <w:webHidden/>
            </w:rPr>
            <w:delText>viii</w:delText>
          </w:r>
        </w:del>
      </w:ins>
      <w:ins w:id="55" w:author="Aulia Chairunisa" w:date="2016-12-27T13:42:00Z">
        <w:r>
          <w:rPr>
            <w:noProof/>
            <w:webHidden/>
          </w:rPr>
          <w:fldChar w:fldCharType="end"/>
        </w:r>
        <w:r w:rsidRPr="008A1512">
          <w:rPr>
            <w:rStyle w:val="Hyperlink"/>
            <w:noProof/>
          </w:rPr>
          <w:fldChar w:fldCharType="end"/>
        </w:r>
      </w:ins>
    </w:p>
    <w:p w14:paraId="3B1C9012" w14:textId="44BE2DE6" w:rsidR="00DA418D" w:rsidRDefault="00DA418D">
      <w:pPr>
        <w:pStyle w:val="TOC1"/>
        <w:rPr>
          <w:ins w:id="56" w:author="Aulia Chairunisa" w:date="2016-12-27T13:42:00Z"/>
          <w:rFonts w:asciiTheme="minorHAnsi" w:eastAsiaTheme="minorEastAsia" w:hAnsiTheme="minorHAnsi"/>
          <w:noProof/>
          <w:sz w:val="22"/>
          <w:lang w:val="id-ID" w:eastAsia="id-ID"/>
        </w:rPr>
      </w:pPr>
      <w:ins w:id="5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"_Toc470609503"</w:instrText>
        </w:r>
        <w:r w:rsidRPr="008A1512">
          <w:rPr>
            <w:rStyle w:val="Hyperlink"/>
            <w:noProof/>
          </w:rPr>
          <w:instrText xml:space="preserve"> </w:instrText>
        </w:r>
        <w:r w:rsidRPr="008A1512">
          <w:rPr>
            <w:rStyle w:val="Hyperlink"/>
            <w:noProof/>
          </w:rPr>
          <w:fldChar w:fldCharType="separate"/>
        </w:r>
        <w:r w:rsidRPr="008A1512">
          <w:rPr>
            <w:rStyle w:val="Hyperlink"/>
            <w:noProof/>
          </w:rPr>
          <w:t>BAB 1</w:t>
        </w:r>
        <w:r>
          <w:rPr>
            <w:rFonts w:asciiTheme="minorHAnsi" w:eastAsiaTheme="minorEastAsia" w:hAnsiTheme="minorHAnsi"/>
            <w:noProof/>
            <w:sz w:val="22"/>
            <w:lang w:val="id-ID" w:eastAsia="id-ID"/>
          </w:rPr>
          <w:tab/>
        </w:r>
        <w:r w:rsidRPr="008A1512">
          <w:rPr>
            <w:rStyle w:val="Hyperlink"/>
            <w:noProof/>
          </w:rPr>
          <w:t>PENDAHULUAN</w:t>
        </w:r>
        <w:r>
          <w:rPr>
            <w:noProof/>
            <w:webHidden/>
          </w:rPr>
          <w:tab/>
        </w:r>
        <w:r>
          <w:rPr>
            <w:noProof/>
            <w:webHidden/>
          </w:rPr>
          <w:fldChar w:fldCharType="begin"/>
        </w:r>
        <w:r>
          <w:rPr>
            <w:noProof/>
            <w:webHidden/>
          </w:rPr>
          <w:instrText xml:space="preserve"> PAGEREF _Toc470609503 \h </w:instrText>
        </w:r>
      </w:ins>
      <w:r>
        <w:rPr>
          <w:noProof/>
          <w:webHidden/>
        </w:rPr>
      </w:r>
      <w:r>
        <w:rPr>
          <w:noProof/>
          <w:webHidden/>
        </w:rPr>
        <w:fldChar w:fldCharType="separate"/>
      </w:r>
      <w:ins w:id="58" w:author="Owner" w:date="2017-12-11T19:12:00Z">
        <w:r w:rsidR="00B37CBD">
          <w:rPr>
            <w:noProof/>
            <w:webHidden/>
          </w:rPr>
          <w:t>1</w:t>
        </w:r>
      </w:ins>
      <w:ins w:id="59" w:author="Aulia Chairunisa" w:date="2016-12-27T13:42:00Z">
        <w:r>
          <w:rPr>
            <w:noProof/>
            <w:webHidden/>
          </w:rPr>
          <w:fldChar w:fldCharType="end"/>
        </w:r>
        <w:r w:rsidRPr="008A1512">
          <w:rPr>
            <w:rStyle w:val="Hyperlink"/>
            <w:noProof/>
          </w:rPr>
          <w:fldChar w:fldCharType="end"/>
        </w:r>
      </w:ins>
    </w:p>
    <w:p w14:paraId="51CFD556" w14:textId="72A39B6E" w:rsidR="00DA418D" w:rsidRDefault="00DA418D">
      <w:pPr>
        <w:pStyle w:val="TOC2"/>
        <w:rPr>
          <w:ins w:id="60" w:author="Aulia Chairunisa" w:date="2016-12-27T13:42:00Z"/>
          <w:rFonts w:asciiTheme="minorHAnsi" w:eastAsiaTheme="minorEastAsia" w:hAnsiTheme="minorHAnsi"/>
          <w:noProof/>
          <w:sz w:val="22"/>
          <w:lang w:val="id-ID" w:eastAsia="id-ID"/>
        </w:rPr>
      </w:pPr>
      <w:ins w:id="6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"_Toc470609504"</w:instrText>
        </w:r>
        <w:r w:rsidRPr="008A1512">
          <w:rPr>
            <w:rStyle w:val="Hyperlink"/>
            <w:noProof/>
          </w:rPr>
          <w:instrText xml:space="preserve"> </w:instrText>
        </w:r>
        <w:r w:rsidRPr="008A1512">
          <w:rPr>
            <w:rStyle w:val="Hyperlink"/>
            <w:noProof/>
          </w:rPr>
          <w:fldChar w:fldCharType="separate"/>
        </w:r>
        <w:r w:rsidRPr="008A1512">
          <w:rPr>
            <w:rStyle w:val="Hyperlink"/>
            <w:noProof/>
          </w:rPr>
          <w:t>1.1.</w:t>
        </w:r>
        <w:r>
          <w:rPr>
            <w:rFonts w:asciiTheme="minorHAnsi" w:eastAsiaTheme="minorEastAsia" w:hAnsiTheme="minorHAnsi"/>
            <w:noProof/>
            <w:sz w:val="22"/>
            <w:lang w:val="id-ID" w:eastAsia="id-ID"/>
          </w:rPr>
          <w:tab/>
        </w:r>
        <w:r w:rsidRPr="008A1512">
          <w:rPr>
            <w:rStyle w:val="Hyperlink"/>
            <w:noProof/>
          </w:rPr>
          <w:t>Proses Pencarian Kerja Praktik</w:t>
        </w:r>
        <w:r>
          <w:rPr>
            <w:noProof/>
            <w:webHidden/>
          </w:rPr>
          <w:tab/>
        </w:r>
        <w:r>
          <w:rPr>
            <w:noProof/>
            <w:webHidden/>
          </w:rPr>
          <w:fldChar w:fldCharType="begin"/>
        </w:r>
        <w:r>
          <w:rPr>
            <w:noProof/>
            <w:webHidden/>
          </w:rPr>
          <w:instrText xml:space="preserve"> PAGEREF _Toc470609504 \h </w:instrText>
        </w:r>
      </w:ins>
      <w:r>
        <w:rPr>
          <w:noProof/>
          <w:webHidden/>
        </w:rPr>
      </w:r>
      <w:r>
        <w:rPr>
          <w:noProof/>
          <w:webHidden/>
        </w:rPr>
        <w:fldChar w:fldCharType="separate"/>
      </w:r>
      <w:ins w:id="62" w:author="Owner" w:date="2017-12-11T19:12:00Z">
        <w:r w:rsidR="00B37CBD">
          <w:rPr>
            <w:noProof/>
            <w:webHidden/>
          </w:rPr>
          <w:t>1</w:t>
        </w:r>
      </w:ins>
      <w:ins w:id="63" w:author="Aulia Chairunisa" w:date="2016-12-27T13:42:00Z">
        <w:r>
          <w:rPr>
            <w:noProof/>
            <w:webHidden/>
          </w:rPr>
          <w:fldChar w:fldCharType="end"/>
        </w:r>
        <w:r w:rsidRPr="008A1512">
          <w:rPr>
            <w:rStyle w:val="Hyperlink"/>
            <w:noProof/>
          </w:rPr>
          <w:fldChar w:fldCharType="end"/>
        </w:r>
      </w:ins>
    </w:p>
    <w:p w14:paraId="2D381311" w14:textId="465CB8B2" w:rsidR="00DA418D" w:rsidRDefault="00DA418D">
      <w:pPr>
        <w:pStyle w:val="TOC2"/>
        <w:rPr>
          <w:ins w:id="64" w:author="Aulia Chairunisa" w:date="2016-12-27T13:42:00Z"/>
          <w:rFonts w:asciiTheme="minorHAnsi" w:eastAsiaTheme="minorEastAsia" w:hAnsiTheme="minorHAnsi"/>
          <w:noProof/>
          <w:sz w:val="22"/>
          <w:lang w:val="id-ID" w:eastAsia="id-ID"/>
        </w:rPr>
      </w:pPr>
      <w:ins w:id="6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"_Toc470609505"</w:instrText>
        </w:r>
        <w:r w:rsidRPr="008A1512">
          <w:rPr>
            <w:rStyle w:val="Hyperlink"/>
            <w:noProof/>
          </w:rPr>
          <w:instrText xml:space="preserve"> </w:instrText>
        </w:r>
        <w:r w:rsidRPr="008A1512">
          <w:rPr>
            <w:rStyle w:val="Hyperlink"/>
            <w:noProof/>
          </w:rPr>
          <w:fldChar w:fldCharType="separate"/>
        </w:r>
        <w:r w:rsidRPr="008A1512">
          <w:rPr>
            <w:rStyle w:val="Hyperlink"/>
            <w:noProof/>
          </w:rPr>
          <w:t>1.2.</w:t>
        </w:r>
        <w:r>
          <w:rPr>
            <w:rFonts w:asciiTheme="minorHAnsi" w:eastAsiaTheme="minorEastAsia" w:hAnsiTheme="minorHAnsi"/>
            <w:noProof/>
            <w:sz w:val="22"/>
            <w:lang w:val="id-ID" w:eastAsia="id-ID"/>
          </w:rPr>
          <w:tab/>
        </w:r>
        <w:r w:rsidRPr="008A1512">
          <w:rPr>
            <w:rStyle w:val="Hyperlink"/>
            <w:noProof/>
          </w:rPr>
          <w:t>Tempat Kerja Praktik</w:t>
        </w:r>
        <w:r>
          <w:rPr>
            <w:noProof/>
            <w:webHidden/>
          </w:rPr>
          <w:tab/>
        </w:r>
        <w:r>
          <w:rPr>
            <w:noProof/>
            <w:webHidden/>
          </w:rPr>
          <w:fldChar w:fldCharType="begin"/>
        </w:r>
        <w:r>
          <w:rPr>
            <w:noProof/>
            <w:webHidden/>
          </w:rPr>
          <w:instrText xml:space="preserve"> PAGEREF _Toc470609505 \h </w:instrText>
        </w:r>
      </w:ins>
      <w:r>
        <w:rPr>
          <w:noProof/>
          <w:webHidden/>
        </w:rPr>
      </w:r>
      <w:r>
        <w:rPr>
          <w:noProof/>
          <w:webHidden/>
        </w:rPr>
        <w:fldChar w:fldCharType="separate"/>
      </w:r>
      <w:ins w:id="66" w:author="Owner" w:date="2017-12-11T19:12:00Z">
        <w:r w:rsidR="00B37CBD">
          <w:rPr>
            <w:noProof/>
            <w:webHidden/>
          </w:rPr>
          <w:t>2</w:t>
        </w:r>
      </w:ins>
      <w:ins w:id="67" w:author="Aulia Chairunisa" w:date="2016-12-27T13:42:00Z">
        <w:r>
          <w:rPr>
            <w:noProof/>
            <w:webHidden/>
          </w:rPr>
          <w:fldChar w:fldCharType="end"/>
        </w:r>
        <w:r w:rsidRPr="008A1512">
          <w:rPr>
            <w:rStyle w:val="Hyperlink"/>
            <w:noProof/>
          </w:rPr>
          <w:fldChar w:fldCharType="end"/>
        </w:r>
      </w:ins>
    </w:p>
    <w:p w14:paraId="5B40504F" w14:textId="52C1D87D" w:rsidR="00DA418D" w:rsidRDefault="00DA418D">
      <w:pPr>
        <w:pStyle w:val="TOC3"/>
        <w:rPr>
          <w:ins w:id="68" w:author="Aulia Chairunisa" w:date="2016-12-27T13:42:00Z"/>
          <w:rFonts w:asciiTheme="minorHAnsi" w:eastAsiaTheme="minorEastAsia" w:hAnsiTheme="minorHAnsi"/>
          <w:noProof/>
          <w:sz w:val="22"/>
          <w:lang w:val="id-ID" w:eastAsia="id-ID"/>
        </w:rPr>
      </w:pPr>
      <w:ins w:id="6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"_Toc470609506"</w:instrText>
        </w:r>
        <w:r w:rsidRPr="008A1512">
          <w:rPr>
            <w:rStyle w:val="Hyperlink"/>
            <w:noProof/>
          </w:rPr>
          <w:instrText xml:space="preserve"> </w:instrText>
        </w:r>
        <w:r w:rsidRPr="008A1512">
          <w:rPr>
            <w:rStyle w:val="Hyperlink"/>
            <w:noProof/>
          </w:rPr>
          <w:fldChar w:fldCharType="separate"/>
        </w:r>
        <w:r w:rsidRPr="008A1512">
          <w:rPr>
            <w:rStyle w:val="Hyperlink"/>
            <w:noProof/>
          </w:rPr>
          <w:t>1.2.1.</w:t>
        </w:r>
        <w:r>
          <w:rPr>
            <w:rFonts w:asciiTheme="minorHAnsi" w:eastAsiaTheme="minorEastAsia" w:hAnsiTheme="minorHAnsi"/>
            <w:noProof/>
            <w:sz w:val="22"/>
            <w:lang w:val="id-ID" w:eastAsia="id-ID"/>
          </w:rPr>
          <w:tab/>
        </w:r>
        <w:r w:rsidRPr="008A1512">
          <w:rPr>
            <w:rStyle w:val="Hyperlink"/>
            <w:noProof/>
          </w:rPr>
          <w:t>Profil Tempat Kerja Praktik</w:t>
        </w:r>
        <w:r>
          <w:rPr>
            <w:noProof/>
            <w:webHidden/>
          </w:rPr>
          <w:tab/>
        </w:r>
        <w:r>
          <w:rPr>
            <w:noProof/>
            <w:webHidden/>
          </w:rPr>
          <w:fldChar w:fldCharType="begin"/>
        </w:r>
        <w:r>
          <w:rPr>
            <w:noProof/>
            <w:webHidden/>
          </w:rPr>
          <w:instrText xml:space="preserve"> PAGEREF _Toc470609506 \h </w:instrText>
        </w:r>
      </w:ins>
      <w:r>
        <w:rPr>
          <w:noProof/>
          <w:webHidden/>
        </w:rPr>
      </w:r>
      <w:r>
        <w:rPr>
          <w:noProof/>
          <w:webHidden/>
        </w:rPr>
        <w:fldChar w:fldCharType="separate"/>
      </w:r>
      <w:ins w:id="70" w:author="Owner" w:date="2017-12-11T19:12:00Z">
        <w:r w:rsidR="00B37CBD">
          <w:rPr>
            <w:noProof/>
            <w:webHidden/>
          </w:rPr>
          <w:t>2</w:t>
        </w:r>
      </w:ins>
      <w:ins w:id="71" w:author="Aulia Chairunisa" w:date="2017-01-04T17:41:00Z">
        <w:del w:id="72" w:author="Owner" w:date="2017-12-11T19:12:00Z">
          <w:r w:rsidR="00206029" w:rsidDel="00B37CBD">
            <w:rPr>
              <w:noProof/>
              <w:webHidden/>
            </w:rPr>
            <w:delText>3</w:delText>
          </w:r>
        </w:del>
      </w:ins>
      <w:ins w:id="73" w:author="Aulia Chairunisa" w:date="2016-12-27T13:42:00Z">
        <w:r>
          <w:rPr>
            <w:noProof/>
            <w:webHidden/>
          </w:rPr>
          <w:fldChar w:fldCharType="end"/>
        </w:r>
        <w:r w:rsidRPr="008A1512">
          <w:rPr>
            <w:rStyle w:val="Hyperlink"/>
            <w:noProof/>
          </w:rPr>
          <w:fldChar w:fldCharType="end"/>
        </w:r>
      </w:ins>
    </w:p>
    <w:p w14:paraId="4D55DE6F" w14:textId="664C4B6B" w:rsidR="00DA418D" w:rsidRDefault="00DA418D">
      <w:pPr>
        <w:pStyle w:val="TOC3"/>
        <w:rPr>
          <w:ins w:id="74" w:author="Aulia Chairunisa" w:date="2016-12-27T13:42:00Z"/>
          <w:rFonts w:asciiTheme="minorHAnsi" w:eastAsiaTheme="minorEastAsia" w:hAnsiTheme="minorHAnsi"/>
          <w:noProof/>
          <w:sz w:val="22"/>
          <w:lang w:val="id-ID" w:eastAsia="id-ID"/>
        </w:rPr>
      </w:pPr>
      <w:ins w:id="7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"_Toc470609507"</w:instrText>
        </w:r>
        <w:r w:rsidRPr="008A1512">
          <w:rPr>
            <w:rStyle w:val="Hyperlink"/>
            <w:noProof/>
          </w:rPr>
          <w:instrText xml:space="preserve"> </w:instrText>
        </w:r>
        <w:r w:rsidRPr="008A1512">
          <w:rPr>
            <w:rStyle w:val="Hyperlink"/>
            <w:noProof/>
          </w:rPr>
          <w:fldChar w:fldCharType="separate"/>
        </w:r>
        <w:r w:rsidRPr="008A1512">
          <w:rPr>
            <w:rStyle w:val="Hyperlink"/>
            <w:noProof/>
          </w:rPr>
          <w:t>1.2.2.</w:t>
        </w:r>
        <w:r>
          <w:rPr>
            <w:rFonts w:asciiTheme="minorHAnsi" w:eastAsiaTheme="minorEastAsia" w:hAnsiTheme="minorHAnsi"/>
            <w:noProof/>
            <w:sz w:val="22"/>
            <w:lang w:val="id-ID" w:eastAsia="id-ID"/>
          </w:rPr>
          <w:tab/>
        </w:r>
        <w:r w:rsidRPr="008A1512">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_Toc470609507 \h </w:instrText>
        </w:r>
      </w:ins>
      <w:r>
        <w:rPr>
          <w:noProof/>
          <w:webHidden/>
        </w:rPr>
      </w:r>
      <w:r>
        <w:rPr>
          <w:noProof/>
          <w:webHidden/>
        </w:rPr>
        <w:fldChar w:fldCharType="separate"/>
      </w:r>
      <w:ins w:id="76" w:author="Owner" w:date="2017-12-11T19:12:00Z">
        <w:r w:rsidR="00B37CBD">
          <w:rPr>
            <w:noProof/>
            <w:webHidden/>
          </w:rPr>
          <w:t>3</w:t>
        </w:r>
      </w:ins>
      <w:ins w:id="77" w:author="Aulia Chairunisa" w:date="2017-01-04T17:41:00Z">
        <w:del w:id="78" w:author="Owner" w:date="2017-12-11T19:12:00Z">
          <w:r w:rsidR="00206029" w:rsidDel="00B37CBD">
            <w:rPr>
              <w:noProof/>
              <w:webHidden/>
            </w:rPr>
            <w:delText>4</w:delText>
          </w:r>
        </w:del>
      </w:ins>
      <w:ins w:id="79" w:author="Aulia Chairunisa" w:date="2016-12-27T13:42:00Z">
        <w:r>
          <w:rPr>
            <w:noProof/>
            <w:webHidden/>
          </w:rPr>
          <w:fldChar w:fldCharType="end"/>
        </w:r>
        <w:r w:rsidRPr="008A1512">
          <w:rPr>
            <w:rStyle w:val="Hyperlink"/>
            <w:noProof/>
          </w:rPr>
          <w:fldChar w:fldCharType="end"/>
        </w:r>
      </w:ins>
    </w:p>
    <w:p w14:paraId="72432C33" w14:textId="5A2D0121" w:rsidR="00DA418D" w:rsidRDefault="00DA418D">
      <w:pPr>
        <w:pStyle w:val="TOC1"/>
        <w:rPr>
          <w:ins w:id="80" w:author="Aulia Chairunisa" w:date="2016-12-27T13:42:00Z"/>
          <w:rFonts w:asciiTheme="minorHAnsi" w:eastAsiaTheme="minorEastAsia" w:hAnsiTheme="minorHAnsi"/>
          <w:noProof/>
          <w:sz w:val="22"/>
          <w:lang w:val="id-ID" w:eastAsia="id-ID"/>
        </w:rPr>
      </w:pPr>
      <w:ins w:id="8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"_Toc470609508"</w:instrText>
        </w:r>
        <w:r w:rsidRPr="008A1512">
          <w:rPr>
            <w:rStyle w:val="Hyperlink"/>
            <w:noProof/>
          </w:rPr>
          <w:instrText xml:space="preserve"> </w:instrText>
        </w:r>
        <w:r w:rsidRPr="008A1512">
          <w:rPr>
            <w:rStyle w:val="Hyperlink"/>
            <w:noProof/>
          </w:rPr>
          <w:fldChar w:fldCharType="separate"/>
        </w:r>
        <w:r w:rsidRPr="008A1512">
          <w:rPr>
            <w:rStyle w:val="Hyperlink"/>
            <w:noProof/>
          </w:rPr>
          <w:t>BAB 2</w:t>
        </w:r>
        <w:r>
          <w:rPr>
            <w:rFonts w:asciiTheme="minorHAnsi" w:eastAsiaTheme="minorEastAsia" w:hAnsiTheme="minorHAnsi"/>
            <w:noProof/>
            <w:sz w:val="22"/>
            <w:lang w:val="id-ID" w:eastAsia="id-ID"/>
          </w:rPr>
          <w:tab/>
        </w:r>
        <w:r w:rsidRPr="008A1512">
          <w:rPr>
            <w:rStyle w:val="Hyperlink"/>
            <w:noProof/>
          </w:rPr>
          <w:t>ISI</w:t>
        </w:r>
        <w:r>
          <w:rPr>
            <w:noProof/>
            <w:webHidden/>
          </w:rPr>
          <w:tab/>
        </w:r>
        <w:r>
          <w:rPr>
            <w:noProof/>
            <w:webHidden/>
          </w:rPr>
          <w:fldChar w:fldCharType="begin"/>
        </w:r>
        <w:r>
          <w:rPr>
            <w:noProof/>
            <w:webHidden/>
          </w:rPr>
          <w:instrText xml:space="preserve"> PAGEREF _Toc470609508 \h </w:instrText>
        </w:r>
      </w:ins>
      <w:r>
        <w:rPr>
          <w:noProof/>
          <w:webHidden/>
        </w:rPr>
      </w:r>
      <w:r>
        <w:rPr>
          <w:noProof/>
          <w:webHidden/>
        </w:rPr>
        <w:fldChar w:fldCharType="separate"/>
      </w:r>
      <w:ins w:id="82" w:author="Owner" w:date="2017-12-11T19:12:00Z">
        <w:r w:rsidR="00B37CBD">
          <w:rPr>
            <w:noProof/>
            <w:webHidden/>
          </w:rPr>
          <w:t>4</w:t>
        </w:r>
      </w:ins>
      <w:ins w:id="83" w:author="Aulia Chairunisa" w:date="2017-01-04T17:41:00Z">
        <w:del w:id="84" w:author="Owner" w:date="2017-12-11T19:12:00Z">
          <w:r w:rsidR="00206029" w:rsidDel="00B37CBD">
            <w:rPr>
              <w:noProof/>
              <w:webHidden/>
            </w:rPr>
            <w:delText>5</w:delText>
          </w:r>
        </w:del>
      </w:ins>
      <w:ins w:id="85" w:author="Aulia Chairunisa" w:date="2016-12-27T13:42:00Z">
        <w:r>
          <w:rPr>
            <w:noProof/>
            <w:webHidden/>
          </w:rPr>
          <w:fldChar w:fldCharType="end"/>
        </w:r>
        <w:r w:rsidRPr="008A1512">
          <w:rPr>
            <w:rStyle w:val="Hyperlink"/>
            <w:noProof/>
          </w:rPr>
          <w:fldChar w:fldCharType="end"/>
        </w:r>
      </w:ins>
    </w:p>
    <w:p w14:paraId="1603A59A" w14:textId="5EA3B2F9" w:rsidR="00DA418D" w:rsidRDefault="00DA418D">
      <w:pPr>
        <w:pStyle w:val="TOC2"/>
        <w:rPr>
          <w:ins w:id="86" w:author="Aulia Chairunisa" w:date="2016-12-27T13:42:00Z"/>
          <w:rFonts w:asciiTheme="minorHAnsi" w:eastAsiaTheme="minorEastAsia" w:hAnsiTheme="minorHAnsi"/>
          <w:noProof/>
          <w:sz w:val="22"/>
          <w:lang w:val="id-ID" w:eastAsia="id-ID"/>
        </w:rPr>
      </w:pPr>
      <w:ins w:id="8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"_Toc470609509"</w:instrText>
        </w:r>
        <w:r w:rsidRPr="008A1512">
          <w:rPr>
            <w:rStyle w:val="Hyperlink"/>
            <w:noProof/>
          </w:rPr>
          <w:instrText xml:space="preserve"> </w:instrText>
        </w:r>
        <w:r w:rsidRPr="008A1512">
          <w:rPr>
            <w:rStyle w:val="Hyperlink"/>
            <w:noProof/>
          </w:rPr>
          <w:fldChar w:fldCharType="separate"/>
        </w:r>
        <w:r w:rsidRPr="008A1512">
          <w:rPr>
            <w:rStyle w:val="Hyperlink"/>
            <w:noProof/>
          </w:rPr>
          <w:t>2.1.</w:t>
        </w:r>
        <w:r>
          <w:rPr>
            <w:rFonts w:asciiTheme="minorHAnsi" w:eastAsiaTheme="minorEastAsia" w:hAnsiTheme="minorHAnsi"/>
            <w:noProof/>
            <w:sz w:val="22"/>
            <w:lang w:val="id-ID" w:eastAsia="id-ID"/>
          </w:rPr>
          <w:tab/>
        </w:r>
        <w:r w:rsidRPr="008A1512">
          <w:rPr>
            <w:rStyle w:val="Hyperlink"/>
            <w:noProof/>
          </w:rPr>
          <w:t>Pekerjaan dalam Kerja Praktik</w:t>
        </w:r>
        <w:r>
          <w:rPr>
            <w:noProof/>
            <w:webHidden/>
          </w:rPr>
          <w:tab/>
        </w:r>
        <w:r>
          <w:rPr>
            <w:noProof/>
            <w:webHidden/>
          </w:rPr>
          <w:fldChar w:fldCharType="begin"/>
        </w:r>
        <w:r>
          <w:rPr>
            <w:noProof/>
            <w:webHidden/>
          </w:rPr>
          <w:instrText xml:space="preserve"> PAGEREF _Toc470609509 \h </w:instrText>
        </w:r>
      </w:ins>
      <w:r>
        <w:rPr>
          <w:noProof/>
          <w:webHidden/>
        </w:rPr>
      </w:r>
      <w:r>
        <w:rPr>
          <w:noProof/>
          <w:webHidden/>
        </w:rPr>
        <w:fldChar w:fldCharType="separate"/>
      </w:r>
      <w:ins w:id="88" w:author="Owner" w:date="2017-12-11T19:12:00Z">
        <w:r w:rsidR="00B37CBD">
          <w:rPr>
            <w:noProof/>
            <w:webHidden/>
          </w:rPr>
          <w:t>4</w:t>
        </w:r>
      </w:ins>
      <w:ins w:id="89" w:author="Aulia Chairunisa" w:date="2017-01-04T17:41:00Z">
        <w:del w:id="90" w:author="Owner" w:date="2017-12-11T19:12:00Z">
          <w:r w:rsidR="00206029" w:rsidDel="00B37CBD">
            <w:rPr>
              <w:noProof/>
              <w:webHidden/>
            </w:rPr>
            <w:delText>5</w:delText>
          </w:r>
        </w:del>
      </w:ins>
      <w:ins w:id="91" w:author="Aulia Chairunisa" w:date="2016-12-27T13:42:00Z">
        <w:r>
          <w:rPr>
            <w:noProof/>
            <w:webHidden/>
          </w:rPr>
          <w:fldChar w:fldCharType="end"/>
        </w:r>
        <w:r w:rsidRPr="008A1512">
          <w:rPr>
            <w:rStyle w:val="Hyperlink"/>
            <w:noProof/>
          </w:rPr>
          <w:fldChar w:fldCharType="end"/>
        </w:r>
      </w:ins>
    </w:p>
    <w:p w14:paraId="24F4CF34" w14:textId="69668C46" w:rsidR="00DA418D" w:rsidRDefault="00DA418D">
      <w:pPr>
        <w:pStyle w:val="TOC3"/>
        <w:rPr>
          <w:ins w:id="92" w:author="Aulia Chairunisa" w:date="2016-12-27T13:42:00Z"/>
          <w:rFonts w:asciiTheme="minorHAnsi" w:eastAsiaTheme="minorEastAsia" w:hAnsiTheme="minorHAnsi"/>
          <w:noProof/>
          <w:sz w:val="22"/>
          <w:lang w:val="id-ID" w:eastAsia="id-ID"/>
        </w:rPr>
      </w:pPr>
      <w:ins w:id="9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"_Toc470609510"</w:instrText>
        </w:r>
        <w:r w:rsidRPr="008A1512">
          <w:rPr>
            <w:rStyle w:val="Hyperlink"/>
            <w:noProof/>
          </w:rPr>
          <w:instrText xml:space="preserve"> </w:instrText>
        </w:r>
        <w:r w:rsidRPr="008A1512">
          <w:rPr>
            <w:rStyle w:val="Hyperlink"/>
            <w:noProof/>
          </w:rPr>
          <w:fldChar w:fldCharType="separate"/>
        </w:r>
        <w:r w:rsidRPr="008A1512">
          <w:rPr>
            <w:rStyle w:val="Hyperlink"/>
            <w:noProof/>
            <w:lang w:val="id-ID"/>
          </w:rPr>
          <w:t>2.1.1.</w:t>
        </w:r>
        <w:r>
          <w:rPr>
            <w:rFonts w:asciiTheme="minorHAnsi" w:eastAsiaTheme="minorEastAsia" w:hAnsiTheme="minorHAnsi"/>
            <w:noProof/>
            <w:sz w:val="22"/>
            <w:lang w:val="id-ID" w:eastAsia="id-ID"/>
          </w:rPr>
          <w:tab/>
        </w:r>
        <w:r w:rsidRPr="008A1512">
          <w:rPr>
            <w:rStyle w:val="Hyperlink"/>
            <w:noProof/>
            <w:lang w:val="id-ID"/>
          </w:rPr>
          <w:t>Latar Belakang Pekerjaan</w:t>
        </w:r>
        <w:r>
          <w:rPr>
            <w:noProof/>
            <w:webHidden/>
          </w:rPr>
          <w:tab/>
        </w:r>
        <w:r>
          <w:rPr>
            <w:noProof/>
            <w:webHidden/>
          </w:rPr>
          <w:fldChar w:fldCharType="begin"/>
        </w:r>
        <w:r>
          <w:rPr>
            <w:noProof/>
            <w:webHidden/>
          </w:rPr>
          <w:instrText xml:space="preserve"> PAGEREF _Toc470609510 \h </w:instrText>
        </w:r>
      </w:ins>
      <w:r>
        <w:rPr>
          <w:noProof/>
          <w:webHidden/>
        </w:rPr>
      </w:r>
      <w:r>
        <w:rPr>
          <w:noProof/>
          <w:webHidden/>
        </w:rPr>
        <w:fldChar w:fldCharType="separate"/>
      </w:r>
      <w:ins w:id="94" w:author="Owner" w:date="2017-12-11T19:12:00Z">
        <w:r w:rsidR="00B37CBD">
          <w:rPr>
            <w:noProof/>
            <w:webHidden/>
          </w:rPr>
          <w:t>4</w:t>
        </w:r>
      </w:ins>
      <w:ins w:id="95" w:author="Aulia Chairunisa" w:date="2017-01-04T17:41:00Z">
        <w:del w:id="96" w:author="Owner" w:date="2017-12-11T19:12:00Z">
          <w:r w:rsidR="00206029" w:rsidDel="00B37CBD">
            <w:rPr>
              <w:noProof/>
              <w:webHidden/>
            </w:rPr>
            <w:delText>5</w:delText>
          </w:r>
        </w:del>
      </w:ins>
      <w:ins w:id="97" w:author="Aulia Chairunisa" w:date="2016-12-27T13:42:00Z">
        <w:r>
          <w:rPr>
            <w:noProof/>
            <w:webHidden/>
          </w:rPr>
          <w:fldChar w:fldCharType="end"/>
        </w:r>
        <w:r w:rsidRPr="008A1512">
          <w:rPr>
            <w:rStyle w:val="Hyperlink"/>
            <w:noProof/>
          </w:rPr>
          <w:fldChar w:fldCharType="end"/>
        </w:r>
      </w:ins>
    </w:p>
    <w:p w14:paraId="5EBDB197" w14:textId="57D6C7A5" w:rsidR="00DA418D" w:rsidRDefault="00DA418D">
      <w:pPr>
        <w:pStyle w:val="TOC3"/>
        <w:rPr>
          <w:ins w:id="98" w:author="Aulia Chairunisa" w:date="2016-12-27T13:42:00Z"/>
          <w:rFonts w:asciiTheme="minorHAnsi" w:eastAsiaTheme="minorEastAsia" w:hAnsiTheme="minorHAnsi"/>
          <w:noProof/>
          <w:sz w:val="22"/>
          <w:lang w:val="id-ID" w:eastAsia="id-ID"/>
        </w:rPr>
      </w:pPr>
      <w:ins w:id="9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"_Toc470609511"</w:instrText>
        </w:r>
        <w:r w:rsidRPr="008A1512">
          <w:rPr>
            <w:rStyle w:val="Hyperlink"/>
            <w:noProof/>
          </w:rPr>
          <w:instrText xml:space="preserve"> </w:instrText>
        </w:r>
        <w:r w:rsidRPr="008A1512">
          <w:rPr>
            <w:rStyle w:val="Hyperlink"/>
            <w:noProof/>
          </w:rPr>
          <w:fldChar w:fldCharType="separate"/>
        </w:r>
        <w:r w:rsidRPr="008A1512">
          <w:rPr>
            <w:rStyle w:val="Hyperlink"/>
            <w:noProof/>
          </w:rPr>
          <w:t>2.1.2.</w:t>
        </w:r>
        <w:r>
          <w:rPr>
            <w:rFonts w:asciiTheme="minorHAnsi" w:eastAsiaTheme="minorEastAsia" w:hAnsiTheme="minorHAnsi"/>
            <w:noProof/>
            <w:sz w:val="22"/>
            <w:lang w:val="id-ID" w:eastAsia="id-ID"/>
          </w:rPr>
          <w:tab/>
        </w:r>
        <w:r w:rsidRPr="008A1512">
          <w:rPr>
            <w:rStyle w:val="Hyperlink"/>
            <w:noProof/>
          </w:rPr>
          <w:t>Search Engine</w:t>
        </w:r>
        <w:r>
          <w:rPr>
            <w:noProof/>
            <w:webHidden/>
          </w:rPr>
          <w:tab/>
        </w:r>
        <w:r>
          <w:rPr>
            <w:noProof/>
            <w:webHidden/>
          </w:rPr>
          <w:fldChar w:fldCharType="begin"/>
        </w:r>
        <w:r>
          <w:rPr>
            <w:noProof/>
            <w:webHidden/>
          </w:rPr>
          <w:instrText xml:space="preserve"> PAGEREF _Toc470609511 \h </w:instrText>
        </w:r>
      </w:ins>
      <w:r>
        <w:rPr>
          <w:noProof/>
          <w:webHidden/>
        </w:rPr>
      </w:r>
      <w:r>
        <w:rPr>
          <w:noProof/>
          <w:webHidden/>
        </w:rPr>
        <w:fldChar w:fldCharType="separate"/>
      </w:r>
      <w:ins w:id="100" w:author="Owner" w:date="2017-12-11T19:12:00Z">
        <w:r w:rsidR="00B37CBD">
          <w:rPr>
            <w:noProof/>
            <w:webHidden/>
          </w:rPr>
          <w:t>5</w:t>
        </w:r>
      </w:ins>
      <w:ins w:id="101" w:author="Aulia Chairunisa" w:date="2017-01-04T17:41:00Z">
        <w:del w:id="102" w:author="Owner" w:date="2017-12-11T19:12:00Z">
          <w:r w:rsidR="00206029" w:rsidDel="00B37CBD">
            <w:rPr>
              <w:noProof/>
              <w:webHidden/>
            </w:rPr>
            <w:delText>6</w:delText>
          </w:r>
        </w:del>
      </w:ins>
      <w:ins w:id="103" w:author="Aulia Chairunisa" w:date="2016-12-27T13:42:00Z">
        <w:r>
          <w:rPr>
            <w:noProof/>
            <w:webHidden/>
          </w:rPr>
          <w:fldChar w:fldCharType="end"/>
        </w:r>
        <w:r w:rsidRPr="008A1512">
          <w:rPr>
            <w:rStyle w:val="Hyperlink"/>
            <w:noProof/>
          </w:rPr>
          <w:fldChar w:fldCharType="end"/>
        </w:r>
      </w:ins>
    </w:p>
    <w:p w14:paraId="2E52D46F" w14:textId="112442CF" w:rsidR="00DA418D" w:rsidRDefault="00DA418D">
      <w:pPr>
        <w:pStyle w:val="TOC3"/>
        <w:rPr>
          <w:ins w:id="104" w:author="Aulia Chairunisa" w:date="2016-12-27T13:42:00Z"/>
          <w:rFonts w:asciiTheme="minorHAnsi" w:eastAsiaTheme="minorEastAsia" w:hAnsiTheme="minorHAnsi"/>
          <w:noProof/>
          <w:sz w:val="22"/>
          <w:lang w:val="id-ID" w:eastAsia="id-ID"/>
        </w:rPr>
      </w:pPr>
      <w:ins w:id="10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"_Toc470609512"</w:instrText>
        </w:r>
        <w:r w:rsidRPr="008A1512">
          <w:rPr>
            <w:rStyle w:val="Hyperlink"/>
            <w:noProof/>
          </w:rPr>
          <w:instrText xml:space="preserve"> </w:instrText>
        </w:r>
        <w:r w:rsidRPr="008A1512">
          <w:rPr>
            <w:rStyle w:val="Hyperlink"/>
            <w:noProof/>
          </w:rPr>
          <w:fldChar w:fldCharType="separate"/>
        </w:r>
        <w:r w:rsidRPr="008A1512">
          <w:rPr>
            <w:rStyle w:val="Hyperlink"/>
            <w:noProof/>
          </w:rPr>
          <w:t>2.1.3.</w:t>
        </w:r>
        <w:r>
          <w:rPr>
            <w:rFonts w:asciiTheme="minorHAnsi" w:eastAsiaTheme="minorEastAsia" w:hAnsiTheme="minorHAnsi"/>
            <w:noProof/>
            <w:sz w:val="22"/>
            <w:lang w:val="id-ID" w:eastAsia="id-ID"/>
          </w:rPr>
          <w:tab/>
        </w:r>
        <w:r w:rsidRPr="008A1512">
          <w:rPr>
            <w:rStyle w:val="Hyperlink"/>
            <w:noProof/>
          </w:rPr>
          <w:t>Pengenalan Search Engine Optimization</w:t>
        </w:r>
        <w:r>
          <w:rPr>
            <w:noProof/>
            <w:webHidden/>
          </w:rPr>
          <w:tab/>
        </w:r>
        <w:r>
          <w:rPr>
            <w:noProof/>
            <w:webHidden/>
          </w:rPr>
          <w:fldChar w:fldCharType="begin"/>
        </w:r>
        <w:r>
          <w:rPr>
            <w:noProof/>
            <w:webHidden/>
          </w:rPr>
          <w:instrText xml:space="preserve"> PAGEREF _Toc470609512 \h </w:instrText>
        </w:r>
      </w:ins>
      <w:r>
        <w:rPr>
          <w:noProof/>
          <w:webHidden/>
        </w:rPr>
      </w:r>
      <w:r>
        <w:rPr>
          <w:noProof/>
          <w:webHidden/>
        </w:rPr>
        <w:fldChar w:fldCharType="separate"/>
      </w:r>
      <w:ins w:id="106" w:author="Owner" w:date="2017-12-11T19:12:00Z">
        <w:r w:rsidR="00B37CBD">
          <w:rPr>
            <w:noProof/>
            <w:webHidden/>
          </w:rPr>
          <w:t>6</w:t>
        </w:r>
      </w:ins>
      <w:ins w:id="107" w:author="Aulia Chairunisa" w:date="2017-01-04T17:41:00Z">
        <w:del w:id="108" w:author="Owner" w:date="2017-12-11T19:12:00Z">
          <w:r w:rsidR="00206029" w:rsidDel="00B37CBD">
            <w:rPr>
              <w:noProof/>
              <w:webHidden/>
            </w:rPr>
            <w:delText>7</w:delText>
          </w:r>
        </w:del>
      </w:ins>
      <w:ins w:id="109" w:author="Aulia Chairunisa" w:date="2016-12-27T13:42:00Z">
        <w:r>
          <w:rPr>
            <w:noProof/>
            <w:webHidden/>
          </w:rPr>
          <w:fldChar w:fldCharType="end"/>
        </w:r>
        <w:r w:rsidRPr="008A1512">
          <w:rPr>
            <w:rStyle w:val="Hyperlink"/>
            <w:noProof/>
          </w:rPr>
          <w:fldChar w:fldCharType="end"/>
        </w:r>
      </w:ins>
    </w:p>
    <w:p w14:paraId="3AAC735A" w14:textId="708D1CE1" w:rsidR="00DA418D" w:rsidRDefault="00DA418D">
      <w:pPr>
        <w:pStyle w:val="TOC3"/>
        <w:rPr>
          <w:ins w:id="110" w:author="Aulia Chairunisa" w:date="2016-12-27T13:42:00Z"/>
          <w:rFonts w:asciiTheme="minorHAnsi" w:eastAsiaTheme="minorEastAsia" w:hAnsiTheme="minorHAnsi"/>
          <w:noProof/>
          <w:sz w:val="22"/>
          <w:lang w:val="id-ID" w:eastAsia="id-ID"/>
        </w:rPr>
      </w:pPr>
      <w:ins w:id="11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"_Toc470609513"</w:instrText>
        </w:r>
        <w:r w:rsidRPr="008A1512">
          <w:rPr>
            <w:rStyle w:val="Hyperlink"/>
            <w:noProof/>
          </w:rPr>
          <w:instrText xml:space="preserve"> </w:instrText>
        </w:r>
        <w:r w:rsidRPr="008A1512">
          <w:rPr>
            <w:rStyle w:val="Hyperlink"/>
            <w:noProof/>
          </w:rPr>
          <w:fldChar w:fldCharType="separate"/>
        </w:r>
        <w:r w:rsidRPr="008A1512">
          <w:rPr>
            <w:rStyle w:val="Hyperlink"/>
            <w:noProof/>
          </w:rPr>
          <w:t>2.1.4.</w:t>
        </w:r>
        <w:r>
          <w:rPr>
            <w:rFonts w:asciiTheme="minorHAnsi" w:eastAsiaTheme="minorEastAsia" w:hAnsiTheme="minorHAnsi"/>
            <w:noProof/>
            <w:sz w:val="22"/>
            <w:lang w:val="id-ID" w:eastAsia="id-ID"/>
          </w:rPr>
          <w:tab/>
        </w:r>
        <w:r w:rsidRPr="008A1512">
          <w:rPr>
            <w:rStyle w:val="Hyperlink"/>
            <w:noProof/>
            <w:highlight w:val="yellow"/>
          </w:rPr>
          <w:t>Metode</w:t>
        </w:r>
        <w:r w:rsidRPr="008A1512">
          <w:rPr>
            <w:rStyle w:val="Hyperlink"/>
            <w:noProof/>
          </w:rPr>
          <w:t xml:space="preserve"> Pelaksanaan</w:t>
        </w:r>
        <w:r>
          <w:rPr>
            <w:noProof/>
            <w:webHidden/>
          </w:rPr>
          <w:tab/>
        </w:r>
        <w:r>
          <w:rPr>
            <w:noProof/>
            <w:webHidden/>
          </w:rPr>
          <w:fldChar w:fldCharType="begin"/>
        </w:r>
        <w:r>
          <w:rPr>
            <w:noProof/>
            <w:webHidden/>
          </w:rPr>
          <w:instrText xml:space="preserve"> PAGEREF _Toc470609513 \h </w:instrText>
        </w:r>
      </w:ins>
      <w:r>
        <w:rPr>
          <w:noProof/>
          <w:webHidden/>
        </w:rPr>
      </w:r>
      <w:r>
        <w:rPr>
          <w:noProof/>
          <w:webHidden/>
        </w:rPr>
        <w:fldChar w:fldCharType="separate"/>
      </w:r>
      <w:ins w:id="112" w:author="Owner" w:date="2017-12-11T19:12:00Z">
        <w:r w:rsidR="00B37CBD">
          <w:rPr>
            <w:noProof/>
            <w:webHidden/>
          </w:rPr>
          <w:t>8</w:t>
        </w:r>
      </w:ins>
      <w:ins w:id="113" w:author="Aulia Chairunisa" w:date="2017-01-04T17:41:00Z">
        <w:del w:id="114" w:author="Owner" w:date="2017-12-11T19:12:00Z">
          <w:r w:rsidR="00206029" w:rsidDel="00B37CBD">
            <w:rPr>
              <w:noProof/>
              <w:webHidden/>
            </w:rPr>
            <w:delText>9</w:delText>
          </w:r>
        </w:del>
      </w:ins>
      <w:ins w:id="115" w:author="Aulia Chairunisa" w:date="2016-12-27T13:42:00Z">
        <w:r>
          <w:rPr>
            <w:noProof/>
            <w:webHidden/>
          </w:rPr>
          <w:fldChar w:fldCharType="end"/>
        </w:r>
        <w:r w:rsidRPr="008A1512">
          <w:rPr>
            <w:rStyle w:val="Hyperlink"/>
            <w:noProof/>
          </w:rPr>
          <w:fldChar w:fldCharType="end"/>
        </w:r>
      </w:ins>
    </w:p>
    <w:p w14:paraId="04D2130C" w14:textId="56E2134D" w:rsidR="00DA418D" w:rsidRDefault="00DA418D">
      <w:pPr>
        <w:pStyle w:val="TOC3"/>
        <w:rPr>
          <w:ins w:id="116" w:author="Aulia Chairunisa" w:date="2016-12-27T13:42:00Z"/>
          <w:rFonts w:asciiTheme="minorHAnsi" w:eastAsiaTheme="minorEastAsia" w:hAnsiTheme="minorHAnsi"/>
          <w:noProof/>
          <w:sz w:val="22"/>
          <w:lang w:val="id-ID" w:eastAsia="id-ID"/>
        </w:rPr>
      </w:pPr>
      <w:ins w:id="11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"_Toc470609514"</w:instrText>
        </w:r>
        <w:r w:rsidRPr="008A1512">
          <w:rPr>
            <w:rStyle w:val="Hyperlink"/>
            <w:noProof/>
          </w:rPr>
          <w:instrText xml:space="preserve"> </w:instrText>
        </w:r>
        <w:r w:rsidRPr="008A1512">
          <w:rPr>
            <w:rStyle w:val="Hyperlink"/>
            <w:noProof/>
          </w:rPr>
          <w:fldChar w:fldCharType="separate"/>
        </w:r>
        <w:r w:rsidRPr="008A1512">
          <w:rPr>
            <w:rStyle w:val="Hyperlink"/>
            <w:noProof/>
          </w:rPr>
          <w:t>2.1.4.1.</w:t>
        </w:r>
        <w:r>
          <w:rPr>
            <w:rFonts w:asciiTheme="minorHAnsi" w:eastAsiaTheme="minorEastAsia" w:hAnsiTheme="minorHAnsi"/>
            <w:noProof/>
            <w:sz w:val="22"/>
            <w:lang w:val="id-ID" w:eastAsia="id-ID"/>
          </w:rPr>
          <w:tab/>
        </w:r>
        <w:r w:rsidRPr="008A1512">
          <w:rPr>
            <w:rStyle w:val="Hyperlink"/>
            <w:noProof/>
          </w:rPr>
          <w:t>Keyword Research</w:t>
        </w:r>
        <w:r>
          <w:rPr>
            <w:noProof/>
            <w:webHidden/>
          </w:rPr>
          <w:tab/>
        </w:r>
        <w:r>
          <w:rPr>
            <w:noProof/>
            <w:webHidden/>
          </w:rPr>
          <w:fldChar w:fldCharType="begin"/>
        </w:r>
        <w:r>
          <w:rPr>
            <w:noProof/>
            <w:webHidden/>
          </w:rPr>
          <w:instrText xml:space="preserve"> PAGEREF _Toc470609514 \h </w:instrText>
        </w:r>
      </w:ins>
      <w:r>
        <w:rPr>
          <w:noProof/>
          <w:webHidden/>
        </w:rPr>
      </w:r>
      <w:r>
        <w:rPr>
          <w:noProof/>
          <w:webHidden/>
        </w:rPr>
        <w:fldChar w:fldCharType="separate"/>
      </w:r>
      <w:ins w:id="118" w:author="Owner" w:date="2017-12-11T19:12:00Z">
        <w:r w:rsidR="00B37CBD">
          <w:rPr>
            <w:noProof/>
            <w:webHidden/>
          </w:rPr>
          <w:t>8</w:t>
        </w:r>
      </w:ins>
      <w:ins w:id="119" w:author="Aulia Chairunisa" w:date="2017-01-04T17:41:00Z">
        <w:del w:id="120" w:author="Owner" w:date="2017-12-11T19:12:00Z">
          <w:r w:rsidR="00206029" w:rsidDel="00B37CBD">
            <w:rPr>
              <w:noProof/>
              <w:webHidden/>
            </w:rPr>
            <w:delText>9</w:delText>
          </w:r>
        </w:del>
      </w:ins>
      <w:ins w:id="121" w:author="Aulia Chairunisa" w:date="2016-12-27T13:42:00Z">
        <w:r>
          <w:rPr>
            <w:noProof/>
            <w:webHidden/>
          </w:rPr>
          <w:fldChar w:fldCharType="end"/>
        </w:r>
        <w:r w:rsidRPr="008A1512">
          <w:rPr>
            <w:rStyle w:val="Hyperlink"/>
            <w:noProof/>
          </w:rPr>
          <w:fldChar w:fldCharType="end"/>
        </w:r>
      </w:ins>
    </w:p>
    <w:p w14:paraId="0A31748D" w14:textId="61723A81" w:rsidR="00DA418D" w:rsidRDefault="00DA418D">
      <w:pPr>
        <w:pStyle w:val="TOC3"/>
        <w:rPr>
          <w:ins w:id="122" w:author="Aulia Chairunisa" w:date="2016-12-27T13:42:00Z"/>
          <w:rFonts w:asciiTheme="minorHAnsi" w:eastAsiaTheme="minorEastAsia" w:hAnsiTheme="minorHAnsi"/>
          <w:noProof/>
          <w:sz w:val="22"/>
          <w:lang w:val="id-ID" w:eastAsia="id-ID"/>
        </w:rPr>
      </w:pPr>
      <w:ins w:id="12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"_Toc470609515"</w:instrText>
        </w:r>
        <w:r w:rsidRPr="008A1512">
          <w:rPr>
            <w:rStyle w:val="Hyperlink"/>
            <w:noProof/>
          </w:rPr>
          <w:instrText xml:space="preserve"> </w:instrText>
        </w:r>
        <w:r w:rsidRPr="008A1512">
          <w:rPr>
            <w:rStyle w:val="Hyperlink"/>
            <w:noProof/>
          </w:rPr>
          <w:fldChar w:fldCharType="separate"/>
        </w:r>
        <w:r w:rsidRPr="008A1512">
          <w:rPr>
            <w:rStyle w:val="Hyperlink"/>
            <w:noProof/>
          </w:rPr>
          <w:t>2.1.4.2</w:t>
        </w:r>
        <w:r>
          <w:rPr>
            <w:rFonts w:asciiTheme="minorHAnsi" w:eastAsiaTheme="minorEastAsia" w:hAnsiTheme="minorHAnsi"/>
            <w:noProof/>
            <w:sz w:val="22"/>
            <w:lang w:val="id-ID" w:eastAsia="id-ID"/>
          </w:rPr>
          <w:tab/>
        </w:r>
        <w:r w:rsidRPr="008A1512">
          <w:rPr>
            <w:rStyle w:val="Hyperlink"/>
            <w:noProof/>
          </w:rPr>
          <w:t>SEO On-Page</w:t>
        </w:r>
        <w:r>
          <w:rPr>
            <w:noProof/>
            <w:webHidden/>
          </w:rPr>
          <w:tab/>
        </w:r>
        <w:r>
          <w:rPr>
            <w:noProof/>
            <w:webHidden/>
          </w:rPr>
          <w:fldChar w:fldCharType="begin"/>
        </w:r>
        <w:r>
          <w:rPr>
            <w:noProof/>
            <w:webHidden/>
          </w:rPr>
          <w:instrText xml:space="preserve"> PAGEREF _Toc470609515 \h </w:instrText>
        </w:r>
      </w:ins>
      <w:r>
        <w:rPr>
          <w:noProof/>
          <w:webHidden/>
        </w:rPr>
      </w:r>
      <w:r>
        <w:rPr>
          <w:noProof/>
          <w:webHidden/>
        </w:rPr>
        <w:fldChar w:fldCharType="separate"/>
      </w:r>
      <w:ins w:id="124" w:author="Owner" w:date="2017-12-11T19:12:00Z">
        <w:r w:rsidR="00B37CBD">
          <w:rPr>
            <w:noProof/>
            <w:webHidden/>
          </w:rPr>
          <w:t>8</w:t>
        </w:r>
      </w:ins>
      <w:ins w:id="125" w:author="Aulia Chairunisa" w:date="2017-01-04T17:41:00Z">
        <w:del w:id="126" w:author="Owner" w:date="2017-12-11T19:12:00Z">
          <w:r w:rsidR="00206029" w:rsidDel="00B37CBD">
            <w:rPr>
              <w:noProof/>
              <w:webHidden/>
            </w:rPr>
            <w:delText>9</w:delText>
          </w:r>
        </w:del>
      </w:ins>
      <w:ins w:id="127" w:author="Aulia Chairunisa" w:date="2016-12-27T13:42:00Z">
        <w:r>
          <w:rPr>
            <w:noProof/>
            <w:webHidden/>
          </w:rPr>
          <w:fldChar w:fldCharType="end"/>
        </w:r>
        <w:r w:rsidRPr="008A1512">
          <w:rPr>
            <w:rStyle w:val="Hyperlink"/>
            <w:noProof/>
          </w:rPr>
          <w:fldChar w:fldCharType="end"/>
        </w:r>
      </w:ins>
    </w:p>
    <w:p w14:paraId="2650F9C0" w14:textId="5CF12B3F" w:rsidR="00DA418D" w:rsidRDefault="00DA418D">
      <w:pPr>
        <w:pStyle w:val="TOC3"/>
        <w:rPr>
          <w:ins w:id="128" w:author="Aulia Chairunisa" w:date="2016-12-27T13:42:00Z"/>
          <w:rFonts w:asciiTheme="minorHAnsi" w:eastAsiaTheme="minorEastAsia" w:hAnsiTheme="minorHAnsi"/>
          <w:noProof/>
          <w:sz w:val="22"/>
          <w:lang w:val="id-ID" w:eastAsia="id-ID"/>
        </w:rPr>
      </w:pPr>
      <w:ins w:id="12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"_Toc470609516"</w:instrText>
        </w:r>
        <w:r w:rsidRPr="008A1512">
          <w:rPr>
            <w:rStyle w:val="Hyperlink"/>
            <w:noProof/>
          </w:rPr>
          <w:instrText xml:space="preserve"> </w:instrText>
        </w:r>
        <w:r w:rsidRPr="008A1512">
          <w:rPr>
            <w:rStyle w:val="Hyperlink"/>
            <w:noProof/>
          </w:rPr>
          <w:fldChar w:fldCharType="separate"/>
        </w:r>
        <w:r w:rsidRPr="008A1512">
          <w:rPr>
            <w:rStyle w:val="Hyperlink"/>
            <w:noProof/>
          </w:rPr>
          <w:t>2.1.4.3</w:t>
        </w:r>
        <w:r>
          <w:rPr>
            <w:rFonts w:asciiTheme="minorHAnsi" w:eastAsiaTheme="minorEastAsia" w:hAnsiTheme="minorHAnsi"/>
            <w:noProof/>
            <w:sz w:val="22"/>
            <w:lang w:val="id-ID" w:eastAsia="id-ID"/>
          </w:rPr>
          <w:tab/>
        </w:r>
        <w:r w:rsidRPr="008A1512">
          <w:rPr>
            <w:rStyle w:val="Hyperlink"/>
            <w:noProof/>
          </w:rPr>
          <w:t>SEO Off-Page</w:t>
        </w:r>
        <w:r>
          <w:rPr>
            <w:noProof/>
            <w:webHidden/>
          </w:rPr>
          <w:tab/>
        </w:r>
        <w:r>
          <w:rPr>
            <w:noProof/>
            <w:webHidden/>
          </w:rPr>
          <w:fldChar w:fldCharType="begin"/>
        </w:r>
        <w:r>
          <w:rPr>
            <w:noProof/>
            <w:webHidden/>
          </w:rPr>
          <w:instrText xml:space="preserve"> PAGEREF _Toc470609516 \h </w:instrText>
        </w:r>
      </w:ins>
      <w:r>
        <w:rPr>
          <w:noProof/>
          <w:webHidden/>
        </w:rPr>
      </w:r>
      <w:r>
        <w:rPr>
          <w:noProof/>
          <w:webHidden/>
        </w:rPr>
        <w:fldChar w:fldCharType="separate"/>
      </w:r>
      <w:ins w:id="130" w:author="Owner" w:date="2017-12-11T19:12:00Z">
        <w:r w:rsidR="00B37CBD">
          <w:rPr>
            <w:noProof/>
            <w:webHidden/>
          </w:rPr>
          <w:t>9</w:t>
        </w:r>
      </w:ins>
      <w:ins w:id="131" w:author="Aulia Chairunisa" w:date="2017-01-04T17:41:00Z">
        <w:del w:id="132" w:author="Owner" w:date="2017-12-11T19:12:00Z">
          <w:r w:rsidR="00206029" w:rsidDel="00B37CBD">
            <w:rPr>
              <w:noProof/>
              <w:webHidden/>
            </w:rPr>
            <w:delText>10</w:delText>
          </w:r>
        </w:del>
      </w:ins>
      <w:ins w:id="133" w:author="Aulia Chairunisa" w:date="2016-12-27T13:42:00Z">
        <w:r>
          <w:rPr>
            <w:noProof/>
            <w:webHidden/>
          </w:rPr>
          <w:fldChar w:fldCharType="end"/>
        </w:r>
        <w:r w:rsidRPr="008A1512">
          <w:rPr>
            <w:rStyle w:val="Hyperlink"/>
            <w:noProof/>
          </w:rPr>
          <w:fldChar w:fldCharType="end"/>
        </w:r>
      </w:ins>
    </w:p>
    <w:p w14:paraId="0B89FAE4" w14:textId="5F9330FF" w:rsidR="00DA418D" w:rsidRDefault="00DA418D">
      <w:pPr>
        <w:pStyle w:val="TOC3"/>
        <w:rPr>
          <w:ins w:id="134" w:author="Aulia Chairunisa" w:date="2016-12-27T13:42:00Z"/>
          <w:rFonts w:asciiTheme="minorHAnsi" w:eastAsiaTheme="minorEastAsia" w:hAnsiTheme="minorHAnsi"/>
          <w:noProof/>
          <w:sz w:val="22"/>
          <w:lang w:val="id-ID" w:eastAsia="id-ID"/>
        </w:rPr>
      </w:pPr>
      <w:ins w:id="13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"_Toc470609517"</w:instrText>
        </w:r>
        <w:r w:rsidRPr="008A1512">
          <w:rPr>
            <w:rStyle w:val="Hyperlink"/>
            <w:noProof/>
          </w:rPr>
          <w:instrText xml:space="preserve"> </w:instrText>
        </w:r>
        <w:r w:rsidRPr="008A1512">
          <w:rPr>
            <w:rStyle w:val="Hyperlink"/>
            <w:noProof/>
          </w:rPr>
          <w:fldChar w:fldCharType="separate"/>
        </w:r>
        <w:r w:rsidRPr="008A1512">
          <w:rPr>
            <w:rStyle w:val="Hyperlink"/>
            <w:noProof/>
            <w:lang w:val="id-ID"/>
          </w:rPr>
          <w:t>2.1.5</w:t>
        </w:r>
        <w:r>
          <w:rPr>
            <w:rFonts w:asciiTheme="minorHAnsi" w:eastAsiaTheme="minorEastAsia" w:hAnsiTheme="minorHAnsi"/>
            <w:noProof/>
            <w:sz w:val="22"/>
            <w:lang w:val="id-ID" w:eastAsia="id-ID"/>
          </w:rPr>
          <w:tab/>
        </w:r>
        <w:r w:rsidRPr="008A1512">
          <w:rPr>
            <w:rStyle w:val="Hyperlink"/>
            <w:noProof/>
            <w:lang w:val="id-ID"/>
          </w:rPr>
          <w:t>Teknologi</w:t>
        </w:r>
        <w:r>
          <w:rPr>
            <w:noProof/>
            <w:webHidden/>
          </w:rPr>
          <w:tab/>
        </w:r>
        <w:r>
          <w:rPr>
            <w:noProof/>
            <w:webHidden/>
          </w:rPr>
          <w:fldChar w:fldCharType="begin"/>
        </w:r>
        <w:r>
          <w:rPr>
            <w:noProof/>
            <w:webHidden/>
          </w:rPr>
          <w:instrText xml:space="preserve"> PAGEREF _Toc470609517 \h </w:instrText>
        </w:r>
      </w:ins>
      <w:r>
        <w:rPr>
          <w:noProof/>
          <w:webHidden/>
        </w:rPr>
      </w:r>
      <w:r>
        <w:rPr>
          <w:noProof/>
          <w:webHidden/>
        </w:rPr>
        <w:fldChar w:fldCharType="separate"/>
      </w:r>
      <w:ins w:id="136" w:author="Owner" w:date="2017-12-11T19:12:00Z">
        <w:r w:rsidR="00B37CBD">
          <w:rPr>
            <w:noProof/>
            <w:webHidden/>
          </w:rPr>
          <w:t>10</w:t>
        </w:r>
      </w:ins>
      <w:ins w:id="137" w:author="Aulia Chairunisa" w:date="2017-01-04T17:41:00Z">
        <w:del w:id="138" w:author="Owner" w:date="2017-12-11T19:12:00Z">
          <w:r w:rsidR="00206029" w:rsidDel="00B37CBD">
            <w:rPr>
              <w:noProof/>
              <w:webHidden/>
            </w:rPr>
            <w:delText>11</w:delText>
          </w:r>
        </w:del>
      </w:ins>
      <w:ins w:id="139" w:author="Aulia Chairunisa" w:date="2016-12-27T13:42:00Z">
        <w:r>
          <w:rPr>
            <w:noProof/>
            <w:webHidden/>
          </w:rPr>
          <w:fldChar w:fldCharType="end"/>
        </w:r>
        <w:r w:rsidRPr="008A1512">
          <w:rPr>
            <w:rStyle w:val="Hyperlink"/>
            <w:noProof/>
          </w:rPr>
          <w:fldChar w:fldCharType="end"/>
        </w:r>
      </w:ins>
    </w:p>
    <w:p w14:paraId="476AC2E3" w14:textId="165756A2" w:rsidR="00DA418D" w:rsidRDefault="00DA418D">
      <w:pPr>
        <w:pStyle w:val="TOC3"/>
        <w:rPr>
          <w:ins w:id="140" w:author="Aulia Chairunisa" w:date="2016-12-27T13:42:00Z"/>
          <w:rFonts w:asciiTheme="minorHAnsi" w:eastAsiaTheme="minorEastAsia" w:hAnsiTheme="minorHAnsi"/>
          <w:noProof/>
          <w:sz w:val="22"/>
          <w:lang w:val="id-ID" w:eastAsia="id-ID"/>
        </w:rPr>
      </w:pPr>
      <w:ins w:id="14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"_Toc470609518"</w:instrText>
        </w:r>
        <w:r w:rsidRPr="008A1512">
          <w:rPr>
            <w:rStyle w:val="Hyperlink"/>
            <w:noProof/>
          </w:rPr>
          <w:instrText xml:space="preserve"> </w:instrText>
        </w:r>
        <w:r w:rsidRPr="008A1512">
          <w:rPr>
            <w:rStyle w:val="Hyperlink"/>
            <w:noProof/>
          </w:rPr>
          <w:fldChar w:fldCharType="separate"/>
        </w:r>
        <w:r w:rsidRPr="008A1512">
          <w:rPr>
            <w:rStyle w:val="Hyperlink"/>
            <w:noProof/>
          </w:rPr>
          <w:t>2.1.5.1</w:t>
        </w:r>
        <w:r>
          <w:rPr>
            <w:rFonts w:asciiTheme="minorHAnsi" w:eastAsiaTheme="minorEastAsia" w:hAnsiTheme="minorHAnsi"/>
            <w:noProof/>
            <w:sz w:val="22"/>
            <w:lang w:val="id-ID" w:eastAsia="id-ID"/>
          </w:rPr>
          <w:tab/>
        </w:r>
        <w:r w:rsidRPr="008A1512">
          <w:rPr>
            <w:rStyle w:val="Hyperlink"/>
            <w:noProof/>
          </w:rPr>
          <w:t>Google Webmasters</w:t>
        </w:r>
        <w:r>
          <w:rPr>
            <w:noProof/>
            <w:webHidden/>
          </w:rPr>
          <w:tab/>
        </w:r>
        <w:r>
          <w:rPr>
            <w:noProof/>
            <w:webHidden/>
          </w:rPr>
          <w:fldChar w:fldCharType="begin"/>
        </w:r>
        <w:r>
          <w:rPr>
            <w:noProof/>
            <w:webHidden/>
          </w:rPr>
          <w:instrText xml:space="preserve"> PAGEREF _Toc470609518 \h </w:instrText>
        </w:r>
      </w:ins>
      <w:r>
        <w:rPr>
          <w:noProof/>
          <w:webHidden/>
        </w:rPr>
      </w:r>
      <w:r>
        <w:rPr>
          <w:noProof/>
          <w:webHidden/>
        </w:rPr>
        <w:fldChar w:fldCharType="separate"/>
      </w:r>
      <w:ins w:id="142" w:author="Owner" w:date="2017-12-11T19:12:00Z">
        <w:r w:rsidR="00B37CBD">
          <w:rPr>
            <w:noProof/>
            <w:webHidden/>
          </w:rPr>
          <w:t>10</w:t>
        </w:r>
      </w:ins>
      <w:ins w:id="143" w:author="Aulia Chairunisa" w:date="2017-01-04T17:41:00Z">
        <w:del w:id="144" w:author="Owner" w:date="2017-12-11T19:12:00Z">
          <w:r w:rsidR="00206029" w:rsidDel="00B37CBD">
            <w:rPr>
              <w:noProof/>
              <w:webHidden/>
            </w:rPr>
            <w:delText>11</w:delText>
          </w:r>
        </w:del>
      </w:ins>
      <w:ins w:id="145" w:author="Aulia Chairunisa" w:date="2016-12-27T13:42:00Z">
        <w:r>
          <w:rPr>
            <w:noProof/>
            <w:webHidden/>
          </w:rPr>
          <w:fldChar w:fldCharType="end"/>
        </w:r>
        <w:r w:rsidRPr="008A1512">
          <w:rPr>
            <w:rStyle w:val="Hyperlink"/>
            <w:noProof/>
          </w:rPr>
          <w:fldChar w:fldCharType="end"/>
        </w:r>
      </w:ins>
    </w:p>
    <w:p w14:paraId="65C351EF" w14:textId="24D43342" w:rsidR="00DA418D" w:rsidRDefault="00DA418D">
      <w:pPr>
        <w:pStyle w:val="TOC3"/>
        <w:rPr>
          <w:ins w:id="146" w:author="Aulia Chairunisa" w:date="2016-12-27T13:42:00Z"/>
          <w:rFonts w:asciiTheme="minorHAnsi" w:eastAsiaTheme="minorEastAsia" w:hAnsiTheme="minorHAnsi"/>
          <w:noProof/>
          <w:sz w:val="22"/>
          <w:lang w:val="id-ID" w:eastAsia="id-ID"/>
        </w:rPr>
      </w:pPr>
      <w:ins w:id="147" w:author="Aulia Chairunisa" w:date="2016-12-27T13:42:00Z">
        <w:r w:rsidRPr="008A1512">
          <w:rPr>
            <w:rStyle w:val="Hyperlink"/>
            <w:noProof/>
          </w:rPr>
          <w:lastRenderedPageBreak/>
          <w:fldChar w:fldCharType="begin"/>
        </w:r>
        <w:r w:rsidRPr="008A1512">
          <w:rPr>
            <w:rStyle w:val="Hyperlink"/>
            <w:noProof/>
          </w:rPr>
          <w:instrText xml:space="preserve"> </w:instrText>
        </w:r>
        <w:r>
          <w:rPr>
            <w:noProof/>
          </w:rPr>
          <w:instrText>HYPERLINK \l "_Toc470609519"</w:instrText>
        </w:r>
        <w:r w:rsidRPr="008A1512">
          <w:rPr>
            <w:rStyle w:val="Hyperlink"/>
            <w:noProof/>
          </w:rPr>
          <w:instrText xml:space="preserve"> </w:instrText>
        </w:r>
        <w:r w:rsidRPr="008A1512">
          <w:rPr>
            <w:rStyle w:val="Hyperlink"/>
            <w:noProof/>
          </w:rPr>
          <w:fldChar w:fldCharType="separate"/>
        </w:r>
        <w:r w:rsidRPr="008A1512">
          <w:rPr>
            <w:rStyle w:val="Hyperlink"/>
            <w:noProof/>
          </w:rPr>
          <w:t>2.1.5.2</w:t>
        </w:r>
        <w:r>
          <w:rPr>
            <w:rFonts w:asciiTheme="minorHAnsi" w:eastAsiaTheme="minorEastAsia" w:hAnsiTheme="minorHAnsi"/>
            <w:noProof/>
            <w:sz w:val="22"/>
            <w:lang w:val="id-ID" w:eastAsia="id-ID"/>
          </w:rPr>
          <w:tab/>
        </w:r>
        <w:r w:rsidRPr="008A1512">
          <w:rPr>
            <w:rStyle w:val="Hyperlink"/>
            <w:noProof/>
          </w:rPr>
          <w:t>Moz</w:t>
        </w:r>
        <w:r>
          <w:rPr>
            <w:noProof/>
            <w:webHidden/>
          </w:rPr>
          <w:tab/>
        </w:r>
        <w:r>
          <w:rPr>
            <w:noProof/>
            <w:webHidden/>
          </w:rPr>
          <w:fldChar w:fldCharType="begin"/>
        </w:r>
        <w:r>
          <w:rPr>
            <w:noProof/>
            <w:webHidden/>
          </w:rPr>
          <w:instrText xml:space="preserve"> PAGEREF _Toc470609519 \h </w:instrText>
        </w:r>
      </w:ins>
      <w:r>
        <w:rPr>
          <w:noProof/>
          <w:webHidden/>
        </w:rPr>
      </w:r>
      <w:r>
        <w:rPr>
          <w:noProof/>
          <w:webHidden/>
        </w:rPr>
        <w:fldChar w:fldCharType="separate"/>
      </w:r>
      <w:ins w:id="148" w:author="Owner" w:date="2017-12-11T19:12:00Z">
        <w:r w:rsidR="00B37CBD">
          <w:rPr>
            <w:noProof/>
            <w:webHidden/>
          </w:rPr>
          <w:t>10</w:t>
        </w:r>
      </w:ins>
      <w:ins w:id="149" w:author="Aulia Chairunisa" w:date="2017-01-04T17:41:00Z">
        <w:del w:id="150" w:author="Owner" w:date="2017-12-11T19:12:00Z">
          <w:r w:rsidR="00206029" w:rsidDel="00B37CBD">
            <w:rPr>
              <w:noProof/>
              <w:webHidden/>
            </w:rPr>
            <w:delText>11</w:delText>
          </w:r>
        </w:del>
      </w:ins>
      <w:ins w:id="151" w:author="Aulia Chairunisa" w:date="2016-12-27T13:42:00Z">
        <w:r>
          <w:rPr>
            <w:noProof/>
            <w:webHidden/>
          </w:rPr>
          <w:fldChar w:fldCharType="end"/>
        </w:r>
        <w:r w:rsidRPr="008A1512">
          <w:rPr>
            <w:rStyle w:val="Hyperlink"/>
            <w:noProof/>
          </w:rPr>
          <w:fldChar w:fldCharType="end"/>
        </w:r>
      </w:ins>
    </w:p>
    <w:p w14:paraId="112B2501" w14:textId="6F6A4984" w:rsidR="00DA418D" w:rsidRDefault="00DA418D">
      <w:pPr>
        <w:pStyle w:val="TOC3"/>
        <w:rPr>
          <w:ins w:id="152" w:author="Aulia Chairunisa" w:date="2016-12-27T13:42:00Z"/>
          <w:rFonts w:asciiTheme="minorHAnsi" w:eastAsiaTheme="minorEastAsia" w:hAnsiTheme="minorHAnsi"/>
          <w:noProof/>
          <w:sz w:val="22"/>
          <w:lang w:val="id-ID" w:eastAsia="id-ID"/>
        </w:rPr>
      </w:pPr>
      <w:ins w:id="15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"_Toc470609520"</w:instrText>
        </w:r>
        <w:r w:rsidRPr="008A1512">
          <w:rPr>
            <w:rStyle w:val="Hyperlink"/>
            <w:noProof/>
          </w:rPr>
          <w:instrText xml:space="preserve"> </w:instrText>
        </w:r>
        <w:r w:rsidRPr="008A1512">
          <w:rPr>
            <w:rStyle w:val="Hyperlink"/>
            <w:noProof/>
          </w:rPr>
          <w:fldChar w:fldCharType="separate"/>
        </w:r>
        <w:r w:rsidRPr="008A1512">
          <w:rPr>
            <w:rStyle w:val="Hyperlink"/>
            <w:noProof/>
          </w:rPr>
          <w:t>2.1.5.3</w:t>
        </w:r>
        <w:r>
          <w:rPr>
            <w:rFonts w:asciiTheme="minorHAnsi" w:eastAsiaTheme="minorEastAsia" w:hAnsiTheme="minorHAnsi"/>
            <w:noProof/>
            <w:sz w:val="22"/>
            <w:lang w:val="id-ID" w:eastAsia="id-ID"/>
          </w:rPr>
          <w:tab/>
        </w:r>
        <w:r w:rsidRPr="008A1512">
          <w:rPr>
            <w:rStyle w:val="Hyperlink"/>
            <w:noProof/>
          </w:rPr>
          <w:t>Ahref</w:t>
        </w:r>
        <w:r>
          <w:rPr>
            <w:noProof/>
            <w:webHidden/>
          </w:rPr>
          <w:tab/>
        </w:r>
        <w:r>
          <w:rPr>
            <w:noProof/>
            <w:webHidden/>
          </w:rPr>
          <w:fldChar w:fldCharType="begin"/>
        </w:r>
        <w:r>
          <w:rPr>
            <w:noProof/>
            <w:webHidden/>
          </w:rPr>
          <w:instrText xml:space="preserve"> PAGEREF _Toc470609520 \h </w:instrText>
        </w:r>
      </w:ins>
      <w:r>
        <w:rPr>
          <w:noProof/>
          <w:webHidden/>
        </w:rPr>
      </w:r>
      <w:r>
        <w:rPr>
          <w:noProof/>
          <w:webHidden/>
        </w:rPr>
        <w:fldChar w:fldCharType="separate"/>
      </w:r>
      <w:ins w:id="154" w:author="Owner" w:date="2017-12-11T19:12:00Z">
        <w:r w:rsidR="00B37CBD">
          <w:rPr>
            <w:noProof/>
            <w:webHidden/>
          </w:rPr>
          <w:t>11</w:t>
        </w:r>
      </w:ins>
      <w:ins w:id="155" w:author="Aulia Chairunisa" w:date="2017-01-04T17:41:00Z">
        <w:del w:id="156" w:author="Owner" w:date="2017-12-11T19:12:00Z">
          <w:r w:rsidR="00206029" w:rsidDel="00B37CBD">
            <w:rPr>
              <w:noProof/>
              <w:webHidden/>
            </w:rPr>
            <w:delText>12</w:delText>
          </w:r>
        </w:del>
      </w:ins>
      <w:ins w:id="157" w:author="Aulia Chairunisa" w:date="2016-12-27T13:42:00Z">
        <w:r>
          <w:rPr>
            <w:noProof/>
            <w:webHidden/>
          </w:rPr>
          <w:fldChar w:fldCharType="end"/>
        </w:r>
        <w:r w:rsidRPr="008A1512">
          <w:rPr>
            <w:rStyle w:val="Hyperlink"/>
            <w:noProof/>
          </w:rPr>
          <w:fldChar w:fldCharType="end"/>
        </w:r>
      </w:ins>
    </w:p>
    <w:p w14:paraId="3F374F69" w14:textId="39DEED7D" w:rsidR="00DA418D" w:rsidRDefault="00DA418D">
      <w:pPr>
        <w:pStyle w:val="TOC3"/>
        <w:rPr>
          <w:ins w:id="158" w:author="Aulia Chairunisa" w:date="2016-12-27T13:42:00Z"/>
          <w:rFonts w:asciiTheme="minorHAnsi" w:eastAsiaTheme="minorEastAsia" w:hAnsiTheme="minorHAnsi"/>
          <w:noProof/>
          <w:sz w:val="22"/>
          <w:lang w:val="id-ID" w:eastAsia="id-ID"/>
        </w:rPr>
      </w:pPr>
      <w:ins w:id="15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"_Toc470609521"</w:instrText>
        </w:r>
        <w:r w:rsidRPr="008A1512">
          <w:rPr>
            <w:rStyle w:val="Hyperlink"/>
            <w:noProof/>
          </w:rPr>
          <w:instrText xml:space="preserve"> </w:instrText>
        </w:r>
        <w:r w:rsidRPr="008A1512">
          <w:rPr>
            <w:rStyle w:val="Hyperlink"/>
            <w:noProof/>
          </w:rPr>
          <w:fldChar w:fldCharType="separate"/>
        </w:r>
        <w:r w:rsidRPr="008A1512">
          <w:rPr>
            <w:rStyle w:val="Hyperlink"/>
            <w:noProof/>
          </w:rPr>
          <w:t>2.1.5.4</w:t>
        </w:r>
        <w:r>
          <w:rPr>
            <w:rFonts w:asciiTheme="minorHAnsi" w:eastAsiaTheme="minorEastAsia" w:hAnsiTheme="minorHAnsi"/>
            <w:noProof/>
            <w:sz w:val="22"/>
            <w:lang w:val="id-ID" w:eastAsia="id-ID"/>
          </w:rPr>
          <w:tab/>
        </w:r>
        <w:r w:rsidRPr="008A1512">
          <w:rPr>
            <w:rStyle w:val="Hyperlink"/>
            <w:noProof/>
          </w:rPr>
          <w:t>Slack</w:t>
        </w:r>
        <w:r>
          <w:rPr>
            <w:noProof/>
            <w:webHidden/>
          </w:rPr>
          <w:tab/>
        </w:r>
        <w:r>
          <w:rPr>
            <w:noProof/>
            <w:webHidden/>
          </w:rPr>
          <w:fldChar w:fldCharType="begin"/>
        </w:r>
        <w:r>
          <w:rPr>
            <w:noProof/>
            <w:webHidden/>
          </w:rPr>
          <w:instrText xml:space="preserve"> PAGEREF _Toc470609521 \h </w:instrText>
        </w:r>
      </w:ins>
      <w:r>
        <w:rPr>
          <w:noProof/>
          <w:webHidden/>
        </w:rPr>
      </w:r>
      <w:r>
        <w:rPr>
          <w:noProof/>
          <w:webHidden/>
        </w:rPr>
        <w:fldChar w:fldCharType="separate"/>
      </w:r>
      <w:ins w:id="160" w:author="Owner" w:date="2017-12-11T19:12:00Z">
        <w:r w:rsidR="00B37CBD">
          <w:rPr>
            <w:noProof/>
            <w:webHidden/>
          </w:rPr>
          <w:t>11</w:t>
        </w:r>
      </w:ins>
      <w:ins w:id="161" w:author="Aulia Chairunisa" w:date="2017-01-04T17:41:00Z">
        <w:del w:id="162" w:author="Owner" w:date="2017-12-11T19:12:00Z">
          <w:r w:rsidR="00206029" w:rsidDel="00B37CBD">
            <w:rPr>
              <w:noProof/>
              <w:webHidden/>
            </w:rPr>
            <w:delText>12</w:delText>
          </w:r>
        </w:del>
      </w:ins>
      <w:ins w:id="163" w:author="Aulia Chairunisa" w:date="2016-12-27T13:42:00Z">
        <w:r>
          <w:rPr>
            <w:noProof/>
            <w:webHidden/>
          </w:rPr>
          <w:fldChar w:fldCharType="end"/>
        </w:r>
        <w:r w:rsidRPr="008A1512">
          <w:rPr>
            <w:rStyle w:val="Hyperlink"/>
            <w:noProof/>
          </w:rPr>
          <w:fldChar w:fldCharType="end"/>
        </w:r>
      </w:ins>
    </w:p>
    <w:p w14:paraId="47EE43E3" w14:textId="7F1BAE7E" w:rsidR="00DA418D" w:rsidRDefault="00DA418D">
      <w:pPr>
        <w:pStyle w:val="TOC2"/>
        <w:rPr>
          <w:ins w:id="164" w:author="Aulia Chairunisa" w:date="2016-12-27T13:42:00Z"/>
          <w:rFonts w:asciiTheme="minorHAnsi" w:eastAsiaTheme="minorEastAsia" w:hAnsiTheme="minorHAnsi"/>
          <w:noProof/>
          <w:sz w:val="22"/>
          <w:lang w:val="id-ID" w:eastAsia="id-ID"/>
        </w:rPr>
      </w:pPr>
      <w:ins w:id="16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"_Toc470609522"</w:instrText>
        </w:r>
        <w:r w:rsidRPr="008A1512">
          <w:rPr>
            <w:rStyle w:val="Hyperlink"/>
            <w:noProof/>
          </w:rPr>
          <w:instrText xml:space="preserve"> </w:instrText>
        </w:r>
        <w:r w:rsidRPr="008A1512">
          <w:rPr>
            <w:rStyle w:val="Hyperlink"/>
            <w:noProof/>
          </w:rPr>
          <w:fldChar w:fldCharType="separate"/>
        </w:r>
        <w:r w:rsidRPr="008A1512">
          <w:rPr>
            <w:rStyle w:val="Hyperlink"/>
            <w:noProof/>
          </w:rPr>
          <w:t>2.2</w:t>
        </w:r>
        <w:r>
          <w:rPr>
            <w:rFonts w:asciiTheme="minorHAnsi" w:eastAsiaTheme="minorEastAsia" w:hAnsiTheme="minorHAnsi"/>
            <w:noProof/>
            <w:sz w:val="22"/>
            <w:lang w:val="id-ID" w:eastAsia="id-ID"/>
          </w:rPr>
          <w:tab/>
        </w:r>
        <w:r w:rsidRPr="008A1512">
          <w:rPr>
            <w:rStyle w:val="Hyperlink"/>
            <w:noProof/>
          </w:rPr>
          <w:t>Analisis</w:t>
        </w:r>
        <w:r>
          <w:rPr>
            <w:noProof/>
            <w:webHidden/>
          </w:rPr>
          <w:tab/>
        </w:r>
        <w:r>
          <w:rPr>
            <w:noProof/>
            <w:webHidden/>
          </w:rPr>
          <w:fldChar w:fldCharType="begin"/>
        </w:r>
        <w:r>
          <w:rPr>
            <w:noProof/>
            <w:webHidden/>
          </w:rPr>
          <w:instrText xml:space="preserve"> PAGEREF _Toc470609522 \h </w:instrText>
        </w:r>
      </w:ins>
      <w:r>
        <w:rPr>
          <w:noProof/>
          <w:webHidden/>
        </w:rPr>
      </w:r>
      <w:r>
        <w:rPr>
          <w:noProof/>
          <w:webHidden/>
        </w:rPr>
        <w:fldChar w:fldCharType="separate"/>
      </w:r>
      <w:ins w:id="166" w:author="Owner" w:date="2017-12-11T19:12:00Z">
        <w:r w:rsidR="00B37CBD">
          <w:rPr>
            <w:noProof/>
            <w:webHidden/>
          </w:rPr>
          <w:t>11</w:t>
        </w:r>
      </w:ins>
      <w:ins w:id="167" w:author="Aulia Chairunisa" w:date="2017-01-04T17:41:00Z">
        <w:del w:id="168" w:author="Owner" w:date="2017-12-11T19:12:00Z">
          <w:r w:rsidR="00206029" w:rsidDel="00B37CBD">
            <w:rPr>
              <w:noProof/>
              <w:webHidden/>
            </w:rPr>
            <w:delText>12</w:delText>
          </w:r>
        </w:del>
      </w:ins>
      <w:ins w:id="169" w:author="Aulia Chairunisa" w:date="2016-12-27T13:42:00Z">
        <w:r>
          <w:rPr>
            <w:noProof/>
            <w:webHidden/>
          </w:rPr>
          <w:fldChar w:fldCharType="end"/>
        </w:r>
        <w:r w:rsidRPr="008A1512">
          <w:rPr>
            <w:rStyle w:val="Hyperlink"/>
            <w:noProof/>
          </w:rPr>
          <w:fldChar w:fldCharType="end"/>
        </w:r>
      </w:ins>
    </w:p>
    <w:p w14:paraId="1AAF4604" w14:textId="415B6C9A" w:rsidR="00DA418D" w:rsidRDefault="00DA418D">
      <w:pPr>
        <w:pStyle w:val="TOC3"/>
        <w:rPr>
          <w:ins w:id="170" w:author="Aulia Chairunisa" w:date="2016-12-27T13:42:00Z"/>
          <w:rFonts w:asciiTheme="minorHAnsi" w:eastAsiaTheme="minorEastAsia" w:hAnsiTheme="minorHAnsi"/>
          <w:noProof/>
          <w:sz w:val="22"/>
          <w:lang w:val="id-ID" w:eastAsia="id-ID"/>
        </w:rPr>
      </w:pPr>
      <w:ins w:id="17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"_Toc470609523"</w:instrText>
        </w:r>
        <w:r w:rsidRPr="008A1512">
          <w:rPr>
            <w:rStyle w:val="Hyperlink"/>
            <w:noProof/>
          </w:rPr>
          <w:instrText xml:space="preserve"> </w:instrText>
        </w:r>
        <w:r w:rsidRPr="008A1512">
          <w:rPr>
            <w:rStyle w:val="Hyperlink"/>
            <w:noProof/>
          </w:rPr>
          <w:fldChar w:fldCharType="separate"/>
        </w:r>
        <w:r w:rsidRPr="008A1512">
          <w:rPr>
            <w:rStyle w:val="Hyperlink"/>
            <w:noProof/>
          </w:rPr>
          <w:t>2.2.1</w:t>
        </w:r>
        <w:r>
          <w:rPr>
            <w:rFonts w:asciiTheme="minorHAnsi" w:eastAsiaTheme="minorEastAsia" w:hAnsiTheme="minorHAnsi"/>
            <w:noProof/>
            <w:sz w:val="22"/>
            <w:lang w:val="id-ID" w:eastAsia="id-ID"/>
          </w:rPr>
          <w:tab/>
        </w:r>
        <w:r w:rsidRPr="008A1512">
          <w:rPr>
            <w:rStyle w:val="Hyperlink"/>
            <w:noProof/>
          </w:rPr>
          <w:t>Pelaksanaan Kerja Praktik</w:t>
        </w:r>
        <w:r>
          <w:rPr>
            <w:noProof/>
            <w:webHidden/>
          </w:rPr>
          <w:tab/>
        </w:r>
        <w:r>
          <w:rPr>
            <w:noProof/>
            <w:webHidden/>
          </w:rPr>
          <w:fldChar w:fldCharType="begin"/>
        </w:r>
        <w:r>
          <w:rPr>
            <w:noProof/>
            <w:webHidden/>
          </w:rPr>
          <w:instrText xml:space="preserve"> PAGEREF _Toc470609523 \h </w:instrText>
        </w:r>
      </w:ins>
      <w:r>
        <w:rPr>
          <w:noProof/>
          <w:webHidden/>
        </w:rPr>
      </w:r>
      <w:r>
        <w:rPr>
          <w:noProof/>
          <w:webHidden/>
        </w:rPr>
        <w:fldChar w:fldCharType="separate"/>
      </w:r>
      <w:ins w:id="172" w:author="Owner" w:date="2017-12-11T19:12:00Z">
        <w:r w:rsidR="00B37CBD">
          <w:rPr>
            <w:noProof/>
            <w:webHidden/>
          </w:rPr>
          <w:t>11</w:t>
        </w:r>
      </w:ins>
      <w:ins w:id="173" w:author="Aulia Chairunisa" w:date="2017-01-04T17:41:00Z">
        <w:del w:id="174" w:author="Owner" w:date="2017-12-11T19:12:00Z">
          <w:r w:rsidR="00206029" w:rsidDel="00B37CBD">
            <w:rPr>
              <w:noProof/>
              <w:webHidden/>
            </w:rPr>
            <w:delText>12</w:delText>
          </w:r>
        </w:del>
      </w:ins>
      <w:ins w:id="175" w:author="Aulia Chairunisa" w:date="2016-12-27T13:42:00Z">
        <w:r>
          <w:rPr>
            <w:noProof/>
            <w:webHidden/>
          </w:rPr>
          <w:fldChar w:fldCharType="end"/>
        </w:r>
        <w:r w:rsidRPr="008A1512">
          <w:rPr>
            <w:rStyle w:val="Hyperlink"/>
            <w:noProof/>
          </w:rPr>
          <w:fldChar w:fldCharType="end"/>
        </w:r>
      </w:ins>
    </w:p>
    <w:p w14:paraId="511DC62B" w14:textId="2FC47760" w:rsidR="00DA418D" w:rsidRDefault="00DA418D">
      <w:pPr>
        <w:pStyle w:val="TOC3"/>
        <w:rPr>
          <w:ins w:id="176" w:author="Aulia Chairunisa" w:date="2016-12-27T13:42:00Z"/>
          <w:rFonts w:asciiTheme="minorHAnsi" w:eastAsiaTheme="minorEastAsia" w:hAnsiTheme="minorHAnsi"/>
          <w:noProof/>
          <w:sz w:val="22"/>
          <w:lang w:val="id-ID" w:eastAsia="id-ID"/>
        </w:rPr>
      </w:pPr>
      <w:ins w:id="17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"_Toc470609524"</w:instrText>
        </w:r>
        <w:r w:rsidRPr="008A1512">
          <w:rPr>
            <w:rStyle w:val="Hyperlink"/>
            <w:noProof/>
          </w:rPr>
          <w:instrText xml:space="preserve"> </w:instrText>
        </w:r>
        <w:r w:rsidRPr="008A1512">
          <w:rPr>
            <w:rStyle w:val="Hyperlink"/>
            <w:noProof/>
          </w:rPr>
          <w:fldChar w:fldCharType="separate"/>
        </w:r>
        <w:r w:rsidRPr="008A1512">
          <w:rPr>
            <w:rStyle w:val="Hyperlink"/>
            <w:noProof/>
          </w:rPr>
          <w:t>2.2.2</w:t>
        </w:r>
        <w:r>
          <w:rPr>
            <w:rFonts w:asciiTheme="minorHAnsi" w:eastAsiaTheme="minorEastAsia" w:hAnsiTheme="minorHAnsi"/>
            <w:noProof/>
            <w:sz w:val="22"/>
            <w:lang w:val="id-ID" w:eastAsia="id-ID"/>
          </w:rPr>
          <w:tab/>
        </w:r>
        <w:r w:rsidRPr="008A1512">
          <w:rPr>
            <w:rStyle w:val="Hyperlink"/>
            <w:noProof/>
          </w:rPr>
          <w:t>Relevansi dengan Perkuliahan di Fasilkom UI</w:t>
        </w:r>
        <w:r>
          <w:rPr>
            <w:noProof/>
            <w:webHidden/>
          </w:rPr>
          <w:tab/>
        </w:r>
        <w:r>
          <w:rPr>
            <w:noProof/>
            <w:webHidden/>
          </w:rPr>
          <w:fldChar w:fldCharType="begin"/>
        </w:r>
        <w:r>
          <w:rPr>
            <w:noProof/>
            <w:webHidden/>
          </w:rPr>
          <w:instrText xml:space="preserve"> PAGEREF _Toc470609524 \h </w:instrText>
        </w:r>
      </w:ins>
      <w:r>
        <w:rPr>
          <w:noProof/>
          <w:webHidden/>
        </w:rPr>
      </w:r>
      <w:r>
        <w:rPr>
          <w:noProof/>
          <w:webHidden/>
        </w:rPr>
        <w:fldChar w:fldCharType="separate"/>
      </w:r>
      <w:ins w:id="178" w:author="Owner" w:date="2017-12-11T19:12:00Z">
        <w:r w:rsidR="00B37CBD">
          <w:rPr>
            <w:noProof/>
            <w:webHidden/>
          </w:rPr>
          <w:t>14</w:t>
        </w:r>
      </w:ins>
      <w:ins w:id="179" w:author="Aulia Chairunisa" w:date="2016-12-27T13:42:00Z">
        <w:r>
          <w:rPr>
            <w:noProof/>
            <w:webHidden/>
          </w:rPr>
          <w:fldChar w:fldCharType="end"/>
        </w:r>
        <w:r w:rsidRPr="008A1512">
          <w:rPr>
            <w:rStyle w:val="Hyperlink"/>
            <w:noProof/>
          </w:rPr>
          <w:fldChar w:fldCharType="end"/>
        </w:r>
      </w:ins>
    </w:p>
    <w:p w14:paraId="7E483ABB" w14:textId="518AE1C3" w:rsidR="00DA418D" w:rsidRDefault="00DA418D">
      <w:pPr>
        <w:pStyle w:val="TOC1"/>
        <w:rPr>
          <w:ins w:id="180" w:author="Aulia Chairunisa" w:date="2016-12-27T13:42:00Z"/>
          <w:rFonts w:asciiTheme="minorHAnsi" w:eastAsiaTheme="minorEastAsia" w:hAnsiTheme="minorHAnsi"/>
          <w:noProof/>
          <w:sz w:val="22"/>
          <w:lang w:val="id-ID" w:eastAsia="id-ID"/>
        </w:rPr>
      </w:pPr>
      <w:ins w:id="18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"_Toc470609525"</w:instrText>
        </w:r>
        <w:r w:rsidRPr="008A1512">
          <w:rPr>
            <w:rStyle w:val="Hyperlink"/>
            <w:noProof/>
          </w:rPr>
          <w:instrText xml:space="preserve"> </w:instrText>
        </w:r>
        <w:r w:rsidRPr="008A1512">
          <w:rPr>
            <w:rStyle w:val="Hyperlink"/>
            <w:noProof/>
          </w:rPr>
          <w:fldChar w:fldCharType="separate"/>
        </w:r>
        <w:r w:rsidRPr="008A1512">
          <w:rPr>
            <w:rStyle w:val="Hyperlink"/>
            <w:noProof/>
            <w:lang w:val="id-ID"/>
          </w:rPr>
          <w:t xml:space="preserve">BAB 3 </w:t>
        </w:r>
        <w:r w:rsidRPr="008A1512">
          <w:rPr>
            <w:rStyle w:val="Hyperlink"/>
            <w:noProof/>
          </w:rPr>
          <w:t>PENUTUP</w:t>
        </w:r>
        <w:r>
          <w:rPr>
            <w:noProof/>
            <w:webHidden/>
          </w:rPr>
          <w:tab/>
        </w:r>
        <w:r>
          <w:rPr>
            <w:noProof/>
            <w:webHidden/>
          </w:rPr>
          <w:fldChar w:fldCharType="begin"/>
        </w:r>
        <w:r>
          <w:rPr>
            <w:noProof/>
            <w:webHidden/>
          </w:rPr>
          <w:instrText xml:space="preserve"> PAGEREF _Toc470609525 \h </w:instrText>
        </w:r>
      </w:ins>
      <w:r>
        <w:rPr>
          <w:noProof/>
          <w:webHidden/>
        </w:rPr>
      </w:r>
      <w:r>
        <w:rPr>
          <w:noProof/>
          <w:webHidden/>
        </w:rPr>
        <w:fldChar w:fldCharType="separate"/>
      </w:r>
      <w:ins w:id="182" w:author="Owner" w:date="2017-12-11T19:12:00Z">
        <w:r w:rsidR="00B37CBD">
          <w:rPr>
            <w:noProof/>
            <w:webHidden/>
          </w:rPr>
          <w:t>16</w:t>
        </w:r>
      </w:ins>
      <w:ins w:id="183" w:author="Aulia Chairunisa" w:date="2016-12-27T13:42:00Z">
        <w:r>
          <w:rPr>
            <w:noProof/>
            <w:webHidden/>
          </w:rPr>
          <w:fldChar w:fldCharType="end"/>
        </w:r>
        <w:r w:rsidRPr="008A1512">
          <w:rPr>
            <w:rStyle w:val="Hyperlink"/>
            <w:noProof/>
          </w:rPr>
          <w:fldChar w:fldCharType="end"/>
        </w:r>
      </w:ins>
    </w:p>
    <w:p w14:paraId="34021357" w14:textId="23A52A82" w:rsidR="00DA418D" w:rsidRDefault="00DA418D">
      <w:pPr>
        <w:pStyle w:val="TOC2"/>
        <w:rPr>
          <w:ins w:id="184" w:author="Aulia Chairunisa" w:date="2016-12-27T13:42:00Z"/>
          <w:rFonts w:asciiTheme="minorHAnsi" w:eastAsiaTheme="minorEastAsia" w:hAnsiTheme="minorHAnsi"/>
          <w:noProof/>
          <w:sz w:val="22"/>
          <w:lang w:val="id-ID" w:eastAsia="id-ID"/>
        </w:rPr>
      </w:pPr>
      <w:ins w:id="18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"_Toc470609526"</w:instrText>
        </w:r>
        <w:r w:rsidRPr="008A1512">
          <w:rPr>
            <w:rStyle w:val="Hyperlink"/>
            <w:noProof/>
          </w:rPr>
          <w:instrText xml:space="preserve"> </w:instrText>
        </w:r>
        <w:r w:rsidRPr="008A1512">
          <w:rPr>
            <w:rStyle w:val="Hyperlink"/>
            <w:noProof/>
          </w:rPr>
          <w:fldChar w:fldCharType="separate"/>
        </w:r>
        <w:r w:rsidRPr="008A1512">
          <w:rPr>
            <w:rStyle w:val="Hyperlink"/>
            <w:noProof/>
          </w:rPr>
          <w:t>2.3</w:t>
        </w:r>
        <w:r>
          <w:rPr>
            <w:rFonts w:asciiTheme="minorHAnsi" w:eastAsiaTheme="minorEastAsia" w:hAnsiTheme="minorHAnsi"/>
            <w:noProof/>
            <w:sz w:val="22"/>
            <w:lang w:val="id-ID" w:eastAsia="id-ID"/>
          </w:rPr>
          <w:tab/>
        </w:r>
        <w:r w:rsidRPr="008A1512">
          <w:rPr>
            <w:rStyle w:val="Hyperlink"/>
            <w:noProof/>
          </w:rPr>
          <w:t>Kesimpulan</w:t>
        </w:r>
        <w:r>
          <w:rPr>
            <w:noProof/>
            <w:webHidden/>
          </w:rPr>
          <w:tab/>
        </w:r>
        <w:r>
          <w:rPr>
            <w:noProof/>
            <w:webHidden/>
          </w:rPr>
          <w:fldChar w:fldCharType="begin"/>
        </w:r>
        <w:r>
          <w:rPr>
            <w:noProof/>
            <w:webHidden/>
          </w:rPr>
          <w:instrText xml:space="preserve"> PAGEREF _Toc470609526 \h </w:instrText>
        </w:r>
      </w:ins>
      <w:r>
        <w:rPr>
          <w:noProof/>
          <w:webHidden/>
        </w:rPr>
      </w:r>
      <w:r>
        <w:rPr>
          <w:noProof/>
          <w:webHidden/>
        </w:rPr>
        <w:fldChar w:fldCharType="separate"/>
      </w:r>
      <w:ins w:id="186" w:author="Owner" w:date="2017-12-11T19:12:00Z">
        <w:r w:rsidR="00B37CBD">
          <w:rPr>
            <w:noProof/>
            <w:webHidden/>
          </w:rPr>
          <w:t>16</w:t>
        </w:r>
      </w:ins>
      <w:ins w:id="187" w:author="Aulia Chairunisa" w:date="2016-12-27T13:42:00Z">
        <w:r>
          <w:rPr>
            <w:noProof/>
            <w:webHidden/>
          </w:rPr>
          <w:fldChar w:fldCharType="end"/>
        </w:r>
        <w:r w:rsidRPr="008A1512">
          <w:rPr>
            <w:rStyle w:val="Hyperlink"/>
            <w:noProof/>
          </w:rPr>
          <w:fldChar w:fldCharType="end"/>
        </w:r>
      </w:ins>
    </w:p>
    <w:p w14:paraId="4EACD0BD" w14:textId="01FD1CCE" w:rsidR="00DA418D" w:rsidRDefault="00DA418D">
      <w:pPr>
        <w:pStyle w:val="TOC2"/>
        <w:rPr>
          <w:ins w:id="188" w:author="Aulia Chairunisa" w:date="2016-12-27T13:42:00Z"/>
          <w:rFonts w:asciiTheme="minorHAnsi" w:eastAsiaTheme="minorEastAsia" w:hAnsiTheme="minorHAnsi"/>
          <w:noProof/>
          <w:sz w:val="22"/>
          <w:lang w:val="id-ID" w:eastAsia="id-ID"/>
        </w:rPr>
      </w:pPr>
      <w:ins w:id="18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"_Toc470609527"</w:instrText>
        </w:r>
        <w:r w:rsidRPr="008A1512">
          <w:rPr>
            <w:rStyle w:val="Hyperlink"/>
            <w:noProof/>
          </w:rPr>
          <w:instrText xml:space="preserve"> </w:instrText>
        </w:r>
        <w:r w:rsidRPr="008A1512">
          <w:rPr>
            <w:rStyle w:val="Hyperlink"/>
            <w:noProof/>
          </w:rPr>
          <w:fldChar w:fldCharType="separate"/>
        </w:r>
        <w:r w:rsidRPr="008A1512">
          <w:rPr>
            <w:rStyle w:val="Hyperlink"/>
            <w:noProof/>
          </w:rPr>
          <w:t>2.4</w:t>
        </w:r>
        <w:r>
          <w:rPr>
            <w:rFonts w:asciiTheme="minorHAnsi" w:eastAsiaTheme="minorEastAsia" w:hAnsiTheme="minorHAnsi"/>
            <w:noProof/>
            <w:sz w:val="22"/>
            <w:lang w:val="id-ID" w:eastAsia="id-ID"/>
          </w:rPr>
          <w:tab/>
        </w:r>
        <w:r w:rsidRPr="008A1512">
          <w:rPr>
            <w:rStyle w:val="Hyperlink"/>
            <w:noProof/>
          </w:rPr>
          <w:t>Saran</w:t>
        </w:r>
        <w:r>
          <w:rPr>
            <w:noProof/>
            <w:webHidden/>
          </w:rPr>
          <w:tab/>
        </w:r>
        <w:r>
          <w:rPr>
            <w:noProof/>
            <w:webHidden/>
          </w:rPr>
          <w:fldChar w:fldCharType="begin"/>
        </w:r>
        <w:r>
          <w:rPr>
            <w:noProof/>
            <w:webHidden/>
          </w:rPr>
          <w:instrText xml:space="preserve"> PAGEREF _Toc470609527 \h </w:instrText>
        </w:r>
      </w:ins>
      <w:r>
        <w:rPr>
          <w:noProof/>
          <w:webHidden/>
        </w:rPr>
      </w:r>
      <w:r>
        <w:rPr>
          <w:noProof/>
          <w:webHidden/>
        </w:rPr>
        <w:fldChar w:fldCharType="separate"/>
      </w:r>
      <w:ins w:id="190" w:author="Owner" w:date="2017-12-11T19:12:00Z">
        <w:r w:rsidR="00B37CBD">
          <w:rPr>
            <w:noProof/>
            <w:webHidden/>
          </w:rPr>
          <w:t>17</w:t>
        </w:r>
      </w:ins>
      <w:ins w:id="191" w:author="Aulia Chairunisa" w:date="2016-12-27T13:42:00Z">
        <w:r>
          <w:rPr>
            <w:noProof/>
            <w:webHidden/>
          </w:rPr>
          <w:fldChar w:fldCharType="end"/>
        </w:r>
        <w:r w:rsidRPr="008A1512">
          <w:rPr>
            <w:rStyle w:val="Hyperlink"/>
            <w:noProof/>
          </w:rPr>
          <w:fldChar w:fldCharType="end"/>
        </w:r>
      </w:ins>
    </w:p>
    <w:p w14:paraId="56D0BE39" w14:textId="42255E91" w:rsidR="00DA418D" w:rsidRDefault="00DA418D">
      <w:pPr>
        <w:pStyle w:val="TOC2"/>
        <w:rPr>
          <w:ins w:id="192" w:author="Aulia Chairunisa" w:date="2016-12-27T13:42:00Z"/>
          <w:rFonts w:asciiTheme="minorHAnsi" w:eastAsiaTheme="minorEastAsia" w:hAnsiTheme="minorHAnsi"/>
          <w:noProof/>
          <w:sz w:val="22"/>
          <w:lang w:val="id-ID" w:eastAsia="id-ID"/>
        </w:rPr>
      </w:pPr>
      <w:ins w:id="19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"_Toc470609528"</w:instrText>
        </w:r>
        <w:r w:rsidRPr="008A1512">
          <w:rPr>
            <w:rStyle w:val="Hyperlink"/>
            <w:noProof/>
          </w:rPr>
          <w:instrText xml:space="preserve"> </w:instrText>
        </w:r>
        <w:r w:rsidRPr="008A1512">
          <w:rPr>
            <w:rStyle w:val="Hyperlink"/>
            <w:noProof/>
          </w:rPr>
          <w:fldChar w:fldCharType="separate"/>
        </w:r>
        <w:r w:rsidRPr="008A1512">
          <w:rPr>
            <w:rStyle w:val="Hyperlink"/>
            <w:noProof/>
          </w:rPr>
          <w:t>2.4.1</w:t>
        </w:r>
        <w:r>
          <w:rPr>
            <w:rFonts w:asciiTheme="minorHAnsi" w:eastAsiaTheme="minorEastAsia" w:hAnsiTheme="minorHAnsi"/>
            <w:noProof/>
            <w:sz w:val="22"/>
            <w:lang w:val="id-ID" w:eastAsia="id-ID"/>
          </w:rPr>
          <w:tab/>
        </w:r>
        <w:r w:rsidRPr="008A1512">
          <w:rPr>
            <w:rStyle w:val="Hyperlink"/>
            <w:noProof/>
          </w:rPr>
          <w:t>Saran Untuk Mahasiswa</w:t>
        </w:r>
        <w:r>
          <w:rPr>
            <w:noProof/>
            <w:webHidden/>
          </w:rPr>
          <w:tab/>
        </w:r>
        <w:r>
          <w:rPr>
            <w:noProof/>
            <w:webHidden/>
          </w:rPr>
          <w:fldChar w:fldCharType="begin"/>
        </w:r>
        <w:r>
          <w:rPr>
            <w:noProof/>
            <w:webHidden/>
          </w:rPr>
          <w:instrText xml:space="preserve"> PAGEREF _Toc470609528 \h </w:instrText>
        </w:r>
      </w:ins>
      <w:r>
        <w:rPr>
          <w:noProof/>
          <w:webHidden/>
        </w:rPr>
      </w:r>
      <w:r>
        <w:rPr>
          <w:noProof/>
          <w:webHidden/>
        </w:rPr>
        <w:fldChar w:fldCharType="separate"/>
      </w:r>
      <w:ins w:id="194" w:author="Owner" w:date="2017-12-11T19:12:00Z">
        <w:r w:rsidR="00B37CBD">
          <w:rPr>
            <w:noProof/>
            <w:webHidden/>
          </w:rPr>
          <w:t>17</w:t>
        </w:r>
      </w:ins>
      <w:ins w:id="195" w:author="Aulia Chairunisa" w:date="2016-12-27T13:42:00Z">
        <w:r>
          <w:rPr>
            <w:noProof/>
            <w:webHidden/>
          </w:rPr>
          <w:fldChar w:fldCharType="end"/>
        </w:r>
        <w:r w:rsidRPr="008A1512">
          <w:rPr>
            <w:rStyle w:val="Hyperlink"/>
            <w:noProof/>
          </w:rPr>
          <w:fldChar w:fldCharType="end"/>
        </w:r>
      </w:ins>
    </w:p>
    <w:p w14:paraId="211E6933" w14:textId="3EF81C0D" w:rsidR="00DA418D" w:rsidRDefault="00DA418D">
      <w:pPr>
        <w:pStyle w:val="TOC2"/>
        <w:rPr>
          <w:ins w:id="196" w:author="Aulia Chairunisa" w:date="2016-12-27T13:42:00Z"/>
          <w:rFonts w:asciiTheme="minorHAnsi" w:eastAsiaTheme="minorEastAsia" w:hAnsiTheme="minorHAnsi"/>
          <w:noProof/>
          <w:sz w:val="22"/>
          <w:lang w:val="id-ID" w:eastAsia="id-ID"/>
        </w:rPr>
      </w:pPr>
      <w:ins w:id="19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"_Toc470609529"</w:instrText>
        </w:r>
        <w:r w:rsidRPr="008A1512">
          <w:rPr>
            <w:rStyle w:val="Hyperlink"/>
            <w:noProof/>
          </w:rPr>
          <w:instrText xml:space="preserve"> </w:instrText>
        </w:r>
        <w:r w:rsidRPr="008A1512">
          <w:rPr>
            <w:rStyle w:val="Hyperlink"/>
            <w:noProof/>
          </w:rPr>
          <w:fldChar w:fldCharType="separate"/>
        </w:r>
        <w:r w:rsidRPr="008A1512">
          <w:rPr>
            <w:rStyle w:val="Hyperlink"/>
            <w:noProof/>
          </w:rPr>
          <w:t>2.4.2</w:t>
        </w:r>
        <w:r>
          <w:rPr>
            <w:rFonts w:asciiTheme="minorHAnsi" w:eastAsiaTheme="minorEastAsia" w:hAnsiTheme="minorHAnsi"/>
            <w:noProof/>
            <w:sz w:val="22"/>
            <w:lang w:val="id-ID" w:eastAsia="id-ID"/>
          </w:rPr>
          <w:tab/>
        </w:r>
        <w:r w:rsidRPr="008A1512">
          <w:rPr>
            <w:rStyle w:val="Hyperlink"/>
            <w:noProof/>
          </w:rPr>
          <w:t>Saran Untuk Dosen</w:t>
        </w:r>
        <w:r>
          <w:rPr>
            <w:noProof/>
            <w:webHidden/>
          </w:rPr>
          <w:tab/>
        </w:r>
        <w:r>
          <w:rPr>
            <w:noProof/>
            <w:webHidden/>
          </w:rPr>
          <w:fldChar w:fldCharType="begin"/>
        </w:r>
        <w:r>
          <w:rPr>
            <w:noProof/>
            <w:webHidden/>
          </w:rPr>
          <w:instrText xml:space="preserve"> PAGEREF _Toc470609529 \h </w:instrText>
        </w:r>
      </w:ins>
      <w:r>
        <w:rPr>
          <w:noProof/>
          <w:webHidden/>
        </w:rPr>
      </w:r>
      <w:r>
        <w:rPr>
          <w:noProof/>
          <w:webHidden/>
        </w:rPr>
        <w:fldChar w:fldCharType="separate"/>
      </w:r>
      <w:ins w:id="198" w:author="Owner" w:date="2017-12-11T19:12:00Z">
        <w:r w:rsidR="00B37CBD">
          <w:rPr>
            <w:noProof/>
            <w:webHidden/>
          </w:rPr>
          <w:t>17</w:t>
        </w:r>
      </w:ins>
      <w:ins w:id="199" w:author="Aulia Chairunisa" w:date="2016-12-27T13:42:00Z">
        <w:r>
          <w:rPr>
            <w:noProof/>
            <w:webHidden/>
          </w:rPr>
          <w:fldChar w:fldCharType="end"/>
        </w:r>
        <w:r w:rsidRPr="008A1512">
          <w:rPr>
            <w:rStyle w:val="Hyperlink"/>
            <w:noProof/>
          </w:rPr>
          <w:fldChar w:fldCharType="end"/>
        </w:r>
      </w:ins>
    </w:p>
    <w:p w14:paraId="26B690DC" w14:textId="2125366E" w:rsidR="00DA418D" w:rsidRDefault="00DA418D">
      <w:pPr>
        <w:pStyle w:val="TOC1"/>
        <w:rPr>
          <w:ins w:id="200" w:author="Aulia Chairunisa" w:date="2016-12-27T13:42:00Z"/>
          <w:rFonts w:asciiTheme="minorHAnsi" w:eastAsiaTheme="minorEastAsia" w:hAnsiTheme="minorHAnsi"/>
          <w:noProof/>
          <w:sz w:val="22"/>
          <w:lang w:val="id-ID" w:eastAsia="id-ID"/>
        </w:rPr>
      </w:pPr>
      <w:ins w:id="20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"_Toc470609530"</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REFERENSI</w:t>
        </w:r>
        <w:r>
          <w:rPr>
            <w:noProof/>
            <w:webHidden/>
          </w:rPr>
          <w:tab/>
        </w:r>
        <w:r>
          <w:rPr>
            <w:noProof/>
            <w:webHidden/>
          </w:rPr>
          <w:fldChar w:fldCharType="begin"/>
        </w:r>
        <w:r>
          <w:rPr>
            <w:noProof/>
            <w:webHidden/>
          </w:rPr>
          <w:instrText xml:space="preserve"> PAGEREF _Toc470609530 \h </w:instrText>
        </w:r>
      </w:ins>
      <w:r>
        <w:rPr>
          <w:noProof/>
          <w:webHidden/>
        </w:rPr>
      </w:r>
      <w:r>
        <w:rPr>
          <w:noProof/>
          <w:webHidden/>
        </w:rPr>
        <w:fldChar w:fldCharType="separate"/>
      </w:r>
      <w:ins w:id="202" w:author="Owner" w:date="2017-12-11T19:12:00Z">
        <w:r w:rsidR="00B37CBD">
          <w:rPr>
            <w:noProof/>
            <w:webHidden/>
          </w:rPr>
          <w:t>18</w:t>
        </w:r>
      </w:ins>
      <w:ins w:id="203" w:author="Aulia Chairunisa" w:date="2016-12-27T13:42:00Z">
        <w:r>
          <w:rPr>
            <w:noProof/>
            <w:webHidden/>
          </w:rPr>
          <w:fldChar w:fldCharType="end"/>
        </w:r>
        <w:r w:rsidRPr="008A1512">
          <w:rPr>
            <w:rStyle w:val="Hyperlink"/>
            <w:noProof/>
          </w:rPr>
          <w:fldChar w:fldCharType="end"/>
        </w:r>
      </w:ins>
    </w:p>
    <w:p w14:paraId="44E01EC4" w14:textId="14736018" w:rsidR="00DA418D" w:rsidRDefault="00DA418D">
      <w:pPr>
        <w:pStyle w:val="TOC1"/>
        <w:rPr>
          <w:ins w:id="204" w:author="Aulia Chairunisa" w:date="2016-12-27T13:42:00Z"/>
          <w:rFonts w:asciiTheme="minorHAnsi" w:eastAsiaTheme="minorEastAsia" w:hAnsiTheme="minorHAnsi"/>
          <w:noProof/>
          <w:sz w:val="22"/>
          <w:lang w:val="id-ID" w:eastAsia="id-ID"/>
        </w:rPr>
      </w:pPr>
      <w:ins w:id="20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"_Toc470609531"</w:instrText>
        </w:r>
        <w:r w:rsidRPr="008A1512">
          <w:rPr>
            <w:rStyle w:val="Hyperlink"/>
            <w:noProof/>
          </w:rPr>
          <w:instrText xml:space="preserve"> </w:instrText>
        </w:r>
        <w:r w:rsidRPr="008A1512">
          <w:rPr>
            <w:rStyle w:val="Hyperlink"/>
            <w:noProof/>
          </w:rPr>
          <w:fldChar w:fldCharType="separate"/>
        </w:r>
        <w:r w:rsidRPr="008A1512">
          <w:rPr>
            <w:rStyle w:val="Hyperlink"/>
            <w:noProof/>
          </w:rPr>
          <w:t>LAMPIRAN 1 KERANGKA ACUAN KERJA PRAKTIK</w:t>
        </w:r>
        <w:r>
          <w:rPr>
            <w:noProof/>
            <w:webHidden/>
          </w:rPr>
          <w:tab/>
        </w:r>
        <w:r>
          <w:rPr>
            <w:noProof/>
            <w:webHidden/>
          </w:rPr>
          <w:fldChar w:fldCharType="begin"/>
        </w:r>
        <w:r>
          <w:rPr>
            <w:noProof/>
            <w:webHidden/>
          </w:rPr>
          <w:instrText xml:space="preserve"> PAGEREF _Toc470609531 \h </w:instrText>
        </w:r>
      </w:ins>
      <w:r>
        <w:rPr>
          <w:noProof/>
          <w:webHidden/>
        </w:rPr>
      </w:r>
      <w:r>
        <w:rPr>
          <w:noProof/>
          <w:webHidden/>
        </w:rPr>
        <w:fldChar w:fldCharType="separate"/>
      </w:r>
      <w:ins w:id="206" w:author="Owner" w:date="2017-12-11T19:12:00Z">
        <w:r w:rsidR="00B37CBD">
          <w:rPr>
            <w:noProof/>
            <w:webHidden/>
          </w:rPr>
          <w:t>viii</w:t>
        </w:r>
      </w:ins>
      <w:ins w:id="207" w:author="Aulia Chairunisa" w:date="2016-12-27T13:42:00Z">
        <w:r>
          <w:rPr>
            <w:noProof/>
            <w:webHidden/>
          </w:rPr>
          <w:fldChar w:fldCharType="end"/>
        </w:r>
        <w:r w:rsidRPr="008A1512">
          <w:rPr>
            <w:rStyle w:val="Hyperlink"/>
            <w:noProof/>
          </w:rPr>
          <w:fldChar w:fldCharType="end"/>
        </w:r>
      </w:ins>
    </w:p>
    <w:p w14:paraId="65090CAF" w14:textId="37A46D00" w:rsidR="00DA418D" w:rsidRDefault="00DA418D">
      <w:pPr>
        <w:pStyle w:val="TOC1"/>
        <w:rPr>
          <w:ins w:id="208" w:author="Aulia Chairunisa" w:date="2016-12-27T13:42:00Z"/>
          <w:rFonts w:asciiTheme="minorHAnsi" w:eastAsiaTheme="minorEastAsia" w:hAnsiTheme="minorHAnsi"/>
          <w:noProof/>
          <w:sz w:val="22"/>
          <w:lang w:val="id-ID" w:eastAsia="id-ID"/>
        </w:rPr>
      </w:pPr>
      <w:ins w:id="20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"_Toc470609532"</w:instrText>
        </w:r>
        <w:r w:rsidRPr="008A1512">
          <w:rPr>
            <w:rStyle w:val="Hyperlink"/>
            <w:noProof/>
          </w:rPr>
          <w:instrText xml:space="preserve"> </w:instrText>
        </w:r>
        <w:r w:rsidRPr="008A1512">
          <w:rPr>
            <w:rStyle w:val="Hyperlink"/>
            <w:noProof/>
          </w:rPr>
          <w:fldChar w:fldCharType="separate"/>
        </w:r>
        <w:r w:rsidRPr="008A1512">
          <w:rPr>
            <w:rStyle w:val="Hyperlink"/>
            <w:noProof/>
          </w:rPr>
          <w:t>LAMPIRAN 2 LOG KERJA PRAKTIK</w:t>
        </w:r>
        <w:r>
          <w:rPr>
            <w:noProof/>
            <w:webHidden/>
          </w:rPr>
          <w:tab/>
        </w:r>
        <w:r>
          <w:rPr>
            <w:noProof/>
            <w:webHidden/>
          </w:rPr>
          <w:fldChar w:fldCharType="begin"/>
        </w:r>
        <w:r>
          <w:rPr>
            <w:noProof/>
            <w:webHidden/>
          </w:rPr>
          <w:instrText xml:space="preserve"> PAGEREF _Toc470609532 \h </w:instrText>
        </w:r>
      </w:ins>
      <w:r>
        <w:rPr>
          <w:noProof/>
          <w:webHidden/>
        </w:rPr>
      </w:r>
      <w:r>
        <w:rPr>
          <w:noProof/>
          <w:webHidden/>
        </w:rPr>
        <w:fldChar w:fldCharType="separate"/>
      </w:r>
      <w:ins w:id="210" w:author="Owner" w:date="2017-12-11T19:12:00Z">
        <w:r w:rsidR="00B37CBD">
          <w:rPr>
            <w:noProof/>
            <w:webHidden/>
          </w:rPr>
          <w:t>ix</w:t>
        </w:r>
      </w:ins>
      <w:ins w:id="211" w:author="Aulia Chairunisa" w:date="2017-01-04T17:41:00Z">
        <w:del w:id="212" w:author="Owner" w:date="2017-12-11T19:12:00Z">
          <w:r w:rsidR="00206029" w:rsidDel="00B37CBD">
            <w:rPr>
              <w:noProof/>
              <w:webHidden/>
            </w:rPr>
            <w:delText>x</w:delText>
          </w:r>
        </w:del>
      </w:ins>
      <w:ins w:id="213" w:author="Aulia Chairunisa" w:date="2016-12-27T13:42:00Z">
        <w:r>
          <w:rPr>
            <w:noProof/>
            <w:webHidden/>
          </w:rPr>
          <w:fldChar w:fldCharType="end"/>
        </w:r>
        <w:r w:rsidRPr="008A1512">
          <w:rPr>
            <w:rStyle w:val="Hyperlink"/>
            <w:noProof/>
          </w:rPr>
          <w:fldChar w:fldCharType="end"/>
        </w:r>
      </w:ins>
    </w:p>
    <w:p w14:paraId="71D5EFF4" w14:textId="5963E265" w:rsidR="006E7460" w:rsidRPr="00CF4337" w:rsidDel="00DA418D" w:rsidRDefault="006E7460">
      <w:pPr>
        <w:pStyle w:val="TOC1"/>
        <w:rPr>
          <w:del w:id="214" w:author="Aulia Chairunisa" w:date="2016-12-27T13:42:00Z"/>
          <w:rFonts w:asciiTheme="minorHAnsi" w:eastAsiaTheme="minorEastAsia" w:hAnsiTheme="minorHAnsi"/>
          <w:noProof/>
          <w:szCs w:val="24"/>
        </w:rPr>
      </w:pPr>
      <w:del w:id="215" w:author="Aulia Chairunisa" w:date="2016-12-27T13:42:00Z">
        <w:r w:rsidRPr="00DA418D" w:rsidDel="00DA418D">
          <w:rPr>
            <w:rPrChange w:id="216" w:author="Aulia Chairunisa" w:date="2016-12-27T13:42:00Z">
              <w:rPr>
                <w:rStyle w:val="Hyperlink"/>
                <w:noProof/>
                <w:color w:val="auto"/>
              </w:rPr>
            </w:rPrChange>
          </w:rPr>
          <w:delText>HALAMAN PERSETUJUAN DOSEN MATA KULIAH KERJA PRAKTIK</w:delText>
        </w:r>
        <w:r w:rsidRPr="00CF4337" w:rsidDel="00DA418D">
          <w:rPr>
            <w:noProof/>
            <w:webHidden/>
          </w:rPr>
          <w:tab/>
          <w:delText>i</w:delText>
        </w:r>
      </w:del>
    </w:p>
    <w:p w14:paraId="3763681D" w14:textId="0E6DA680" w:rsidR="006E7460" w:rsidRPr="00CF4337" w:rsidDel="00DA418D" w:rsidRDefault="006E7460">
      <w:pPr>
        <w:pStyle w:val="TOC1"/>
        <w:rPr>
          <w:del w:id="217" w:author="Aulia Chairunisa" w:date="2016-12-27T13:42:00Z"/>
          <w:rFonts w:asciiTheme="minorHAnsi" w:eastAsiaTheme="minorEastAsia" w:hAnsiTheme="minorHAnsi"/>
          <w:noProof/>
          <w:szCs w:val="24"/>
        </w:rPr>
      </w:pPr>
      <w:del w:id="218" w:author="Aulia Chairunisa" w:date="2016-12-27T13:42:00Z">
        <w:r w:rsidRPr="00DA418D" w:rsidDel="00DA418D">
          <w:rPr>
            <w:rPrChange w:id="219" w:author="Aulia Chairunisa" w:date="2016-12-27T13:42:00Z">
              <w:rPr>
                <w:rStyle w:val="Hyperlink"/>
                <w:noProof/>
                <w:color w:val="auto"/>
              </w:rPr>
            </w:rPrChange>
          </w:rPr>
          <w:delText>ABSTRAK</w:delText>
        </w:r>
        <w:r w:rsidRPr="00CF4337" w:rsidDel="00DA418D">
          <w:rPr>
            <w:noProof/>
            <w:webHidden/>
          </w:rPr>
          <w:tab/>
          <w:delText>ii</w:delText>
        </w:r>
      </w:del>
    </w:p>
    <w:p w14:paraId="7B9DFFC4" w14:textId="7248666F" w:rsidR="006E7460" w:rsidRPr="00CF4337" w:rsidDel="00DA418D" w:rsidRDefault="006E7460">
      <w:pPr>
        <w:pStyle w:val="TOC1"/>
        <w:rPr>
          <w:del w:id="220" w:author="Aulia Chairunisa" w:date="2016-12-27T13:42:00Z"/>
          <w:rFonts w:asciiTheme="minorHAnsi" w:eastAsiaTheme="minorEastAsia" w:hAnsiTheme="minorHAnsi"/>
          <w:noProof/>
          <w:szCs w:val="24"/>
        </w:rPr>
      </w:pPr>
      <w:del w:id="221" w:author="Aulia Chairunisa" w:date="2016-12-27T13:42:00Z">
        <w:r w:rsidRPr="00DA418D" w:rsidDel="00DA418D">
          <w:rPr>
            <w:rPrChange w:id="222" w:author="Aulia Chairunisa" w:date="2016-12-27T13:42:00Z">
              <w:rPr>
                <w:rStyle w:val="Hyperlink"/>
                <w:noProof/>
                <w:color w:val="auto"/>
              </w:rPr>
            </w:rPrChange>
          </w:rPr>
          <w:delText>DAFTAR ISI</w:delText>
        </w:r>
        <w:r w:rsidRPr="00CF4337" w:rsidDel="00DA418D">
          <w:rPr>
            <w:noProof/>
            <w:webHidden/>
          </w:rPr>
          <w:tab/>
          <w:delText>iii</w:delText>
        </w:r>
      </w:del>
    </w:p>
    <w:p w14:paraId="7769FD3B" w14:textId="352762B5" w:rsidR="006E7460" w:rsidRPr="00CF4337" w:rsidDel="00DA418D" w:rsidRDefault="006E7460">
      <w:pPr>
        <w:pStyle w:val="TOC1"/>
        <w:rPr>
          <w:del w:id="223" w:author="Aulia Chairunisa" w:date="2016-12-27T13:42:00Z"/>
          <w:rFonts w:asciiTheme="minorHAnsi" w:eastAsiaTheme="minorEastAsia" w:hAnsiTheme="minorHAnsi"/>
          <w:noProof/>
          <w:szCs w:val="24"/>
        </w:rPr>
      </w:pPr>
      <w:del w:id="224" w:author="Aulia Chairunisa" w:date="2016-12-27T13:42:00Z">
        <w:r w:rsidRPr="00DA418D" w:rsidDel="00DA418D">
          <w:rPr>
            <w:rPrChange w:id="225" w:author="Aulia Chairunisa" w:date="2016-12-27T13:42:00Z">
              <w:rPr>
                <w:rStyle w:val="Hyperlink"/>
                <w:noProof/>
                <w:color w:val="auto"/>
              </w:rPr>
            </w:rPrChange>
          </w:rPr>
          <w:delText>DAFTAR GAMBAR</w:delText>
        </w:r>
        <w:r w:rsidRPr="00CF4337" w:rsidDel="00DA418D">
          <w:rPr>
            <w:noProof/>
            <w:webHidden/>
          </w:rPr>
          <w:tab/>
          <w:delText>v</w:delText>
        </w:r>
      </w:del>
    </w:p>
    <w:p w14:paraId="3824CA87" w14:textId="21CF483B" w:rsidR="006E7460" w:rsidRPr="00CF4337" w:rsidDel="00DA418D" w:rsidRDefault="006E7460">
      <w:pPr>
        <w:pStyle w:val="TOC1"/>
        <w:rPr>
          <w:del w:id="226" w:author="Aulia Chairunisa" w:date="2016-12-27T13:42:00Z"/>
          <w:rFonts w:asciiTheme="minorHAnsi" w:eastAsiaTheme="minorEastAsia" w:hAnsiTheme="minorHAnsi"/>
          <w:noProof/>
          <w:szCs w:val="24"/>
        </w:rPr>
      </w:pPr>
      <w:del w:id="227" w:author="Aulia Chairunisa" w:date="2016-12-27T13:42:00Z">
        <w:r w:rsidRPr="00DA418D" w:rsidDel="00DA418D">
          <w:rPr>
            <w:rPrChange w:id="228" w:author="Aulia Chairunisa" w:date="2016-12-27T13:42:00Z">
              <w:rPr>
                <w:rStyle w:val="Hyperlink"/>
                <w:noProof/>
                <w:color w:val="auto"/>
              </w:rPr>
            </w:rPrChange>
          </w:rPr>
          <w:delText>DAFTAR TABEL</w:delText>
        </w:r>
        <w:r w:rsidRPr="00CF4337" w:rsidDel="00DA418D">
          <w:rPr>
            <w:noProof/>
            <w:webHidden/>
          </w:rPr>
          <w:tab/>
          <w:delText>vi</w:delText>
        </w:r>
      </w:del>
    </w:p>
    <w:p w14:paraId="767A6DE3" w14:textId="647F4AF0" w:rsidR="006E7460" w:rsidRPr="00CF4337" w:rsidDel="00DA418D" w:rsidRDefault="006E7460">
      <w:pPr>
        <w:pStyle w:val="TOC1"/>
        <w:rPr>
          <w:del w:id="229" w:author="Aulia Chairunisa" w:date="2016-12-27T13:42:00Z"/>
          <w:rFonts w:asciiTheme="minorHAnsi" w:eastAsiaTheme="minorEastAsia" w:hAnsiTheme="minorHAnsi"/>
          <w:noProof/>
          <w:szCs w:val="24"/>
        </w:rPr>
      </w:pPr>
      <w:del w:id="230" w:author="Aulia Chairunisa" w:date="2016-12-27T13:42:00Z">
        <w:r w:rsidRPr="00DA418D" w:rsidDel="00DA418D">
          <w:rPr>
            <w:rPrChange w:id="231" w:author="Aulia Chairunisa" w:date="2016-12-27T13:42:00Z">
              <w:rPr>
                <w:rStyle w:val="Hyperlink"/>
                <w:noProof/>
                <w:color w:val="auto"/>
              </w:rPr>
            </w:rPrChange>
          </w:rPr>
          <w:delText>DAFTAR LAMPIRAN</w:delText>
        </w:r>
        <w:r w:rsidRPr="00CF4337" w:rsidDel="00DA418D">
          <w:rPr>
            <w:noProof/>
            <w:webHidden/>
          </w:rPr>
          <w:tab/>
          <w:delText>vii</w:delText>
        </w:r>
      </w:del>
    </w:p>
    <w:p w14:paraId="51D69D4B" w14:textId="5609CAC0" w:rsidR="006E7460" w:rsidRPr="00CF4337" w:rsidDel="00DA418D" w:rsidRDefault="006E7460">
      <w:pPr>
        <w:pStyle w:val="TOC1"/>
        <w:rPr>
          <w:del w:id="232" w:author="Aulia Chairunisa" w:date="2016-12-27T13:42:00Z"/>
          <w:rFonts w:asciiTheme="minorHAnsi" w:eastAsiaTheme="minorEastAsia" w:hAnsiTheme="minorHAnsi"/>
          <w:noProof/>
          <w:szCs w:val="24"/>
        </w:rPr>
      </w:pPr>
      <w:del w:id="233" w:author="Aulia Chairunisa" w:date="2016-12-27T13:42:00Z">
        <w:r w:rsidRPr="00DA418D" w:rsidDel="00DA418D">
          <w:rPr>
            <w:rPrChange w:id="234" w:author="Aulia Chairunisa" w:date="2016-12-27T13:42:00Z">
              <w:rPr>
                <w:rStyle w:val="Hyperlink"/>
                <w:noProof/>
                <w:color w:val="auto"/>
              </w:rPr>
            </w:rPrChange>
          </w:rPr>
          <w:delText>BAB 1</w:delText>
        </w:r>
        <w:r w:rsidRPr="00CF4337" w:rsidDel="00DA418D">
          <w:rPr>
            <w:rFonts w:asciiTheme="minorHAnsi" w:eastAsiaTheme="minorEastAsia" w:hAnsiTheme="minorHAnsi"/>
            <w:noProof/>
            <w:szCs w:val="24"/>
          </w:rPr>
          <w:tab/>
        </w:r>
        <w:r w:rsidRPr="00DA418D" w:rsidDel="00DA418D">
          <w:rPr>
            <w:rPrChange w:id="235" w:author="Aulia Chairunisa" w:date="2016-12-27T13:42:00Z">
              <w:rPr>
                <w:rStyle w:val="Hyperlink"/>
                <w:noProof/>
                <w:color w:val="auto"/>
              </w:rPr>
            </w:rPrChange>
          </w:rPr>
          <w:delText>PENDAHULUAN</w:delText>
        </w:r>
        <w:r w:rsidRPr="00CF4337" w:rsidDel="00DA418D">
          <w:rPr>
            <w:noProof/>
            <w:webHidden/>
          </w:rPr>
          <w:tab/>
          <w:delText>1</w:delText>
        </w:r>
      </w:del>
    </w:p>
    <w:p w14:paraId="315D1B97" w14:textId="58800959" w:rsidR="006E7460" w:rsidRPr="00CF4337" w:rsidDel="00DA418D" w:rsidRDefault="006E7460">
      <w:pPr>
        <w:pStyle w:val="TOC2"/>
        <w:rPr>
          <w:del w:id="236" w:author="Aulia Chairunisa" w:date="2016-12-27T13:42:00Z"/>
          <w:rFonts w:asciiTheme="minorHAnsi" w:eastAsiaTheme="minorEastAsia" w:hAnsiTheme="minorHAnsi"/>
          <w:noProof/>
          <w:szCs w:val="24"/>
        </w:rPr>
      </w:pPr>
      <w:del w:id="237" w:author="Aulia Chairunisa" w:date="2016-12-27T13:42:00Z">
        <w:r w:rsidRPr="00DA418D" w:rsidDel="00DA418D">
          <w:rPr>
            <w:rPrChange w:id="238" w:author="Aulia Chairunisa" w:date="2016-12-27T13:42:00Z">
              <w:rPr>
                <w:rStyle w:val="Hyperlink"/>
                <w:noProof/>
                <w:color w:val="auto"/>
              </w:rPr>
            </w:rPrChange>
          </w:rPr>
          <w:delText>1.1.</w:delText>
        </w:r>
        <w:r w:rsidRPr="00CF4337" w:rsidDel="00DA418D">
          <w:rPr>
            <w:rFonts w:asciiTheme="minorHAnsi" w:eastAsiaTheme="minorEastAsia" w:hAnsiTheme="minorHAnsi"/>
            <w:noProof/>
            <w:szCs w:val="24"/>
          </w:rPr>
          <w:tab/>
        </w:r>
        <w:r w:rsidRPr="00DA418D" w:rsidDel="00DA418D">
          <w:rPr>
            <w:rPrChange w:id="239" w:author="Aulia Chairunisa" w:date="2016-12-27T13:42:00Z">
              <w:rPr>
                <w:rStyle w:val="Hyperlink"/>
                <w:noProof/>
                <w:color w:val="auto"/>
              </w:rPr>
            </w:rPrChange>
          </w:rPr>
          <w:delText>Proses Pencarian Kerja Praktik</w:delText>
        </w:r>
        <w:r w:rsidRPr="00CF4337" w:rsidDel="00DA418D">
          <w:rPr>
            <w:noProof/>
            <w:webHidden/>
          </w:rPr>
          <w:tab/>
          <w:delText>1</w:delText>
        </w:r>
      </w:del>
    </w:p>
    <w:p w14:paraId="5BF8456C" w14:textId="55F220C2" w:rsidR="006E7460" w:rsidRPr="00CF4337" w:rsidDel="00DA418D" w:rsidRDefault="006E7460">
      <w:pPr>
        <w:pStyle w:val="TOC2"/>
        <w:rPr>
          <w:del w:id="240" w:author="Aulia Chairunisa" w:date="2016-12-27T13:42:00Z"/>
          <w:rFonts w:asciiTheme="minorHAnsi" w:eastAsiaTheme="minorEastAsia" w:hAnsiTheme="minorHAnsi"/>
          <w:noProof/>
          <w:szCs w:val="24"/>
        </w:rPr>
      </w:pPr>
      <w:del w:id="241" w:author="Aulia Chairunisa" w:date="2016-12-27T13:42:00Z">
        <w:r w:rsidRPr="00DA418D" w:rsidDel="00DA418D">
          <w:rPr>
            <w:rPrChange w:id="242" w:author="Aulia Chairunisa" w:date="2016-12-27T13:42:00Z">
              <w:rPr>
                <w:rStyle w:val="Hyperlink"/>
                <w:noProof/>
                <w:color w:val="auto"/>
              </w:rPr>
            </w:rPrChange>
          </w:rPr>
          <w:delText>1.2.</w:delText>
        </w:r>
        <w:r w:rsidRPr="00CF4337" w:rsidDel="00DA418D">
          <w:rPr>
            <w:rFonts w:asciiTheme="minorHAnsi" w:eastAsiaTheme="minorEastAsia" w:hAnsiTheme="minorHAnsi"/>
            <w:noProof/>
            <w:szCs w:val="24"/>
          </w:rPr>
          <w:tab/>
        </w:r>
        <w:r w:rsidRPr="00DA418D" w:rsidDel="00DA418D">
          <w:rPr>
            <w:rPrChange w:id="243" w:author="Aulia Chairunisa" w:date="2016-12-27T13:42:00Z">
              <w:rPr>
                <w:rStyle w:val="Hyperlink"/>
                <w:noProof/>
                <w:color w:val="auto"/>
              </w:rPr>
            </w:rPrChange>
          </w:rPr>
          <w:delText>Tempat Kerja Praktik</w:delText>
        </w:r>
        <w:r w:rsidRPr="00CF4337" w:rsidDel="00DA418D">
          <w:rPr>
            <w:noProof/>
            <w:webHidden/>
          </w:rPr>
          <w:tab/>
          <w:delText>1</w:delText>
        </w:r>
      </w:del>
    </w:p>
    <w:p w14:paraId="5E8C2AB5" w14:textId="07C2F223" w:rsidR="006E7460" w:rsidRPr="00CF4337" w:rsidDel="00DA418D" w:rsidRDefault="006E7460">
      <w:pPr>
        <w:pStyle w:val="TOC3"/>
        <w:rPr>
          <w:del w:id="244" w:author="Aulia Chairunisa" w:date="2016-12-27T13:42:00Z"/>
          <w:rFonts w:asciiTheme="minorHAnsi" w:eastAsiaTheme="minorEastAsia" w:hAnsiTheme="minorHAnsi"/>
          <w:noProof/>
          <w:szCs w:val="24"/>
        </w:rPr>
      </w:pPr>
      <w:del w:id="245" w:author="Aulia Chairunisa" w:date="2016-12-27T13:42:00Z">
        <w:r w:rsidRPr="00DA418D" w:rsidDel="00DA418D">
          <w:rPr>
            <w:rPrChange w:id="246" w:author="Aulia Chairunisa" w:date="2016-12-27T13:42:00Z">
              <w:rPr>
                <w:rStyle w:val="Hyperlink"/>
                <w:noProof/>
                <w:color w:val="auto"/>
              </w:rPr>
            </w:rPrChange>
          </w:rPr>
          <w:delText>1.2.1.</w:delText>
        </w:r>
        <w:r w:rsidRPr="00CF4337" w:rsidDel="00DA418D">
          <w:rPr>
            <w:rFonts w:asciiTheme="minorHAnsi" w:eastAsiaTheme="minorEastAsia" w:hAnsiTheme="minorHAnsi"/>
            <w:noProof/>
            <w:szCs w:val="24"/>
          </w:rPr>
          <w:tab/>
        </w:r>
        <w:r w:rsidRPr="00DA418D" w:rsidDel="00DA418D">
          <w:rPr>
            <w:rPrChange w:id="247" w:author="Aulia Chairunisa" w:date="2016-12-27T13:42:00Z">
              <w:rPr>
                <w:rStyle w:val="Hyperlink"/>
                <w:noProof/>
                <w:color w:val="auto"/>
              </w:rPr>
            </w:rPrChange>
          </w:rPr>
          <w:delText>Profil Tempat Kerja Praktik</w:delText>
        </w:r>
        <w:r w:rsidRPr="00CF4337" w:rsidDel="00DA418D">
          <w:rPr>
            <w:noProof/>
            <w:webHidden/>
          </w:rPr>
          <w:tab/>
          <w:delText>1</w:delText>
        </w:r>
      </w:del>
    </w:p>
    <w:p w14:paraId="424F3FDD" w14:textId="7C8E9BBD" w:rsidR="006E7460" w:rsidRPr="00CF4337" w:rsidDel="00DA418D" w:rsidRDefault="006E7460">
      <w:pPr>
        <w:pStyle w:val="TOC3"/>
        <w:rPr>
          <w:del w:id="248" w:author="Aulia Chairunisa" w:date="2016-12-27T13:42:00Z"/>
          <w:rFonts w:asciiTheme="minorHAnsi" w:eastAsiaTheme="minorEastAsia" w:hAnsiTheme="minorHAnsi"/>
          <w:noProof/>
          <w:szCs w:val="24"/>
        </w:rPr>
      </w:pPr>
      <w:del w:id="249" w:author="Aulia Chairunisa" w:date="2016-12-27T13:42:00Z">
        <w:r w:rsidRPr="00DA418D" w:rsidDel="00DA418D">
          <w:rPr>
            <w:rPrChange w:id="250" w:author="Aulia Chairunisa" w:date="2016-12-27T13:42:00Z">
              <w:rPr>
                <w:rStyle w:val="Hyperlink"/>
                <w:noProof/>
                <w:color w:val="auto"/>
              </w:rPr>
            </w:rPrChange>
          </w:rPr>
          <w:delText>1.2.2.</w:delText>
        </w:r>
        <w:r w:rsidRPr="00CF4337" w:rsidDel="00DA418D">
          <w:rPr>
            <w:rFonts w:asciiTheme="minorHAnsi" w:eastAsiaTheme="minorEastAsia" w:hAnsiTheme="minorHAnsi"/>
            <w:noProof/>
            <w:szCs w:val="24"/>
          </w:rPr>
          <w:tab/>
        </w:r>
        <w:r w:rsidRPr="00DA418D" w:rsidDel="00DA418D">
          <w:rPr>
            <w:rPrChange w:id="251" w:author="Aulia Chairunisa" w:date="2016-12-27T13:42:00Z">
              <w:rPr>
                <w:rStyle w:val="Hyperlink"/>
                <w:noProof/>
                <w:color w:val="auto"/>
              </w:rPr>
            </w:rPrChange>
          </w:rPr>
          <w:delText>Posisi Penempatan Pelaksana Kerja Praktik dalam Struktur Organisasi</w:delText>
        </w:r>
        <w:r w:rsidRPr="00CF4337" w:rsidDel="00DA418D">
          <w:rPr>
            <w:noProof/>
            <w:webHidden/>
          </w:rPr>
          <w:tab/>
          <w:delText>1</w:delText>
        </w:r>
      </w:del>
    </w:p>
    <w:p w14:paraId="7551E084" w14:textId="08AEEE1A" w:rsidR="006E7460" w:rsidRPr="00CF4337" w:rsidDel="00DA418D" w:rsidRDefault="006E7460">
      <w:pPr>
        <w:pStyle w:val="TOC1"/>
        <w:rPr>
          <w:del w:id="252" w:author="Aulia Chairunisa" w:date="2016-12-27T13:42:00Z"/>
          <w:rFonts w:asciiTheme="minorHAnsi" w:eastAsiaTheme="minorEastAsia" w:hAnsiTheme="minorHAnsi"/>
          <w:noProof/>
          <w:szCs w:val="24"/>
        </w:rPr>
      </w:pPr>
      <w:del w:id="253" w:author="Aulia Chairunisa" w:date="2016-12-27T13:42:00Z">
        <w:r w:rsidRPr="00DA418D" w:rsidDel="00DA418D">
          <w:rPr>
            <w:rPrChange w:id="254" w:author="Aulia Chairunisa" w:date="2016-12-27T13:42:00Z">
              <w:rPr>
                <w:rStyle w:val="Hyperlink"/>
                <w:noProof/>
                <w:color w:val="auto"/>
              </w:rPr>
            </w:rPrChange>
          </w:rPr>
          <w:delText>BAB 2</w:delText>
        </w:r>
        <w:r w:rsidRPr="00CF4337" w:rsidDel="00DA418D">
          <w:rPr>
            <w:rFonts w:asciiTheme="minorHAnsi" w:eastAsiaTheme="minorEastAsia" w:hAnsiTheme="minorHAnsi"/>
            <w:noProof/>
            <w:szCs w:val="24"/>
          </w:rPr>
          <w:tab/>
        </w:r>
        <w:r w:rsidRPr="00DA418D" w:rsidDel="00DA418D">
          <w:rPr>
            <w:rPrChange w:id="255" w:author="Aulia Chairunisa" w:date="2016-12-27T13:42:00Z">
              <w:rPr>
                <w:rStyle w:val="Hyperlink"/>
                <w:noProof/>
                <w:color w:val="auto"/>
              </w:rPr>
            </w:rPrChange>
          </w:rPr>
          <w:delText>ISI</w:delText>
        </w:r>
        <w:r w:rsidRPr="00CF4337" w:rsidDel="00DA418D">
          <w:rPr>
            <w:noProof/>
            <w:webHidden/>
          </w:rPr>
          <w:tab/>
          <w:delText>2</w:delText>
        </w:r>
      </w:del>
    </w:p>
    <w:p w14:paraId="611F22FC" w14:textId="305997A7" w:rsidR="006E7460" w:rsidRPr="00CF4337" w:rsidDel="00DA418D" w:rsidRDefault="006E7460">
      <w:pPr>
        <w:pStyle w:val="TOC2"/>
        <w:rPr>
          <w:del w:id="256" w:author="Aulia Chairunisa" w:date="2016-12-27T13:42:00Z"/>
          <w:rFonts w:asciiTheme="minorHAnsi" w:eastAsiaTheme="minorEastAsia" w:hAnsiTheme="minorHAnsi"/>
          <w:noProof/>
          <w:szCs w:val="24"/>
        </w:rPr>
      </w:pPr>
      <w:del w:id="257" w:author="Aulia Chairunisa" w:date="2016-12-27T13:42:00Z">
        <w:r w:rsidRPr="00DA418D" w:rsidDel="00DA418D">
          <w:rPr>
            <w:rPrChange w:id="258" w:author="Aulia Chairunisa" w:date="2016-12-27T13:42:00Z">
              <w:rPr>
                <w:rStyle w:val="Hyperlink"/>
                <w:noProof/>
                <w:color w:val="auto"/>
              </w:rPr>
            </w:rPrChange>
          </w:rPr>
          <w:delText>2.1.</w:delText>
        </w:r>
        <w:r w:rsidRPr="00CF4337" w:rsidDel="00DA418D">
          <w:rPr>
            <w:rFonts w:asciiTheme="minorHAnsi" w:eastAsiaTheme="minorEastAsia" w:hAnsiTheme="minorHAnsi"/>
            <w:noProof/>
            <w:szCs w:val="24"/>
          </w:rPr>
          <w:tab/>
        </w:r>
        <w:r w:rsidRPr="00DA418D" w:rsidDel="00DA418D">
          <w:rPr>
            <w:rPrChange w:id="259" w:author="Aulia Chairunisa" w:date="2016-12-27T13:42:00Z">
              <w:rPr>
                <w:rStyle w:val="Hyperlink"/>
                <w:noProof/>
                <w:color w:val="auto"/>
              </w:rPr>
            </w:rPrChange>
          </w:rPr>
          <w:delText>Pekerjaan dalam Kerja Praktik</w:delText>
        </w:r>
        <w:r w:rsidRPr="00CF4337" w:rsidDel="00DA418D">
          <w:rPr>
            <w:noProof/>
            <w:webHidden/>
          </w:rPr>
          <w:tab/>
          <w:delText>2</w:delText>
        </w:r>
      </w:del>
    </w:p>
    <w:p w14:paraId="028E0148" w14:textId="00BCD4B1" w:rsidR="006E7460" w:rsidRPr="00CF4337" w:rsidDel="00DA418D" w:rsidRDefault="006E7460">
      <w:pPr>
        <w:pStyle w:val="TOC3"/>
        <w:rPr>
          <w:del w:id="260" w:author="Aulia Chairunisa" w:date="2016-12-27T13:42:00Z"/>
          <w:rFonts w:asciiTheme="minorHAnsi" w:eastAsiaTheme="minorEastAsia" w:hAnsiTheme="minorHAnsi"/>
          <w:noProof/>
          <w:szCs w:val="24"/>
        </w:rPr>
      </w:pPr>
      <w:del w:id="261" w:author="Aulia Chairunisa" w:date="2016-12-27T13:42:00Z">
        <w:r w:rsidRPr="00DA418D" w:rsidDel="00DA418D">
          <w:rPr>
            <w:rPrChange w:id="262" w:author="Aulia Chairunisa" w:date="2016-12-27T13:42:00Z">
              <w:rPr>
                <w:rStyle w:val="Hyperlink"/>
                <w:noProof/>
                <w:color w:val="auto"/>
              </w:rPr>
            </w:rPrChange>
          </w:rPr>
          <w:delText>2.1.1.</w:delText>
        </w:r>
        <w:r w:rsidRPr="00CF4337" w:rsidDel="00DA418D">
          <w:rPr>
            <w:rFonts w:asciiTheme="minorHAnsi" w:eastAsiaTheme="minorEastAsia" w:hAnsiTheme="minorHAnsi"/>
            <w:noProof/>
            <w:szCs w:val="24"/>
          </w:rPr>
          <w:tab/>
        </w:r>
        <w:r w:rsidRPr="00DA418D" w:rsidDel="00DA418D">
          <w:rPr>
            <w:rPrChange w:id="263" w:author="Aulia Chairunisa" w:date="2016-12-27T13:42:00Z">
              <w:rPr>
                <w:rStyle w:val="Hyperlink"/>
                <w:noProof/>
                <w:color w:val="auto"/>
              </w:rPr>
            </w:rPrChange>
          </w:rPr>
          <w:delText>[Sub-Subbab Pertama]</w:delText>
        </w:r>
        <w:r w:rsidRPr="00CF4337" w:rsidDel="00DA418D">
          <w:rPr>
            <w:noProof/>
            <w:webHidden/>
          </w:rPr>
          <w:tab/>
          <w:delText>2</w:delText>
        </w:r>
      </w:del>
    </w:p>
    <w:p w14:paraId="1CD3D191" w14:textId="1CF1731D" w:rsidR="006E7460" w:rsidRPr="00CF4337" w:rsidDel="00DA418D" w:rsidRDefault="006E7460">
      <w:pPr>
        <w:pStyle w:val="TOC3"/>
        <w:rPr>
          <w:del w:id="264" w:author="Aulia Chairunisa" w:date="2016-12-27T13:42:00Z"/>
          <w:rFonts w:asciiTheme="minorHAnsi" w:eastAsiaTheme="minorEastAsia" w:hAnsiTheme="minorHAnsi"/>
          <w:noProof/>
          <w:szCs w:val="24"/>
        </w:rPr>
      </w:pPr>
      <w:del w:id="265" w:author="Aulia Chairunisa" w:date="2016-12-27T13:42:00Z">
        <w:r w:rsidRPr="00DA418D" w:rsidDel="00DA418D">
          <w:rPr>
            <w:rPrChange w:id="266" w:author="Aulia Chairunisa" w:date="2016-12-27T13:42:00Z">
              <w:rPr>
                <w:rStyle w:val="Hyperlink"/>
                <w:noProof/>
                <w:color w:val="auto"/>
              </w:rPr>
            </w:rPrChange>
          </w:rPr>
          <w:delText>2.1.2.</w:delText>
        </w:r>
        <w:r w:rsidRPr="00CF4337" w:rsidDel="00DA418D">
          <w:rPr>
            <w:rFonts w:asciiTheme="minorHAnsi" w:eastAsiaTheme="minorEastAsia" w:hAnsiTheme="minorHAnsi"/>
            <w:noProof/>
            <w:szCs w:val="24"/>
          </w:rPr>
          <w:tab/>
        </w:r>
        <w:r w:rsidRPr="00DA418D" w:rsidDel="00DA418D">
          <w:rPr>
            <w:rPrChange w:id="267" w:author="Aulia Chairunisa" w:date="2016-12-27T13:42:00Z">
              <w:rPr>
                <w:rStyle w:val="Hyperlink"/>
                <w:noProof/>
                <w:color w:val="auto"/>
              </w:rPr>
            </w:rPrChange>
          </w:rPr>
          <w:delText>[Sub-Subbab Kedua]</w:delText>
        </w:r>
        <w:r w:rsidRPr="00CF4337" w:rsidDel="00DA418D">
          <w:rPr>
            <w:noProof/>
            <w:webHidden/>
          </w:rPr>
          <w:tab/>
          <w:delText>2</w:delText>
        </w:r>
      </w:del>
    </w:p>
    <w:p w14:paraId="051B7A2E" w14:textId="7F0C81EC" w:rsidR="006E7460" w:rsidRPr="00CF4337" w:rsidDel="00DA418D" w:rsidRDefault="006E7460">
      <w:pPr>
        <w:pStyle w:val="TOC3"/>
        <w:rPr>
          <w:del w:id="268" w:author="Aulia Chairunisa" w:date="2016-12-27T13:42:00Z"/>
          <w:rFonts w:asciiTheme="minorHAnsi" w:eastAsiaTheme="minorEastAsia" w:hAnsiTheme="minorHAnsi"/>
          <w:noProof/>
          <w:szCs w:val="24"/>
        </w:rPr>
      </w:pPr>
      <w:del w:id="269" w:author="Aulia Chairunisa" w:date="2016-12-27T13:42:00Z">
        <w:r w:rsidRPr="00DA418D" w:rsidDel="00DA418D">
          <w:rPr>
            <w:rPrChange w:id="270" w:author="Aulia Chairunisa" w:date="2016-12-27T13:42:00Z">
              <w:rPr>
                <w:rStyle w:val="Hyperlink"/>
                <w:noProof/>
                <w:color w:val="auto"/>
              </w:rPr>
            </w:rPrChange>
          </w:rPr>
          <w:delText>2.1.3.</w:delText>
        </w:r>
        <w:r w:rsidRPr="00CF4337" w:rsidDel="00DA418D">
          <w:rPr>
            <w:rFonts w:asciiTheme="minorHAnsi" w:eastAsiaTheme="minorEastAsia" w:hAnsiTheme="minorHAnsi"/>
            <w:noProof/>
            <w:szCs w:val="24"/>
          </w:rPr>
          <w:tab/>
        </w:r>
        <w:r w:rsidRPr="00DA418D" w:rsidDel="00DA418D">
          <w:rPr>
            <w:rPrChange w:id="271" w:author="Aulia Chairunisa" w:date="2016-12-27T13:42:00Z">
              <w:rPr>
                <w:rStyle w:val="Hyperlink"/>
                <w:noProof/>
                <w:color w:val="auto"/>
              </w:rPr>
            </w:rPrChange>
          </w:rPr>
          <w:delText>[Sub-Subbab Ketiga]</w:delText>
        </w:r>
        <w:r w:rsidRPr="00CF4337" w:rsidDel="00DA418D">
          <w:rPr>
            <w:noProof/>
            <w:webHidden/>
          </w:rPr>
          <w:tab/>
          <w:delText>2</w:delText>
        </w:r>
      </w:del>
    </w:p>
    <w:p w14:paraId="0A2ADA4E" w14:textId="76B9A6CA" w:rsidR="006E7460" w:rsidRPr="00CF4337" w:rsidDel="00DA418D" w:rsidRDefault="006E7460">
      <w:pPr>
        <w:pStyle w:val="TOC3"/>
        <w:rPr>
          <w:del w:id="272" w:author="Aulia Chairunisa" w:date="2016-12-27T13:42:00Z"/>
          <w:rFonts w:asciiTheme="minorHAnsi" w:eastAsiaTheme="minorEastAsia" w:hAnsiTheme="minorHAnsi"/>
          <w:noProof/>
          <w:szCs w:val="24"/>
        </w:rPr>
      </w:pPr>
      <w:del w:id="273" w:author="Aulia Chairunisa" w:date="2016-12-27T13:42:00Z">
        <w:r w:rsidRPr="00DA418D" w:rsidDel="00DA418D">
          <w:rPr>
            <w:rPrChange w:id="274" w:author="Aulia Chairunisa" w:date="2016-12-27T13:42:00Z">
              <w:rPr>
                <w:rStyle w:val="Hyperlink"/>
                <w:noProof/>
                <w:color w:val="auto"/>
              </w:rPr>
            </w:rPrChange>
          </w:rPr>
          <w:delText>2.1.4.</w:delText>
        </w:r>
        <w:r w:rsidRPr="00CF4337" w:rsidDel="00DA418D">
          <w:rPr>
            <w:rFonts w:asciiTheme="minorHAnsi" w:eastAsiaTheme="minorEastAsia" w:hAnsiTheme="minorHAnsi"/>
            <w:noProof/>
            <w:szCs w:val="24"/>
          </w:rPr>
          <w:tab/>
        </w:r>
        <w:r w:rsidRPr="00DA418D" w:rsidDel="00DA418D">
          <w:rPr>
            <w:rPrChange w:id="275" w:author="Aulia Chairunisa" w:date="2016-12-27T13:42:00Z">
              <w:rPr>
                <w:rStyle w:val="Hyperlink"/>
                <w:noProof/>
                <w:color w:val="auto"/>
              </w:rPr>
            </w:rPrChange>
          </w:rPr>
          <w:delText>[Sub-Subbab Keempat]</w:delText>
        </w:r>
        <w:r w:rsidRPr="00CF4337" w:rsidDel="00DA418D">
          <w:rPr>
            <w:noProof/>
            <w:webHidden/>
          </w:rPr>
          <w:tab/>
          <w:delText>2</w:delText>
        </w:r>
      </w:del>
    </w:p>
    <w:p w14:paraId="2905A087" w14:textId="4BC6D514" w:rsidR="006E7460" w:rsidRPr="00CF4337" w:rsidDel="00DA418D" w:rsidRDefault="006E7460">
      <w:pPr>
        <w:pStyle w:val="TOC3"/>
        <w:rPr>
          <w:del w:id="276" w:author="Aulia Chairunisa" w:date="2016-12-27T13:42:00Z"/>
          <w:rFonts w:asciiTheme="minorHAnsi" w:eastAsiaTheme="minorEastAsia" w:hAnsiTheme="minorHAnsi"/>
          <w:noProof/>
          <w:szCs w:val="24"/>
        </w:rPr>
      </w:pPr>
      <w:del w:id="277" w:author="Aulia Chairunisa" w:date="2016-12-27T13:42:00Z">
        <w:r w:rsidRPr="00DA418D" w:rsidDel="00DA418D">
          <w:rPr>
            <w:rPrChange w:id="278" w:author="Aulia Chairunisa" w:date="2016-12-27T13:42:00Z">
              <w:rPr>
                <w:rStyle w:val="Hyperlink"/>
                <w:noProof/>
                <w:color w:val="auto"/>
              </w:rPr>
            </w:rPrChange>
          </w:rPr>
          <w:delText>2.1.5.</w:delText>
        </w:r>
        <w:r w:rsidRPr="00CF4337" w:rsidDel="00DA418D">
          <w:rPr>
            <w:rFonts w:asciiTheme="minorHAnsi" w:eastAsiaTheme="minorEastAsia" w:hAnsiTheme="minorHAnsi"/>
            <w:noProof/>
            <w:szCs w:val="24"/>
          </w:rPr>
          <w:tab/>
        </w:r>
        <w:r w:rsidRPr="00DA418D" w:rsidDel="00DA418D">
          <w:rPr>
            <w:rPrChange w:id="279" w:author="Aulia Chairunisa" w:date="2016-12-27T13:42:00Z">
              <w:rPr>
                <w:rStyle w:val="Hyperlink"/>
                <w:noProof/>
                <w:color w:val="auto"/>
              </w:rPr>
            </w:rPrChange>
          </w:rPr>
          <w:delText>[Sub-Subbab Lainnya Lagi]</w:delText>
        </w:r>
        <w:r w:rsidRPr="00CF4337" w:rsidDel="00DA418D">
          <w:rPr>
            <w:noProof/>
            <w:webHidden/>
          </w:rPr>
          <w:tab/>
          <w:delText>2</w:delText>
        </w:r>
      </w:del>
    </w:p>
    <w:p w14:paraId="57EC2BBD" w14:textId="344A9E5A" w:rsidR="006E7460" w:rsidRPr="00CF4337" w:rsidDel="00DA418D" w:rsidRDefault="006E7460">
      <w:pPr>
        <w:pStyle w:val="TOC2"/>
        <w:rPr>
          <w:del w:id="280" w:author="Aulia Chairunisa" w:date="2016-12-27T13:42:00Z"/>
          <w:rFonts w:asciiTheme="minorHAnsi" w:eastAsiaTheme="minorEastAsia" w:hAnsiTheme="minorHAnsi"/>
          <w:noProof/>
          <w:szCs w:val="24"/>
        </w:rPr>
      </w:pPr>
      <w:del w:id="281" w:author="Aulia Chairunisa" w:date="2016-12-27T13:42:00Z">
        <w:r w:rsidRPr="00DA418D" w:rsidDel="00DA418D">
          <w:rPr>
            <w:rPrChange w:id="282" w:author="Aulia Chairunisa" w:date="2016-12-27T13:42:00Z">
              <w:rPr>
                <w:rStyle w:val="Hyperlink"/>
                <w:noProof/>
                <w:color w:val="auto"/>
              </w:rPr>
            </w:rPrChange>
          </w:rPr>
          <w:delText>2.2.</w:delText>
        </w:r>
        <w:r w:rsidRPr="00CF4337" w:rsidDel="00DA418D">
          <w:rPr>
            <w:rFonts w:asciiTheme="minorHAnsi" w:eastAsiaTheme="minorEastAsia" w:hAnsiTheme="minorHAnsi"/>
            <w:noProof/>
            <w:szCs w:val="24"/>
          </w:rPr>
          <w:tab/>
        </w:r>
        <w:r w:rsidRPr="00DA418D" w:rsidDel="00DA418D">
          <w:rPr>
            <w:rPrChange w:id="283" w:author="Aulia Chairunisa" w:date="2016-12-27T13:42:00Z">
              <w:rPr>
                <w:rStyle w:val="Hyperlink"/>
                <w:noProof/>
                <w:color w:val="auto"/>
              </w:rPr>
            </w:rPrChange>
          </w:rPr>
          <w:delText>Analisis</w:delText>
        </w:r>
        <w:r w:rsidRPr="00CF4337" w:rsidDel="00DA418D">
          <w:rPr>
            <w:noProof/>
            <w:webHidden/>
          </w:rPr>
          <w:tab/>
          <w:delText>2</w:delText>
        </w:r>
      </w:del>
    </w:p>
    <w:p w14:paraId="1A56E38E" w14:textId="7C555B91" w:rsidR="006E7460" w:rsidRPr="00CF4337" w:rsidDel="00DA418D" w:rsidRDefault="006E7460">
      <w:pPr>
        <w:pStyle w:val="TOC3"/>
        <w:rPr>
          <w:del w:id="284" w:author="Aulia Chairunisa" w:date="2016-12-27T13:42:00Z"/>
          <w:rFonts w:asciiTheme="minorHAnsi" w:eastAsiaTheme="minorEastAsia" w:hAnsiTheme="minorHAnsi"/>
          <w:noProof/>
          <w:szCs w:val="24"/>
        </w:rPr>
      </w:pPr>
      <w:del w:id="285" w:author="Aulia Chairunisa" w:date="2016-12-27T13:42:00Z">
        <w:r w:rsidRPr="00DA418D" w:rsidDel="00DA418D">
          <w:rPr>
            <w:rPrChange w:id="286" w:author="Aulia Chairunisa" w:date="2016-12-27T13:42:00Z">
              <w:rPr>
                <w:rStyle w:val="Hyperlink"/>
                <w:noProof/>
                <w:color w:val="auto"/>
              </w:rPr>
            </w:rPrChange>
          </w:rPr>
          <w:delText>2.2.1.</w:delText>
        </w:r>
        <w:r w:rsidRPr="00CF4337" w:rsidDel="00DA418D">
          <w:rPr>
            <w:rFonts w:asciiTheme="minorHAnsi" w:eastAsiaTheme="minorEastAsia" w:hAnsiTheme="minorHAnsi"/>
            <w:noProof/>
            <w:szCs w:val="24"/>
          </w:rPr>
          <w:tab/>
        </w:r>
        <w:r w:rsidRPr="00DA418D" w:rsidDel="00DA418D">
          <w:rPr>
            <w:rPrChange w:id="287" w:author="Aulia Chairunisa" w:date="2016-12-27T13:42:00Z">
              <w:rPr>
                <w:rStyle w:val="Hyperlink"/>
                <w:noProof/>
                <w:color w:val="auto"/>
              </w:rPr>
            </w:rPrChange>
          </w:rPr>
          <w:delText>Pelaksanaan Kerja Praktik</w:delText>
        </w:r>
        <w:r w:rsidRPr="00CF4337" w:rsidDel="00DA418D">
          <w:rPr>
            <w:noProof/>
            <w:webHidden/>
          </w:rPr>
          <w:tab/>
          <w:delText>2</w:delText>
        </w:r>
      </w:del>
    </w:p>
    <w:p w14:paraId="126475A9" w14:textId="06BFB535" w:rsidR="006E7460" w:rsidRPr="00CF4337" w:rsidDel="00DA418D" w:rsidRDefault="006E7460">
      <w:pPr>
        <w:pStyle w:val="TOC3"/>
        <w:rPr>
          <w:del w:id="288" w:author="Aulia Chairunisa" w:date="2016-12-27T13:42:00Z"/>
          <w:rFonts w:asciiTheme="minorHAnsi" w:eastAsiaTheme="minorEastAsia" w:hAnsiTheme="minorHAnsi"/>
          <w:noProof/>
          <w:szCs w:val="24"/>
        </w:rPr>
      </w:pPr>
      <w:del w:id="289" w:author="Aulia Chairunisa" w:date="2016-12-27T13:42:00Z">
        <w:r w:rsidRPr="00DA418D" w:rsidDel="00DA418D">
          <w:rPr>
            <w:rPrChange w:id="290" w:author="Aulia Chairunisa" w:date="2016-12-27T13:42:00Z">
              <w:rPr>
                <w:rStyle w:val="Hyperlink"/>
                <w:noProof/>
                <w:color w:val="auto"/>
              </w:rPr>
            </w:rPrChange>
          </w:rPr>
          <w:delText>2.2.2.</w:delText>
        </w:r>
        <w:r w:rsidRPr="00CF4337" w:rsidDel="00DA418D">
          <w:rPr>
            <w:rFonts w:asciiTheme="minorHAnsi" w:eastAsiaTheme="minorEastAsia" w:hAnsiTheme="minorHAnsi"/>
            <w:noProof/>
            <w:szCs w:val="24"/>
          </w:rPr>
          <w:tab/>
        </w:r>
        <w:r w:rsidRPr="00DA418D" w:rsidDel="00DA418D">
          <w:rPr>
            <w:rPrChange w:id="291" w:author="Aulia Chairunisa" w:date="2016-12-27T13:42:00Z">
              <w:rPr>
                <w:rStyle w:val="Hyperlink"/>
                <w:noProof/>
                <w:color w:val="auto"/>
              </w:rPr>
            </w:rPrChange>
          </w:rPr>
          <w:delText>Relevansi dengan Perkuliahan di Fasilkom UI</w:delText>
        </w:r>
        <w:r w:rsidRPr="00CF4337" w:rsidDel="00DA418D">
          <w:rPr>
            <w:noProof/>
            <w:webHidden/>
          </w:rPr>
          <w:tab/>
          <w:delText>3</w:delText>
        </w:r>
      </w:del>
    </w:p>
    <w:p w14:paraId="33029B47" w14:textId="5FC6EBE4" w:rsidR="006E7460" w:rsidRPr="00CF4337" w:rsidDel="00DA418D" w:rsidRDefault="006E7460">
      <w:pPr>
        <w:pStyle w:val="TOC1"/>
        <w:rPr>
          <w:del w:id="292" w:author="Aulia Chairunisa" w:date="2016-12-27T13:42:00Z"/>
          <w:rFonts w:asciiTheme="minorHAnsi" w:eastAsiaTheme="minorEastAsia" w:hAnsiTheme="minorHAnsi"/>
          <w:noProof/>
          <w:szCs w:val="24"/>
        </w:rPr>
      </w:pPr>
      <w:del w:id="293" w:author="Aulia Chairunisa" w:date="2016-12-27T13:42:00Z">
        <w:r w:rsidRPr="00DA418D" w:rsidDel="00DA418D">
          <w:rPr>
            <w:rPrChange w:id="294" w:author="Aulia Chairunisa" w:date="2016-12-27T13:42:00Z">
              <w:rPr>
                <w:rStyle w:val="Hyperlink"/>
                <w:noProof/>
                <w:color w:val="auto"/>
              </w:rPr>
            </w:rPrChange>
          </w:rPr>
          <w:delText>BAB 3</w:delText>
        </w:r>
        <w:r w:rsidRPr="00CF4337" w:rsidDel="00DA418D">
          <w:rPr>
            <w:rFonts w:asciiTheme="minorHAnsi" w:eastAsiaTheme="minorEastAsia" w:hAnsiTheme="minorHAnsi"/>
            <w:noProof/>
            <w:szCs w:val="24"/>
          </w:rPr>
          <w:tab/>
        </w:r>
        <w:r w:rsidRPr="00DA418D" w:rsidDel="00DA418D">
          <w:rPr>
            <w:rPrChange w:id="295" w:author="Aulia Chairunisa" w:date="2016-12-27T13:42:00Z">
              <w:rPr>
                <w:rStyle w:val="Hyperlink"/>
                <w:noProof/>
                <w:color w:val="auto"/>
              </w:rPr>
            </w:rPrChange>
          </w:rPr>
          <w:delText>PENUTUP</w:delText>
        </w:r>
        <w:r w:rsidRPr="00CF4337" w:rsidDel="00DA418D">
          <w:rPr>
            <w:noProof/>
            <w:webHidden/>
          </w:rPr>
          <w:tab/>
          <w:delText>4</w:delText>
        </w:r>
      </w:del>
    </w:p>
    <w:p w14:paraId="060BC631" w14:textId="7171D44E" w:rsidR="006E7460" w:rsidRPr="00CF4337" w:rsidDel="00DA418D" w:rsidRDefault="006E7460">
      <w:pPr>
        <w:pStyle w:val="TOC2"/>
        <w:rPr>
          <w:del w:id="296" w:author="Aulia Chairunisa" w:date="2016-12-27T13:42:00Z"/>
          <w:rFonts w:asciiTheme="minorHAnsi" w:eastAsiaTheme="minorEastAsia" w:hAnsiTheme="minorHAnsi"/>
          <w:noProof/>
          <w:szCs w:val="24"/>
        </w:rPr>
      </w:pPr>
      <w:del w:id="297" w:author="Aulia Chairunisa" w:date="2016-12-27T13:42:00Z">
        <w:r w:rsidRPr="00DA418D" w:rsidDel="00DA418D">
          <w:rPr>
            <w:rPrChange w:id="298" w:author="Aulia Chairunisa" w:date="2016-12-27T13:42:00Z">
              <w:rPr>
                <w:rStyle w:val="Hyperlink"/>
                <w:noProof/>
                <w:color w:val="auto"/>
              </w:rPr>
            </w:rPrChange>
          </w:rPr>
          <w:delText>3.1.</w:delText>
        </w:r>
        <w:r w:rsidRPr="00CF4337" w:rsidDel="00DA418D">
          <w:rPr>
            <w:rFonts w:asciiTheme="minorHAnsi" w:eastAsiaTheme="minorEastAsia" w:hAnsiTheme="minorHAnsi"/>
            <w:noProof/>
            <w:szCs w:val="24"/>
          </w:rPr>
          <w:tab/>
        </w:r>
        <w:r w:rsidRPr="00DA418D" w:rsidDel="00DA418D">
          <w:rPr>
            <w:rPrChange w:id="299" w:author="Aulia Chairunisa" w:date="2016-12-27T13:42:00Z">
              <w:rPr>
                <w:rStyle w:val="Hyperlink"/>
                <w:noProof/>
                <w:color w:val="auto"/>
              </w:rPr>
            </w:rPrChange>
          </w:rPr>
          <w:delText>Kesimpulan</w:delText>
        </w:r>
        <w:r w:rsidRPr="00CF4337" w:rsidDel="00DA418D">
          <w:rPr>
            <w:noProof/>
            <w:webHidden/>
          </w:rPr>
          <w:tab/>
          <w:delText>4</w:delText>
        </w:r>
      </w:del>
    </w:p>
    <w:p w14:paraId="0CBEFFA6" w14:textId="1CD610E7" w:rsidR="006E7460" w:rsidRPr="00CF4337" w:rsidDel="00DA418D" w:rsidRDefault="006E7460">
      <w:pPr>
        <w:pStyle w:val="TOC2"/>
        <w:rPr>
          <w:del w:id="300" w:author="Aulia Chairunisa" w:date="2016-12-27T13:42:00Z"/>
          <w:rFonts w:asciiTheme="minorHAnsi" w:eastAsiaTheme="minorEastAsia" w:hAnsiTheme="minorHAnsi"/>
          <w:noProof/>
          <w:szCs w:val="24"/>
        </w:rPr>
      </w:pPr>
      <w:del w:id="301" w:author="Aulia Chairunisa" w:date="2016-12-27T13:42:00Z">
        <w:r w:rsidRPr="00DA418D" w:rsidDel="00DA418D">
          <w:rPr>
            <w:rPrChange w:id="302" w:author="Aulia Chairunisa" w:date="2016-12-27T13:42:00Z">
              <w:rPr>
                <w:rStyle w:val="Hyperlink"/>
                <w:noProof/>
                <w:color w:val="auto"/>
              </w:rPr>
            </w:rPrChange>
          </w:rPr>
          <w:delText>3.2.</w:delText>
        </w:r>
        <w:r w:rsidRPr="00CF4337" w:rsidDel="00DA418D">
          <w:rPr>
            <w:rFonts w:asciiTheme="minorHAnsi" w:eastAsiaTheme="minorEastAsia" w:hAnsiTheme="minorHAnsi"/>
            <w:noProof/>
            <w:szCs w:val="24"/>
          </w:rPr>
          <w:tab/>
        </w:r>
        <w:r w:rsidRPr="00DA418D" w:rsidDel="00DA418D">
          <w:rPr>
            <w:rPrChange w:id="303" w:author="Aulia Chairunisa" w:date="2016-12-27T13:42:00Z">
              <w:rPr>
                <w:rStyle w:val="Hyperlink"/>
                <w:noProof/>
                <w:color w:val="auto"/>
              </w:rPr>
            </w:rPrChange>
          </w:rPr>
          <w:delText>Saran</w:delText>
        </w:r>
        <w:r w:rsidRPr="00CF4337" w:rsidDel="00DA418D">
          <w:rPr>
            <w:noProof/>
            <w:webHidden/>
          </w:rPr>
          <w:tab/>
          <w:delText>4</w:delText>
        </w:r>
      </w:del>
    </w:p>
    <w:p w14:paraId="16623F7A" w14:textId="44D64DE4" w:rsidR="006E7460" w:rsidRPr="00CF4337" w:rsidDel="00DA418D" w:rsidRDefault="006E7460">
      <w:pPr>
        <w:pStyle w:val="TOC1"/>
        <w:rPr>
          <w:del w:id="304" w:author="Aulia Chairunisa" w:date="2016-12-27T13:42:00Z"/>
          <w:rFonts w:asciiTheme="minorHAnsi" w:eastAsiaTheme="minorEastAsia" w:hAnsiTheme="minorHAnsi"/>
          <w:noProof/>
          <w:szCs w:val="24"/>
        </w:rPr>
      </w:pPr>
      <w:del w:id="305" w:author="Aulia Chairunisa" w:date="2016-12-27T13:42:00Z">
        <w:r w:rsidRPr="00DA418D" w:rsidDel="00DA418D">
          <w:rPr>
            <w:rPrChange w:id="306" w:author="Aulia Chairunisa" w:date="2016-12-27T13:42:00Z">
              <w:rPr>
                <w:rStyle w:val="Hyperlink"/>
                <w:noProof/>
                <w:color w:val="auto"/>
              </w:rPr>
            </w:rPrChange>
          </w:rPr>
          <w:delText>DAFTAR REFERENSI</w:delText>
        </w:r>
        <w:r w:rsidRPr="00CF4337" w:rsidDel="00DA418D">
          <w:rPr>
            <w:noProof/>
            <w:webHidden/>
          </w:rPr>
          <w:tab/>
          <w:delText>5</w:delText>
        </w:r>
      </w:del>
    </w:p>
    <w:p w14:paraId="5229D953" w14:textId="53775B3F" w:rsidR="006E7460" w:rsidRPr="00CF4337" w:rsidDel="00DA418D" w:rsidRDefault="006E7460">
      <w:pPr>
        <w:pStyle w:val="TOC1"/>
        <w:rPr>
          <w:del w:id="307" w:author="Aulia Chairunisa" w:date="2016-12-27T13:42:00Z"/>
          <w:rFonts w:asciiTheme="minorHAnsi" w:eastAsiaTheme="minorEastAsia" w:hAnsiTheme="minorHAnsi"/>
          <w:noProof/>
          <w:szCs w:val="24"/>
        </w:rPr>
      </w:pPr>
      <w:del w:id="308" w:author="Aulia Chairunisa" w:date="2016-12-27T13:42:00Z">
        <w:r w:rsidRPr="00DA418D" w:rsidDel="00DA418D">
          <w:rPr>
            <w:rPrChange w:id="309" w:author="Aulia Chairunisa" w:date="2016-12-27T13:42:00Z">
              <w:rPr>
                <w:rStyle w:val="Hyperlink"/>
                <w:noProof/>
                <w:color w:val="auto"/>
              </w:rPr>
            </w:rPrChange>
          </w:rPr>
          <w:delText>LAMPIRAN 1 KERANGKA ACUAN KERJA PRAKTIK</w:delText>
        </w:r>
        <w:r w:rsidRPr="00CF4337" w:rsidDel="00DA418D">
          <w:rPr>
            <w:noProof/>
            <w:webHidden/>
          </w:rPr>
          <w:tab/>
          <w:delText>viii</w:delText>
        </w:r>
      </w:del>
    </w:p>
    <w:p w14:paraId="2A833339" w14:textId="568378F5" w:rsidR="006E7460" w:rsidRPr="00CF4337" w:rsidDel="00DA418D" w:rsidRDefault="006E7460">
      <w:pPr>
        <w:pStyle w:val="TOC1"/>
        <w:rPr>
          <w:del w:id="310" w:author="Aulia Chairunisa" w:date="2016-12-27T13:42:00Z"/>
          <w:rFonts w:asciiTheme="minorHAnsi" w:eastAsiaTheme="minorEastAsia" w:hAnsiTheme="minorHAnsi"/>
          <w:noProof/>
          <w:szCs w:val="24"/>
        </w:rPr>
      </w:pPr>
      <w:del w:id="311" w:author="Aulia Chairunisa" w:date="2016-12-27T13:42:00Z">
        <w:r w:rsidRPr="00DA418D" w:rsidDel="00DA418D">
          <w:rPr>
            <w:rPrChange w:id="312" w:author="Aulia Chairunisa" w:date="2016-12-27T13:42:00Z">
              <w:rPr>
                <w:rStyle w:val="Hyperlink"/>
                <w:noProof/>
                <w:color w:val="auto"/>
              </w:rPr>
            </w:rPrChange>
          </w:rPr>
          <w:delText>LAMPIRAN 2 LOG KERJA PRAKTIK</w:delText>
        </w:r>
        <w:r w:rsidRPr="00CF4337" w:rsidDel="00DA418D">
          <w:rPr>
            <w:noProof/>
            <w:webHidden/>
          </w:rPr>
          <w:tab/>
          <w:delText>ix</w:delText>
        </w:r>
      </w:del>
    </w:p>
    <w:p w14:paraId="0650E508" w14:textId="77777777" w:rsidR="007D5C3C" w:rsidRPr="00CF4337" w:rsidRDefault="00B27172" w:rsidP="006E7460">
      <w:r w:rsidRPr="00CF4337">
        <w:fldChar w:fldCharType="end"/>
      </w:r>
      <w:r w:rsidR="007D5C3C" w:rsidRPr="00CF4337">
        <w:br w:type="page"/>
      </w:r>
    </w:p>
    <w:p w14:paraId="686F16C8" w14:textId="77777777" w:rsidR="007D5C3C" w:rsidRPr="00CF4337" w:rsidRDefault="007D5C3C" w:rsidP="007D5C3C">
      <w:pPr>
        <w:pStyle w:val="Heading1"/>
      </w:pPr>
      <w:bookmarkStart w:id="313" w:name="_Toc470609500"/>
      <w:r w:rsidRPr="00CF4337">
        <w:lastRenderedPageBreak/>
        <w:t>DAFTAR GAMBAR</w:t>
      </w:r>
      <w:bookmarkEnd w:id="313"/>
    </w:p>
    <w:p w14:paraId="08C9DD50" w14:textId="77777777" w:rsidR="007D5C3C" w:rsidRPr="00CF4337" w:rsidRDefault="00B70EA6" w:rsidP="007D5C3C">
      <w:r w:rsidRPr="00CF4337">
        <w:t>[Daftar Gambar, ditulis serupa dengan daftar isi]</w:t>
      </w:r>
    </w:p>
    <w:p w14:paraId="433BF3B2" w14:textId="77777777" w:rsidR="007D5C3C" w:rsidRPr="00CF4337" w:rsidRDefault="007D5C3C" w:rsidP="007D5C3C"/>
    <w:p w14:paraId="6E00BEE4" w14:textId="77777777" w:rsidR="007D5C3C" w:rsidRPr="00CF4337" w:rsidRDefault="007D5C3C">
      <w:pPr>
        <w:spacing w:line="276" w:lineRule="auto"/>
        <w:jc w:val="left"/>
      </w:pPr>
      <w:r w:rsidRPr="00CF4337">
        <w:br w:type="page"/>
      </w:r>
    </w:p>
    <w:p w14:paraId="2DA818C1" w14:textId="77777777" w:rsidR="007D5C3C" w:rsidRPr="00CF4337" w:rsidRDefault="007D5C3C" w:rsidP="007D5C3C">
      <w:pPr>
        <w:pStyle w:val="Heading1"/>
      </w:pPr>
      <w:bookmarkStart w:id="314" w:name="_Toc470609501"/>
      <w:r w:rsidRPr="00CF4337">
        <w:lastRenderedPageBreak/>
        <w:t>DAFTAR TABEL</w:t>
      </w:r>
      <w:bookmarkEnd w:id="314"/>
    </w:p>
    <w:p w14:paraId="24CA7B8E" w14:textId="77777777" w:rsidR="007D5C3C" w:rsidRPr="00CF4337" w:rsidRDefault="00B70EA6" w:rsidP="007D5C3C">
      <w:r w:rsidRPr="00CF4337">
        <w:t>[Daftar tabel, ditulis serupa dengan daftar isi]</w:t>
      </w:r>
    </w:p>
    <w:p w14:paraId="06F2CF74" w14:textId="77777777" w:rsidR="007D5C3C" w:rsidRPr="00CF4337" w:rsidRDefault="007D5C3C" w:rsidP="007D5C3C"/>
    <w:p w14:paraId="2C0D58F4" w14:textId="77777777" w:rsidR="007D5C3C" w:rsidRPr="00CF4337" w:rsidRDefault="007D5C3C">
      <w:pPr>
        <w:spacing w:line="276" w:lineRule="auto"/>
        <w:jc w:val="left"/>
      </w:pPr>
      <w:r w:rsidRPr="00CF4337">
        <w:br w:type="page"/>
      </w:r>
    </w:p>
    <w:p w14:paraId="171A4AE1" w14:textId="77777777" w:rsidR="007D5C3C" w:rsidRPr="00CF4337" w:rsidRDefault="007D5C3C" w:rsidP="007D5C3C">
      <w:pPr>
        <w:pStyle w:val="Heading1"/>
      </w:pPr>
      <w:bookmarkStart w:id="315" w:name="_Toc470609502"/>
      <w:r w:rsidRPr="00CF4337">
        <w:lastRenderedPageBreak/>
        <w:t>DAFTAR LAMPIRAN</w:t>
      </w:r>
      <w:bookmarkEnd w:id="315"/>
    </w:p>
    <w:p w14:paraId="66B76317" w14:textId="77777777" w:rsidR="00B70EA6" w:rsidRPr="00CF4337" w:rsidRDefault="00B70EA6" w:rsidP="00B70EA6">
      <w:r w:rsidRPr="00CF4337">
        <w:t>[Daftar Lampiran, ditulis serupa dengan daftar isi]</w:t>
      </w:r>
    </w:p>
    <w:p w14:paraId="246162E4" w14:textId="77777777" w:rsidR="007D5C3C" w:rsidRPr="00CF4337" w:rsidRDefault="007D5C3C" w:rsidP="007D5C3C"/>
    <w:p w14:paraId="471B9022" w14:textId="77777777" w:rsidR="007D5C3C" w:rsidRPr="00CF4337" w:rsidRDefault="007D5C3C" w:rsidP="007D5C3C"/>
    <w:p w14:paraId="077530E3" w14:textId="77777777" w:rsidR="007D5C3C" w:rsidRPr="00CF4337" w:rsidRDefault="007D5C3C" w:rsidP="007D5C3C">
      <w:pPr>
        <w:sectPr w:rsidR="007D5C3C" w:rsidRPr="00CF4337" w:rsidSect="00DE2543">
          <w:headerReference w:type="default" r:id="rId11"/>
          <w:footerReference w:type="default" r:id="rId12"/>
          <w:pgSz w:w="12240" w:h="15840"/>
          <w:pgMar w:top="1701" w:right="1701" w:bottom="1701" w:left="2275" w:header="720" w:footer="720" w:gutter="0"/>
          <w:pgNumType w:fmt="lowerRoman" w:start="1"/>
          <w:cols w:space="720"/>
          <w:docGrid w:linePitch="360"/>
        </w:sectPr>
      </w:pPr>
    </w:p>
    <w:p w14:paraId="35E12159" w14:textId="77777777" w:rsidR="007D5C3C" w:rsidRPr="00CF4337" w:rsidRDefault="009050AD" w:rsidP="009050AD">
      <w:pPr>
        <w:pStyle w:val="Heading1"/>
        <w:numPr>
          <w:ilvl w:val="0"/>
          <w:numId w:val="1"/>
        </w:numPr>
        <w:ind w:left="0" w:firstLine="0"/>
      </w:pPr>
      <w:r w:rsidRPr="00CF4337">
        <w:lastRenderedPageBreak/>
        <w:br/>
      </w:r>
      <w:bookmarkStart w:id="316" w:name="_Toc470609503"/>
      <w:r w:rsidR="00DE2543" w:rsidRPr="00CF4337">
        <w:t>PENDAHULUAN</w:t>
      </w:r>
      <w:bookmarkEnd w:id="316"/>
    </w:p>
    <w:p w14:paraId="18C9259B" w14:textId="77777777" w:rsidR="00DE2543" w:rsidRPr="00CF4337" w:rsidRDefault="00DE2543" w:rsidP="00DE2543"/>
    <w:p w14:paraId="77B46FB7" w14:textId="77777777" w:rsidR="00BE0F27" w:rsidRPr="00CF4337" w:rsidRDefault="00BE0F27" w:rsidP="002177BB">
      <w:pPr>
        <w:pStyle w:val="Heading2"/>
        <w:numPr>
          <w:ilvl w:val="1"/>
          <w:numId w:val="2"/>
        </w:numPr>
        <w:ind w:left="567" w:hanging="567"/>
      </w:pPr>
      <w:bookmarkStart w:id="317" w:name="_Toc470609504"/>
      <w:r w:rsidRPr="00CF4337">
        <w:t>Proses Pencarian Kerja Praktik</w:t>
      </w:r>
      <w:bookmarkEnd w:id="317"/>
    </w:p>
    <w:p w14:paraId="602EB976" w14:textId="2430D6F6" w:rsidR="00B1096E" w:rsidRPr="00CF4337" w:rsidRDefault="007E7B6B" w:rsidP="007E7B6B">
      <w:r w:rsidRPr="00CF4337">
        <w:t xml:space="preserve">Sebagai mahasiswa, </w:t>
      </w:r>
      <w:ins w:id="318" w:author="Aulia Chairunisa" w:date="2017-01-04T11:36:00Z">
        <w:r w:rsidR="009C27B6">
          <w:rPr>
            <w:highlight w:val="yellow"/>
            <w:lang w:val="id-ID"/>
          </w:rPr>
          <w:t>pelaksana kerja praktik</w:t>
        </w:r>
      </w:ins>
      <w:del w:id="319" w:author="Aulia Chairunisa" w:date="2016-12-25T23:10:00Z">
        <w:r w:rsidR="00B27172" w:rsidRPr="00B27172" w:rsidDel="00326F93">
          <w:rPr>
            <w:highlight w:val="yellow"/>
            <w:rPrChange w:id="320" w:author="Rahmad Mahendra" w:date="2016-12-16T13:44:00Z">
              <w:rPr/>
            </w:rPrChange>
          </w:rPr>
          <w:delText>s</w:delText>
        </w:r>
      </w:del>
      <w:del w:id="321" w:author="Aulia Chairunisa" w:date="2017-01-04T11:36:00Z">
        <w:r w:rsidR="00B27172" w:rsidRPr="00B27172" w:rsidDel="009C27B6">
          <w:rPr>
            <w:highlight w:val="yellow"/>
            <w:rPrChange w:id="322" w:author="Rahmad Mahendra" w:date="2016-12-16T13:44:00Z">
              <w:rPr/>
            </w:rPrChange>
          </w:rPr>
          <w:delText>aya</w:delText>
        </w:r>
      </w:del>
      <w:r w:rsidRPr="00CF4337">
        <w:t xml:space="preserve"> menjadikan masa kerja </w:t>
      </w:r>
      <w:r w:rsidR="00B27172" w:rsidRPr="00B27172">
        <w:rPr>
          <w:highlight w:val="yellow"/>
          <w:rPrChange w:id="323" w:author="Rahmad Mahendra" w:date="2016-12-16T13:41:00Z">
            <w:rPr/>
          </w:rPrChange>
        </w:rPr>
        <w:t>prakt</w:t>
      </w:r>
      <w:ins w:id="324" w:author="Aulia Chairunisa" w:date="2016-12-25T23:10:00Z">
        <w:r w:rsidR="00326F93">
          <w:rPr>
            <w:highlight w:val="yellow"/>
            <w:lang w:val="id-ID"/>
          </w:rPr>
          <w:t>i</w:t>
        </w:r>
      </w:ins>
      <w:del w:id="325" w:author="Aulia Chairunisa" w:date="2016-12-25T23:10:00Z">
        <w:r w:rsidR="00B27172" w:rsidRPr="00B27172" w:rsidDel="00326F93">
          <w:rPr>
            <w:highlight w:val="yellow"/>
            <w:rPrChange w:id="326" w:author="Rahmad Mahendra" w:date="2016-12-16T13:41:00Z">
              <w:rPr/>
            </w:rPrChange>
          </w:rPr>
          <w:delText>e</w:delText>
        </w:r>
      </w:del>
      <w:r w:rsidR="00B27172" w:rsidRPr="00B27172">
        <w:rPr>
          <w:highlight w:val="yellow"/>
          <w:rPrChange w:id="327" w:author="Rahmad Mahendra" w:date="2016-12-16T13:41:00Z">
            <w:rPr/>
          </w:rPrChange>
        </w:rPr>
        <w:t>k</w:t>
      </w:r>
      <w:r w:rsidRPr="00CF4337">
        <w:t xml:space="preserve"> ini sebagai wadah untuk menggali lebih dalam potensi dan </w:t>
      </w:r>
      <w:r w:rsidRPr="00CF4337">
        <w:rPr>
          <w:i/>
        </w:rPr>
        <w:t>passion</w:t>
      </w:r>
      <w:r w:rsidRPr="00CF4337">
        <w:t xml:space="preserve"> </w:t>
      </w:r>
      <w:del w:id="328" w:author="Aulia Chairunisa" w:date="2017-01-04T11:33:00Z">
        <w:r w:rsidRPr="00CF4337" w:rsidDel="005F24DC">
          <w:delText>saya</w:delText>
        </w:r>
      </w:del>
      <w:ins w:id="329" w:author="Aulia Chairunisa" w:date="2017-01-04T11:36:00Z">
        <w:r w:rsidR="009C27B6">
          <w:rPr>
            <w:lang w:val="id-ID"/>
          </w:rPr>
          <w:t>yanng dimiliki</w:t>
        </w:r>
      </w:ins>
      <w:r w:rsidRPr="00CF4337">
        <w:t xml:space="preserve"> di ranah teknologi. Oleh karena itu, </w:t>
      </w:r>
      <w:del w:id="330" w:author="Aulia Chairunisa" w:date="2017-01-04T11:33:00Z">
        <w:r w:rsidRPr="00CF4337" w:rsidDel="005F24DC">
          <w:delText>saya</w:delText>
        </w:r>
      </w:del>
      <w:ins w:id="331" w:author="Aulia Chairunisa" w:date="2017-01-04T11:33:00Z">
        <w:r w:rsidR="005F24DC">
          <w:t>pelaksana kerja praktik</w:t>
        </w:r>
      </w:ins>
      <w:r w:rsidRPr="00CF4337">
        <w:t xml:space="preserve"> ingin mendapatkan lingkungan kerja yang mendukung </w:t>
      </w:r>
      <w:del w:id="332" w:author="Aulia Chairunisa" w:date="2017-01-04T11:33:00Z">
        <w:r w:rsidRPr="00CF4337" w:rsidDel="005F24DC">
          <w:delText>saya</w:delText>
        </w:r>
      </w:del>
      <w:del w:id="333" w:author="Aulia Chairunisa" w:date="2017-01-04T11:36:00Z">
        <w:r w:rsidRPr="00CF4337" w:rsidDel="009C27B6">
          <w:delText xml:space="preserve"> </w:delText>
        </w:r>
      </w:del>
      <w:r w:rsidRPr="00CF4337">
        <w:t>untuk dapat belajar banyak</w:t>
      </w:r>
      <w:ins w:id="334" w:author="Aulia Chairunisa" w:date="2017-01-04T11:36:00Z">
        <w:r w:rsidR="009C27B6">
          <w:rPr>
            <w:lang w:val="id-ID"/>
          </w:rPr>
          <w:t xml:space="preserve"> hal</w:t>
        </w:r>
      </w:ins>
      <w:r w:rsidRPr="00CF4337">
        <w:t>, mulai dari cara berpikir hingga cara kerjanya</w:t>
      </w:r>
      <w:r w:rsidR="008C0149" w:rsidRPr="00CF4337">
        <w:rPr>
          <w:lang w:val="id-ID"/>
        </w:rPr>
        <w:t xml:space="preserve"> </w:t>
      </w:r>
      <w:r w:rsidR="008C0149" w:rsidRPr="00CF4337">
        <w:t xml:space="preserve">seorang </w:t>
      </w:r>
      <w:r w:rsidR="008C0149" w:rsidRPr="00CF4337">
        <w:rPr>
          <w:i/>
        </w:rPr>
        <w:t>computer scientist</w:t>
      </w:r>
      <w:r w:rsidRPr="00CF4337">
        <w:t xml:space="preserve"> yang sangat </w:t>
      </w:r>
      <w:del w:id="335" w:author="Aulia Chairunisa" w:date="2016-12-25T23:11:00Z">
        <w:r w:rsidR="00B27172" w:rsidRPr="00B27172" w:rsidDel="00326F93">
          <w:rPr>
            <w:highlight w:val="yellow"/>
            <w:rPrChange w:id="336" w:author="Rahmad Mahendra" w:date="2016-12-16T13:45:00Z">
              <w:rPr/>
            </w:rPrChange>
          </w:rPr>
          <w:delText>“tak terduga”</w:delText>
        </w:r>
      </w:del>
      <w:ins w:id="337" w:author="Aulia Chairunisa" w:date="2016-12-25T23:11:00Z">
        <w:r w:rsidR="00326F93">
          <w:rPr>
            <w:lang w:val="id-ID"/>
          </w:rPr>
          <w:t>sistematis</w:t>
        </w:r>
      </w:ins>
      <w:r w:rsidRPr="00CF4337">
        <w:t xml:space="preserve">. </w:t>
      </w:r>
      <w:del w:id="338" w:author="Aulia Chairunisa" w:date="2017-01-04T11:37:00Z">
        <w:r w:rsidRPr="00CF4337" w:rsidDel="009C27B6">
          <w:delText xml:space="preserve">Mendengar pengalaman dari para senior dan kolega yang sudah lebih dahulu </w:delText>
        </w:r>
        <w:r w:rsidR="00B27172" w:rsidRPr="00B27172" w:rsidDel="009C27B6">
          <w:rPr>
            <w:highlight w:val="yellow"/>
            <w:rPrChange w:id="339" w:author="Rahmad Mahendra" w:date="2016-12-16T13:45:00Z">
              <w:rPr/>
            </w:rPrChange>
          </w:rPr>
          <w:delText>mengetahui dunia karir</w:delText>
        </w:r>
        <w:r w:rsidRPr="00CF4337" w:rsidDel="009C27B6">
          <w:delText xml:space="preserve">, akhirnya </w:delText>
        </w:r>
      </w:del>
      <w:del w:id="340" w:author="Aulia Chairunisa" w:date="2016-12-25T23:15:00Z">
        <w:r w:rsidRPr="00CF4337" w:rsidDel="00326F93">
          <w:delText>s</w:delText>
        </w:r>
      </w:del>
      <w:del w:id="341" w:author="Aulia Chairunisa" w:date="2017-01-04T11:37:00Z">
        <w:r w:rsidRPr="00CF4337" w:rsidDel="009C27B6">
          <w:delText xml:space="preserve">aya memantapkan pilihan untuk mencemplungkan diri di dunia </w:delText>
        </w:r>
      </w:del>
      <w:del w:id="342" w:author="Aulia Chairunisa" w:date="2017-01-04T11:22:00Z">
        <w:r w:rsidRPr="00CF4337" w:rsidDel="009A10CB">
          <w:rPr>
            <w:i/>
          </w:rPr>
          <w:delText>startup</w:delText>
        </w:r>
      </w:del>
      <w:del w:id="343" w:author="Aulia Chairunisa" w:date="2017-01-04T11:37:00Z">
        <w:r w:rsidRPr="00CF4337" w:rsidDel="009C27B6">
          <w:delText>.</w:delText>
        </w:r>
      </w:del>
      <w:ins w:id="344" w:author="Aulia Chairunisa" w:date="2017-01-04T11:37:00Z">
        <w:r w:rsidR="009C27B6">
          <w:rPr>
            <w:lang w:val="id-ID"/>
          </w:rPr>
          <w:t xml:space="preserve">Dengan dinamisnya cara kerja sebuah </w:t>
        </w:r>
        <w:r w:rsidR="009C27B6">
          <w:rPr>
            <w:i/>
            <w:lang w:val="id-ID"/>
          </w:rPr>
          <w:t>startup</w:t>
        </w:r>
        <w:r w:rsidR="009C27B6">
          <w:rPr>
            <w:lang w:val="id-ID"/>
          </w:rPr>
          <w:t>, pelaksana kerja praktik memilih untuk mencari pengalaman kerja di perusahaan seperti itu.</w:t>
        </w:r>
      </w:ins>
      <w:r w:rsidRPr="00CF4337">
        <w:rPr>
          <w:b/>
        </w:rPr>
        <w:t xml:space="preserve"> </w:t>
      </w:r>
      <w:commentRangeStart w:id="345"/>
      <w:del w:id="346" w:author="Aulia Chairunisa" w:date="2016-12-25T23:12:00Z">
        <w:r w:rsidRPr="00CF4337" w:rsidDel="00326F93">
          <w:delText>Tidak berhenti di sana, di s</w:delText>
        </w:r>
      </w:del>
      <w:ins w:id="347" w:author="Aulia Chairunisa" w:date="2016-12-25T23:12:00Z">
        <w:r w:rsidR="00326F93">
          <w:rPr>
            <w:lang w:val="id-ID"/>
          </w:rPr>
          <w:t>S</w:t>
        </w:r>
      </w:ins>
      <w:r w:rsidRPr="00CF4337">
        <w:t xml:space="preserve">etiap </w:t>
      </w:r>
      <w:del w:id="348" w:author="Aulia Chairunisa" w:date="2017-01-04T11:22:00Z">
        <w:r w:rsidRPr="00CF4337" w:rsidDel="009A10CB">
          <w:delText>startup</w:delText>
        </w:r>
      </w:del>
      <w:ins w:id="349" w:author="Aulia Chairunisa" w:date="2017-01-04T11:22:00Z">
        <w:r w:rsidR="009A10CB" w:rsidRPr="009A10CB">
          <w:rPr>
            <w:i/>
          </w:rPr>
          <w:t>startup</w:t>
        </w:r>
      </w:ins>
      <w:ins w:id="350" w:author="Aulia Chairunisa" w:date="2016-12-25T23:12:00Z">
        <w:r w:rsidR="00326F93">
          <w:rPr>
            <w:lang w:val="id-ID"/>
          </w:rPr>
          <w:t xml:space="preserve"> </w:t>
        </w:r>
      </w:ins>
      <w:del w:id="351" w:author="Aulia Chairunisa" w:date="2016-12-25T23:12:00Z">
        <w:r w:rsidRPr="00CF4337" w:rsidDel="00326F93">
          <w:delText xml:space="preserve">, mereka memiliki divisi besarnya masing-masing, </w:delText>
        </w:r>
      </w:del>
      <w:r w:rsidR="008C0149" w:rsidRPr="00CF4337">
        <w:rPr>
          <w:lang w:val="id-ID"/>
        </w:rPr>
        <w:t xml:space="preserve">umumnya </w:t>
      </w:r>
      <w:ins w:id="352" w:author="Aulia Chairunisa" w:date="2016-12-25T23:12:00Z">
        <w:r w:rsidR="00326F93">
          <w:rPr>
            <w:lang w:val="id-ID"/>
          </w:rPr>
          <w:t xml:space="preserve">memiliki dua divisi, </w:t>
        </w:r>
      </w:ins>
      <w:r w:rsidRPr="00CF4337">
        <w:t xml:space="preserve">yaitu Divisi Bisnis dan </w:t>
      </w:r>
      <w:ins w:id="353" w:author="Aulia Chairunisa" w:date="2016-12-25T23:13:00Z">
        <w:r w:rsidR="00326F93">
          <w:rPr>
            <w:lang w:val="id-ID"/>
          </w:rPr>
          <w:t xml:space="preserve">Divisi </w:t>
        </w:r>
      </w:ins>
      <w:r w:rsidRPr="00CF4337">
        <w:t xml:space="preserve">Teknologi. </w:t>
      </w:r>
      <w:del w:id="354" w:author="Aulia Chairunisa" w:date="2016-12-25T23:13:00Z">
        <w:r w:rsidRPr="00CF4337" w:rsidDel="00326F93">
          <w:delText>Tentunya d</w:delText>
        </w:r>
      </w:del>
      <w:ins w:id="355" w:author="Aulia Chairunisa" w:date="2016-12-25T23:13:00Z">
        <w:r w:rsidR="00326F93">
          <w:rPr>
            <w:lang w:val="id-ID"/>
          </w:rPr>
          <w:t>D</w:t>
        </w:r>
      </w:ins>
      <w:r w:rsidRPr="00CF4337">
        <w:t>engan mempertimbangkan kapabilitas dan kapasitas</w:t>
      </w:r>
      <w:ins w:id="356" w:author="Aulia Chairunisa" w:date="2016-12-25T23:13:00Z">
        <w:r w:rsidR="00326F93">
          <w:rPr>
            <w:lang w:val="id-ID"/>
          </w:rPr>
          <w:t xml:space="preserve"> untuk</w:t>
        </w:r>
      </w:ins>
      <w:r w:rsidRPr="00CF4337">
        <w:t xml:space="preserve"> bekerja</w:t>
      </w:r>
      <w:del w:id="357" w:author="Aulia Chairunisa" w:date="2016-12-25T23:13:00Z">
        <w:r w:rsidRPr="00CF4337" w:rsidDel="00326F93">
          <w:delText xml:space="preserve"> saya</w:delText>
        </w:r>
      </w:del>
      <w:r w:rsidRPr="00CF4337">
        <w:t xml:space="preserve">, </w:t>
      </w:r>
      <w:ins w:id="358" w:author="Aulia Chairunisa" w:date="2016-12-25T23:15:00Z">
        <w:r w:rsidR="00326F93">
          <w:rPr>
            <w:lang w:val="id-ID"/>
          </w:rPr>
          <w:t>S</w:t>
        </w:r>
      </w:ins>
      <w:del w:id="359" w:author="Aulia Chairunisa" w:date="2016-12-25T23:15:00Z">
        <w:r w:rsidRPr="00CF4337" w:rsidDel="00326F93">
          <w:delText>s</w:delText>
        </w:r>
      </w:del>
      <w:r w:rsidRPr="00CF4337">
        <w:t xml:space="preserve">aya memilih divisi bisnis </w:t>
      </w:r>
      <w:del w:id="360" w:author="Aulia Chairunisa" w:date="2016-12-25T23:13:00Z">
        <w:r w:rsidRPr="00CF4337" w:rsidDel="00326F93">
          <w:delText xml:space="preserve">untuk </w:delText>
        </w:r>
      </w:del>
      <w:ins w:id="361" w:author="Aulia Chairunisa" w:date="2016-12-25T23:13:00Z">
        <w:r w:rsidR="00326F93">
          <w:rPr>
            <w:lang w:val="id-ID"/>
          </w:rPr>
          <w:t>agar dapat mempelajari</w:t>
        </w:r>
        <w:r w:rsidR="00326F93" w:rsidRPr="00CF4337">
          <w:t xml:space="preserve"> </w:t>
        </w:r>
      </w:ins>
      <w:del w:id="362" w:author="Aulia Chairunisa" w:date="2016-12-25T23:13:00Z">
        <w:r w:rsidRPr="00CF4337" w:rsidDel="00326F93">
          <w:delText xml:space="preserve">belajar lebih banyak </w:delText>
        </w:r>
      </w:del>
      <w:r w:rsidRPr="00CF4337">
        <w:t xml:space="preserve">bagaimana teknologi terintegrasi di ranah bisnisnya sebuah </w:t>
      </w:r>
      <w:del w:id="363" w:author="Aulia Chairunisa" w:date="2017-01-04T11:22:00Z">
        <w:r w:rsidRPr="00CF4337" w:rsidDel="009A10CB">
          <w:rPr>
            <w:i/>
          </w:rPr>
          <w:delText>startup</w:delText>
        </w:r>
      </w:del>
      <w:ins w:id="364" w:author="Aulia Chairunisa" w:date="2017-01-04T11:22:00Z">
        <w:r w:rsidR="009A10CB" w:rsidRPr="009A10CB">
          <w:rPr>
            <w:i/>
          </w:rPr>
          <w:t>startup</w:t>
        </w:r>
      </w:ins>
      <w:r w:rsidRPr="00CF4337">
        <w:t>.</w:t>
      </w:r>
      <w:commentRangeEnd w:id="345"/>
      <w:r w:rsidR="001E4E1A">
        <w:rPr>
          <w:rStyle w:val="CommentReference"/>
        </w:rPr>
        <w:commentReference w:id="345"/>
      </w:r>
    </w:p>
    <w:p w14:paraId="7B8DD8FA" w14:textId="00C5378A" w:rsidR="00B1096E" w:rsidRPr="00B37CBD" w:rsidRDefault="007E7B6B" w:rsidP="003242F2">
      <w:pPr>
        <w:rPr>
          <w:lang w:val="id-ID"/>
          <w:rPrChange w:id="365" w:author="Owner" w:date="2017-12-11T19:12:00Z">
            <w:rPr/>
          </w:rPrChange>
        </w:rPr>
      </w:pPr>
      <w:del w:id="366" w:author="RMahendra" w:date="2016-12-18T17:42:00Z">
        <w:r w:rsidRPr="00CF4337" w:rsidDel="00452097">
          <w:delText>Di</w:delText>
        </w:r>
      </w:del>
      <w:del w:id="367" w:author="Aulia Chairunisa" w:date="2016-12-25T23:14:00Z">
        <w:r w:rsidRPr="00CF4337" w:rsidDel="00326F93">
          <w:delText>k</w:delText>
        </w:r>
      </w:del>
      <w:ins w:id="368" w:author="Aulia Chairunisa" w:date="2016-12-25T23:14:00Z">
        <w:r w:rsidR="00326F93">
          <w:rPr>
            <w:lang w:val="id-ID"/>
          </w:rPr>
          <w:t>K</w:t>
        </w:r>
      </w:ins>
      <w:r w:rsidRPr="00CF4337">
        <w:t>arena</w:t>
      </w:r>
      <w:del w:id="369" w:author="RMahendra" w:date="2016-12-18T17:42:00Z">
        <w:r w:rsidRPr="00CF4337" w:rsidDel="00452097">
          <w:delText>kan</w:delText>
        </w:r>
      </w:del>
      <w:r w:rsidRPr="00CF4337">
        <w:t xml:space="preserve"> kerja prakt</w:t>
      </w:r>
      <w:ins w:id="370" w:author="Aulia Chairunisa" w:date="2016-12-25T23:14:00Z">
        <w:r w:rsidR="00326F93">
          <w:rPr>
            <w:lang w:val="id-ID"/>
          </w:rPr>
          <w:t>i</w:t>
        </w:r>
      </w:ins>
      <w:del w:id="371" w:author="Aulia Chairunisa" w:date="2016-12-25T23:14:00Z">
        <w:r w:rsidRPr="00CF4337" w:rsidDel="00326F93">
          <w:delText>e</w:delText>
        </w:r>
      </w:del>
      <w:r w:rsidRPr="00CF4337">
        <w:t xml:space="preserve">k ini bersifat wajib, </w:t>
      </w:r>
      <w:ins w:id="372" w:author="Aulia Chairunisa" w:date="2017-01-04T11:39:00Z">
        <w:r w:rsidR="009C27B6">
          <w:rPr>
            <w:lang w:val="id-ID"/>
          </w:rPr>
          <w:t>pelaksana kerja praktik</w:t>
        </w:r>
      </w:ins>
      <w:del w:id="373" w:author="Aulia Chairunisa" w:date="2016-12-25T23:14:00Z">
        <w:r w:rsidRPr="00CF4337" w:rsidDel="00326F93">
          <w:delText>s</w:delText>
        </w:r>
      </w:del>
      <w:del w:id="374" w:author="Aulia Chairunisa" w:date="2017-01-04T11:39:00Z">
        <w:r w:rsidRPr="00CF4337" w:rsidDel="009C27B6">
          <w:delText>aya</w:delText>
        </w:r>
      </w:del>
      <w:r w:rsidRPr="00CF4337">
        <w:t xml:space="preserve"> </w:t>
      </w:r>
      <w:del w:id="375" w:author="Aulia Chairunisa" w:date="2016-12-25T23:14:00Z">
        <w:r w:rsidRPr="00CF4337" w:rsidDel="00326F93">
          <w:delText xml:space="preserve">secara </w:delText>
        </w:r>
        <w:r w:rsidRPr="00452097" w:rsidDel="00326F93">
          <w:rPr>
            <w:highlight w:val="yellow"/>
            <w:rPrChange w:id="376" w:author="RMahendra" w:date="2016-12-18T17:43:00Z">
              <w:rPr/>
            </w:rPrChange>
          </w:rPr>
          <w:delText>“serabutan”</w:delText>
        </w:r>
        <w:r w:rsidRPr="00CF4337" w:rsidDel="00326F93">
          <w:delText xml:space="preserve"> </w:delText>
        </w:r>
      </w:del>
      <w:r w:rsidRPr="00CF4337">
        <w:t xml:space="preserve">mendaftarkan diri ke perusahaan-perusahaan yang dapat </w:t>
      </w:r>
      <w:del w:id="377" w:author="Aulia Chairunisa" w:date="2017-01-04T11:33:00Z">
        <w:r w:rsidRPr="00CF4337" w:rsidDel="005F24DC">
          <w:delText>saya</w:delText>
        </w:r>
      </w:del>
      <w:ins w:id="378" w:author="Aulia Chairunisa" w:date="2017-01-04T11:39:00Z">
        <w:r w:rsidR="009C27B6">
          <w:rPr>
            <w:lang w:val="id-ID"/>
          </w:rPr>
          <w:t>di</w:t>
        </w:r>
      </w:ins>
      <w:del w:id="379" w:author="Aulia Chairunisa" w:date="2017-01-04T11:39:00Z">
        <w:r w:rsidRPr="00CF4337" w:rsidDel="009C27B6">
          <w:delText xml:space="preserve"> </w:delText>
        </w:r>
      </w:del>
      <w:del w:id="380" w:author="Aulia Chairunisa" w:date="2016-12-25T23:15:00Z">
        <w:r w:rsidRPr="00CF4337" w:rsidDel="00326F93">
          <w:delText>kontak</w:delText>
        </w:r>
      </w:del>
      <w:ins w:id="381" w:author="Aulia Chairunisa" w:date="2016-12-25T23:15:00Z">
        <w:r w:rsidR="00326F93">
          <w:rPr>
            <w:lang w:val="id-ID"/>
          </w:rPr>
          <w:t>hubungi</w:t>
        </w:r>
      </w:ins>
      <w:r w:rsidRPr="00CF4337">
        <w:t xml:space="preserve">. </w:t>
      </w:r>
      <w:commentRangeStart w:id="382"/>
      <w:del w:id="383" w:author="Aulia Chairunisa" w:date="2016-12-25T23:15:00Z">
        <w:r w:rsidRPr="00CF4337" w:rsidDel="00326F93">
          <w:delText>S</w:delText>
        </w:r>
      </w:del>
      <w:ins w:id="384" w:author="Aulia Chairunisa" w:date="2016-12-25T23:15:00Z">
        <w:r w:rsidR="00326F93">
          <w:rPr>
            <w:lang w:val="id-ID"/>
          </w:rPr>
          <w:t>Ketika s</w:t>
        </w:r>
      </w:ins>
      <w:r w:rsidRPr="00CF4337">
        <w:t>edang mencoba untuk mendaftarkan diri</w:t>
      </w:r>
      <w:ins w:id="385" w:author="Aulia Chairunisa" w:date="2016-12-25T23:15:00Z">
        <w:r w:rsidR="00326F93">
          <w:rPr>
            <w:lang w:val="id-ID"/>
          </w:rPr>
          <w:t xml:space="preserve"> di berbagai macam perusahaan</w:t>
        </w:r>
      </w:ins>
      <w:r w:rsidRPr="00CF4337">
        <w:t xml:space="preserve">, </w:t>
      </w:r>
      <w:ins w:id="386" w:author="Aulia Chairunisa" w:date="2017-01-04T11:40:00Z">
        <w:r w:rsidR="00535BF4">
          <w:rPr>
            <w:lang w:val="id-ID"/>
          </w:rPr>
          <w:t>pelaksana kerja praktik</w:t>
        </w:r>
      </w:ins>
      <w:del w:id="387" w:author="Aulia Chairunisa" w:date="2016-12-25T23:16:00Z">
        <w:r w:rsidRPr="00CF4337" w:rsidDel="00326F93">
          <w:delText>s</w:delText>
        </w:r>
      </w:del>
      <w:del w:id="388" w:author="Aulia Chairunisa" w:date="2017-01-04T11:40:00Z">
        <w:r w:rsidRPr="00CF4337" w:rsidDel="00535BF4">
          <w:delText>aya</w:delText>
        </w:r>
      </w:del>
      <w:r w:rsidRPr="00CF4337">
        <w:t xml:space="preserve"> diajak </w:t>
      </w:r>
      <w:ins w:id="389" w:author="Aulia Chairunisa" w:date="2017-01-04T11:40:00Z">
        <w:r w:rsidR="00535BF4">
          <w:rPr>
            <w:lang w:val="id-ID"/>
          </w:rPr>
          <w:t xml:space="preserve">salah seorang </w:t>
        </w:r>
      </w:ins>
      <w:del w:id="390" w:author="Aulia Chairunisa" w:date="2017-01-04T11:40:00Z">
        <w:r w:rsidRPr="00CF4337" w:rsidDel="00535BF4">
          <w:delText xml:space="preserve">teman </w:delText>
        </w:r>
      </w:del>
      <w:ins w:id="391" w:author="Aulia Chairunisa" w:date="2017-01-04T11:40:00Z">
        <w:r w:rsidR="00535BF4">
          <w:rPr>
            <w:lang w:val="id-ID"/>
          </w:rPr>
          <w:t>kolega</w:t>
        </w:r>
        <w:r w:rsidR="00535BF4" w:rsidRPr="00CF4337">
          <w:t xml:space="preserve"> </w:t>
        </w:r>
      </w:ins>
      <w:r w:rsidRPr="00CF4337">
        <w:t xml:space="preserve">untuk </w:t>
      </w:r>
      <w:del w:id="392" w:author="Aulia Chairunisa" w:date="2016-12-25T23:16:00Z">
        <w:r w:rsidRPr="00CF4337" w:rsidDel="00326F93">
          <w:delText>mendaftarkan diri</w:delText>
        </w:r>
      </w:del>
      <w:ins w:id="393" w:author="Aulia Chairunisa" w:date="2016-12-25T23:16:00Z">
        <w:r w:rsidR="00326F93">
          <w:rPr>
            <w:lang w:val="id-ID"/>
          </w:rPr>
          <w:t>mengirimkan CV</w:t>
        </w:r>
      </w:ins>
      <w:del w:id="394" w:author="Aulia Chairunisa" w:date="2016-12-25T23:16:00Z">
        <w:r w:rsidRPr="00CF4337" w:rsidDel="00326F93">
          <w:delText xml:space="preserve"> di</w:delText>
        </w:r>
      </w:del>
      <w:ins w:id="395" w:author="Aulia Chairunisa" w:date="2016-12-25T23:16:00Z">
        <w:r w:rsidR="00326F93">
          <w:rPr>
            <w:lang w:val="id-ID"/>
          </w:rPr>
          <w:t xml:space="preserve"> ke</w:t>
        </w:r>
      </w:ins>
      <w:r w:rsidRPr="00CF4337">
        <w:t xml:space="preserve"> KUDO</w:t>
      </w:r>
      <w:ins w:id="396" w:author="Aulia Chairunisa" w:date="2016-12-25T23:16:00Z">
        <w:r w:rsidR="00326F93">
          <w:rPr>
            <w:lang w:val="id-ID"/>
          </w:rPr>
          <w:t>.</w:t>
        </w:r>
      </w:ins>
      <w:del w:id="397" w:author="Aulia Chairunisa" w:date="2016-12-25T23:16:00Z">
        <w:r w:rsidRPr="00CF4337" w:rsidDel="00326F93">
          <w:delText>,</w:delText>
        </w:r>
      </w:del>
      <w:r w:rsidRPr="00CF4337">
        <w:t xml:space="preserve"> </w:t>
      </w:r>
      <w:ins w:id="398" w:author="Aulia Chairunisa" w:date="2016-12-25T23:16:00Z">
        <w:r w:rsidR="00326F93">
          <w:rPr>
            <w:lang w:val="id-ID"/>
          </w:rPr>
          <w:t>K</w:t>
        </w:r>
      </w:ins>
      <w:del w:id="399" w:author="Aulia Chairunisa" w:date="2016-12-25T23:16:00Z">
        <w:r w:rsidRPr="00CF4337" w:rsidDel="00326F93">
          <w:delText>k</w:delText>
        </w:r>
      </w:del>
      <w:r w:rsidRPr="00CF4337">
        <w:t xml:space="preserve">ebetulan di tahun sebelumnya, </w:t>
      </w:r>
      <w:ins w:id="400" w:author="Aulia Chairunisa" w:date="2016-12-25T23:16:00Z">
        <w:r w:rsidR="00326F93">
          <w:rPr>
            <w:lang w:val="id-ID"/>
          </w:rPr>
          <w:t xml:space="preserve">terdapat beberapa </w:t>
        </w:r>
      </w:ins>
      <w:del w:id="401" w:author="Aulia Chairunisa" w:date="2016-12-25T23:16:00Z">
        <w:r w:rsidRPr="00CF4337" w:rsidDel="00326F93">
          <w:delText xml:space="preserve">ada </w:delText>
        </w:r>
      </w:del>
      <w:r w:rsidRPr="00CF4337">
        <w:t xml:space="preserve">senior dan juga teman seangkatan yang magang di sana. </w:t>
      </w:r>
      <w:commentRangeEnd w:id="382"/>
      <w:r w:rsidR="00452097">
        <w:rPr>
          <w:rStyle w:val="CommentReference"/>
        </w:rPr>
        <w:commentReference w:id="382"/>
      </w:r>
      <w:r w:rsidRPr="00CF4337">
        <w:t xml:space="preserve">Akhirnya </w:t>
      </w:r>
      <w:ins w:id="402" w:author="Aulia Chairunisa" w:date="2017-01-04T11:40:00Z">
        <w:r w:rsidR="00535BF4">
          <w:rPr>
            <w:lang w:val="id-ID"/>
          </w:rPr>
          <w:t>pelaksana kerja praktik</w:t>
        </w:r>
      </w:ins>
      <w:del w:id="403" w:author="Aulia Chairunisa" w:date="2016-12-25T23:16:00Z">
        <w:r w:rsidRPr="00CF4337" w:rsidDel="00326F93">
          <w:delText>s</w:delText>
        </w:r>
      </w:del>
      <w:del w:id="404" w:author="Aulia Chairunisa" w:date="2017-01-04T11:40:00Z">
        <w:r w:rsidRPr="00CF4337" w:rsidDel="00535BF4">
          <w:delText>aya</w:delText>
        </w:r>
      </w:del>
      <w:r w:rsidRPr="00CF4337">
        <w:t xml:space="preserve"> </w:t>
      </w:r>
      <w:del w:id="405" w:author="Aulia Chairunisa" w:date="2017-01-04T11:41:00Z">
        <w:r w:rsidRPr="00CF4337" w:rsidDel="00535BF4">
          <w:delText xml:space="preserve">coba untuk </w:delText>
        </w:r>
      </w:del>
      <w:r w:rsidRPr="00CF4337">
        <w:rPr>
          <w:i/>
        </w:rPr>
        <w:t>subscribe</w:t>
      </w:r>
      <w:r w:rsidRPr="00CF4337">
        <w:t xml:space="preserve"> di </w:t>
      </w:r>
      <w:r w:rsidRPr="00CF4337">
        <w:rPr>
          <w:i/>
        </w:rPr>
        <w:t>website</w:t>
      </w:r>
      <w:r w:rsidRPr="00CF4337">
        <w:t xml:space="preserve">nya perihal informasi terbaru mengenai karir di sana </w:t>
      </w:r>
      <w:del w:id="406" w:author="Aulia Chairunisa" w:date="2017-01-04T11:41:00Z">
        <w:r w:rsidRPr="00CF4337" w:rsidDel="00535BF4">
          <w:delText xml:space="preserve">dan </w:delText>
        </w:r>
      </w:del>
      <w:ins w:id="407" w:author="Aulia Chairunisa" w:date="2017-01-04T11:41:00Z">
        <w:r w:rsidR="00535BF4">
          <w:rPr>
            <w:lang w:val="id-ID"/>
          </w:rPr>
          <w:t>sambil</w:t>
        </w:r>
        <w:r w:rsidR="00535BF4" w:rsidRPr="00CF4337">
          <w:t xml:space="preserve"> </w:t>
        </w:r>
      </w:ins>
      <w:del w:id="408" w:author="Aulia Chairunisa" w:date="2017-01-04T11:41:00Z">
        <w:r w:rsidRPr="00CF4337" w:rsidDel="00535BF4">
          <w:delText xml:space="preserve">juga </w:delText>
        </w:r>
        <w:r w:rsidR="003242F2" w:rsidRPr="00CF4337" w:rsidDel="00535BF4">
          <w:delText xml:space="preserve">dengan </w:delText>
        </w:r>
        <w:r w:rsidR="003242F2" w:rsidRPr="00452097" w:rsidDel="00535BF4">
          <w:rPr>
            <w:i/>
            <w:highlight w:val="yellow"/>
            <w:rPrChange w:id="409" w:author="RMahendra" w:date="2016-12-18T17:44:00Z">
              <w:rPr>
                <w:i/>
              </w:rPr>
            </w:rPrChange>
          </w:rPr>
          <w:delText>nekatnya</w:delText>
        </w:r>
        <w:r w:rsidR="003242F2" w:rsidRPr="00CF4337" w:rsidDel="00535BF4">
          <w:delText xml:space="preserve"> </w:delText>
        </w:r>
      </w:del>
      <w:r w:rsidR="003242F2" w:rsidRPr="00CF4337">
        <w:t xml:space="preserve">mengirimkan email </w:t>
      </w:r>
      <w:ins w:id="410" w:author="Aulia Chairunisa" w:date="2017-01-04T11:41:00Z">
        <w:r w:rsidR="00535BF4">
          <w:rPr>
            <w:lang w:val="id-ID"/>
          </w:rPr>
          <w:t xml:space="preserve">aplikasi pekerjaan </w:t>
        </w:r>
      </w:ins>
      <w:r w:rsidR="003242F2" w:rsidRPr="00CF4337">
        <w:t xml:space="preserve">disertakan CV terbaru </w:t>
      </w:r>
      <w:del w:id="411" w:author="Aulia Chairunisa" w:date="2017-01-04T11:33:00Z">
        <w:r w:rsidR="003242F2" w:rsidRPr="00CF4337" w:rsidDel="005F24DC">
          <w:delText>saya</w:delText>
        </w:r>
      </w:del>
      <w:ins w:id="412" w:author="Aulia Chairunisa" w:date="2017-01-04T11:33:00Z">
        <w:r w:rsidR="005F24DC">
          <w:t>pelaksana kerja praktik</w:t>
        </w:r>
      </w:ins>
      <w:r w:rsidR="003242F2" w:rsidRPr="00CF4337">
        <w:t xml:space="preserve">. </w:t>
      </w:r>
      <w:ins w:id="413" w:author="Aulia Chairunisa" w:date="2016-12-25T23:17:00Z">
        <w:r w:rsidR="004A0E4D">
          <w:rPr>
            <w:lang w:val="id-ID"/>
          </w:rPr>
          <w:t xml:space="preserve">Selama beberapa minggu aplikasi pekerjaan </w:t>
        </w:r>
      </w:ins>
      <w:ins w:id="414" w:author="Aulia Chairunisa" w:date="2017-01-04T11:41:00Z">
        <w:r w:rsidR="00535BF4">
          <w:rPr>
            <w:lang w:val="id-ID"/>
          </w:rPr>
          <w:t>yag dikirimkan</w:t>
        </w:r>
      </w:ins>
      <w:ins w:id="415" w:author="Aulia Chairunisa" w:date="2016-12-25T23:17:00Z">
        <w:r w:rsidR="004A0E4D">
          <w:rPr>
            <w:lang w:val="id-ID"/>
          </w:rPr>
          <w:t xml:space="preserve"> tidak mendapat balasan. </w:t>
        </w:r>
      </w:ins>
      <w:ins w:id="416" w:author="Aulia Chairunisa" w:date="2017-01-04T11:41:00Z">
        <w:r w:rsidR="00535BF4">
          <w:rPr>
            <w:lang w:val="id-ID"/>
          </w:rPr>
          <w:t>Kemudian</w:t>
        </w:r>
      </w:ins>
      <w:ins w:id="417" w:author="Aulia Chairunisa" w:date="2016-12-25T23:21:00Z">
        <w:r w:rsidR="004A0E4D">
          <w:rPr>
            <w:lang w:val="id-ID"/>
          </w:rPr>
          <w:t>,</w:t>
        </w:r>
      </w:ins>
      <w:ins w:id="418" w:author="Aulia Chairunisa" w:date="2016-12-25T23:18:00Z">
        <w:r w:rsidR="004A0E4D">
          <w:rPr>
            <w:lang w:val="id-ID"/>
          </w:rPr>
          <w:t xml:space="preserve"> </w:t>
        </w:r>
      </w:ins>
      <w:del w:id="419" w:author="Aulia Chairunisa" w:date="2016-12-25T23:18:00Z">
        <w:r w:rsidR="003242F2" w:rsidRPr="00B37CBD" w:rsidDel="004A0E4D">
          <w:rPr>
            <w:highlight w:val="yellow"/>
            <w:lang w:val="id-ID"/>
            <w:rPrChange w:id="420" w:author="Owner" w:date="2017-12-11T19:12:00Z">
              <w:rPr/>
            </w:rPrChange>
          </w:rPr>
          <w:delText>Sepi kabar</w:delText>
        </w:r>
        <w:r w:rsidR="003242F2" w:rsidRPr="00B37CBD" w:rsidDel="004A0E4D">
          <w:rPr>
            <w:lang w:val="id-ID"/>
            <w:rPrChange w:id="421" w:author="Owner" w:date="2017-12-11T19:12:00Z">
              <w:rPr/>
            </w:rPrChange>
          </w:rPr>
          <w:delText xml:space="preserve"> mengenai aplikasi </w:delText>
        </w:r>
        <w:r w:rsidR="008C0149" w:rsidRPr="00CF4337" w:rsidDel="004A0E4D">
          <w:rPr>
            <w:lang w:val="id-ID"/>
          </w:rPr>
          <w:delText>magang</w:delText>
        </w:r>
        <w:r w:rsidR="003242F2" w:rsidRPr="00B37CBD" w:rsidDel="004A0E4D">
          <w:rPr>
            <w:lang w:val="id-ID"/>
            <w:rPrChange w:id="422" w:author="Owner" w:date="2017-12-11T19:12:00Z">
              <w:rPr/>
            </w:rPrChange>
          </w:rPr>
          <w:delText xml:space="preserve"> saya</w:delText>
        </w:r>
        <w:r w:rsidR="008C0149" w:rsidRPr="00CF4337" w:rsidDel="004A0E4D">
          <w:rPr>
            <w:lang w:val="id-ID"/>
          </w:rPr>
          <w:delText xml:space="preserve"> ke berbagai perusahaan</w:delText>
        </w:r>
        <w:r w:rsidR="003242F2" w:rsidRPr="00B37CBD" w:rsidDel="004A0E4D">
          <w:rPr>
            <w:lang w:val="id-ID"/>
            <w:rPrChange w:id="423" w:author="Owner" w:date="2017-12-11T19:12:00Z">
              <w:rPr/>
            </w:rPrChange>
          </w:rPr>
          <w:delText>, hingga akhirnya s</w:delText>
        </w:r>
      </w:del>
      <w:del w:id="424" w:author="Aulia Chairunisa" w:date="2017-01-04T11:33:00Z">
        <w:r w:rsidR="003242F2" w:rsidRPr="00B37CBD" w:rsidDel="005F24DC">
          <w:rPr>
            <w:lang w:val="id-ID"/>
            <w:rPrChange w:id="425" w:author="Owner" w:date="2017-12-11T19:12:00Z">
              <w:rPr/>
            </w:rPrChange>
          </w:rPr>
          <w:delText>aya</w:delText>
        </w:r>
      </w:del>
      <w:ins w:id="426" w:author="Aulia Chairunisa" w:date="2017-01-04T11:33:00Z">
        <w:r w:rsidR="00535BF4">
          <w:rPr>
            <w:lang w:val="id-ID"/>
          </w:rPr>
          <w:t>p</w:t>
        </w:r>
        <w:r w:rsidR="005F24DC">
          <w:rPr>
            <w:lang w:val="id-ID"/>
          </w:rPr>
          <w:t>elaksana kerja praktik</w:t>
        </w:r>
      </w:ins>
      <w:r w:rsidR="003242F2" w:rsidRPr="00B37CBD">
        <w:rPr>
          <w:lang w:val="id-ID"/>
          <w:rPrChange w:id="427" w:author="Owner" w:date="2017-12-11T19:12:00Z">
            <w:rPr/>
          </w:rPrChange>
        </w:rPr>
        <w:t xml:space="preserve"> mendapat</w:t>
      </w:r>
      <w:del w:id="428" w:author="Aulia Chairunisa" w:date="2016-12-25T23:18:00Z">
        <w:r w:rsidR="003242F2" w:rsidRPr="00B37CBD" w:rsidDel="004A0E4D">
          <w:rPr>
            <w:lang w:val="id-ID"/>
            <w:rPrChange w:id="429" w:author="Owner" w:date="2017-12-11T19:12:00Z">
              <w:rPr/>
            </w:rPrChange>
          </w:rPr>
          <w:delText>i</w:delText>
        </w:r>
      </w:del>
      <w:r w:rsidR="003242F2" w:rsidRPr="00B37CBD">
        <w:rPr>
          <w:lang w:val="id-ID"/>
          <w:rPrChange w:id="430" w:author="Owner" w:date="2017-12-11T19:12:00Z">
            <w:rPr/>
          </w:rPrChange>
        </w:rPr>
        <w:t xml:space="preserve"> sebuah panggilan dari </w:t>
      </w:r>
      <w:del w:id="431" w:author="Aulia Chairunisa" w:date="2016-12-25T23:18:00Z">
        <w:r w:rsidR="003242F2" w:rsidRPr="00B37CBD" w:rsidDel="004A0E4D">
          <w:rPr>
            <w:lang w:val="id-ID"/>
            <w:rPrChange w:id="432" w:author="Owner" w:date="2017-12-11T19:12:00Z">
              <w:rPr/>
            </w:rPrChange>
          </w:rPr>
          <w:delText xml:space="preserve">salah satu </w:delText>
        </w:r>
        <w:commentRangeStart w:id="433"/>
        <w:r w:rsidR="003242F2" w:rsidRPr="00B37CBD" w:rsidDel="004A0E4D">
          <w:rPr>
            <w:lang w:val="id-ID"/>
            <w:rPrChange w:id="434" w:author="Owner" w:date="2017-12-11T19:12:00Z">
              <w:rPr/>
            </w:rPrChange>
          </w:rPr>
          <w:delText>perusahaan</w:delText>
        </w:r>
      </w:del>
      <w:ins w:id="435" w:author="Aulia Chairunisa" w:date="2016-12-25T23:19:00Z">
        <w:r w:rsidR="004A0E4D" w:rsidRPr="00B37CBD">
          <w:rPr>
            <w:lang w:val="id-ID"/>
            <w:rPrChange w:id="436" w:author="Owner" w:date="2017-12-11T19:12:00Z">
              <w:rPr/>
            </w:rPrChange>
          </w:rPr>
          <w:t>Nestlé Indonesia</w:t>
        </w:r>
      </w:ins>
      <w:ins w:id="437" w:author="Aulia Chairunisa" w:date="2016-12-25T23:20:00Z">
        <w:r w:rsidR="004A0E4D">
          <w:rPr>
            <w:lang w:val="id-ID"/>
          </w:rPr>
          <w:t xml:space="preserve">, salah satu perusahaan yang </w:t>
        </w:r>
      </w:ins>
      <w:ins w:id="438" w:author="Aulia Chairunisa" w:date="2017-01-04T11:33:00Z">
        <w:r w:rsidR="005F24DC">
          <w:rPr>
            <w:lang w:val="id-ID"/>
          </w:rPr>
          <w:t>pelaksana kerja praktik</w:t>
        </w:r>
      </w:ins>
      <w:ins w:id="439" w:author="Aulia Chairunisa" w:date="2016-12-25T23:20:00Z">
        <w:r w:rsidR="004A0E4D">
          <w:rPr>
            <w:lang w:val="id-ID"/>
          </w:rPr>
          <w:t xml:space="preserve"> kirimkan aplikasi. </w:t>
        </w:r>
      </w:ins>
      <w:del w:id="440" w:author="Aulia Chairunisa" w:date="2016-12-25T23:20:00Z">
        <w:r w:rsidR="003242F2" w:rsidRPr="00B37CBD" w:rsidDel="004A0E4D">
          <w:rPr>
            <w:lang w:val="id-ID"/>
            <w:rPrChange w:id="441" w:author="Owner" w:date="2017-12-11T19:12:00Z">
              <w:rPr/>
            </w:rPrChange>
          </w:rPr>
          <w:delText xml:space="preserve"> yang juga saya mendaftarkan diri untuk bekerja di sana, namun s</w:delText>
        </w:r>
      </w:del>
      <w:del w:id="442" w:author="Aulia Chairunisa" w:date="2017-01-04T11:33:00Z">
        <w:r w:rsidR="003242F2" w:rsidRPr="00B37CBD" w:rsidDel="005F24DC">
          <w:rPr>
            <w:lang w:val="id-ID"/>
            <w:rPrChange w:id="443" w:author="Owner" w:date="2017-12-11T19:12:00Z">
              <w:rPr/>
            </w:rPrChange>
          </w:rPr>
          <w:delText>aya</w:delText>
        </w:r>
      </w:del>
      <w:ins w:id="444" w:author="Aulia Chairunisa" w:date="2017-01-04T11:42:00Z">
        <w:r w:rsidR="00564DA4">
          <w:rPr>
            <w:lang w:val="id-ID"/>
          </w:rPr>
          <w:t>Sayangnya</w:t>
        </w:r>
      </w:ins>
      <w:del w:id="445" w:author="Aulia Chairunisa" w:date="2017-01-04T11:42:00Z">
        <w:r w:rsidR="003242F2" w:rsidRPr="00B37CBD" w:rsidDel="00564DA4">
          <w:rPr>
            <w:lang w:val="id-ID"/>
            <w:rPrChange w:id="446" w:author="Owner" w:date="2017-12-11T19:12:00Z">
              <w:rPr/>
            </w:rPrChange>
          </w:rPr>
          <w:delText>ngnya</w:delText>
        </w:r>
      </w:del>
      <w:ins w:id="447" w:author="Aulia Chairunisa" w:date="2016-12-25T23:20:00Z">
        <w:r w:rsidR="004A0E4D">
          <w:rPr>
            <w:lang w:val="id-ID"/>
          </w:rPr>
          <w:t>,</w:t>
        </w:r>
      </w:ins>
      <w:r w:rsidR="003242F2" w:rsidRPr="00B37CBD">
        <w:rPr>
          <w:lang w:val="id-ID"/>
          <w:rPrChange w:id="448" w:author="Owner" w:date="2017-12-11T19:12:00Z">
            <w:rPr/>
          </w:rPrChange>
        </w:rPr>
        <w:t xml:space="preserve"> perusahaan tersebut</w:t>
      </w:r>
      <w:commentRangeEnd w:id="433"/>
      <w:r w:rsidR="00452097">
        <w:rPr>
          <w:rStyle w:val="CommentReference"/>
        </w:rPr>
        <w:commentReference w:id="433"/>
      </w:r>
      <w:r w:rsidR="003242F2" w:rsidRPr="00B37CBD">
        <w:rPr>
          <w:lang w:val="id-ID"/>
          <w:rPrChange w:id="449" w:author="Owner" w:date="2017-12-11T19:12:00Z">
            <w:rPr/>
          </w:rPrChange>
        </w:rPr>
        <w:t xml:space="preserve"> membutuhkan seorang karyawan magang untuk </w:t>
      </w:r>
      <w:ins w:id="450" w:author="Aulia Chairunisa" w:date="2017-01-04T11:42:00Z">
        <w:r w:rsidR="00564DA4">
          <w:rPr>
            <w:lang w:val="id-ID"/>
          </w:rPr>
          <w:t>mulai bekerja</w:t>
        </w:r>
      </w:ins>
      <w:del w:id="451" w:author="Aulia Chairunisa" w:date="2017-01-04T11:42:00Z">
        <w:r w:rsidR="003242F2" w:rsidRPr="00B37CBD" w:rsidDel="00564DA4">
          <w:rPr>
            <w:lang w:val="id-ID"/>
            <w:rPrChange w:id="452" w:author="Owner" w:date="2017-12-11T19:12:00Z">
              <w:rPr/>
            </w:rPrChange>
          </w:rPr>
          <w:delText xml:space="preserve">masa </w:delText>
        </w:r>
      </w:del>
      <w:ins w:id="453" w:author="Aulia Chairunisa" w:date="2017-01-04T11:42:00Z">
        <w:r w:rsidR="00564DA4" w:rsidRPr="00B37CBD">
          <w:rPr>
            <w:lang w:val="id-ID"/>
            <w:rPrChange w:id="454" w:author="Owner" w:date="2017-12-11T19:12:00Z">
              <w:rPr/>
            </w:rPrChange>
          </w:rPr>
          <w:t xml:space="preserve"> </w:t>
        </w:r>
      </w:ins>
      <w:r w:rsidR="003242F2" w:rsidRPr="00B37CBD">
        <w:rPr>
          <w:lang w:val="id-ID"/>
          <w:rPrChange w:id="455" w:author="Owner" w:date="2017-12-11T19:12:00Z">
            <w:rPr/>
          </w:rPrChange>
        </w:rPr>
        <w:t xml:space="preserve">sebelum masa magang </w:t>
      </w:r>
      <w:ins w:id="456" w:author="Aulia Chairunisa" w:date="2017-01-04T11:43:00Z">
        <w:r w:rsidR="00564DA4">
          <w:rPr>
            <w:lang w:val="id-ID"/>
          </w:rPr>
          <w:t>pelaksana kerja praktik</w:t>
        </w:r>
      </w:ins>
      <w:del w:id="457" w:author="Aulia Chairunisa" w:date="2016-12-25T23:20:00Z">
        <w:r w:rsidR="003242F2" w:rsidRPr="00B37CBD" w:rsidDel="004A0E4D">
          <w:rPr>
            <w:lang w:val="id-ID"/>
            <w:rPrChange w:id="458" w:author="Owner" w:date="2017-12-11T19:12:00Z">
              <w:rPr/>
            </w:rPrChange>
          </w:rPr>
          <w:delText>s</w:delText>
        </w:r>
      </w:del>
      <w:del w:id="459" w:author="Aulia Chairunisa" w:date="2017-01-04T11:43:00Z">
        <w:r w:rsidR="003242F2" w:rsidRPr="00B37CBD" w:rsidDel="00564DA4">
          <w:rPr>
            <w:lang w:val="id-ID"/>
            <w:rPrChange w:id="460" w:author="Owner" w:date="2017-12-11T19:12:00Z">
              <w:rPr/>
            </w:rPrChange>
          </w:rPr>
          <w:delText>aya</w:delText>
        </w:r>
      </w:del>
      <w:r w:rsidR="003242F2" w:rsidRPr="00B37CBD">
        <w:rPr>
          <w:lang w:val="id-ID"/>
          <w:rPrChange w:id="461" w:author="Owner" w:date="2017-12-11T19:12:00Z">
            <w:rPr/>
          </w:rPrChange>
        </w:rPr>
        <w:t xml:space="preserve"> </w:t>
      </w:r>
      <w:ins w:id="462" w:author="Aulia Chairunisa" w:date="2016-12-25T23:20:00Z">
        <w:r w:rsidR="004A0E4D">
          <w:rPr>
            <w:lang w:val="id-ID"/>
          </w:rPr>
          <w:t xml:space="preserve">seharusnya </w:t>
        </w:r>
      </w:ins>
      <w:r w:rsidR="003242F2" w:rsidRPr="00B37CBD">
        <w:rPr>
          <w:lang w:val="id-ID"/>
          <w:rPrChange w:id="463" w:author="Owner" w:date="2017-12-11T19:12:00Z">
            <w:rPr/>
          </w:rPrChange>
        </w:rPr>
        <w:t>dimulai.</w:t>
      </w:r>
    </w:p>
    <w:p w14:paraId="0BC9EB5B" w14:textId="0BEFC544" w:rsidR="00B1096E" w:rsidRPr="00CF4337" w:rsidRDefault="003242F2" w:rsidP="003242F2">
      <w:pPr>
        <w:rPr>
          <w:b/>
          <w:lang w:val="id-ID"/>
        </w:rPr>
      </w:pPr>
      <w:del w:id="464" w:author="Aulia Chairunisa" w:date="2016-12-25T23:21:00Z">
        <w:r w:rsidRPr="00452097" w:rsidDel="004A0E4D">
          <w:rPr>
            <w:highlight w:val="yellow"/>
            <w:rPrChange w:id="465" w:author="RMahendra" w:date="2016-12-18T17:45:00Z">
              <w:rPr/>
            </w:rPrChange>
          </w:rPr>
          <w:delText>S</w:delText>
        </w:r>
      </w:del>
      <w:del w:id="466" w:author="Aulia Chairunisa" w:date="2017-01-04T11:43:00Z">
        <w:r w:rsidRPr="00452097" w:rsidDel="00564DA4">
          <w:rPr>
            <w:highlight w:val="yellow"/>
            <w:rPrChange w:id="467" w:author="RMahendra" w:date="2016-12-18T17:45:00Z">
              <w:rPr/>
            </w:rPrChange>
          </w:rPr>
          <w:delText>empat berkecil hati</w:delText>
        </w:r>
        <w:r w:rsidRPr="00CF4337" w:rsidDel="00564DA4">
          <w:delText xml:space="preserve"> </w:delText>
        </w:r>
      </w:del>
      <w:del w:id="468" w:author="Aulia Chairunisa" w:date="2016-12-25T23:22:00Z">
        <w:r w:rsidRPr="00CF4337" w:rsidDel="004A0E4D">
          <w:delText xml:space="preserve">namun </w:delText>
        </w:r>
      </w:del>
      <w:del w:id="469" w:author="Aulia Chairunisa" w:date="2017-01-04T11:43:00Z">
        <w:r w:rsidRPr="00CF4337" w:rsidDel="00564DA4">
          <w:delText>k</w:delText>
        </w:r>
      </w:del>
      <w:ins w:id="470" w:author="Aulia Chairunisa" w:date="2017-01-04T11:43:00Z">
        <w:r w:rsidR="00564DA4">
          <w:rPr>
            <w:lang w:val="id-ID"/>
          </w:rPr>
          <w:t>Akhirnya pelaksana kerja praktik menolak tawaran tersebut. K</w:t>
        </w:r>
      </w:ins>
      <w:r w:rsidRPr="00CF4337">
        <w:t xml:space="preserve">eesokannya, </w:t>
      </w:r>
      <w:del w:id="471" w:author="Aulia Chairunisa" w:date="2017-01-04T11:33:00Z">
        <w:r w:rsidRPr="00CF4337" w:rsidDel="005F24DC">
          <w:delText>saya</w:delText>
        </w:r>
      </w:del>
      <w:ins w:id="472" w:author="Aulia Chairunisa" w:date="2017-01-04T11:33:00Z">
        <w:r w:rsidR="005F24DC">
          <w:t>pelaksana kerja praktik</w:t>
        </w:r>
      </w:ins>
      <w:r w:rsidRPr="00CF4337">
        <w:t xml:space="preserve"> kembali mendapatkan panggilan dari perusahaan lain. Perusahaan itu ialah KUDO. </w:t>
      </w:r>
      <w:r w:rsidR="008C0149" w:rsidRPr="00CF4337">
        <w:t>S</w:t>
      </w:r>
      <w:r w:rsidRPr="00CF4337">
        <w:t xml:space="preserve">ebelumnya sempat dihubungi dua kali namun tidak sempat terangkat, akhirnya </w:t>
      </w:r>
      <w:del w:id="473" w:author="Aulia Chairunisa" w:date="2017-01-04T11:33:00Z">
        <w:r w:rsidRPr="00CF4337" w:rsidDel="005F24DC">
          <w:delText>saya</w:delText>
        </w:r>
      </w:del>
      <w:ins w:id="474" w:author="Aulia Chairunisa" w:date="2017-01-04T11:33:00Z">
        <w:r w:rsidR="005F24DC">
          <w:t>pelaksana kerja praktik</w:t>
        </w:r>
      </w:ins>
      <w:r w:rsidRPr="00CF4337">
        <w:t xml:space="preserve"> terima dan </w:t>
      </w:r>
      <w:del w:id="475" w:author="Aulia Chairunisa" w:date="2017-01-04T11:33:00Z">
        <w:r w:rsidRPr="00CF4337" w:rsidDel="005F24DC">
          <w:delText>saya</w:delText>
        </w:r>
      </w:del>
      <w:ins w:id="476" w:author="Aulia Chairunisa" w:date="2017-01-04T11:33:00Z">
        <w:r w:rsidR="005F24DC">
          <w:t>pelaksana kerja praktik</w:t>
        </w:r>
      </w:ins>
      <w:r w:rsidRPr="00CF4337">
        <w:t xml:space="preserve"> diminta datang ke kantor untuk </w:t>
      </w:r>
      <w:r w:rsidRPr="00CF4337">
        <w:rPr>
          <w:i/>
        </w:rPr>
        <w:t>interview</w:t>
      </w:r>
      <w:r w:rsidRPr="00CF4337">
        <w:t>. Pihak HC (</w:t>
      </w:r>
      <w:r w:rsidRPr="00CF4337">
        <w:rPr>
          <w:i/>
        </w:rPr>
        <w:t>Human Capital</w:t>
      </w:r>
      <w:r w:rsidRPr="00CF4337">
        <w:t xml:space="preserve"> atau HRD) memberi kabar bahwa </w:t>
      </w:r>
      <w:ins w:id="477" w:author="Aulia Chairunisa" w:date="2017-01-04T11:44:00Z">
        <w:r w:rsidR="00564DA4">
          <w:rPr>
            <w:lang w:val="id-ID"/>
          </w:rPr>
          <w:t>pelaksana kerja praktik</w:t>
        </w:r>
      </w:ins>
      <w:del w:id="478" w:author="Aulia Chairunisa" w:date="2016-12-25T23:22:00Z">
        <w:r w:rsidRPr="00CF4337" w:rsidDel="004A0E4D">
          <w:delText>s</w:delText>
        </w:r>
      </w:del>
      <w:del w:id="479" w:author="Aulia Chairunisa" w:date="2017-01-04T11:44:00Z">
        <w:r w:rsidRPr="00CF4337" w:rsidDel="00564DA4">
          <w:delText>aya</w:delText>
        </w:r>
      </w:del>
      <w:r w:rsidRPr="00CF4337">
        <w:t xml:space="preserve"> </w:t>
      </w:r>
      <w:ins w:id="480" w:author="Aulia Chairunisa" w:date="2016-12-25T23:22:00Z">
        <w:r w:rsidR="004A0E4D">
          <w:rPr>
            <w:lang w:val="id-ID"/>
          </w:rPr>
          <w:t>diper</w:t>
        </w:r>
      </w:ins>
      <w:r w:rsidRPr="00CF4337">
        <w:t>boleh</w:t>
      </w:r>
      <w:ins w:id="481" w:author="Aulia Chairunisa" w:date="2016-12-25T23:22:00Z">
        <w:r w:rsidR="004A0E4D">
          <w:rPr>
            <w:lang w:val="id-ID"/>
          </w:rPr>
          <w:t>kan</w:t>
        </w:r>
      </w:ins>
      <w:r w:rsidRPr="00CF4337">
        <w:t xml:space="preserve"> mengajak kolega </w:t>
      </w:r>
      <w:del w:id="482" w:author="Aulia Chairunisa" w:date="2017-01-04T11:33:00Z">
        <w:r w:rsidRPr="00CF4337" w:rsidDel="005F24DC">
          <w:delText>saya</w:delText>
        </w:r>
      </w:del>
      <w:ins w:id="483" w:author="Aulia Chairunisa" w:date="2017-01-04T11:33:00Z">
        <w:r w:rsidR="005F24DC">
          <w:t>pelaksana kerja praktik</w:t>
        </w:r>
      </w:ins>
      <w:r w:rsidRPr="00CF4337">
        <w:t xml:space="preserve"> yang juga sedang mencari kesempatan magang sebanyak-banyaknya. Akhirnya </w:t>
      </w:r>
      <w:del w:id="484" w:author="Aulia Chairunisa" w:date="2017-01-04T11:45:00Z">
        <w:r w:rsidRPr="00CF4337" w:rsidDel="00564DA4">
          <w:delText>kami</w:delText>
        </w:r>
      </w:del>
      <w:ins w:id="485" w:author="Aulia Chairunisa" w:date="2017-01-04T11:45:00Z">
        <w:r w:rsidR="00564DA4">
          <w:rPr>
            <w:lang w:val="id-ID"/>
          </w:rPr>
          <w:t>pelaksana kerja praktik bersama kolega</w:t>
        </w:r>
      </w:ins>
      <w:ins w:id="486" w:author="Aulia Chairunisa" w:date="2016-12-25T23:22:00Z">
        <w:r w:rsidR="004A0E4D">
          <w:rPr>
            <w:lang w:val="id-ID"/>
          </w:rPr>
          <w:t xml:space="preserve">, sekitar 20 orang, </w:t>
        </w:r>
      </w:ins>
      <w:del w:id="487" w:author="Aulia Chairunisa" w:date="2016-12-25T23:22:00Z">
        <w:r w:rsidRPr="00CF4337" w:rsidDel="004A0E4D">
          <w:delText xml:space="preserve"> </w:delText>
        </w:r>
        <w:r w:rsidRPr="00452097" w:rsidDel="004A0E4D">
          <w:rPr>
            <w:highlight w:val="yellow"/>
            <w:rPrChange w:id="488" w:author="RMahendra" w:date="2016-12-18T17:45:00Z">
              <w:rPr/>
            </w:rPrChange>
          </w:rPr>
          <w:delText>ber-20-an</w:delText>
        </w:r>
        <w:r w:rsidRPr="00CF4337" w:rsidDel="004A0E4D">
          <w:delText xml:space="preserve"> </w:delText>
        </w:r>
      </w:del>
      <w:r w:rsidRPr="00CF4337">
        <w:t>mendatangi kantor KUDO</w:t>
      </w:r>
      <w:del w:id="489" w:author="Aulia Chairunisa" w:date="2016-12-25T23:23:00Z">
        <w:r w:rsidRPr="00CF4337" w:rsidDel="004A0E4D">
          <w:delText>,</w:delText>
        </w:r>
      </w:del>
      <w:ins w:id="490" w:author="Aulia Chairunisa" w:date="2016-12-25T23:23:00Z">
        <w:r w:rsidR="004A0E4D">
          <w:rPr>
            <w:lang w:val="id-ID"/>
          </w:rPr>
          <w:t>.</w:t>
        </w:r>
      </w:ins>
      <w:r w:rsidRPr="00CF4337">
        <w:t xml:space="preserve"> </w:t>
      </w:r>
      <w:del w:id="491" w:author="Aulia Chairunisa" w:date="2017-01-04T11:46:00Z">
        <w:r w:rsidR="004A0E4D" w:rsidRPr="00CF4337" w:rsidDel="00564DA4">
          <w:delText>N</w:delText>
        </w:r>
        <w:r w:rsidRPr="00CF4337" w:rsidDel="00564DA4">
          <w:delText xml:space="preserve">amun </w:delText>
        </w:r>
      </w:del>
      <w:ins w:id="492" w:author="Aulia Chairunisa" w:date="2017-01-04T11:46:00Z">
        <w:r w:rsidR="00564DA4">
          <w:rPr>
            <w:lang w:val="id-ID"/>
          </w:rPr>
          <w:t>Tetapi,</w:t>
        </w:r>
        <w:r w:rsidR="00564DA4" w:rsidRPr="00CF4337">
          <w:t xml:space="preserve"> </w:t>
        </w:r>
      </w:ins>
      <w:r w:rsidRPr="00CF4337">
        <w:t xml:space="preserve">karena banyaknya jumlah </w:t>
      </w:r>
      <w:del w:id="493" w:author="Aulia Chairunisa" w:date="2017-01-04T11:46:00Z">
        <w:r w:rsidRPr="00CF4337" w:rsidDel="00564DA4">
          <w:delText>kami</w:delText>
        </w:r>
      </w:del>
      <w:ins w:id="494" w:author="Aulia Chairunisa" w:date="2017-01-04T11:46:00Z">
        <w:r w:rsidR="00564DA4">
          <w:rPr>
            <w:lang w:val="id-ID"/>
          </w:rPr>
          <w:t>yang datang ke kantor KUDO</w:t>
        </w:r>
      </w:ins>
      <w:r w:rsidRPr="00CF4337">
        <w:t xml:space="preserve">, proses </w:t>
      </w:r>
      <w:r w:rsidRPr="00564DA4">
        <w:rPr>
          <w:i/>
          <w:rPrChange w:id="495" w:author="Aulia Chairunisa" w:date="2017-01-04T11:45:00Z">
            <w:rPr/>
          </w:rPrChange>
        </w:rPr>
        <w:t>interview</w:t>
      </w:r>
      <w:r w:rsidRPr="00CF4337">
        <w:t xml:space="preserve"> pun ditunda</w:t>
      </w:r>
      <w:ins w:id="496" w:author="Aulia Chairunisa" w:date="2016-12-25T23:23:00Z">
        <w:r w:rsidR="004A0E4D">
          <w:rPr>
            <w:lang w:val="id-ID"/>
          </w:rPr>
          <w:t>. A</w:t>
        </w:r>
      </w:ins>
      <w:del w:id="497" w:author="Aulia Chairunisa" w:date="2016-12-25T23:23:00Z">
        <w:r w:rsidRPr="00CF4337" w:rsidDel="004A0E4D">
          <w:delText>. A</w:delText>
        </w:r>
      </w:del>
      <w:r w:rsidRPr="00CF4337">
        <w:t>kan ada seleksi berkas (CV dan berkas yang KUDO minta) yang nantinya lanjut ke tahap</w:t>
      </w:r>
      <w:r w:rsidRPr="00CF4337">
        <w:rPr>
          <w:i/>
        </w:rPr>
        <w:t xml:space="preserve"> interview</w:t>
      </w:r>
      <w:r w:rsidRPr="00CF4337">
        <w:t xml:space="preserve">. Setelah </w:t>
      </w:r>
      <w:r w:rsidRPr="00CF4337">
        <w:rPr>
          <w:i/>
        </w:rPr>
        <w:t>interview</w:t>
      </w:r>
      <w:r w:rsidRPr="00CF4337">
        <w:t xml:space="preserve"> selesai, </w:t>
      </w:r>
      <w:del w:id="498" w:author="Aulia Chairunisa" w:date="2017-01-04T11:46:00Z">
        <w:r w:rsidRPr="00CF4337" w:rsidDel="00564DA4">
          <w:delText xml:space="preserve">kami </w:delText>
        </w:r>
      </w:del>
      <w:ins w:id="499" w:author="Aulia Chairunisa" w:date="2017-01-04T11:46:00Z">
        <w:r w:rsidR="00564DA4">
          <w:rPr>
            <w:lang w:val="id-ID"/>
          </w:rPr>
          <w:t>para pendaftar</w:t>
        </w:r>
        <w:r w:rsidR="00564DA4" w:rsidRPr="00CF4337">
          <w:t xml:space="preserve"> </w:t>
        </w:r>
      </w:ins>
      <w:r w:rsidRPr="00CF4337">
        <w:t xml:space="preserve">yang diterima sebagai peserta magang di sana menjalani masa </w:t>
      </w:r>
      <w:r w:rsidRPr="00CF4337">
        <w:rPr>
          <w:i/>
        </w:rPr>
        <w:t>boarding</w:t>
      </w:r>
      <w:r w:rsidRPr="00CF4337">
        <w:t xml:space="preserve"> (penerimaan karyawan baru).</w:t>
      </w:r>
    </w:p>
    <w:p w14:paraId="5C56B156" w14:textId="77777777" w:rsidR="005E26B2" w:rsidRPr="00CF4337" w:rsidRDefault="008F6CF1" w:rsidP="002177BB">
      <w:pPr>
        <w:pStyle w:val="Heading2"/>
        <w:numPr>
          <w:ilvl w:val="1"/>
          <w:numId w:val="2"/>
        </w:numPr>
        <w:ind w:left="567" w:hanging="567"/>
      </w:pPr>
      <w:bookmarkStart w:id="500" w:name="_Toc470609505"/>
      <w:r w:rsidRPr="00CF4337">
        <w:t>Tempat Kerja Praktik</w:t>
      </w:r>
      <w:bookmarkEnd w:id="500"/>
    </w:p>
    <w:p w14:paraId="04DE21B0" w14:textId="77777777" w:rsidR="001857EC" w:rsidRPr="00CF4337" w:rsidRDefault="001857EC" w:rsidP="001857EC">
      <w:pPr>
        <w:rPr>
          <w:lang w:val="id-ID"/>
        </w:rPr>
      </w:pPr>
      <w:r w:rsidRPr="00CF4337">
        <w:rPr>
          <w:lang w:val="id-ID"/>
        </w:rPr>
        <w:t>Pada bagian ini akan dijelaskan mengenai profil tempat kerja praktik PT. KUDO TEKNOLOGI INDONESIA dan posisi penempatan pelaksana kerja praktik</w:t>
      </w:r>
      <w:r w:rsidR="00521531" w:rsidRPr="00CF4337">
        <w:rPr>
          <w:lang w:val="id-ID"/>
        </w:rPr>
        <w:t xml:space="preserve"> dalam struktur organisasi.</w:t>
      </w:r>
    </w:p>
    <w:p w14:paraId="58BF1090" w14:textId="77777777" w:rsidR="005E26B2" w:rsidRPr="00CF4337" w:rsidRDefault="003355DD" w:rsidP="002177BB">
      <w:pPr>
        <w:pStyle w:val="Heading3"/>
        <w:numPr>
          <w:ilvl w:val="2"/>
          <w:numId w:val="2"/>
        </w:numPr>
        <w:ind w:left="709" w:hanging="709"/>
      </w:pPr>
      <w:bookmarkStart w:id="501" w:name="_Toc470609506"/>
      <w:r w:rsidRPr="00CF4337">
        <w:t>Profil Tempat Kerja Praktik</w:t>
      </w:r>
      <w:bookmarkEnd w:id="501"/>
    </w:p>
    <w:p w14:paraId="34EB43EC" w14:textId="77777777" w:rsidR="00834D3D" w:rsidRPr="00452097" w:rsidRDefault="00662BD0" w:rsidP="00201A6F">
      <w:pPr>
        <w:rPr>
          <w:lang w:val="id-ID"/>
        </w:rPr>
      </w:pPr>
      <w:r w:rsidRPr="00CF4337">
        <w:t>KUDO</w:t>
      </w:r>
      <w:r w:rsidR="00F0697C" w:rsidRPr="00CF4337">
        <w:rPr>
          <w:lang w:val="id-ID"/>
        </w:rPr>
        <w:t xml:space="preserve"> merupakan sebuah </w:t>
      </w:r>
      <w:r w:rsidR="00F0697C" w:rsidRPr="00CF4337">
        <w:rPr>
          <w:i/>
          <w:lang w:val="id-ID"/>
        </w:rPr>
        <w:t>e-commerce</w:t>
      </w:r>
      <w:r w:rsidRPr="00CF4337">
        <w:rPr>
          <w:lang w:val="id-ID"/>
        </w:rPr>
        <w:t xml:space="preserve"> dengan model bisnis b2c dan juga c2c. </w:t>
      </w:r>
      <w:del w:id="502" w:author="Aulia Chairunisa" w:date="2016-12-25T23:47:00Z">
        <w:r w:rsidRPr="00CF4337" w:rsidDel="005F07E2">
          <w:delText xml:space="preserve">Perusahaan juga menjadikan aplikasinya sebagai sebuah </w:delText>
        </w:r>
        <w:commentRangeStart w:id="503"/>
        <w:r w:rsidRPr="004A0E4D" w:rsidDel="005F07E2">
          <w:rPr>
            <w:i/>
            <w:rPrChange w:id="504" w:author="Aulia Chairunisa" w:date="2016-12-25T23:23:00Z">
              <w:rPr/>
            </w:rPrChange>
          </w:rPr>
          <w:delText>platform</w:delText>
        </w:r>
        <w:commentRangeEnd w:id="503"/>
        <w:r w:rsidR="00452097" w:rsidRPr="004A0E4D" w:rsidDel="005F07E2">
          <w:rPr>
            <w:rStyle w:val="CommentReference"/>
            <w:i/>
            <w:rPrChange w:id="505" w:author="Aulia Chairunisa" w:date="2016-12-25T23:23:00Z">
              <w:rPr>
                <w:rStyle w:val="CommentReference"/>
              </w:rPr>
            </w:rPrChange>
          </w:rPr>
          <w:commentReference w:id="503"/>
        </w:r>
        <w:r w:rsidRPr="00CF4337" w:rsidDel="005F07E2">
          <w:delText xml:space="preserve"> untuk masyarakat Indonesia dapat berwirausaha melaluinya</w:delText>
        </w:r>
        <w:commentRangeStart w:id="506"/>
        <w:r w:rsidRPr="00CF4337" w:rsidDel="005F07E2">
          <w:delText>.</w:delText>
        </w:r>
      </w:del>
      <w:ins w:id="507" w:author="RMahendra" w:date="2016-12-18T17:46:00Z">
        <w:del w:id="508" w:author="Aulia Chairunisa" w:date="2016-12-25T23:47:00Z">
          <w:r w:rsidR="00452097" w:rsidDel="005F07E2">
            <w:rPr>
              <w:lang w:val="id-ID"/>
            </w:rPr>
            <w:delText xml:space="preserve"> </w:delText>
          </w:r>
          <w:commentRangeEnd w:id="506"/>
          <w:r w:rsidR="00452097" w:rsidDel="005F07E2">
            <w:rPr>
              <w:rStyle w:val="CommentReference"/>
            </w:rPr>
            <w:commentReference w:id="506"/>
          </w:r>
        </w:del>
      </w:ins>
      <w:ins w:id="509" w:author="Aulia Chairunisa" w:date="2016-12-25T23:45:00Z">
        <w:r w:rsidR="005F07E2" w:rsidRPr="2D9E655D">
          <w:rPr>
            <w:lang w:val="id-ID"/>
          </w:rPr>
          <w:t xml:space="preserve">Dengan aplikasi KUDO, </w:t>
        </w:r>
      </w:ins>
      <w:ins w:id="510" w:author="Aulia Chairunisa" w:date="2016-12-25T23:46:00Z">
        <w:r w:rsidR="005F07E2" w:rsidRPr="005F07E2">
          <w:rPr>
            <w:iCs/>
            <w:lang w:val="id-ID"/>
            <w:rPrChange w:id="511" w:author="Aulia Chairunisa" w:date="2016-12-25T23:46:00Z">
              <w:rPr>
                <w:i/>
                <w:iCs/>
                <w:lang w:val="id-ID"/>
              </w:rPr>
            </w:rPrChange>
          </w:rPr>
          <w:t>pengguna</w:t>
        </w:r>
      </w:ins>
      <w:ins w:id="512" w:author="Aulia Chairunisa" w:date="2016-12-25T23:45:00Z">
        <w:r w:rsidR="005F07E2" w:rsidRPr="2D9E655D">
          <w:rPr>
            <w:i/>
            <w:iCs/>
            <w:lang w:val="id-ID"/>
          </w:rPr>
          <w:t xml:space="preserve"> </w:t>
        </w:r>
        <w:r w:rsidR="005F07E2" w:rsidRPr="2D9E655D">
          <w:rPr>
            <w:lang w:val="id-ID"/>
          </w:rPr>
          <w:t>dapat membeli barang apa pun dari toko (</w:t>
        </w:r>
      </w:ins>
      <w:ins w:id="513" w:author="Aulia Chairunisa" w:date="2016-12-25T23:46:00Z">
        <w:r w:rsidR="005F07E2">
          <w:rPr>
            <w:lang w:val="id-ID"/>
          </w:rPr>
          <w:t>e</w:t>
        </w:r>
      </w:ins>
      <w:ins w:id="514" w:author="Aulia Chairunisa" w:date="2016-12-25T23:45:00Z">
        <w:r w:rsidR="005F07E2" w:rsidRPr="2D9E655D">
          <w:rPr>
            <w:i/>
            <w:iCs/>
            <w:lang w:val="id-ID"/>
          </w:rPr>
          <w:t>-commerce</w:t>
        </w:r>
        <w:r w:rsidR="005F07E2" w:rsidRPr="2D9E655D">
          <w:rPr>
            <w:lang w:val="id-ID"/>
          </w:rPr>
          <w:t xml:space="preserve">) mana pun. </w:t>
        </w:r>
      </w:ins>
      <w:ins w:id="515" w:author="Aulia Chairunisa" w:date="2016-12-25T23:46:00Z">
        <w:r w:rsidR="005F07E2">
          <w:rPr>
            <w:iCs/>
            <w:lang w:val="id-ID"/>
          </w:rPr>
          <w:t>Pengguna</w:t>
        </w:r>
      </w:ins>
      <w:ins w:id="516" w:author="Aulia Chairunisa" w:date="2016-12-25T23:45:00Z">
        <w:r w:rsidR="005F07E2" w:rsidRPr="2D9E655D">
          <w:rPr>
            <w:i/>
            <w:iCs/>
            <w:lang w:val="id-ID"/>
          </w:rPr>
          <w:t xml:space="preserve"> </w:t>
        </w:r>
        <w:r w:rsidR="005F07E2" w:rsidRPr="2D9E655D">
          <w:rPr>
            <w:lang w:val="id-ID"/>
          </w:rPr>
          <w:t xml:space="preserve">tidak hanya dapat membeli barang untuk dirinya sendiri melainkan juga memiliki kesempatan untuk berwirausaha dengan menjadi </w:t>
        </w:r>
        <w:r w:rsidR="005F07E2" w:rsidRPr="2D9E655D">
          <w:rPr>
            <w:i/>
            <w:iCs/>
            <w:lang w:val="id-ID"/>
          </w:rPr>
          <w:t>reseller</w:t>
        </w:r>
        <w:r w:rsidR="005F07E2" w:rsidRPr="2D9E655D">
          <w:rPr>
            <w:lang w:val="id-ID"/>
          </w:rPr>
          <w:t xml:space="preserve"> jutaan produk dari berbagai </w:t>
        </w:r>
        <w:r w:rsidR="005F07E2" w:rsidRPr="2D9E655D">
          <w:rPr>
            <w:i/>
            <w:iCs/>
            <w:lang w:val="id-ID"/>
          </w:rPr>
          <w:t>merchant</w:t>
        </w:r>
        <w:r w:rsidR="005F07E2" w:rsidRPr="2D9E655D">
          <w:rPr>
            <w:lang w:val="id-ID"/>
          </w:rPr>
          <w:t xml:space="preserve"> ternama. Hingga saat ini, aplikasi KUDO dapat dijalankan di dua jenis </w:t>
        </w:r>
        <w:r w:rsidR="005F07E2" w:rsidRPr="2D9E655D">
          <w:rPr>
            <w:i/>
            <w:iCs/>
            <w:lang w:val="id-ID"/>
          </w:rPr>
          <w:t>platform</w:t>
        </w:r>
        <w:r w:rsidR="005F07E2" w:rsidRPr="2D9E655D">
          <w:rPr>
            <w:lang w:val="id-ID"/>
          </w:rPr>
          <w:t xml:space="preserve">, yaitu </w:t>
        </w:r>
        <w:r w:rsidR="005F07E2" w:rsidRPr="2D9E655D">
          <w:rPr>
            <w:i/>
            <w:iCs/>
            <w:lang w:val="id-ID"/>
          </w:rPr>
          <w:t>web</w:t>
        </w:r>
        <w:r w:rsidR="005F07E2" w:rsidRPr="2D9E655D">
          <w:rPr>
            <w:lang w:val="id-ID"/>
          </w:rPr>
          <w:t xml:space="preserve"> dan Android. Aplikasi </w:t>
        </w:r>
        <w:r w:rsidR="005F07E2" w:rsidRPr="2D9E655D">
          <w:rPr>
            <w:i/>
            <w:iCs/>
            <w:lang w:val="id-ID"/>
          </w:rPr>
          <w:t xml:space="preserve">web </w:t>
        </w:r>
        <w:r w:rsidR="005F07E2" w:rsidRPr="2D9E655D">
          <w:rPr>
            <w:lang w:val="id-ID"/>
          </w:rPr>
          <w:t>KUDO dapat diakses melalui halaman https://shop.kudo.co.id.</w:t>
        </w:r>
      </w:ins>
    </w:p>
    <w:p w14:paraId="409985E2" w14:textId="17F6D55B" w:rsidR="00662BD0" w:rsidRPr="004A0E4D" w:rsidRDefault="00662BD0" w:rsidP="00201A6F">
      <w:pPr>
        <w:rPr>
          <w:i/>
          <w:lang w:val="id-ID"/>
          <w:rPrChange w:id="517" w:author="Aulia Chairunisa" w:date="2016-12-25T23:24:00Z">
            <w:rPr>
              <w:b/>
              <w:i/>
              <w:lang w:val="id-ID"/>
            </w:rPr>
          </w:rPrChange>
        </w:rPr>
      </w:pPr>
      <w:commentRangeStart w:id="518"/>
      <w:del w:id="519" w:author="Aulia Chairunisa" w:date="2017-01-04T11:48:00Z">
        <w:r w:rsidRPr="004A0E4D" w:rsidDel="000F122D">
          <w:rPr>
            <w:rPrChange w:id="520" w:author="Aulia Chairunisa" w:date="2016-12-25T23:24:00Z">
              <w:rPr>
                <w:b/>
              </w:rPr>
            </w:rPrChange>
          </w:rPr>
          <w:delText xml:space="preserve">Berikut </w:delText>
        </w:r>
      </w:del>
      <w:r w:rsidR="00834D3D" w:rsidRPr="004A0E4D">
        <w:rPr>
          <w:rPrChange w:id="521" w:author="Aulia Chairunisa" w:date="2016-12-25T23:24:00Z">
            <w:rPr>
              <w:b/>
            </w:rPr>
          </w:rPrChange>
        </w:rPr>
        <w:t xml:space="preserve">Struktur Singkat </w:t>
      </w:r>
      <w:commentRangeStart w:id="522"/>
      <w:r w:rsidR="00834D3D" w:rsidRPr="004A0E4D">
        <w:rPr>
          <w:rPrChange w:id="523" w:author="Aulia Chairunisa" w:date="2016-12-25T23:24:00Z">
            <w:rPr>
              <w:b/>
            </w:rPr>
          </w:rPrChange>
        </w:rPr>
        <w:t>Organisasi</w:t>
      </w:r>
      <w:commentRangeEnd w:id="522"/>
      <w:r w:rsidR="00452097" w:rsidRPr="004A0E4D">
        <w:rPr>
          <w:rStyle w:val="CommentReference"/>
        </w:rPr>
        <w:commentReference w:id="522"/>
      </w:r>
      <w:ins w:id="524" w:author="Aulia Chairunisa" w:date="2016-12-25T23:24:00Z">
        <w:r w:rsidR="004A0E4D">
          <w:rPr>
            <w:lang w:val="id-ID"/>
          </w:rPr>
          <w:t xml:space="preserve"> </w:t>
        </w:r>
      </w:ins>
      <w:ins w:id="525" w:author="Aulia Chairunisa" w:date="2016-12-25T23:27:00Z">
        <w:r w:rsidR="004A0E4D">
          <w:rPr>
            <w:lang w:val="id-ID"/>
          </w:rPr>
          <w:t>PT Kudo Teknologi Indonesia</w:t>
        </w:r>
      </w:ins>
      <w:r w:rsidR="001857EC" w:rsidRPr="004A0E4D">
        <w:rPr>
          <w:lang w:val="id-ID"/>
          <w:rPrChange w:id="526" w:author="Aulia Chairunisa" w:date="2016-12-25T23:24:00Z">
            <w:rPr>
              <w:b/>
              <w:lang w:val="id-ID"/>
            </w:rPr>
          </w:rPrChange>
        </w:rPr>
        <w:t xml:space="preserve"> (untuk divisi bisnis)</w:t>
      </w:r>
      <w:r w:rsidR="00834D3D" w:rsidRPr="004A0E4D">
        <w:rPr>
          <w:lang w:val="id-ID"/>
          <w:rPrChange w:id="527" w:author="Aulia Chairunisa" w:date="2016-12-25T23:24:00Z">
            <w:rPr>
              <w:b/>
              <w:lang w:val="id-ID"/>
            </w:rPr>
          </w:rPrChange>
        </w:rPr>
        <w:t xml:space="preserve"> </w:t>
      </w:r>
      <w:ins w:id="528" w:author="Aulia Chairunisa" w:date="2017-01-04T11:48:00Z">
        <w:r w:rsidR="000F122D">
          <w:rPr>
            <w:lang w:val="id-ID"/>
          </w:rPr>
          <w:t>dapat dilihat pada Gambar 1.</w:t>
        </w:r>
      </w:ins>
      <w:del w:id="529" w:author="Aulia Chairunisa" w:date="2017-01-04T11:48:00Z">
        <w:r w:rsidR="00834D3D" w:rsidRPr="004A0E4D" w:rsidDel="000F122D">
          <w:rPr>
            <w:lang w:val="id-ID"/>
            <w:rPrChange w:id="530" w:author="Aulia Chairunisa" w:date="2016-12-25T23:24:00Z">
              <w:rPr>
                <w:b/>
                <w:lang w:val="id-ID"/>
              </w:rPr>
            </w:rPrChange>
          </w:rPr>
          <w:delText>:</w:delText>
        </w:r>
      </w:del>
      <w:commentRangeEnd w:id="518"/>
      <w:r w:rsidR="00452097" w:rsidRPr="004A0E4D">
        <w:rPr>
          <w:rStyle w:val="CommentReference"/>
        </w:rPr>
        <w:commentReference w:id="518"/>
      </w:r>
      <w:r w:rsidR="00834D3D" w:rsidRPr="004A0E4D">
        <w:rPr>
          <w:i/>
          <w:lang w:val="id-ID"/>
          <w:rPrChange w:id="531" w:author="Aulia Chairunisa" w:date="2016-12-25T23:24:00Z">
            <w:rPr>
              <w:b/>
              <w:i/>
              <w:lang w:val="id-ID"/>
            </w:rPr>
          </w:rPrChange>
        </w:rPr>
        <w:t xml:space="preserve"> </w:t>
      </w:r>
    </w:p>
    <w:p w14:paraId="5CB1FE13" w14:textId="77777777" w:rsidR="00521531" w:rsidRPr="00CF4337" w:rsidRDefault="00662BD0" w:rsidP="00521531">
      <w:pPr>
        <w:keepNext/>
      </w:pPr>
      <w:r w:rsidRPr="00CF4337">
        <w:rPr>
          <w:i/>
          <w:noProof/>
          <w:lang w:val="id-ID" w:eastAsia="ko-KR"/>
        </w:rPr>
        <w:drawing>
          <wp:inline distT="0" distB="0" distL="0" distR="0" wp14:anchorId="51794FD4" wp14:editId="3F583483">
            <wp:extent cx="5448300" cy="3095625"/>
            <wp:effectExtent l="0" t="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6D09FA" w14:textId="09AE0C64" w:rsidR="00834D3D" w:rsidRPr="000F122D" w:rsidRDefault="00521531">
      <w:pPr>
        <w:pStyle w:val="Heading4"/>
        <w:jc w:val="center"/>
        <w:rPr>
          <w:rFonts w:cs="Times New Roman"/>
          <w:i w:val="0"/>
          <w:color w:val="auto"/>
          <w:lang w:val="id-ID"/>
          <w:rPrChange w:id="532" w:author="Aulia Chairunisa" w:date="2017-01-04T11:47:00Z">
            <w:rPr>
              <w:color w:val="auto"/>
              <w:lang w:val="id-ID"/>
            </w:rPr>
          </w:rPrChange>
        </w:rPr>
        <w:pPrChange w:id="533" w:author="Aulia Chairunisa" w:date="2017-01-04T11:47:00Z">
          <w:pPr>
            <w:pStyle w:val="Caption"/>
            <w:jc w:val="center"/>
          </w:pPr>
        </w:pPrChange>
      </w:pPr>
      <w:r w:rsidRPr="000F122D">
        <w:rPr>
          <w:rFonts w:ascii="Times New Roman" w:hAnsi="Times New Roman" w:cs="Times New Roman"/>
          <w:i w:val="0"/>
          <w:color w:val="auto"/>
          <w:sz w:val="18"/>
          <w:szCs w:val="18"/>
          <w:rPrChange w:id="534" w:author="Aulia Chairunisa" w:date="2017-01-04T11:47:00Z">
            <w:rPr>
              <w:color w:val="auto"/>
            </w:rPr>
          </w:rPrChange>
        </w:rPr>
        <w:t xml:space="preserve">Gambar </w:t>
      </w:r>
      <w:r w:rsidR="00B27172" w:rsidRPr="000F122D">
        <w:rPr>
          <w:rFonts w:ascii="Times New Roman" w:hAnsi="Times New Roman" w:cs="Times New Roman"/>
          <w:i w:val="0"/>
          <w:color w:val="auto"/>
          <w:sz w:val="18"/>
          <w:szCs w:val="18"/>
          <w:rPrChange w:id="535" w:author="Aulia Chairunisa" w:date="2017-01-04T11:47:00Z">
            <w:rPr>
              <w:color w:val="auto"/>
            </w:rPr>
          </w:rPrChange>
        </w:rPr>
        <w:fldChar w:fldCharType="begin"/>
      </w:r>
      <w:r w:rsidR="002C738F" w:rsidRPr="000F122D">
        <w:rPr>
          <w:rFonts w:ascii="Times New Roman" w:hAnsi="Times New Roman" w:cs="Times New Roman"/>
          <w:i w:val="0"/>
          <w:color w:val="auto"/>
          <w:sz w:val="18"/>
          <w:szCs w:val="18"/>
          <w:rPrChange w:id="536" w:author="Aulia Chairunisa" w:date="2017-01-04T11:47:00Z">
            <w:rPr>
              <w:color w:val="auto"/>
            </w:rPr>
          </w:rPrChange>
        </w:rPr>
        <w:instrText xml:space="preserve"> SEQ Gambar \* ARABIC </w:instrText>
      </w:r>
      <w:r w:rsidR="00B27172" w:rsidRPr="000F122D">
        <w:rPr>
          <w:rFonts w:ascii="Times New Roman" w:hAnsi="Times New Roman" w:cs="Times New Roman"/>
          <w:i w:val="0"/>
          <w:color w:val="auto"/>
          <w:sz w:val="18"/>
          <w:szCs w:val="18"/>
          <w:rPrChange w:id="537" w:author="Aulia Chairunisa" w:date="2017-01-04T11:47:00Z">
            <w:rPr>
              <w:noProof/>
              <w:color w:val="auto"/>
            </w:rPr>
          </w:rPrChange>
        </w:rPr>
        <w:fldChar w:fldCharType="separate"/>
      </w:r>
      <w:ins w:id="538" w:author="Owner" w:date="2017-12-11T19:12:00Z">
        <w:r w:rsidR="00B37CBD">
          <w:rPr>
            <w:rFonts w:ascii="Times New Roman" w:hAnsi="Times New Roman" w:cs="Times New Roman"/>
            <w:i w:val="0"/>
            <w:noProof/>
            <w:color w:val="auto"/>
            <w:sz w:val="18"/>
            <w:szCs w:val="18"/>
          </w:rPr>
          <w:t>1</w:t>
        </w:r>
      </w:ins>
      <w:ins w:id="539" w:author="Aulia Chairunisa" w:date="2017-01-04T17:41:00Z">
        <w:del w:id="540" w:author="Owner" w:date="2017-12-11T19:12:00Z">
          <w:r w:rsidR="00206029" w:rsidDel="00B37CBD">
            <w:rPr>
              <w:rFonts w:ascii="Times New Roman" w:hAnsi="Times New Roman" w:cs="Times New Roman"/>
              <w:i w:val="0"/>
              <w:noProof/>
              <w:color w:val="auto"/>
              <w:sz w:val="18"/>
              <w:szCs w:val="18"/>
            </w:rPr>
            <w:delText>1</w:delText>
          </w:r>
        </w:del>
      </w:ins>
      <w:del w:id="541" w:author="Owner" w:date="2017-12-11T19:12:00Z">
        <w:r w:rsidR="00F852BE" w:rsidRPr="000F122D" w:rsidDel="00B37CBD">
          <w:rPr>
            <w:rFonts w:ascii="Times New Roman" w:hAnsi="Times New Roman" w:cs="Times New Roman"/>
            <w:i w:val="0"/>
            <w:noProof/>
            <w:color w:val="auto"/>
            <w:sz w:val="18"/>
            <w:szCs w:val="18"/>
            <w:rPrChange w:id="542" w:author="Aulia Chairunisa" w:date="2017-01-04T11:47:00Z">
              <w:rPr>
                <w:noProof/>
                <w:color w:val="auto"/>
              </w:rPr>
            </w:rPrChange>
          </w:rPr>
          <w:delText>1</w:delText>
        </w:r>
      </w:del>
      <w:r w:rsidR="00B27172" w:rsidRPr="000F122D">
        <w:rPr>
          <w:rFonts w:ascii="Times New Roman" w:hAnsi="Times New Roman" w:cs="Times New Roman"/>
          <w:i w:val="0"/>
          <w:noProof/>
          <w:color w:val="auto"/>
          <w:sz w:val="18"/>
          <w:szCs w:val="18"/>
          <w:rPrChange w:id="543" w:author="Aulia Chairunisa" w:date="2017-01-04T11:47:00Z">
            <w:rPr>
              <w:noProof/>
              <w:color w:val="auto"/>
            </w:rPr>
          </w:rPrChange>
        </w:rPr>
        <w:fldChar w:fldCharType="end"/>
      </w:r>
      <w:r w:rsidRPr="000F122D">
        <w:rPr>
          <w:rFonts w:ascii="Times New Roman" w:hAnsi="Times New Roman" w:cs="Times New Roman"/>
          <w:i w:val="0"/>
          <w:color w:val="auto"/>
          <w:sz w:val="18"/>
          <w:szCs w:val="18"/>
          <w:lang w:val="id-ID"/>
          <w:rPrChange w:id="544" w:author="Aulia Chairunisa" w:date="2017-01-04T11:47:00Z">
            <w:rPr>
              <w:color w:val="auto"/>
              <w:lang w:val="id-ID"/>
            </w:rPr>
          </w:rPrChange>
        </w:rPr>
        <w:t xml:space="preserve">. Struktur </w:t>
      </w:r>
      <w:commentRangeStart w:id="545"/>
      <w:r w:rsidRPr="000F122D">
        <w:rPr>
          <w:rFonts w:ascii="Times New Roman" w:hAnsi="Times New Roman" w:cs="Times New Roman"/>
          <w:i w:val="0"/>
          <w:color w:val="auto"/>
          <w:sz w:val="18"/>
          <w:szCs w:val="18"/>
          <w:lang w:val="id-ID"/>
          <w:rPrChange w:id="546" w:author="Aulia Chairunisa" w:date="2017-01-04T11:47:00Z">
            <w:rPr>
              <w:color w:val="auto"/>
              <w:lang w:val="id-ID"/>
            </w:rPr>
          </w:rPrChange>
        </w:rPr>
        <w:t>Perusahaan</w:t>
      </w:r>
      <w:commentRangeEnd w:id="545"/>
      <w:r w:rsidR="00452097" w:rsidRPr="000F122D">
        <w:rPr>
          <w:rStyle w:val="CommentReference"/>
          <w:rFonts w:ascii="Times New Roman" w:hAnsi="Times New Roman" w:cs="Times New Roman"/>
          <w:i w:val="0"/>
          <w:iCs w:val="0"/>
          <w:color w:val="auto"/>
          <w:sz w:val="18"/>
          <w:szCs w:val="18"/>
          <w:rPrChange w:id="547" w:author="Aulia Chairunisa" w:date="2017-01-04T11:47:00Z">
            <w:rPr>
              <w:rStyle w:val="CommentReference"/>
              <w:i w:val="0"/>
              <w:iCs w:val="0"/>
              <w:color w:val="auto"/>
            </w:rPr>
          </w:rPrChange>
        </w:rPr>
        <w:commentReference w:id="545"/>
      </w:r>
      <w:ins w:id="548" w:author="Aulia Chairunisa" w:date="2016-12-25T23:29:00Z">
        <w:r w:rsidR="00B72A11" w:rsidRPr="000F122D">
          <w:rPr>
            <w:rFonts w:ascii="Times New Roman" w:hAnsi="Times New Roman" w:cs="Times New Roman"/>
            <w:i w:val="0"/>
            <w:color w:val="auto"/>
            <w:sz w:val="18"/>
            <w:szCs w:val="18"/>
            <w:lang w:val="id-ID"/>
            <w:rPrChange w:id="549" w:author="Aulia Chairunisa" w:date="2017-01-04T11:47:00Z">
              <w:rPr>
                <w:color w:val="auto"/>
                <w:lang w:val="id-ID"/>
              </w:rPr>
            </w:rPrChange>
          </w:rPr>
          <w:t xml:space="preserve"> PT Kudo Teknologi Indonesia</w:t>
        </w:r>
      </w:ins>
    </w:p>
    <w:p w14:paraId="792484F2" w14:textId="77777777" w:rsidR="00521531" w:rsidRPr="00CF4337" w:rsidRDefault="00521531" w:rsidP="00201A6F">
      <w:pPr>
        <w:rPr>
          <w:lang w:val="id-ID"/>
        </w:rPr>
      </w:pPr>
      <w:r w:rsidRPr="00CF4337">
        <w:rPr>
          <w:lang w:val="id-ID"/>
        </w:rPr>
        <w:t xml:space="preserve">Secara struktural, divisi bisnis dibawahi oleh seorang COO yang memantau langsung perkembangan kerja subdivisi di bawahnya. Subdivisi yang ada adalah </w:t>
      </w:r>
      <w:r w:rsidRPr="00CF4337">
        <w:rPr>
          <w:i/>
          <w:lang w:val="id-ID"/>
        </w:rPr>
        <w:t>Sales</w:t>
      </w:r>
      <w:r w:rsidRPr="00CF4337">
        <w:rPr>
          <w:lang w:val="id-ID"/>
        </w:rPr>
        <w:t xml:space="preserve">, </w:t>
      </w:r>
      <w:r w:rsidRPr="00CF4337">
        <w:rPr>
          <w:i/>
          <w:lang w:val="id-ID"/>
        </w:rPr>
        <w:t>Finance</w:t>
      </w:r>
      <w:r w:rsidRPr="00CF4337">
        <w:rPr>
          <w:lang w:val="id-ID"/>
        </w:rPr>
        <w:t xml:space="preserve"> </w:t>
      </w:r>
      <w:r w:rsidRPr="00CF4337">
        <w:rPr>
          <w:i/>
          <w:lang w:val="id-ID"/>
        </w:rPr>
        <w:t>and</w:t>
      </w:r>
      <w:r w:rsidRPr="00CF4337">
        <w:rPr>
          <w:lang w:val="id-ID"/>
        </w:rPr>
        <w:t xml:space="preserve"> </w:t>
      </w:r>
      <w:r w:rsidRPr="00CF4337">
        <w:rPr>
          <w:i/>
          <w:lang w:val="id-ID"/>
        </w:rPr>
        <w:t>Internal</w:t>
      </w:r>
      <w:r w:rsidRPr="00CF4337">
        <w:rPr>
          <w:lang w:val="id-ID"/>
        </w:rPr>
        <w:t xml:space="preserve"> </w:t>
      </w:r>
      <w:r w:rsidRPr="00CF4337">
        <w:rPr>
          <w:i/>
          <w:lang w:val="id-ID"/>
        </w:rPr>
        <w:t>Affair</w:t>
      </w:r>
      <w:r w:rsidRPr="00CF4337">
        <w:rPr>
          <w:lang w:val="id-ID"/>
        </w:rPr>
        <w:t xml:space="preserve">, </w:t>
      </w:r>
      <w:r w:rsidRPr="00CF4337">
        <w:rPr>
          <w:i/>
          <w:lang w:val="id-ID"/>
        </w:rPr>
        <w:t>Marketing</w:t>
      </w:r>
      <w:r w:rsidRPr="00CF4337">
        <w:rPr>
          <w:lang w:val="id-ID"/>
        </w:rPr>
        <w:t xml:space="preserve"> </w:t>
      </w:r>
      <w:r w:rsidRPr="00CF4337">
        <w:rPr>
          <w:i/>
          <w:lang w:val="id-ID"/>
        </w:rPr>
        <w:t>Communication</w:t>
      </w:r>
      <w:r w:rsidRPr="00CF4337">
        <w:rPr>
          <w:lang w:val="id-ID"/>
        </w:rPr>
        <w:t xml:space="preserve">, dan </w:t>
      </w:r>
      <w:r w:rsidRPr="00CF4337">
        <w:rPr>
          <w:i/>
          <w:lang w:val="id-ID"/>
        </w:rPr>
        <w:t>Digital Marketing</w:t>
      </w:r>
      <w:r w:rsidRPr="00CF4337">
        <w:rPr>
          <w:lang w:val="id-ID"/>
        </w:rPr>
        <w:t>. Selebihnya dapat dilihat pada Gambar 1.</w:t>
      </w:r>
    </w:p>
    <w:p w14:paraId="090D42E9" w14:textId="77777777" w:rsidR="005E26B2" w:rsidRPr="00CF4337" w:rsidRDefault="00971847" w:rsidP="002177BB">
      <w:pPr>
        <w:pStyle w:val="Heading3"/>
        <w:numPr>
          <w:ilvl w:val="2"/>
          <w:numId w:val="2"/>
        </w:numPr>
        <w:ind w:left="709" w:hanging="709"/>
      </w:pPr>
      <w:bookmarkStart w:id="550" w:name="_Toc470609507"/>
      <w:r w:rsidRPr="00CF4337">
        <w:t>Posisi Penempatan Pelaksana Kerja Praktik dalam Struktur Organisasi</w:t>
      </w:r>
      <w:bookmarkEnd w:id="550"/>
    </w:p>
    <w:p w14:paraId="5CCC9605" w14:textId="77777777" w:rsidR="00CE06FE" w:rsidRPr="00CF4337" w:rsidRDefault="00521531" w:rsidP="00784E5B">
      <w:pPr>
        <w:rPr>
          <w:lang w:val="id-ID"/>
        </w:rPr>
      </w:pPr>
      <w:r w:rsidRPr="00CF4337">
        <w:rPr>
          <w:lang w:val="id-ID"/>
        </w:rPr>
        <w:t>Pelaksana kerja praktik</w:t>
      </w:r>
      <w:r w:rsidR="00450AEA" w:rsidRPr="00CF4337">
        <w:rPr>
          <w:lang w:val="id-ID"/>
        </w:rPr>
        <w:t xml:space="preserve"> ditempatkan di </w:t>
      </w:r>
      <w:r w:rsidR="00CE06FE" w:rsidRPr="00CF4337">
        <w:rPr>
          <w:lang w:val="id-ID"/>
        </w:rPr>
        <w:t>divisi bisnis</w:t>
      </w:r>
      <w:ins w:id="551" w:author="Aulia Chairunisa" w:date="2016-12-25T23:30:00Z">
        <w:r w:rsidR="00B72A11">
          <w:rPr>
            <w:lang w:val="id-ID"/>
          </w:rPr>
          <w:t>, s</w:t>
        </w:r>
      </w:ins>
      <w:del w:id="552" w:author="Aulia Chairunisa" w:date="2016-12-25T23:30:00Z">
        <w:r w:rsidR="00CE06FE" w:rsidRPr="00CF4337" w:rsidDel="00B72A11">
          <w:rPr>
            <w:lang w:val="id-ID"/>
          </w:rPr>
          <w:delText xml:space="preserve">. </w:delText>
        </w:r>
        <w:commentRangeStart w:id="553"/>
        <w:r w:rsidR="00CE06FE" w:rsidRPr="00CF4337" w:rsidDel="00B72A11">
          <w:rPr>
            <w:lang w:val="id-ID"/>
          </w:rPr>
          <w:delText>S</w:delText>
        </w:r>
      </w:del>
      <w:r w:rsidR="00CE06FE" w:rsidRPr="00CF4337">
        <w:rPr>
          <w:lang w:val="id-ID"/>
        </w:rPr>
        <w:t xml:space="preserve">ecara khusus </w:t>
      </w:r>
      <w:r w:rsidRPr="00CF4337">
        <w:rPr>
          <w:lang w:val="id-ID"/>
        </w:rPr>
        <w:t>sub</w:t>
      </w:r>
      <w:r w:rsidR="00450AEA" w:rsidRPr="00CF4337">
        <w:rPr>
          <w:lang w:val="id-ID"/>
        </w:rPr>
        <w:t xml:space="preserve">divisi </w:t>
      </w:r>
      <w:r w:rsidR="003242F2" w:rsidRPr="00CF4337">
        <w:rPr>
          <w:i/>
        </w:rPr>
        <w:t>Digital Marketing</w:t>
      </w:r>
      <w:ins w:id="554" w:author="Aulia Chairunisa" w:date="2016-12-25T23:30:00Z">
        <w:r w:rsidR="00B72A11">
          <w:rPr>
            <w:i/>
            <w:lang w:val="id-ID"/>
          </w:rPr>
          <w:t>.</w:t>
        </w:r>
      </w:ins>
      <w:del w:id="555" w:author="Aulia Chairunisa" w:date="2016-12-25T23:30:00Z">
        <w:r w:rsidR="00450AEA" w:rsidRPr="00CF4337" w:rsidDel="00B72A11">
          <w:rPr>
            <w:lang w:val="id-ID"/>
          </w:rPr>
          <w:delText xml:space="preserve"> </w:delText>
        </w:r>
        <w:r w:rsidR="00CE06FE" w:rsidRPr="00CF4337" w:rsidDel="00B72A11">
          <w:rPr>
            <w:lang w:val="id-ID"/>
          </w:rPr>
          <w:delText xml:space="preserve">dan </w:delText>
        </w:r>
      </w:del>
      <w:ins w:id="556" w:author="Aulia Chairunisa" w:date="2016-12-25T23:30:00Z">
        <w:r w:rsidR="00B72A11">
          <w:rPr>
            <w:lang w:val="id-ID"/>
          </w:rPr>
          <w:t xml:space="preserve"> Pada divisi ini, pelaksana kerja praktik </w:t>
        </w:r>
      </w:ins>
      <w:r w:rsidR="00450AEA" w:rsidRPr="00CF4337">
        <w:rPr>
          <w:lang w:val="id-ID"/>
        </w:rPr>
        <w:t>dibawah</w:t>
      </w:r>
      <w:r w:rsidR="00CE06FE" w:rsidRPr="00CF4337">
        <w:rPr>
          <w:lang w:val="id-ID"/>
        </w:rPr>
        <w:t>i langsung oleh</w:t>
      </w:r>
      <w:r w:rsidR="00450AEA" w:rsidRPr="00CF4337">
        <w:rPr>
          <w:lang w:val="id-ID"/>
        </w:rPr>
        <w:t xml:space="preserve"> </w:t>
      </w:r>
      <w:r w:rsidR="003242F2" w:rsidRPr="00CF4337">
        <w:rPr>
          <w:i/>
        </w:rPr>
        <w:t>Digital Marketing</w:t>
      </w:r>
      <w:r w:rsidR="00450AEA" w:rsidRPr="00CF4337">
        <w:rPr>
          <w:i/>
          <w:lang w:val="id-ID"/>
        </w:rPr>
        <w:t xml:space="preserve"> Lead</w:t>
      </w:r>
      <w:commentRangeEnd w:id="553"/>
      <w:r w:rsidR="00452097">
        <w:rPr>
          <w:rStyle w:val="CommentReference"/>
        </w:rPr>
        <w:commentReference w:id="553"/>
      </w:r>
      <w:ins w:id="557" w:author="Aulia Chairunisa" w:date="2016-12-25T23:31:00Z">
        <w:r w:rsidR="00B72A11">
          <w:rPr>
            <w:lang w:val="id-ID"/>
          </w:rPr>
          <w:t>. Penjelasan mengenai pekerjaan pelaksana kerja praktik</w:t>
        </w:r>
      </w:ins>
      <w:del w:id="558" w:author="Aulia Chairunisa" w:date="2016-12-25T23:31:00Z">
        <w:r w:rsidR="00CE06FE" w:rsidRPr="00CF4337" w:rsidDel="00B72A11">
          <w:rPr>
            <w:lang w:val="id-ID"/>
          </w:rPr>
          <w:delText>,</w:delText>
        </w:r>
      </w:del>
      <w:r w:rsidR="00CE06FE" w:rsidRPr="00CF4337">
        <w:rPr>
          <w:lang w:val="id-ID"/>
        </w:rPr>
        <w:t xml:space="preserve"> </w:t>
      </w:r>
      <w:commentRangeStart w:id="559"/>
      <w:r w:rsidR="00CE06FE" w:rsidRPr="00CF4337">
        <w:rPr>
          <w:lang w:val="id-ID"/>
        </w:rPr>
        <w:t>akan dijelaskan</w:t>
      </w:r>
      <w:commentRangeEnd w:id="559"/>
      <w:r w:rsidR="00452097">
        <w:rPr>
          <w:rStyle w:val="CommentReference"/>
        </w:rPr>
        <w:commentReference w:id="559"/>
      </w:r>
      <w:r w:rsidR="00CE06FE" w:rsidRPr="00CF4337">
        <w:rPr>
          <w:lang w:val="id-ID"/>
        </w:rPr>
        <w:t xml:space="preserve"> lebih lanjut pada bagian selanjutnya.</w:t>
      </w:r>
    </w:p>
    <w:p w14:paraId="2FA4328E" w14:textId="77777777" w:rsidR="00DE2543" w:rsidRPr="00CF4337" w:rsidRDefault="00DE2543" w:rsidP="00784E5B">
      <w:r w:rsidRPr="00CF4337">
        <w:br w:type="page"/>
      </w:r>
    </w:p>
    <w:p w14:paraId="49344B46" w14:textId="77777777" w:rsidR="00DE2543" w:rsidRPr="00CF4337" w:rsidRDefault="003930C4" w:rsidP="003930C4">
      <w:pPr>
        <w:pStyle w:val="Heading1"/>
        <w:numPr>
          <w:ilvl w:val="0"/>
          <w:numId w:val="1"/>
        </w:numPr>
        <w:ind w:left="0" w:firstLine="0"/>
      </w:pPr>
      <w:r w:rsidRPr="00CF4337">
        <w:br/>
      </w:r>
      <w:bookmarkStart w:id="560" w:name="_Toc470609508"/>
      <w:r w:rsidR="00F91B06" w:rsidRPr="00CF4337">
        <w:t>ISI</w:t>
      </w:r>
      <w:bookmarkEnd w:id="560"/>
    </w:p>
    <w:p w14:paraId="7638A686" w14:textId="77777777" w:rsidR="00DE2543" w:rsidRPr="00CF4337" w:rsidRDefault="00DE2543" w:rsidP="00DE2543"/>
    <w:p w14:paraId="76596AAC" w14:textId="77777777" w:rsidR="00DE2543" w:rsidRPr="00CF4337" w:rsidRDefault="002944CD" w:rsidP="007A2A9A">
      <w:pPr>
        <w:pStyle w:val="Heading2"/>
        <w:numPr>
          <w:ilvl w:val="1"/>
          <w:numId w:val="1"/>
        </w:numPr>
        <w:ind w:left="567" w:hanging="567"/>
      </w:pPr>
      <w:bookmarkStart w:id="561" w:name="_Toc470609509"/>
      <w:r w:rsidRPr="00CF4337">
        <w:t>Pekerjaan</w:t>
      </w:r>
      <w:r w:rsidR="00775ACD" w:rsidRPr="00CF4337">
        <w:t xml:space="preserve"> dalam</w:t>
      </w:r>
      <w:r w:rsidR="009C7830" w:rsidRPr="00CF4337">
        <w:t xml:space="preserve"> Kerja Praktik</w:t>
      </w:r>
      <w:bookmarkEnd w:id="561"/>
    </w:p>
    <w:p w14:paraId="5F5E3C66" w14:textId="0AFB55E6" w:rsidR="00CE06FE" w:rsidRPr="00CF4337" w:rsidRDefault="00CE06FE" w:rsidP="00DE2543">
      <w:pPr>
        <w:rPr>
          <w:lang w:val="id-ID"/>
        </w:rPr>
      </w:pPr>
      <w:r w:rsidRPr="00CF4337">
        <w:rPr>
          <w:lang w:val="id-ID"/>
        </w:rPr>
        <w:t xml:space="preserve">Pelaksana kerja praktik menempati posisi sebagai </w:t>
      </w:r>
      <w:r w:rsidRPr="00CF4337">
        <w:rPr>
          <w:i/>
          <w:lang w:val="id-ID"/>
        </w:rPr>
        <w:t>SEO Specialist intern</w:t>
      </w:r>
      <w:r w:rsidRPr="00CF4337">
        <w:rPr>
          <w:lang w:val="id-ID"/>
        </w:rPr>
        <w:t xml:space="preserve"> dan ditempatkan pada subdivisi Digital Marketing. Dalam pelaksanaannya, pelaksana kerja praktik tidak bekerja sendirian. Terdapat dua orang yang berperan sebagai mentor untuk mengarahkan pekerjaan yang pelaksana kerja praktik akan selesaikan. Salah satu mentor merupakan seorang SEO Specialist yang baru dipekerjakan perusahaan, satu mentor lagi merupakan karyawan lama yang juga turut membantu pekerjaan SEO di perusahaan ke depannya. Tidak seperti divisi teknologi yang bekerja dengan </w:t>
      </w:r>
      <w:commentRangeStart w:id="562"/>
      <w:del w:id="563" w:author="Aulia Chairunisa" w:date="2016-12-25T23:47:00Z">
        <w:r w:rsidRPr="00CF4337" w:rsidDel="005F07E2">
          <w:rPr>
            <w:lang w:val="id-ID"/>
          </w:rPr>
          <w:delText>metode</w:delText>
        </w:r>
        <w:commentRangeEnd w:id="562"/>
        <w:r w:rsidR="00452097" w:rsidDel="005F07E2">
          <w:rPr>
            <w:rStyle w:val="CommentReference"/>
          </w:rPr>
          <w:commentReference w:id="562"/>
        </w:r>
        <w:r w:rsidRPr="00CF4337" w:rsidDel="005F07E2">
          <w:rPr>
            <w:lang w:val="id-ID"/>
          </w:rPr>
          <w:delText xml:space="preserve"> </w:delText>
        </w:r>
      </w:del>
      <w:ins w:id="564" w:author="Aulia Chairunisa" w:date="2016-12-25T23:47:00Z">
        <w:r w:rsidR="005F07E2">
          <w:rPr>
            <w:lang w:val="id-ID"/>
          </w:rPr>
          <w:t>metodologi</w:t>
        </w:r>
        <w:r w:rsidR="005F07E2" w:rsidRPr="00CF4337">
          <w:rPr>
            <w:lang w:val="id-ID"/>
          </w:rPr>
          <w:t xml:space="preserve"> </w:t>
        </w:r>
      </w:ins>
      <w:r w:rsidRPr="00CF4337">
        <w:rPr>
          <w:i/>
          <w:lang w:val="id-ID"/>
        </w:rPr>
        <w:t xml:space="preserve">scrum, </w:t>
      </w:r>
      <w:r w:rsidRPr="00CF4337">
        <w:rPr>
          <w:lang w:val="id-ID"/>
        </w:rPr>
        <w:t xml:space="preserve">divisi bisnis tidak memiliki </w:t>
      </w:r>
      <w:del w:id="565" w:author="Aulia Chairunisa" w:date="2016-12-25T23:49:00Z">
        <w:r w:rsidRPr="00CF4337" w:rsidDel="005F07E2">
          <w:rPr>
            <w:lang w:val="id-ID"/>
          </w:rPr>
          <w:delText xml:space="preserve">metode </w:delText>
        </w:r>
      </w:del>
      <w:ins w:id="566" w:author="Aulia Chairunisa" w:date="2016-12-25T23:49:00Z">
        <w:r w:rsidR="005F07E2">
          <w:rPr>
            <w:lang w:val="id-ID"/>
          </w:rPr>
          <w:t>metodologi</w:t>
        </w:r>
        <w:r w:rsidR="005F07E2" w:rsidRPr="00CF4337">
          <w:rPr>
            <w:lang w:val="id-ID"/>
          </w:rPr>
          <w:t xml:space="preserve"> </w:t>
        </w:r>
      </w:ins>
      <w:r w:rsidRPr="00CF4337">
        <w:rPr>
          <w:lang w:val="id-ID"/>
        </w:rPr>
        <w:t xml:space="preserve">khusus dalam menyelesaikan setiap pekerjaannya. Hanya ada </w:t>
      </w:r>
      <w:r w:rsidRPr="00CF4337">
        <w:rPr>
          <w:i/>
          <w:lang w:val="id-ID"/>
        </w:rPr>
        <w:t>meeting</w:t>
      </w:r>
      <w:r w:rsidRPr="00CF4337">
        <w:rPr>
          <w:lang w:val="id-ID"/>
        </w:rPr>
        <w:t xml:space="preserve"> </w:t>
      </w:r>
      <w:commentRangeStart w:id="567"/>
      <w:r w:rsidRPr="00CF4337">
        <w:rPr>
          <w:lang w:val="id-ID"/>
        </w:rPr>
        <w:t>per</w:t>
      </w:r>
      <w:ins w:id="568" w:author="Aulia Chairunisa" w:date="2016-12-25T23:47:00Z">
        <w:r w:rsidR="005F07E2">
          <w:rPr>
            <w:lang w:val="id-ID"/>
          </w:rPr>
          <w:t xml:space="preserve"> </w:t>
        </w:r>
      </w:ins>
      <w:r w:rsidRPr="00CF4337">
        <w:rPr>
          <w:lang w:val="id-ID"/>
        </w:rPr>
        <w:t>subdivisi</w:t>
      </w:r>
      <w:commentRangeEnd w:id="567"/>
      <w:r w:rsidR="00452097">
        <w:rPr>
          <w:rStyle w:val="CommentReference"/>
        </w:rPr>
        <w:commentReference w:id="567"/>
      </w:r>
      <w:r w:rsidRPr="00CF4337">
        <w:rPr>
          <w:lang w:val="id-ID"/>
        </w:rPr>
        <w:t xml:space="preserve"> dan juga </w:t>
      </w:r>
      <w:r w:rsidRPr="00CF4337">
        <w:rPr>
          <w:i/>
          <w:lang w:val="id-ID"/>
        </w:rPr>
        <w:t>meeting</w:t>
      </w:r>
      <w:r w:rsidRPr="00CF4337">
        <w:rPr>
          <w:lang w:val="id-ID"/>
        </w:rPr>
        <w:t xml:space="preserve"> seluruh divisi </w:t>
      </w:r>
      <w:ins w:id="569" w:author="Aulia Chairunisa" w:date="2016-12-25T23:49:00Z">
        <w:r w:rsidR="005F07E2">
          <w:rPr>
            <w:lang w:val="id-ID"/>
          </w:rPr>
          <w:t xml:space="preserve">bisnis </w:t>
        </w:r>
      </w:ins>
      <w:r w:rsidRPr="00CF4337">
        <w:rPr>
          <w:lang w:val="id-ID"/>
        </w:rPr>
        <w:t xml:space="preserve">(kecuali subdivisi </w:t>
      </w:r>
      <w:r w:rsidRPr="00CF4337">
        <w:rPr>
          <w:i/>
          <w:lang w:val="id-ID"/>
        </w:rPr>
        <w:t>Sales</w:t>
      </w:r>
      <w:r w:rsidRPr="00CF4337">
        <w:rPr>
          <w:lang w:val="id-ID"/>
        </w:rPr>
        <w:t xml:space="preserve"> dan </w:t>
      </w:r>
      <w:r w:rsidRPr="00CF4337">
        <w:rPr>
          <w:i/>
          <w:lang w:val="id-ID"/>
        </w:rPr>
        <w:t>Finance and Internal Affair</w:t>
      </w:r>
      <w:r w:rsidRPr="00CF4337">
        <w:rPr>
          <w:lang w:val="id-ID"/>
        </w:rPr>
        <w:t xml:space="preserve">) </w:t>
      </w:r>
      <w:r w:rsidR="00112F6E" w:rsidRPr="00CF4337">
        <w:rPr>
          <w:lang w:val="id-ID"/>
        </w:rPr>
        <w:t xml:space="preserve">bersama COO </w:t>
      </w:r>
      <w:r w:rsidRPr="00CF4337">
        <w:rPr>
          <w:lang w:val="id-ID"/>
        </w:rPr>
        <w:t>setiap minggunya</w:t>
      </w:r>
      <w:ins w:id="570" w:author="Aulia Chairunisa" w:date="2016-12-25T23:49:00Z">
        <w:r w:rsidR="006E4711">
          <w:rPr>
            <w:lang w:val="id-ID"/>
          </w:rPr>
          <w:t xml:space="preserve">. Pada </w:t>
        </w:r>
      </w:ins>
      <w:ins w:id="571" w:author="Aulia Chairunisa" w:date="2016-12-25T23:56:00Z">
        <w:r w:rsidR="006E4711">
          <w:rPr>
            <w:lang w:val="id-ID"/>
          </w:rPr>
          <w:t xml:space="preserve">pertemuan berkala ini, </w:t>
        </w:r>
      </w:ins>
      <w:del w:id="572" w:author="Aulia Chairunisa" w:date="2016-12-25T23:49:00Z">
        <w:r w:rsidRPr="00CF4337" w:rsidDel="005F07E2">
          <w:rPr>
            <w:lang w:val="id-ID"/>
          </w:rPr>
          <w:delText>.</w:delText>
        </w:r>
        <w:r w:rsidR="00112F6E" w:rsidRPr="00CF4337" w:rsidDel="005F07E2">
          <w:rPr>
            <w:lang w:val="id-ID"/>
          </w:rPr>
          <w:delText xml:space="preserve"> </w:delText>
        </w:r>
        <w:commentRangeStart w:id="573"/>
        <w:r w:rsidR="00112F6E" w:rsidRPr="00CF4337" w:rsidDel="005F07E2">
          <w:rPr>
            <w:lang w:val="id-ID"/>
          </w:rPr>
          <w:delText>D</w:delText>
        </w:r>
      </w:del>
      <w:del w:id="574" w:author="Aulia Chairunisa" w:date="2016-12-25T23:56:00Z">
        <w:r w:rsidR="00112F6E" w:rsidRPr="00CF4337" w:rsidDel="006E4711">
          <w:rPr>
            <w:lang w:val="id-ID"/>
          </w:rPr>
          <w:delText xml:space="preserve">i mana </w:delText>
        </w:r>
      </w:del>
      <w:r w:rsidR="00112F6E" w:rsidRPr="00CF4337">
        <w:rPr>
          <w:lang w:val="id-ID"/>
        </w:rPr>
        <w:t xml:space="preserve">masing-masing anggota menyampaikan </w:t>
      </w:r>
      <w:r w:rsidR="00112F6E" w:rsidRPr="00CF4337">
        <w:rPr>
          <w:i/>
          <w:lang w:val="id-ID"/>
        </w:rPr>
        <w:t xml:space="preserve">progress </w:t>
      </w:r>
      <w:r w:rsidR="00112F6E" w:rsidRPr="00CF4337">
        <w:rPr>
          <w:lang w:val="id-ID"/>
        </w:rPr>
        <w:t xml:space="preserve">kerja selama seminggu yang lalu dan apa yang akan dilaksanakan selanjutnya, juga kendala yang dihadapi (seperti konten </w:t>
      </w:r>
      <w:r w:rsidR="00112F6E" w:rsidRPr="00CF4337">
        <w:rPr>
          <w:i/>
          <w:lang w:val="id-ID"/>
        </w:rPr>
        <w:t>daily meeting</w:t>
      </w:r>
      <w:r w:rsidR="00112F6E" w:rsidRPr="00CF4337">
        <w:rPr>
          <w:lang w:val="id-ID"/>
        </w:rPr>
        <w:t xml:space="preserve"> </w:t>
      </w:r>
      <w:r w:rsidR="00112F6E" w:rsidRPr="00CF4337">
        <w:rPr>
          <w:i/>
          <w:lang w:val="id-ID"/>
        </w:rPr>
        <w:t>scum</w:t>
      </w:r>
      <w:r w:rsidR="00112F6E" w:rsidRPr="00CF4337">
        <w:rPr>
          <w:lang w:val="id-ID"/>
        </w:rPr>
        <w:t xml:space="preserve"> namun dalam hitungan minggu).</w:t>
      </w:r>
      <w:commentRangeEnd w:id="573"/>
      <w:r w:rsidR="004E050D">
        <w:rPr>
          <w:rStyle w:val="CommentReference"/>
        </w:rPr>
        <w:commentReference w:id="573"/>
      </w:r>
    </w:p>
    <w:p w14:paraId="3D3FEEE5" w14:textId="77777777" w:rsidR="00112F6E" w:rsidRPr="00CF4337" w:rsidRDefault="00112F6E" w:rsidP="00112F6E">
      <w:pPr>
        <w:rPr>
          <w:lang w:val="id-ID"/>
        </w:rPr>
      </w:pPr>
      <w:r w:rsidRPr="00CF4337">
        <w:rPr>
          <w:lang w:val="id-ID"/>
        </w:rPr>
        <w:t>Pada bagian ini akan dijelaskan mengenai Latar Belakang, Tinjauan Pustaka, Teknologi, Teknis, dan Non-Teknis dari pekerjaan pelaksana KP.</w:t>
      </w:r>
    </w:p>
    <w:p w14:paraId="58BC98DD" w14:textId="77777777" w:rsidR="0066072A" w:rsidRPr="00CF4337" w:rsidRDefault="00063E8C" w:rsidP="00DE2543">
      <w:pPr>
        <w:pStyle w:val="Heading3"/>
        <w:numPr>
          <w:ilvl w:val="2"/>
          <w:numId w:val="1"/>
        </w:numPr>
        <w:ind w:left="709" w:hanging="709"/>
        <w:rPr>
          <w:lang w:val="id-ID"/>
        </w:rPr>
      </w:pPr>
      <w:bookmarkStart w:id="575" w:name="_Toc470609510"/>
      <w:r w:rsidRPr="00CF4337">
        <w:rPr>
          <w:lang w:val="id-ID"/>
        </w:rPr>
        <w:t xml:space="preserve">Latar Belakang </w:t>
      </w:r>
      <w:r w:rsidR="00112F6E" w:rsidRPr="00CF4337">
        <w:rPr>
          <w:lang w:val="id-ID"/>
        </w:rPr>
        <w:t>Pekerjaan</w:t>
      </w:r>
      <w:bookmarkEnd w:id="575"/>
    </w:p>
    <w:p w14:paraId="56412FAC" w14:textId="75E9D031" w:rsidR="006F7C10" w:rsidRPr="00CF4337" w:rsidRDefault="006E160D" w:rsidP="0087447B">
      <w:r w:rsidRPr="00CF4337">
        <w:rPr>
          <w:i/>
        </w:rPr>
        <w:t>Page</w:t>
      </w:r>
      <w:r w:rsidR="00123386" w:rsidRPr="00CF4337">
        <w:rPr>
          <w:i/>
        </w:rPr>
        <w:t>R</w:t>
      </w:r>
      <w:r w:rsidRPr="00CF4337">
        <w:rPr>
          <w:i/>
        </w:rPr>
        <w:t>ank</w:t>
      </w:r>
      <w:r w:rsidRPr="00CF4337">
        <w:t xml:space="preserve"> adalah </w:t>
      </w:r>
      <w:r w:rsidR="00123386" w:rsidRPr="00CF4337">
        <w:t xml:space="preserve">sebuah algoritma milik Google yang menentukan </w:t>
      </w:r>
      <w:r w:rsidRPr="00CF4337">
        <w:t xml:space="preserve">posisi sebuah halaman dalam </w:t>
      </w:r>
      <w:r w:rsidRPr="00CF4337">
        <w:rPr>
          <w:i/>
        </w:rPr>
        <w:t>Search Engine Rank Page</w:t>
      </w:r>
      <w:r w:rsidR="0087447B" w:rsidRPr="00CF4337">
        <w:rPr>
          <w:i/>
        </w:rPr>
        <w:t xml:space="preserve"> </w:t>
      </w:r>
      <w:r w:rsidR="0087447B" w:rsidRPr="00CF4337">
        <w:t>(SERP</w:t>
      </w:r>
      <w:r w:rsidR="00123386" w:rsidRPr="00CF4337">
        <w:t>)</w:t>
      </w:r>
      <w:ins w:id="576" w:author="Aulia Chairunisa" w:date="2016-12-26T00:06:00Z">
        <w:r w:rsidR="00624BD0">
          <w:rPr>
            <w:lang w:val="id-ID"/>
          </w:rPr>
          <w:t xml:space="preserve"> </w:t>
        </w:r>
      </w:ins>
      <w:customXmlInsRangeStart w:id="577" w:author="Aulia Chairunisa" w:date="2016-12-26T00:10:00Z"/>
      <w:sdt>
        <w:sdtPr>
          <w:rPr>
            <w:lang w:val="id-ID"/>
          </w:rPr>
          <w:id w:val="-87003720"/>
          <w:citation/>
        </w:sdtPr>
        <w:sdtEndPr/>
        <w:sdtContent>
          <w:customXmlInsRangeEnd w:id="577"/>
          <w:ins w:id="578" w:author="Aulia Chairunisa" w:date="2016-12-26T00:10:00Z">
            <w:r w:rsidR="00624BD0">
              <w:rPr>
                <w:lang w:val="id-ID"/>
              </w:rPr>
              <w:fldChar w:fldCharType="begin"/>
            </w:r>
            <w:r w:rsidR="00624BD0">
              <w:rPr>
                <w:lang w:val="id-ID"/>
              </w:rPr>
              <w:instrText xml:space="preserve"> CITATION Dan07 \l 1057 </w:instrText>
            </w:r>
          </w:ins>
          <w:r w:rsidR="00624BD0">
            <w:rPr>
              <w:lang w:val="id-ID"/>
            </w:rPr>
            <w:fldChar w:fldCharType="separate"/>
          </w:r>
          <w:r w:rsidR="004B4B8F" w:rsidRPr="004B4B8F">
            <w:rPr>
              <w:noProof/>
              <w:lang w:val="id-ID"/>
            </w:rPr>
            <w:t>(Sullivan, 2007)</w:t>
          </w:r>
          <w:ins w:id="579" w:author="Aulia Chairunisa" w:date="2016-12-26T00:10:00Z">
            <w:r w:rsidR="00624BD0">
              <w:rPr>
                <w:lang w:val="id-ID"/>
              </w:rPr>
              <w:fldChar w:fldCharType="end"/>
            </w:r>
          </w:ins>
          <w:customXmlInsRangeStart w:id="580" w:author="Aulia Chairunisa" w:date="2016-12-26T00:10:00Z"/>
        </w:sdtContent>
      </w:sdt>
      <w:customXmlInsRangeEnd w:id="580"/>
      <w:r w:rsidR="00123386" w:rsidRPr="00CF4337">
        <w:t>. Posisi ini</w:t>
      </w:r>
      <w:r w:rsidRPr="00CF4337">
        <w:t xml:space="preserve"> menentukan </w:t>
      </w:r>
      <w:r w:rsidRPr="00CF4337">
        <w:rPr>
          <w:i/>
        </w:rPr>
        <w:t>web</w:t>
      </w:r>
      <w:r w:rsidRPr="00CF4337">
        <w:t xml:space="preserve"> mana yang lebih penting atau relevan dengan sebuah </w:t>
      </w:r>
      <w:r w:rsidRPr="00CF4337">
        <w:rPr>
          <w:i/>
        </w:rPr>
        <w:t>query</w:t>
      </w:r>
      <w:r w:rsidRPr="00CF4337">
        <w:t xml:space="preserve"> </w:t>
      </w:r>
      <w:r w:rsidR="00123386" w:rsidRPr="00CF4337">
        <w:t xml:space="preserve">yang diketikkan oleh </w:t>
      </w:r>
      <w:r w:rsidR="00123386" w:rsidRPr="00CF4337">
        <w:rPr>
          <w:i/>
        </w:rPr>
        <w:t xml:space="preserve">user </w:t>
      </w:r>
      <w:r w:rsidRPr="00CF4337">
        <w:t xml:space="preserve">pada </w:t>
      </w:r>
      <w:r w:rsidRPr="00CF4337">
        <w:rPr>
          <w:i/>
        </w:rPr>
        <w:t>search engine</w:t>
      </w:r>
      <w:r w:rsidRPr="00CF4337">
        <w:t>.</w:t>
      </w:r>
      <w:r w:rsidR="0087447B" w:rsidRPr="00CF4337">
        <w:t xml:space="preserve"> Semakin meningkatnya jumlah halaman yang ada di internet, Google semakin memperbaharui algor</w:t>
      </w:r>
      <w:r w:rsidR="00123386" w:rsidRPr="00CF4337">
        <w:t>itma dalam menentukan posisi sebuah halaman pada SERP</w:t>
      </w:r>
      <w:ins w:id="581" w:author="Aulia Chairunisa" w:date="2016-12-26T00:10:00Z">
        <w:r w:rsidR="00624BD0">
          <w:rPr>
            <w:lang w:val="id-ID"/>
          </w:rPr>
          <w:t xml:space="preserve"> </w:t>
        </w:r>
      </w:ins>
      <w:customXmlInsRangeStart w:id="582" w:author="Aulia Chairunisa" w:date="2016-12-26T00:21:00Z"/>
      <w:sdt>
        <w:sdtPr>
          <w:rPr>
            <w:lang w:val="id-ID"/>
          </w:rPr>
          <w:id w:val="-28564204"/>
          <w:citation/>
        </w:sdtPr>
        <w:sdtEndPr/>
        <w:sdtContent>
          <w:customXmlInsRangeEnd w:id="582"/>
          <w:ins w:id="583" w:author="Aulia Chairunisa" w:date="2016-12-26T00:21:00Z">
            <w:r w:rsidR="00D56F71">
              <w:rPr>
                <w:lang w:val="id-ID"/>
              </w:rPr>
              <w:fldChar w:fldCharType="begin"/>
            </w:r>
            <w:r w:rsidR="00D56F71">
              <w:rPr>
                <w:lang w:val="id-ID"/>
              </w:rPr>
              <w:instrText xml:space="preserve"> CITATION Dan07 \l 1057 </w:instrText>
            </w:r>
          </w:ins>
          <w:r w:rsidR="00D56F71">
            <w:rPr>
              <w:lang w:val="id-ID"/>
            </w:rPr>
            <w:fldChar w:fldCharType="separate"/>
          </w:r>
          <w:r w:rsidR="004B4B8F" w:rsidRPr="004B4B8F">
            <w:rPr>
              <w:noProof/>
              <w:lang w:val="id-ID"/>
            </w:rPr>
            <w:t>(Sullivan, 2007)</w:t>
          </w:r>
          <w:ins w:id="584" w:author="Aulia Chairunisa" w:date="2016-12-26T00:21:00Z">
            <w:r w:rsidR="00D56F71">
              <w:rPr>
                <w:lang w:val="id-ID"/>
              </w:rPr>
              <w:fldChar w:fldCharType="end"/>
            </w:r>
          </w:ins>
          <w:customXmlInsRangeStart w:id="585" w:author="Aulia Chairunisa" w:date="2016-12-26T00:21:00Z"/>
        </w:sdtContent>
      </w:sdt>
      <w:customXmlInsRangeEnd w:id="585"/>
      <w:r w:rsidR="00123386" w:rsidRPr="00CF4337">
        <w:t xml:space="preserve">. Dengan kebutuhan untuk memosisikan halaman </w:t>
      </w:r>
      <w:commentRangeStart w:id="586"/>
      <w:r w:rsidR="00123386" w:rsidRPr="006E4711">
        <w:rPr>
          <w:i/>
          <w:rPrChange w:id="587" w:author="Aulia Chairunisa" w:date="2016-12-25T23:56:00Z">
            <w:rPr/>
          </w:rPrChange>
        </w:rPr>
        <w:t>website</w:t>
      </w:r>
      <w:commentRangeEnd w:id="586"/>
      <w:r w:rsidR="004E050D" w:rsidRPr="006E4711">
        <w:rPr>
          <w:rStyle w:val="CommentReference"/>
          <w:i/>
          <w:rPrChange w:id="588" w:author="Aulia Chairunisa" w:date="2016-12-25T23:56:00Z">
            <w:rPr>
              <w:rStyle w:val="CommentReference"/>
            </w:rPr>
          </w:rPrChange>
        </w:rPr>
        <w:commentReference w:id="586"/>
      </w:r>
      <w:r w:rsidR="00123386" w:rsidRPr="00CF4337">
        <w:t xml:space="preserve"> pada </w:t>
      </w:r>
      <w:r w:rsidR="00123386" w:rsidRPr="006E4711">
        <w:rPr>
          <w:i/>
          <w:rPrChange w:id="589" w:author="Aulia Chairunisa" w:date="2016-12-25T23:56:00Z">
            <w:rPr/>
          </w:rPrChange>
        </w:rPr>
        <w:t>rank</w:t>
      </w:r>
      <w:r w:rsidR="00123386" w:rsidRPr="00CF4337">
        <w:t xml:space="preserve"> pertama, terdapat teknik yang kita kenal dengan </w:t>
      </w:r>
      <w:r w:rsidR="006F7C10" w:rsidRPr="00CF4337">
        <w:t xml:space="preserve">istilah </w:t>
      </w:r>
      <w:r w:rsidR="006F7C10" w:rsidRPr="00CF4337">
        <w:rPr>
          <w:i/>
        </w:rPr>
        <w:t>Search Engine Optimization</w:t>
      </w:r>
      <w:r w:rsidR="006F7C10" w:rsidRPr="00CF4337">
        <w:t xml:space="preserve"> (SEO).</w:t>
      </w:r>
    </w:p>
    <w:p w14:paraId="1DCECE13" w14:textId="129049B4" w:rsidR="0087447B" w:rsidRPr="00694BD7" w:rsidRDefault="006F7C10" w:rsidP="0087447B">
      <w:pPr>
        <w:rPr>
          <w:lang w:val="id-ID"/>
          <w:rPrChange w:id="590" w:author="Aulia Chairunisa" w:date="2016-12-26T01:35:00Z">
            <w:rPr/>
          </w:rPrChange>
        </w:rPr>
      </w:pPr>
      <w:r w:rsidRPr="00CF4337">
        <w:t xml:space="preserve">SEO merupakan sebuah teknik yang dapat membantu meningkatkan peringkat halaman </w:t>
      </w:r>
      <w:commentRangeStart w:id="591"/>
      <w:del w:id="592" w:author="Aulia Chairunisa" w:date="2016-12-26T00:28:00Z">
        <w:r w:rsidRPr="00D56F71" w:rsidDel="00D56F71">
          <w:rPr>
            <w:i/>
            <w:rPrChange w:id="593" w:author="Aulia Chairunisa" w:date="2016-12-26T00:28:00Z">
              <w:rPr/>
            </w:rPrChange>
          </w:rPr>
          <w:delText>kita</w:delText>
        </w:r>
        <w:commentRangeEnd w:id="591"/>
        <w:r w:rsidR="004E050D" w:rsidRPr="00D56F71" w:rsidDel="00D56F71">
          <w:rPr>
            <w:rStyle w:val="CommentReference"/>
            <w:i/>
            <w:rPrChange w:id="594" w:author="Aulia Chairunisa" w:date="2016-12-26T00:28:00Z">
              <w:rPr>
                <w:rStyle w:val="CommentReference"/>
              </w:rPr>
            </w:rPrChange>
          </w:rPr>
          <w:commentReference w:id="591"/>
        </w:r>
        <w:r w:rsidRPr="00CF4337" w:rsidDel="00D56F71">
          <w:delText xml:space="preserve"> </w:delText>
        </w:r>
      </w:del>
      <w:ins w:id="595" w:author="Aulia Chairunisa" w:date="2016-12-26T00:28:00Z">
        <w:r w:rsidR="00D56F71">
          <w:rPr>
            <w:i/>
            <w:lang w:val="id-ID"/>
          </w:rPr>
          <w:t>website</w:t>
        </w:r>
        <w:r w:rsidR="00D56F71" w:rsidRPr="00CF4337">
          <w:t xml:space="preserve"> </w:t>
        </w:r>
      </w:ins>
      <w:r w:rsidRPr="00CF4337">
        <w:t xml:space="preserve">secara </w:t>
      </w:r>
      <w:del w:id="596" w:author="Aulia Chairunisa" w:date="2016-12-26T00:28:00Z">
        <w:r w:rsidRPr="00CF4337" w:rsidDel="00D56F71">
          <w:delText>organik</w:delText>
        </w:r>
      </w:del>
      <w:ins w:id="597" w:author="Aulia Chairunisa" w:date="2016-12-26T00:28:00Z">
        <w:r w:rsidR="00D56F71">
          <w:t>organik</w:t>
        </w:r>
        <w:r w:rsidR="00D56F71">
          <w:rPr>
            <w:lang w:val="id-ID"/>
          </w:rPr>
          <w:t xml:space="preserve"> </w:t>
        </w:r>
      </w:ins>
      <w:customXmlInsRangeStart w:id="598" w:author="Aulia Chairunisa" w:date="2016-12-26T00:32:00Z"/>
      <w:sdt>
        <w:sdtPr>
          <w:rPr>
            <w:lang w:val="id-ID"/>
          </w:rPr>
          <w:id w:val="-1011141239"/>
          <w:citation/>
        </w:sdtPr>
        <w:sdtEndPr/>
        <w:sdtContent>
          <w:customXmlInsRangeEnd w:id="598"/>
          <w:ins w:id="599" w:author="Aulia Chairunisa" w:date="2016-12-26T00:32:00Z">
            <w:r w:rsidR="00D56F71">
              <w:rPr>
                <w:lang w:val="id-ID"/>
              </w:rPr>
              <w:fldChar w:fldCharType="begin"/>
            </w:r>
          </w:ins>
          <w:ins w:id="600" w:author="Aulia Chairunisa" w:date="2016-12-26T00:33:00Z">
            <w:r w:rsidR="00393DFD">
              <w:rPr>
                <w:lang w:val="id-ID"/>
              </w:rPr>
              <w:instrText xml:space="preserve">CITATION Nis \l 1057 </w:instrText>
            </w:r>
          </w:ins>
          <w:r w:rsidR="00D56F71">
            <w:rPr>
              <w:lang w:val="id-ID"/>
            </w:rPr>
            <w:fldChar w:fldCharType="separate"/>
          </w:r>
          <w:r w:rsidR="004B4B8F" w:rsidRPr="004B4B8F">
            <w:rPr>
              <w:noProof/>
              <w:lang w:val="id-ID"/>
            </w:rPr>
            <w:t>(Nisha &amp; singh, 2014)</w:t>
          </w:r>
          <w:ins w:id="601" w:author="Aulia Chairunisa" w:date="2016-12-26T00:32:00Z">
            <w:r w:rsidR="00D56F71">
              <w:rPr>
                <w:lang w:val="id-ID"/>
              </w:rPr>
              <w:fldChar w:fldCharType="end"/>
            </w:r>
          </w:ins>
          <w:customXmlInsRangeStart w:id="602" w:author="Aulia Chairunisa" w:date="2016-12-26T00:32:00Z"/>
        </w:sdtContent>
      </w:sdt>
      <w:customXmlInsRangeEnd w:id="602"/>
      <w:r w:rsidRPr="00CF4337">
        <w:t>. Namun, butuh waktu dan keuletan untuk mencapai target posisi.</w:t>
      </w:r>
      <w:ins w:id="603" w:author="Aulia Chairunisa" w:date="2016-12-26T00:34:00Z">
        <w:r w:rsidR="00393DFD">
          <w:rPr>
            <w:lang w:val="id-ID"/>
          </w:rPr>
          <w:t xml:space="preserve"> </w:t>
        </w:r>
      </w:ins>
      <w:del w:id="604" w:author="RMahendra" w:date="2016-12-18T17:54:00Z">
        <w:r w:rsidRPr="00CF4337" w:rsidDel="004E050D">
          <w:delText xml:space="preserve"> </w:delText>
        </w:r>
      </w:del>
      <w:ins w:id="605" w:author="RMahendra" w:date="2016-12-18T17:54:00Z">
        <w:r w:rsidR="004E050D">
          <w:rPr>
            <w:lang w:val="id-ID"/>
          </w:rPr>
          <w:t>Selain itu</w:t>
        </w:r>
      </w:ins>
      <w:del w:id="606" w:author="RMahendra" w:date="2016-12-18T17:54:00Z">
        <w:r w:rsidRPr="00CF4337" w:rsidDel="004E050D">
          <w:delText>Juga</w:delText>
        </w:r>
      </w:del>
      <w:r w:rsidRPr="00CF4337">
        <w:t xml:space="preserve">, terdapat fase-fase yang harus dilalui saat implementasi SEO agar mendapatkan hasil yang lebih maksimal. </w:t>
      </w:r>
      <w:del w:id="607" w:author="Aulia Chairunisa" w:date="2016-12-26T01:13:00Z">
        <w:r w:rsidRPr="00CF4337" w:rsidDel="00CF7E76">
          <w:delText xml:space="preserve">Teknik lain yang dapat </w:delText>
        </w:r>
        <w:r w:rsidRPr="004E050D" w:rsidDel="00CF7E76">
          <w:rPr>
            <w:highlight w:val="yellow"/>
            <w:rPrChange w:id="608" w:author="RMahendra" w:date="2016-12-18T17:55:00Z">
              <w:rPr/>
            </w:rPrChange>
          </w:rPr>
          <w:delText>kita</w:delText>
        </w:r>
        <w:r w:rsidRPr="00CF4337" w:rsidDel="00CF7E76">
          <w:delText xml:space="preserve"> gunakan untuk meningkatkan peringkat </w:delText>
        </w:r>
        <w:r w:rsidRPr="004E050D" w:rsidDel="00CF7E76">
          <w:rPr>
            <w:highlight w:val="yellow"/>
            <w:rPrChange w:id="609" w:author="RMahendra" w:date="2016-12-18T17:55:00Z">
              <w:rPr/>
            </w:rPrChange>
          </w:rPr>
          <w:delText>kita</w:delText>
        </w:r>
        <w:r w:rsidRPr="00CF4337" w:rsidDel="00CF7E76">
          <w:delText xml:space="preserve"> pada SERP ialah dengan </w:delText>
        </w:r>
        <w:commentRangeStart w:id="610"/>
        <w:r w:rsidRPr="00CF4337" w:rsidDel="00CF7E76">
          <w:rPr>
            <w:i/>
          </w:rPr>
          <w:delText>Search Engine Marketing</w:delText>
        </w:r>
        <w:r w:rsidRPr="00CF4337" w:rsidDel="00CF7E76">
          <w:delText xml:space="preserve"> (SEM).</w:delText>
        </w:r>
        <w:commentRangeEnd w:id="610"/>
        <w:r w:rsidR="004E050D" w:rsidDel="00CF7E76">
          <w:rPr>
            <w:rStyle w:val="CommentReference"/>
          </w:rPr>
          <w:commentReference w:id="610"/>
        </w:r>
        <w:r w:rsidRPr="00CF4337" w:rsidDel="00CF7E76">
          <w:delText xml:space="preserve"> Teknik ini tidak tergolong organik bahkan cenderung mengeluarkan biaya relatif lebih banyak karena </w:delText>
        </w:r>
      </w:del>
      <w:commentRangeStart w:id="611"/>
      <w:del w:id="612" w:author="Aulia Chairunisa" w:date="2016-12-26T00:21:00Z">
        <w:r w:rsidRPr="00CF4337" w:rsidDel="00D56F71">
          <w:delText>teknik ini</w:delText>
        </w:r>
        <w:commentRangeEnd w:id="611"/>
        <w:r w:rsidR="004E050D" w:rsidDel="00D56F71">
          <w:rPr>
            <w:rStyle w:val="CommentReference"/>
          </w:rPr>
          <w:commentReference w:id="611"/>
        </w:r>
        <w:r w:rsidRPr="00CF4337" w:rsidDel="00D56F71">
          <w:delText xml:space="preserve"> </w:delText>
        </w:r>
      </w:del>
      <w:del w:id="613" w:author="Aulia Chairunisa" w:date="2016-12-26T01:13:00Z">
        <w:r w:rsidRPr="00CF4337" w:rsidDel="00CF7E76">
          <w:delText xml:space="preserve">berbayar. Bukan berarti dengan teknik SEO kita tidak akan mengeluarkan biaya, tetapi bisa dikatakan, </w:delText>
        </w:r>
      </w:del>
      <w:r w:rsidRPr="00CF4337">
        <w:t xml:space="preserve">SEO adalah teknik investasi agar halaman </w:t>
      </w:r>
      <w:del w:id="614" w:author="Aulia Chairunisa" w:date="2016-12-26T01:43:00Z">
        <w:r w:rsidRPr="00F467AB" w:rsidDel="00F467AB">
          <w:rPr>
            <w:i/>
            <w:rPrChange w:id="615" w:author="Aulia Chairunisa" w:date="2016-12-26T01:43:00Z">
              <w:rPr/>
            </w:rPrChange>
          </w:rPr>
          <w:delText>kita</w:delText>
        </w:r>
        <w:r w:rsidRPr="00CF4337" w:rsidDel="00F467AB">
          <w:delText xml:space="preserve"> </w:delText>
        </w:r>
      </w:del>
      <w:ins w:id="616" w:author="Aulia Chairunisa" w:date="2016-12-26T01:43:00Z">
        <w:r w:rsidR="00F467AB">
          <w:rPr>
            <w:i/>
            <w:lang w:val="id-ID"/>
          </w:rPr>
          <w:t>website</w:t>
        </w:r>
        <w:r w:rsidR="00F467AB" w:rsidRPr="00CF4337">
          <w:t xml:space="preserve"> </w:t>
        </w:r>
      </w:ins>
      <w:r w:rsidRPr="00CF4337">
        <w:t>dapat bertahan pada peringkat tertentu.</w:t>
      </w:r>
      <w:ins w:id="617" w:author="Aulia Chairunisa" w:date="2016-12-26T01:34:00Z">
        <w:r w:rsidR="00694BD7">
          <w:rPr>
            <w:lang w:val="id-ID"/>
          </w:rPr>
          <w:t xml:space="preserve"> Dengan mengeluarkan biaya untuk keperluan </w:t>
        </w:r>
        <w:r w:rsidR="00694BD7" w:rsidRPr="00694BD7">
          <w:rPr>
            <w:i/>
            <w:lang w:val="id-ID"/>
            <w:rPrChange w:id="618" w:author="Aulia Chairunisa" w:date="2016-12-26T01:35:00Z">
              <w:rPr>
                <w:lang w:val="id-ID"/>
              </w:rPr>
            </w:rPrChange>
          </w:rPr>
          <w:t>backlink</w:t>
        </w:r>
      </w:ins>
      <w:ins w:id="619" w:author="Aulia Chairunisa" w:date="2016-12-26T01:35:00Z">
        <w:r w:rsidR="00694BD7">
          <w:rPr>
            <w:lang w:val="id-ID"/>
          </w:rPr>
          <w:t xml:space="preserve"> di awal, peringkat </w:t>
        </w:r>
        <w:r w:rsidR="00694BD7" w:rsidRPr="00694BD7">
          <w:rPr>
            <w:i/>
            <w:lang w:val="id-ID"/>
            <w:rPrChange w:id="620" w:author="Aulia Chairunisa" w:date="2016-12-26T01:35:00Z">
              <w:rPr>
                <w:lang w:val="id-ID"/>
              </w:rPr>
            </w:rPrChange>
          </w:rPr>
          <w:t>website</w:t>
        </w:r>
        <w:r w:rsidR="00694BD7">
          <w:rPr>
            <w:lang w:val="id-ID"/>
          </w:rPr>
          <w:t xml:space="preserve"> yang didapat akan bertahan cukup lama </w:t>
        </w:r>
      </w:ins>
      <w:customXmlInsRangeStart w:id="621" w:author="Aulia Chairunisa" w:date="2016-12-26T01:43:00Z"/>
      <w:sdt>
        <w:sdtPr>
          <w:rPr>
            <w:lang w:val="id-ID"/>
          </w:rPr>
          <w:id w:val="1648168108"/>
          <w:citation/>
        </w:sdtPr>
        <w:sdtEndPr/>
        <w:sdtContent>
          <w:customXmlInsRangeEnd w:id="621"/>
          <w:ins w:id="622" w:author="Aulia Chairunisa" w:date="2016-12-26T01:43:00Z">
            <w:r w:rsidR="00694BD7">
              <w:rPr>
                <w:lang w:val="id-ID"/>
              </w:rPr>
              <w:fldChar w:fldCharType="begin"/>
            </w:r>
            <w:r w:rsidR="00694BD7">
              <w:rPr>
                <w:lang w:val="id-ID"/>
              </w:rPr>
              <w:instrText xml:space="preserve"> CITATION DrS12 \l 1057 </w:instrText>
            </w:r>
          </w:ins>
          <w:r w:rsidR="00694BD7">
            <w:rPr>
              <w:lang w:val="id-ID"/>
            </w:rPr>
            <w:fldChar w:fldCharType="separate"/>
          </w:r>
          <w:r w:rsidR="004B4B8F" w:rsidRPr="004B4B8F">
            <w:rPr>
              <w:noProof/>
              <w:lang w:val="id-ID"/>
            </w:rPr>
            <w:t>(Saravanakumar, Ramnath, Ranjitha, &amp; V.G.Gokul, 2012)</w:t>
          </w:r>
          <w:ins w:id="623" w:author="Aulia Chairunisa" w:date="2016-12-26T01:43:00Z">
            <w:r w:rsidR="00694BD7">
              <w:rPr>
                <w:lang w:val="id-ID"/>
              </w:rPr>
              <w:fldChar w:fldCharType="end"/>
            </w:r>
          </w:ins>
          <w:customXmlInsRangeStart w:id="624" w:author="Aulia Chairunisa" w:date="2016-12-26T01:43:00Z"/>
        </w:sdtContent>
      </w:sdt>
      <w:customXmlInsRangeEnd w:id="624"/>
      <w:ins w:id="625" w:author="Aulia Chairunisa" w:date="2016-12-26T01:35:00Z">
        <w:r w:rsidR="00694BD7">
          <w:rPr>
            <w:lang w:val="id-ID"/>
          </w:rPr>
          <w:t>.</w:t>
        </w:r>
      </w:ins>
    </w:p>
    <w:p w14:paraId="21C47AA8" w14:textId="2E04670B" w:rsidR="006E160D" w:rsidRPr="00CF4337" w:rsidRDefault="00123386" w:rsidP="006F7C10">
      <w:r w:rsidRPr="00CF4337">
        <w:t xml:space="preserve">Dewasa ini, kita ketahui </w:t>
      </w:r>
      <w:r w:rsidR="0087447B" w:rsidRPr="00CF4337">
        <w:t xml:space="preserve">jumlah </w:t>
      </w:r>
      <w:r w:rsidR="0087447B" w:rsidRPr="00CF4337">
        <w:rPr>
          <w:i/>
        </w:rPr>
        <w:t>e-</w:t>
      </w:r>
      <w:commentRangeStart w:id="626"/>
      <w:del w:id="627" w:author="Aulia Chairunisa" w:date="2016-12-26T00:22:00Z">
        <w:r w:rsidR="0087447B" w:rsidRPr="00CF4337" w:rsidDel="00D56F71">
          <w:rPr>
            <w:i/>
          </w:rPr>
          <w:delText>C</w:delText>
        </w:r>
        <w:commentRangeEnd w:id="626"/>
        <w:r w:rsidR="004E050D" w:rsidDel="00D56F71">
          <w:rPr>
            <w:rStyle w:val="CommentReference"/>
          </w:rPr>
          <w:commentReference w:id="626"/>
        </w:r>
        <w:r w:rsidR="0087447B" w:rsidRPr="00CF4337" w:rsidDel="00D56F71">
          <w:rPr>
            <w:i/>
          </w:rPr>
          <w:delText>ommerce</w:delText>
        </w:r>
        <w:r w:rsidR="0087447B" w:rsidRPr="00CF4337" w:rsidDel="00D56F71">
          <w:delText xml:space="preserve"> </w:delText>
        </w:r>
      </w:del>
      <w:ins w:id="628" w:author="Aulia Chairunisa" w:date="2016-12-26T00:22:00Z">
        <w:r w:rsidR="00D56F71">
          <w:rPr>
            <w:i/>
            <w:lang w:val="id-ID"/>
          </w:rPr>
          <w:t>co</w:t>
        </w:r>
        <w:r w:rsidR="00D56F71" w:rsidRPr="00CF4337">
          <w:rPr>
            <w:i/>
          </w:rPr>
          <w:t>mmerce</w:t>
        </w:r>
        <w:r w:rsidR="00D56F71" w:rsidRPr="00CF4337">
          <w:t xml:space="preserve"> </w:t>
        </w:r>
      </w:ins>
      <w:r w:rsidR="0087447B" w:rsidRPr="00CF4337">
        <w:t>di Indonesia</w:t>
      </w:r>
      <w:r w:rsidRPr="00CF4337">
        <w:t xml:space="preserve"> semakin meningkat</w:t>
      </w:r>
      <w:r w:rsidR="0087447B" w:rsidRPr="00CF4337">
        <w:t xml:space="preserve">, persaingan </w:t>
      </w:r>
      <w:r w:rsidR="0087447B" w:rsidRPr="00CF4337">
        <w:rPr>
          <w:i/>
        </w:rPr>
        <w:t>page</w:t>
      </w:r>
      <w:r w:rsidR="0087447B" w:rsidRPr="00CF4337">
        <w:t xml:space="preserve"> </w:t>
      </w:r>
      <w:r w:rsidR="0087447B" w:rsidRPr="00CF4337">
        <w:rPr>
          <w:i/>
        </w:rPr>
        <w:t>ranking</w:t>
      </w:r>
      <w:r w:rsidR="0087447B" w:rsidRPr="00CF4337">
        <w:t xml:space="preserve"> pada </w:t>
      </w:r>
      <w:r w:rsidR="0087447B" w:rsidRPr="00CF4337">
        <w:rPr>
          <w:i/>
        </w:rPr>
        <w:t>search engine</w:t>
      </w:r>
      <w:r w:rsidR="0087447B" w:rsidRPr="00CF4337">
        <w:t xml:space="preserve"> Google pun </w:t>
      </w:r>
      <w:r w:rsidRPr="00CF4337">
        <w:t>tak dapat dielakkan</w:t>
      </w:r>
      <w:r w:rsidR="0087447B" w:rsidRPr="00CF4337">
        <w:t xml:space="preserve">. Hal ini </w:t>
      </w:r>
      <w:r w:rsidRPr="00CF4337">
        <w:t xml:space="preserve">menyebabkan </w:t>
      </w:r>
      <w:r w:rsidR="0087447B" w:rsidRPr="00CF4337">
        <w:t xml:space="preserve">para </w:t>
      </w:r>
      <w:r w:rsidR="006F7C10" w:rsidRPr="00CF4337">
        <w:t xml:space="preserve">penggiat </w:t>
      </w:r>
      <w:del w:id="629" w:author="Aulia Chairunisa" w:date="2017-01-04T11:22:00Z">
        <w:r w:rsidR="0087447B" w:rsidRPr="00CF4337" w:rsidDel="009A10CB">
          <w:delText>startup</w:delText>
        </w:r>
      </w:del>
      <w:ins w:id="630" w:author="Aulia Chairunisa" w:date="2017-01-04T11:22:00Z">
        <w:r w:rsidR="009A10CB" w:rsidRPr="009A10CB">
          <w:rPr>
            <w:i/>
          </w:rPr>
          <w:t>startup</w:t>
        </w:r>
      </w:ins>
      <w:r w:rsidR="0087447B" w:rsidRPr="00CF4337">
        <w:t xml:space="preserve">/perusahaan untuk membentuk sebuah tim yang terdiri dari SEO </w:t>
      </w:r>
      <w:r w:rsidR="0087447B" w:rsidRPr="00CF4337">
        <w:rPr>
          <w:i/>
        </w:rPr>
        <w:t>Specialist</w:t>
      </w:r>
      <w:r w:rsidR="0087447B" w:rsidRPr="00CF4337">
        <w:t xml:space="preserve">. </w:t>
      </w:r>
      <w:r w:rsidR="006F7C10" w:rsidRPr="00CF4337">
        <w:t>Teknik yang digunakan kebanyakan adalah SEO dan SEM</w:t>
      </w:r>
      <w:ins w:id="631" w:author="Aulia Chairunisa" w:date="2016-12-27T11:22:00Z">
        <w:r w:rsidR="00B50864">
          <w:rPr>
            <w:lang w:val="id-ID"/>
          </w:rPr>
          <w:t xml:space="preserve"> (</w:t>
        </w:r>
        <w:r w:rsidR="00B50864" w:rsidRPr="00B50864">
          <w:rPr>
            <w:i/>
            <w:lang w:val="id-ID"/>
            <w:rPrChange w:id="632" w:author="Aulia Chairunisa" w:date="2016-12-27T11:22:00Z">
              <w:rPr>
                <w:lang w:val="id-ID"/>
              </w:rPr>
            </w:rPrChange>
          </w:rPr>
          <w:t>Search Engine Marketing</w:t>
        </w:r>
        <w:r w:rsidR="00B50864">
          <w:rPr>
            <w:lang w:val="id-ID"/>
          </w:rPr>
          <w:t>)</w:t>
        </w:r>
      </w:ins>
      <w:r w:rsidR="006F7C10" w:rsidRPr="00CF4337">
        <w:t>. Begitu juga dengan KUDO</w:t>
      </w:r>
      <w:ins w:id="633" w:author="Aulia Chairunisa" w:date="2016-12-27T11:22:00Z">
        <w:r w:rsidR="00B50864">
          <w:rPr>
            <w:lang w:val="id-ID"/>
          </w:rPr>
          <w:t>, s</w:t>
        </w:r>
      </w:ins>
      <w:del w:id="634" w:author="Aulia Chairunisa" w:date="2016-12-27T11:22:00Z">
        <w:r w:rsidR="006F7C10" w:rsidRPr="00CF4337" w:rsidDel="00B50864">
          <w:delText>. S</w:delText>
        </w:r>
      </w:del>
      <w:r w:rsidR="006F7C10" w:rsidRPr="00CF4337">
        <w:t>tartup yang mendukung masyarakat Indonesia untuk berwirausaha ini memaksimalkan SEM dan SEO dalam “mengenalkan” dirinya di dunia SERP Google.</w:t>
      </w:r>
      <w:del w:id="635" w:author="Aulia Chairunisa" w:date="2016-12-27T11:17:00Z">
        <w:r w:rsidR="006F7C10" w:rsidRPr="00CF4337" w:rsidDel="00B50864">
          <w:delText xml:space="preserve"> </w:delText>
        </w:r>
      </w:del>
    </w:p>
    <w:p w14:paraId="6F044087" w14:textId="243828DC" w:rsidR="005519FC" w:rsidRDefault="005519FC" w:rsidP="004E050D">
      <w:pPr>
        <w:pStyle w:val="Heading3"/>
        <w:numPr>
          <w:ilvl w:val="2"/>
          <w:numId w:val="1"/>
        </w:numPr>
        <w:ind w:left="709" w:hanging="709"/>
        <w:rPr>
          <w:ins w:id="636" w:author="Aulia Chairunisa" w:date="2017-01-04T11:23:00Z"/>
        </w:rPr>
      </w:pPr>
      <w:ins w:id="637" w:author="Aulia Chairunisa" w:date="2017-01-04T11:23:00Z">
        <w:r>
          <w:rPr>
            <w:lang w:val="id-ID"/>
          </w:rPr>
          <w:t>Tinjauan Pustaka</w:t>
        </w:r>
      </w:ins>
    </w:p>
    <w:p w14:paraId="09A24B03" w14:textId="1AF2C88B" w:rsidR="00D0289D" w:rsidRPr="00CF4337" w:rsidRDefault="00D0289D">
      <w:pPr>
        <w:pStyle w:val="Heading3"/>
        <w:numPr>
          <w:ilvl w:val="3"/>
          <w:numId w:val="1"/>
        </w:numPr>
        <w:pPrChange w:id="638" w:author="Aulia Chairunisa" w:date="2017-01-04T11:23:00Z">
          <w:pPr>
            <w:pStyle w:val="Heading3"/>
            <w:numPr>
              <w:ilvl w:val="2"/>
              <w:numId w:val="1"/>
            </w:numPr>
            <w:ind w:left="709" w:hanging="709"/>
          </w:pPr>
        </w:pPrChange>
      </w:pPr>
      <w:del w:id="639" w:author="RMahendra" w:date="2016-12-18T18:00:00Z">
        <w:r w:rsidRPr="00CF4337" w:rsidDel="004E050D">
          <w:delText xml:space="preserve">Pengenalan </w:delText>
        </w:r>
      </w:del>
      <w:bookmarkStart w:id="640" w:name="_Toc470609511"/>
      <w:commentRangeStart w:id="641"/>
      <w:r w:rsidRPr="00CF4337">
        <w:rPr>
          <w:i/>
        </w:rPr>
        <w:t>Search Engine</w:t>
      </w:r>
      <w:commentRangeEnd w:id="641"/>
      <w:r w:rsidR="003C18FC">
        <w:rPr>
          <w:rStyle w:val="CommentReference"/>
          <w:rFonts w:eastAsiaTheme="minorHAnsi" w:cstheme="minorBidi"/>
          <w:b w:val="0"/>
          <w:bCs w:val="0"/>
        </w:rPr>
        <w:commentReference w:id="641"/>
      </w:r>
      <w:bookmarkEnd w:id="640"/>
    </w:p>
    <w:p w14:paraId="32246C9C" w14:textId="3CFF8D07" w:rsidR="00D0289D" w:rsidRPr="00CF4337" w:rsidRDefault="00D0289D" w:rsidP="005519FC">
      <w:pPr>
        <w:ind w:left="1134"/>
      </w:pPr>
      <w:del w:id="642" w:author="RMahendra" w:date="2016-12-18T18:02:00Z">
        <w:r w:rsidRPr="00CF4337" w:rsidDel="003C18FC">
          <w:delText xml:space="preserve">Seperti yang kita ketahui, </w:delText>
        </w:r>
      </w:del>
      <w:ins w:id="643" w:author="Aulia Chairunisa" w:date="2016-12-27T11:22:00Z">
        <w:r w:rsidR="00B50864">
          <w:rPr>
            <w:i/>
            <w:lang w:val="id-ID"/>
          </w:rPr>
          <w:t>S</w:t>
        </w:r>
      </w:ins>
      <w:del w:id="644" w:author="Aulia Chairunisa" w:date="2016-12-27T11:22:00Z">
        <w:r w:rsidRPr="00CF4337" w:rsidDel="00B50864">
          <w:rPr>
            <w:i/>
          </w:rPr>
          <w:delText>s</w:delText>
        </w:r>
      </w:del>
      <w:r w:rsidRPr="00CF4337">
        <w:rPr>
          <w:i/>
        </w:rPr>
        <w:t>earch engine</w:t>
      </w:r>
      <w:r w:rsidRPr="00CF4337">
        <w:t xml:space="preserve"> adalah sebuah mesin yang dapat membantu kita dalam mencari informasi yang relevan dengan query yang kita ketikkan pada </w:t>
      </w:r>
      <w:r w:rsidRPr="00CF4337">
        <w:rPr>
          <w:i/>
        </w:rPr>
        <w:t>search bar</w:t>
      </w:r>
      <w:ins w:id="645" w:author="Aulia Chairunisa" w:date="2016-12-27T12:13:00Z">
        <w:r w:rsidR="0037520C">
          <w:rPr>
            <w:i/>
            <w:lang w:val="id-ID"/>
          </w:rPr>
          <w:t xml:space="preserve"> </w:t>
        </w:r>
      </w:ins>
      <w:customXmlInsRangeStart w:id="646" w:author="Aulia Chairunisa" w:date="2016-12-27T12:15:00Z"/>
      <w:sdt>
        <w:sdtPr>
          <w:rPr>
            <w:i/>
            <w:lang w:val="id-ID"/>
          </w:rPr>
          <w:id w:val="730500943"/>
          <w:citation/>
        </w:sdtPr>
        <w:sdtEndPr/>
        <w:sdtContent>
          <w:customXmlInsRangeEnd w:id="646"/>
          <w:ins w:id="647" w:author="Aulia Chairunisa" w:date="2016-12-27T12:15:00Z">
            <w:r w:rsidR="0037520C">
              <w:rPr>
                <w:i/>
                <w:lang w:val="id-ID"/>
              </w:rPr>
              <w:fldChar w:fldCharType="begin"/>
            </w:r>
            <w:r w:rsidR="0037520C">
              <w:rPr>
                <w:i/>
                <w:lang w:val="id-ID"/>
              </w:rPr>
              <w:instrText xml:space="preserve"> CITATION Sea \l 1057 </w:instrText>
            </w:r>
          </w:ins>
          <w:r w:rsidR="0037520C">
            <w:rPr>
              <w:i/>
              <w:lang w:val="id-ID"/>
            </w:rPr>
            <w:fldChar w:fldCharType="separate"/>
          </w:r>
          <w:r w:rsidR="004B4B8F" w:rsidRPr="004B4B8F">
            <w:rPr>
              <w:noProof/>
              <w:lang w:val="id-ID"/>
            </w:rPr>
            <w:t>(Search Engine, t.thn.)</w:t>
          </w:r>
          <w:ins w:id="648" w:author="Aulia Chairunisa" w:date="2016-12-27T12:15:00Z">
            <w:r w:rsidR="0037520C">
              <w:rPr>
                <w:i/>
                <w:lang w:val="id-ID"/>
              </w:rPr>
              <w:fldChar w:fldCharType="end"/>
            </w:r>
          </w:ins>
          <w:customXmlInsRangeStart w:id="649" w:author="Aulia Chairunisa" w:date="2016-12-27T12:15:00Z"/>
        </w:sdtContent>
      </w:sdt>
      <w:customXmlInsRangeEnd w:id="649"/>
      <w:r w:rsidRPr="00CF4337">
        <w:t xml:space="preserve">. Utamanya, fungsi mesin pencari ini ialah </w:t>
      </w:r>
      <w:r w:rsidRPr="00CF4337">
        <w:rPr>
          <w:i/>
        </w:rPr>
        <w:t>crawling and building an index</w:t>
      </w:r>
      <w:r w:rsidRPr="00CF4337">
        <w:t>, dan menyediakan daftar halaman (</w:t>
      </w:r>
      <w:r w:rsidRPr="00CF4337">
        <w:rPr>
          <w:i/>
        </w:rPr>
        <w:t>web</w:t>
      </w:r>
      <w:r w:rsidRPr="00CF4337">
        <w:t>) dengan urutan tertentu yang dianggap paling relevan</w:t>
      </w:r>
      <w:ins w:id="650" w:author="Aulia Chairunisa" w:date="2016-12-27T12:15:00Z">
        <w:r w:rsidR="0037520C">
          <w:rPr>
            <w:lang w:val="id-ID"/>
          </w:rPr>
          <w:t xml:space="preserve"> </w:t>
        </w:r>
      </w:ins>
      <w:customXmlInsRangeStart w:id="651" w:author="Aulia Chairunisa" w:date="2016-12-27T12:23:00Z"/>
      <w:sdt>
        <w:sdtPr>
          <w:rPr>
            <w:lang w:val="id-ID"/>
          </w:rPr>
          <w:id w:val="-1516071080"/>
          <w:citation/>
        </w:sdtPr>
        <w:sdtEndPr/>
        <w:sdtContent>
          <w:customXmlInsRangeEnd w:id="651"/>
          <w:ins w:id="652" w:author="Aulia Chairunisa" w:date="2016-12-27T12:23:00Z">
            <w:r w:rsidR="0037520C">
              <w:rPr>
                <w:lang w:val="id-ID"/>
              </w:rPr>
              <w:fldChar w:fldCharType="begin"/>
            </w:r>
            <w:r w:rsidR="0037520C">
              <w:rPr>
                <w:lang w:val="id-ID"/>
              </w:rPr>
              <w:instrText xml:space="preserve"> CITATION How \l 1057 </w:instrText>
            </w:r>
          </w:ins>
          <w:r w:rsidR="0037520C">
            <w:rPr>
              <w:lang w:val="id-ID"/>
            </w:rPr>
            <w:fldChar w:fldCharType="separate"/>
          </w:r>
          <w:r w:rsidR="004B4B8F" w:rsidRPr="004B4B8F">
            <w:rPr>
              <w:noProof/>
              <w:lang w:val="id-ID"/>
            </w:rPr>
            <w:t>(How Search Engine Works, t.thn.)</w:t>
          </w:r>
          <w:ins w:id="653" w:author="Aulia Chairunisa" w:date="2016-12-27T12:23:00Z">
            <w:r w:rsidR="0037520C">
              <w:rPr>
                <w:lang w:val="id-ID"/>
              </w:rPr>
              <w:fldChar w:fldCharType="end"/>
            </w:r>
          </w:ins>
          <w:customXmlInsRangeStart w:id="654" w:author="Aulia Chairunisa" w:date="2016-12-27T12:23:00Z"/>
        </w:sdtContent>
      </w:sdt>
      <w:customXmlInsRangeEnd w:id="654"/>
      <w:r w:rsidRPr="00CF4337">
        <w:t xml:space="preserve">. Dalam menampilkan dokumen-dokumen yang relevan, </w:t>
      </w:r>
      <w:r w:rsidRPr="00D54394">
        <w:rPr>
          <w:i/>
          <w:rPrChange w:id="655" w:author="Aulia Chairunisa" w:date="2016-12-27T12:44:00Z">
            <w:rPr/>
          </w:rPrChange>
        </w:rPr>
        <w:t>search engine</w:t>
      </w:r>
      <w:r w:rsidRPr="00CF4337">
        <w:t xml:space="preserve"> umumnya berasumsi bahwa dokumen atau halaman yang lebih relevan dapat dilihat dari tingkat “popularitas”nya. </w:t>
      </w:r>
      <w:r w:rsidR="00D85037" w:rsidRPr="00CF4337">
        <w:t>Asumsi ini tidak berdasarkan tebakan tetapi berdasarkan perhitungan persamaan matematis</w:t>
      </w:r>
      <w:ins w:id="656" w:author="Aulia Chairunisa" w:date="2016-12-27T12:43:00Z">
        <w:r w:rsidR="00751847">
          <w:rPr>
            <w:lang w:val="id-ID"/>
          </w:rPr>
          <w:t xml:space="preserve"> </w:t>
        </w:r>
      </w:ins>
      <w:customXmlInsRangeStart w:id="657" w:author="Aulia Chairunisa" w:date="2016-12-27T12:46:00Z"/>
      <w:sdt>
        <w:sdtPr>
          <w:rPr>
            <w:lang w:val="id-ID"/>
          </w:rPr>
          <w:id w:val="-2010740922"/>
          <w:citation/>
        </w:sdtPr>
        <w:sdtEndPr/>
        <w:sdtContent>
          <w:customXmlInsRangeEnd w:id="657"/>
          <w:ins w:id="658" w:author="Aulia Chairunisa" w:date="2016-12-27T12:46:00Z">
            <w:r w:rsidR="00D54394">
              <w:rPr>
                <w:lang w:val="id-ID"/>
              </w:rPr>
              <w:fldChar w:fldCharType="begin"/>
            </w:r>
            <w:r w:rsidR="00D54394">
              <w:rPr>
                <w:lang w:val="id-ID"/>
              </w:rPr>
              <w:instrText xml:space="preserve"> CITATION Mar03 \l 1057 </w:instrText>
            </w:r>
          </w:ins>
          <w:r w:rsidR="00D54394">
            <w:rPr>
              <w:lang w:val="id-ID"/>
            </w:rPr>
            <w:fldChar w:fldCharType="separate"/>
          </w:r>
          <w:r w:rsidR="004B4B8F" w:rsidRPr="004B4B8F">
            <w:rPr>
              <w:noProof/>
              <w:lang w:val="id-ID"/>
            </w:rPr>
            <w:t>(Sobek, 2003)</w:t>
          </w:r>
          <w:ins w:id="659" w:author="Aulia Chairunisa" w:date="2016-12-27T12:46:00Z">
            <w:r w:rsidR="00D54394">
              <w:rPr>
                <w:lang w:val="id-ID"/>
              </w:rPr>
              <w:fldChar w:fldCharType="end"/>
            </w:r>
          </w:ins>
          <w:customXmlInsRangeStart w:id="660" w:author="Aulia Chairunisa" w:date="2016-12-27T12:46:00Z"/>
        </w:sdtContent>
      </w:sdt>
      <w:customXmlInsRangeEnd w:id="660"/>
      <w:r w:rsidR="00D85037" w:rsidRPr="00CF4337">
        <w:t xml:space="preserve">. Search engine juga turut memperbaharui algoritmanya agar dapat menyajikan hasil pencarian yang lebih relevan dengan maksimal. </w:t>
      </w:r>
      <w:commentRangeStart w:id="661"/>
      <w:r w:rsidR="00D85037" w:rsidRPr="00CF4337">
        <w:t>Bisa jadi, algoritma yang digunakan di tahun ini akan berbeda dengan algoritma yang akan digunakan di tahun depan</w:t>
      </w:r>
      <w:ins w:id="662" w:author="Aulia Chairunisa" w:date="2016-12-27T12:47:00Z">
        <w:r w:rsidR="00D54394">
          <w:rPr>
            <w:lang w:val="id-ID"/>
          </w:rPr>
          <w:t xml:space="preserve"> </w:t>
        </w:r>
      </w:ins>
      <w:customXmlInsRangeStart w:id="663" w:author="Aulia Chairunisa" w:date="2016-12-27T12:48:00Z"/>
      <w:sdt>
        <w:sdtPr>
          <w:rPr>
            <w:lang w:val="id-ID"/>
          </w:rPr>
          <w:id w:val="372111561"/>
          <w:citation/>
        </w:sdtPr>
        <w:sdtEndPr/>
        <w:sdtContent>
          <w:customXmlInsRangeEnd w:id="663"/>
          <w:ins w:id="664" w:author="Aulia Chairunisa" w:date="2016-12-27T12:48:00Z">
            <w:r w:rsidR="00D54394">
              <w:rPr>
                <w:lang w:val="id-ID"/>
              </w:rPr>
              <w:fldChar w:fldCharType="begin"/>
            </w:r>
            <w:r w:rsidR="00D54394">
              <w:rPr>
                <w:lang w:val="id-ID"/>
              </w:rPr>
              <w:instrText xml:space="preserve"> CITATION Dan07 \l 1057 </w:instrText>
            </w:r>
          </w:ins>
          <w:r w:rsidR="00D54394">
            <w:rPr>
              <w:lang w:val="id-ID"/>
            </w:rPr>
            <w:fldChar w:fldCharType="separate"/>
          </w:r>
          <w:r w:rsidR="004B4B8F" w:rsidRPr="004B4B8F">
            <w:rPr>
              <w:noProof/>
              <w:lang w:val="id-ID"/>
            </w:rPr>
            <w:t>(Sullivan, 2007)</w:t>
          </w:r>
          <w:ins w:id="665" w:author="Aulia Chairunisa" w:date="2016-12-27T12:48:00Z">
            <w:r w:rsidR="00D54394">
              <w:rPr>
                <w:lang w:val="id-ID"/>
              </w:rPr>
              <w:fldChar w:fldCharType="end"/>
            </w:r>
          </w:ins>
          <w:customXmlInsRangeStart w:id="666" w:author="Aulia Chairunisa" w:date="2016-12-27T12:48:00Z"/>
        </w:sdtContent>
      </w:sdt>
      <w:customXmlInsRangeEnd w:id="666"/>
      <w:r w:rsidR="00D85037" w:rsidRPr="00CF4337">
        <w:t>.</w:t>
      </w:r>
      <w:commentRangeEnd w:id="661"/>
      <w:r w:rsidR="003C18FC">
        <w:rPr>
          <w:rStyle w:val="CommentReference"/>
        </w:rPr>
        <w:commentReference w:id="661"/>
      </w:r>
    </w:p>
    <w:p w14:paraId="3A677131" w14:textId="026AC64F" w:rsidR="00112F6E" w:rsidRPr="00CF4337" w:rsidRDefault="00D0289D">
      <w:pPr>
        <w:pStyle w:val="Heading3"/>
        <w:numPr>
          <w:ilvl w:val="3"/>
          <w:numId w:val="1"/>
        </w:numPr>
        <w:rPr>
          <w:i/>
        </w:rPr>
        <w:pPrChange w:id="667" w:author="Aulia Chairunisa" w:date="2017-01-04T11:23:00Z">
          <w:pPr>
            <w:pStyle w:val="Heading3"/>
            <w:numPr>
              <w:ilvl w:val="2"/>
              <w:numId w:val="1"/>
            </w:numPr>
            <w:ind w:left="709" w:hanging="709"/>
          </w:pPr>
        </w:pPrChange>
      </w:pPr>
      <w:bookmarkStart w:id="668" w:name="_Toc470609512"/>
      <w:del w:id="669" w:author="Aulia Chairunisa" w:date="2017-01-04T11:23:00Z">
        <w:r w:rsidRPr="00CF4337" w:rsidDel="005519FC">
          <w:delText xml:space="preserve">Pengenalan </w:delText>
        </w:r>
      </w:del>
      <w:r w:rsidRPr="00CF4337">
        <w:rPr>
          <w:i/>
        </w:rPr>
        <w:t>Search Engine Optimization</w:t>
      </w:r>
      <w:bookmarkEnd w:id="668"/>
    </w:p>
    <w:p w14:paraId="2D6E3A72" w14:textId="79F1E297" w:rsidR="00D85037" w:rsidRPr="00CF4337" w:rsidRDefault="00D85037" w:rsidP="005519FC">
      <w:pPr>
        <w:ind w:left="1134"/>
      </w:pPr>
      <w:r w:rsidRPr="00CF4337">
        <w:t xml:space="preserve">Dengan </w:t>
      </w:r>
      <w:ins w:id="670" w:author="Aulia Chairunisa" w:date="2016-12-27T11:37:00Z">
        <w:r w:rsidR="0086233F">
          <w:rPr>
            <w:lang w:val="id-ID"/>
          </w:rPr>
          <w:t xml:space="preserve">terus berkembangnya </w:t>
        </w:r>
      </w:ins>
      <w:commentRangeStart w:id="671"/>
      <w:r w:rsidRPr="00CF4337">
        <w:t xml:space="preserve">algoritma </w:t>
      </w:r>
      <w:ins w:id="672" w:author="Aulia Chairunisa" w:date="2016-12-27T11:32:00Z">
        <w:r w:rsidR="0086233F">
          <w:rPr>
            <w:lang w:val="id-ID"/>
          </w:rPr>
          <w:t xml:space="preserve">yang digunakan </w:t>
        </w:r>
      </w:ins>
      <w:r w:rsidRPr="00CF4337">
        <w:rPr>
          <w:i/>
        </w:rPr>
        <w:t>search engine</w:t>
      </w:r>
      <w:del w:id="673" w:author="Aulia Chairunisa" w:date="2016-12-27T11:37:00Z">
        <w:r w:rsidRPr="00CF4337" w:rsidDel="0086233F">
          <w:delText xml:space="preserve"> </w:delText>
        </w:r>
      </w:del>
      <w:commentRangeEnd w:id="671"/>
      <w:r w:rsidR="003C18FC">
        <w:rPr>
          <w:rStyle w:val="CommentReference"/>
        </w:rPr>
        <w:commentReference w:id="671"/>
      </w:r>
      <w:del w:id="674" w:author="Aulia Chairunisa" w:date="2016-12-27T11:37:00Z">
        <w:r w:rsidRPr="00CF4337" w:rsidDel="0086233F">
          <w:delText xml:space="preserve">yang terus berkembang dan “tantangan” untuk meningkatkan peringkat halaman pada SERP </w:delText>
        </w:r>
        <w:commentRangeStart w:id="675"/>
        <w:r w:rsidRPr="00CF4337" w:rsidDel="0086233F">
          <w:delText>semakin tinggi</w:delText>
        </w:r>
        <w:commentRangeEnd w:id="675"/>
        <w:r w:rsidR="003C18FC" w:rsidDel="0086233F">
          <w:rPr>
            <w:rStyle w:val="CommentReference"/>
          </w:rPr>
          <w:commentReference w:id="675"/>
        </w:r>
      </w:del>
      <w:r w:rsidRPr="00CF4337">
        <w:t xml:space="preserve">, para SEO </w:t>
      </w:r>
      <w:r w:rsidRPr="00CF4337">
        <w:rPr>
          <w:i/>
        </w:rPr>
        <w:t>Specialist</w:t>
      </w:r>
      <w:r w:rsidRPr="00CF4337">
        <w:t xml:space="preserve"> harus terus </w:t>
      </w:r>
      <w:commentRangeStart w:id="676"/>
      <w:del w:id="677" w:author="Aulia Chairunisa" w:date="2016-12-27T11:35:00Z">
        <w:r w:rsidRPr="00CF4337" w:rsidDel="0086233F">
          <w:delText>mengaktualisasikan diri</w:delText>
        </w:r>
        <w:commentRangeEnd w:id="676"/>
        <w:r w:rsidR="003C18FC" w:rsidDel="0086233F">
          <w:rPr>
            <w:rStyle w:val="CommentReference"/>
          </w:rPr>
          <w:commentReference w:id="676"/>
        </w:r>
      </w:del>
      <w:ins w:id="678" w:author="Aulia Chairunisa" w:date="2016-12-27T11:35:00Z">
        <w:r w:rsidR="0086233F">
          <w:rPr>
            <w:lang w:val="id-ID"/>
          </w:rPr>
          <w:t>memperbaharui informasi dan pengetahua</w:t>
        </w:r>
      </w:ins>
      <w:ins w:id="679" w:author="Aulia Chairunisa" w:date="2016-12-27T12:49:00Z">
        <w:r w:rsidR="00D54394">
          <w:rPr>
            <w:lang w:val="id-ID"/>
          </w:rPr>
          <w:t>n</w:t>
        </w:r>
      </w:ins>
      <w:ins w:id="680" w:author="Aulia Chairunisa" w:date="2016-12-27T11:35:00Z">
        <w:r w:rsidR="0086233F">
          <w:rPr>
            <w:lang w:val="id-ID"/>
          </w:rPr>
          <w:t>nya</w:t>
        </w:r>
      </w:ins>
      <w:r w:rsidRPr="00CF4337">
        <w:t xml:space="preserve"> dalam memahami cara kerja sebuah </w:t>
      </w:r>
      <w:r w:rsidRPr="00CF4337">
        <w:rPr>
          <w:i/>
        </w:rPr>
        <w:t>search engine</w:t>
      </w:r>
      <w:r w:rsidRPr="00CF4337">
        <w:t xml:space="preserve"> agar dapat menyusun strategi yang maksimal. Seorang </w:t>
      </w:r>
      <w:commentRangeStart w:id="681"/>
      <w:r w:rsidRPr="00CF4337">
        <w:t>SEO</w:t>
      </w:r>
      <w:commentRangeEnd w:id="681"/>
      <w:r w:rsidR="003C18FC">
        <w:rPr>
          <w:rStyle w:val="CommentReference"/>
        </w:rPr>
        <w:commentReference w:id="681"/>
      </w:r>
      <w:ins w:id="682" w:author="Aulia Chairunisa" w:date="2016-12-27T11:35:00Z">
        <w:r w:rsidR="0086233F">
          <w:rPr>
            <w:lang w:val="id-ID"/>
          </w:rPr>
          <w:t xml:space="preserve"> </w:t>
        </w:r>
        <w:r w:rsidR="0086233F">
          <w:rPr>
            <w:i/>
            <w:lang w:val="id-ID"/>
          </w:rPr>
          <w:t>specialist</w:t>
        </w:r>
      </w:ins>
      <w:r w:rsidRPr="00CF4337">
        <w:t xml:space="preserve"> bertanggung jawab untuk meningkatkan “popularitas” </w:t>
      </w:r>
      <w:r w:rsidR="00F21DDD" w:rsidRPr="00CF4337">
        <w:t xml:space="preserve">halaman </w:t>
      </w:r>
      <w:r w:rsidR="00F21DDD" w:rsidRPr="00CF4337">
        <w:rPr>
          <w:i/>
        </w:rPr>
        <w:t>website</w:t>
      </w:r>
      <w:r w:rsidR="00F21DDD" w:rsidRPr="00CF4337">
        <w:t xml:space="preserve"> dari sebuah </w:t>
      </w:r>
      <w:del w:id="683" w:author="Aulia Chairunisa" w:date="2017-01-04T11:22:00Z">
        <w:r w:rsidR="00F21DDD" w:rsidRPr="00CF4337" w:rsidDel="009A10CB">
          <w:delText>startup</w:delText>
        </w:r>
      </w:del>
      <w:ins w:id="684" w:author="Aulia Chairunisa" w:date="2017-01-04T11:22:00Z">
        <w:r w:rsidR="009A10CB" w:rsidRPr="009A10CB">
          <w:rPr>
            <w:i/>
          </w:rPr>
          <w:t>startup</w:t>
        </w:r>
      </w:ins>
      <w:r w:rsidR="00F21DDD" w:rsidRPr="00CF4337">
        <w:t xml:space="preserve">/perusahaannya. Oleh karena itu, kebanyakan tim SEO ditempatkan di divisi </w:t>
      </w:r>
      <w:r w:rsidR="00F21DDD" w:rsidRPr="00CF4337">
        <w:rPr>
          <w:i/>
        </w:rPr>
        <w:t>marketing</w:t>
      </w:r>
      <w:r w:rsidR="00F21DDD" w:rsidRPr="00CF4337">
        <w:t xml:space="preserve">. Walaupun saat bekerja, ia akan tetap berkoordinasi dengan tim </w:t>
      </w:r>
      <w:r w:rsidR="00F21DDD" w:rsidRPr="00CF4337">
        <w:rPr>
          <w:i/>
        </w:rPr>
        <w:t>web developer</w:t>
      </w:r>
      <w:r w:rsidR="00F21DDD" w:rsidRPr="00CF4337">
        <w:t>.</w:t>
      </w:r>
    </w:p>
    <w:p w14:paraId="78C4F27D" w14:textId="78A3F278" w:rsidR="00F21DDD" w:rsidRPr="00CF4337" w:rsidRDefault="00F21DDD" w:rsidP="005519FC">
      <w:pPr>
        <w:ind w:left="1134"/>
      </w:pPr>
      <w:r w:rsidRPr="00CF4337">
        <w:t xml:space="preserve">Sebuah tim SEO terdiri dari beberapa bagian. Idealnya, tim SEO memiliki bagian seperti pada </w:t>
      </w:r>
      <w:ins w:id="685" w:author="Aulia Chairunisa" w:date="2017-01-04T11:54:00Z">
        <w:r w:rsidR="005266E8">
          <w:rPr>
            <w:lang w:val="id-ID"/>
          </w:rPr>
          <w:t>G</w:t>
        </w:r>
      </w:ins>
      <w:del w:id="686" w:author="Aulia Chairunisa" w:date="2017-01-04T11:54:00Z">
        <w:r w:rsidRPr="00CF4337" w:rsidDel="005266E8">
          <w:delText>g</w:delText>
        </w:r>
      </w:del>
      <w:r w:rsidRPr="00CF4337">
        <w:t xml:space="preserve">ambar </w:t>
      </w:r>
      <w:commentRangeStart w:id="687"/>
      <w:del w:id="688" w:author="Aulia Chairunisa" w:date="2016-12-27T12:50:00Z">
        <w:r w:rsidRPr="00CF4337" w:rsidDel="00D54394">
          <w:delText>XX</w:delText>
        </w:r>
        <w:commentRangeEnd w:id="687"/>
        <w:r w:rsidR="003C18FC" w:rsidDel="00D54394">
          <w:rPr>
            <w:rStyle w:val="CommentReference"/>
          </w:rPr>
          <w:commentReference w:id="687"/>
        </w:r>
        <w:r w:rsidRPr="00CF4337" w:rsidDel="00D54394">
          <w:delText xml:space="preserve"> </w:delText>
        </w:r>
      </w:del>
      <w:ins w:id="689" w:author="Aulia Chairunisa" w:date="2016-12-27T12:52:00Z">
        <w:r w:rsidR="00F852BE">
          <w:rPr>
            <w:lang w:val="id-ID"/>
          </w:rPr>
          <w:t>2</w:t>
        </w:r>
      </w:ins>
      <w:ins w:id="690" w:author="Aulia Chairunisa" w:date="2016-12-27T12:50:00Z">
        <w:r w:rsidR="00D54394" w:rsidRPr="00CF4337">
          <w:t xml:space="preserve"> </w:t>
        </w:r>
      </w:ins>
      <w:del w:id="691" w:author="Aulia Chairunisa" w:date="2016-12-27T12:50:00Z">
        <w:r w:rsidRPr="00CF4337" w:rsidDel="00D54394">
          <w:delText>berikut</w:delText>
        </w:r>
      </w:del>
      <w:ins w:id="692" w:author="Aulia Chairunisa" w:date="2016-12-27T12:50:00Z">
        <w:r w:rsidR="00D54394">
          <w:rPr>
            <w:lang w:val="id-ID"/>
          </w:rPr>
          <w:t>di bawah.</w:t>
        </w:r>
      </w:ins>
    </w:p>
    <w:p w14:paraId="70D38B5C" w14:textId="77777777" w:rsidR="00F852BE" w:rsidRDefault="00F21DDD">
      <w:pPr>
        <w:keepNext/>
        <w:rPr>
          <w:ins w:id="693" w:author="Aulia Chairunisa" w:date="2016-12-27T12:51:00Z"/>
        </w:rPr>
        <w:pPrChange w:id="694" w:author="Aulia Chairunisa" w:date="2016-12-27T12:51:00Z">
          <w:pPr/>
        </w:pPrChange>
      </w:pPr>
      <w:r w:rsidRPr="00CF4337">
        <w:rPr>
          <w:noProof/>
          <w:lang w:val="id-ID" w:eastAsia="ko-KR"/>
        </w:rPr>
        <w:drawing>
          <wp:inline distT="0" distB="0" distL="0" distR="0" wp14:anchorId="13438668" wp14:editId="6D243AC8">
            <wp:extent cx="5247640" cy="3061335"/>
            <wp:effectExtent l="0" t="0" r="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97A5C3" w14:textId="310348FC" w:rsidR="00F21DDD" w:rsidRPr="005266E8" w:rsidRDefault="00F852BE">
      <w:pPr>
        <w:pStyle w:val="Heading4"/>
        <w:jc w:val="center"/>
        <w:rPr>
          <w:rFonts w:cs="Times New Roman"/>
          <w:sz w:val="18"/>
          <w:szCs w:val="18"/>
          <w:rPrChange w:id="695" w:author="Aulia Chairunisa" w:date="2017-01-04T11:54:00Z">
            <w:rPr/>
          </w:rPrChange>
        </w:rPr>
        <w:pPrChange w:id="696" w:author="Aulia Chairunisa" w:date="2017-01-04T11:54:00Z">
          <w:pPr/>
        </w:pPrChange>
      </w:pPr>
      <w:ins w:id="697" w:author="Aulia Chairunisa" w:date="2016-12-27T12:51:00Z">
        <w:r w:rsidRPr="005266E8">
          <w:rPr>
            <w:rFonts w:ascii="Times New Roman" w:hAnsi="Times New Roman" w:cs="Times New Roman"/>
            <w:i w:val="0"/>
            <w:color w:val="auto"/>
            <w:sz w:val="18"/>
            <w:szCs w:val="18"/>
            <w:rPrChange w:id="698" w:author="Aulia Chairunisa" w:date="2017-01-04T11:54:00Z">
              <w:rPr/>
            </w:rPrChange>
          </w:rPr>
          <w:t xml:space="preserve">Gambar </w:t>
        </w:r>
        <w:r w:rsidRPr="005266E8">
          <w:rPr>
            <w:rFonts w:ascii="Times New Roman" w:hAnsi="Times New Roman" w:cs="Times New Roman"/>
            <w:i w:val="0"/>
            <w:color w:val="auto"/>
            <w:sz w:val="18"/>
            <w:szCs w:val="18"/>
            <w:rPrChange w:id="699" w:author="Aulia Chairunisa" w:date="2017-01-04T11:54:00Z">
              <w:rPr/>
            </w:rPrChange>
          </w:rPr>
          <w:fldChar w:fldCharType="begin"/>
        </w:r>
        <w:r w:rsidRPr="005266E8">
          <w:rPr>
            <w:rFonts w:ascii="Times New Roman" w:hAnsi="Times New Roman" w:cs="Times New Roman"/>
            <w:i w:val="0"/>
            <w:color w:val="auto"/>
            <w:sz w:val="18"/>
            <w:szCs w:val="18"/>
            <w:rPrChange w:id="700" w:author="Aulia Chairunisa" w:date="2017-01-04T11:54:00Z">
              <w:rPr/>
            </w:rPrChange>
          </w:rPr>
          <w:instrText xml:space="preserve"> SEQ Gambar \* ARABIC </w:instrText>
        </w:r>
      </w:ins>
      <w:r w:rsidRPr="005266E8">
        <w:rPr>
          <w:rFonts w:ascii="Times New Roman" w:hAnsi="Times New Roman" w:cs="Times New Roman"/>
          <w:i w:val="0"/>
          <w:color w:val="auto"/>
          <w:sz w:val="18"/>
          <w:szCs w:val="18"/>
          <w:rPrChange w:id="701" w:author="Aulia Chairunisa" w:date="2017-01-04T11:54:00Z">
            <w:rPr/>
          </w:rPrChange>
        </w:rPr>
        <w:fldChar w:fldCharType="separate"/>
      </w:r>
      <w:ins w:id="702" w:author="Owner" w:date="2017-12-11T19:12:00Z">
        <w:r w:rsidR="00B37CBD">
          <w:rPr>
            <w:rFonts w:ascii="Times New Roman" w:hAnsi="Times New Roman" w:cs="Times New Roman"/>
            <w:i w:val="0"/>
            <w:noProof/>
            <w:color w:val="auto"/>
            <w:sz w:val="18"/>
            <w:szCs w:val="18"/>
          </w:rPr>
          <w:t>2</w:t>
        </w:r>
      </w:ins>
      <w:ins w:id="703" w:author="Aulia Chairunisa" w:date="2016-12-27T12:51:00Z">
        <w:r w:rsidRPr="005266E8">
          <w:rPr>
            <w:rFonts w:ascii="Times New Roman" w:hAnsi="Times New Roman" w:cs="Times New Roman"/>
            <w:i w:val="0"/>
            <w:color w:val="auto"/>
            <w:sz w:val="18"/>
            <w:szCs w:val="18"/>
            <w:rPrChange w:id="704" w:author="Aulia Chairunisa" w:date="2017-01-04T11:54:00Z">
              <w:rPr/>
            </w:rPrChange>
          </w:rPr>
          <w:fldChar w:fldCharType="end"/>
        </w:r>
        <w:r w:rsidRPr="005266E8">
          <w:rPr>
            <w:rFonts w:ascii="Times New Roman" w:hAnsi="Times New Roman" w:cs="Times New Roman"/>
            <w:i w:val="0"/>
            <w:color w:val="auto"/>
            <w:sz w:val="18"/>
            <w:szCs w:val="18"/>
            <w:rPrChange w:id="705" w:author="Aulia Chairunisa" w:date="2017-01-04T11:54:00Z">
              <w:rPr>
                <w:lang w:val="id-ID"/>
              </w:rPr>
            </w:rPrChange>
          </w:rPr>
          <w:t>. Struktur tim SEO</w:t>
        </w:r>
      </w:ins>
    </w:p>
    <w:p w14:paraId="72BF0985" w14:textId="7410E046" w:rsidR="0020697B" w:rsidRPr="00F852BE" w:rsidDel="00F852BE" w:rsidRDefault="00F852BE" w:rsidP="005519FC">
      <w:pPr>
        <w:ind w:left="1134"/>
        <w:rPr>
          <w:del w:id="706" w:author="Aulia Chairunisa" w:date="2016-12-27T12:53:00Z"/>
          <w:lang w:val="id-ID"/>
          <w:rPrChange w:id="707" w:author="Aulia Chairunisa" w:date="2016-12-27T12:52:00Z">
            <w:rPr>
              <w:del w:id="708" w:author="Aulia Chairunisa" w:date="2016-12-27T12:53:00Z"/>
            </w:rPr>
          </w:rPrChange>
        </w:rPr>
      </w:pPr>
      <w:ins w:id="709" w:author="Aulia Chairunisa" w:date="2016-12-27T12:52:00Z">
        <w:r w:rsidRPr="00F852BE">
          <w:rPr>
            <w:lang w:val="id-ID"/>
            <w:rPrChange w:id="710" w:author="Aulia Chairunisa" w:date="2016-12-27T12:52:00Z">
              <w:rPr>
                <w:b/>
                <w:lang w:val="id-ID"/>
              </w:rPr>
            </w:rPrChange>
          </w:rPr>
          <w:t xml:space="preserve">Dari </w:t>
        </w:r>
        <w:r>
          <w:rPr>
            <w:lang w:val="id-ID"/>
          </w:rPr>
          <w:t>gambar di atas dapat dilihat bahwa sebuah tim SEO terdiri dari</w:t>
        </w:r>
      </w:ins>
      <w:commentRangeStart w:id="711"/>
      <w:ins w:id="712" w:author="RMahendra" w:date="2016-12-18T18:07:00Z">
        <w:r w:rsidR="003C18FC" w:rsidRPr="00F852BE">
          <w:rPr>
            <w:lang w:val="id-ID"/>
            <w:rPrChange w:id="713" w:author="Aulia Chairunisa" w:date="2016-12-27T12:52:00Z">
              <w:rPr>
                <w:b/>
                <w:lang w:val="id-ID"/>
              </w:rPr>
            </w:rPrChange>
          </w:rPr>
          <w:t xml:space="preserve"> </w:t>
        </w:r>
      </w:ins>
      <w:commentRangeEnd w:id="711"/>
      <w:ins w:id="714" w:author="RMahendra" w:date="2016-12-18T18:08:00Z">
        <w:r w:rsidR="003C18FC" w:rsidRPr="00F852BE">
          <w:rPr>
            <w:rStyle w:val="CommentReference"/>
          </w:rPr>
          <w:commentReference w:id="711"/>
        </w:r>
      </w:ins>
      <w:r w:rsidR="0020697B" w:rsidRPr="00A31A70">
        <w:rPr>
          <w:b/>
        </w:rPr>
        <w:t>SEO Director</w:t>
      </w:r>
      <w:ins w:id="715" w:author="Aulia Chairunisa" w:date="2016-12-27T12:53:00Z">
        <w:r>
          <w:rPr>
            <w:b/>
            <w:lang w:val="id-ID"/>
          </w:rPr>
          <w:t xml:space="preserve"> </w:t>
        </w:r>
        <w:r w:rsidRPr="00F852BE">
          <w:rPr>
            <w:lang w:val="id-ID"/>
            <w:rPrChange w:id="716" w:author="Aulia Chairunisa" w:date="2016-12-27T12:53:00Z">
              <w:rPr>
                <w:b/>
                <w:lang w:val="id-ID"/>
              </w:rPr>
            </w:rPrChange>
          </w:rPr>
          <w:t>yang</w:t>
        </w:r>
      </w:ins>
      <w:r w:rsidR="0020697B" w:rsidRPr="00CF4337">
        <w:t xml:space="preserve"> bertugas untuk mengatur seluruh strategi yang akan tim SEO lakukan</w:t>
      </w:r>
      <w:ins w:id="717" w:author="Aulia Chairunisa" w:date="2016-12-27T12:53:00Z">
        <w:r>
          <w:rPr>
            <w:lang w:val="id-ID"/>
          </w:rPr>
          <w:t xml:space="preserve">. Kemudian di bawahnya terdapat seorang </w:t>
        </w:r>
      </w:ins>
      <w:del w:id="718" w:author="Aulia Chairunisa" w:date="2016-12-27T12:53:00Z">
        <w:r w:rsidR="00A31A70" w:rsidDel="00F852BE">
          <w:delText>.</w:delText>
        </w:r>
      </w:del>
    </w:p>
    <w:p w14:paraId="25DD31CC" w14:textId="5AD62DAB" w:rsidR="0020697B" w:rsidRPr="00CF4337" w:rsidDel="00F852BE" w:rsidRDefault="0020697B" w:rsidP="005519FC">
      <w:pPr>
        <w:ind w:left="1134"/>
        <w:rPr>
          <w:del w:id="719" w:author="Aulia Chairunisa" w:date="2016-12-27T12:53:00Z"/>
        </w:rPr>
      </w:pPr>
      <w:r w:rsidRPr="00A31A70">
        <w:rPr>
          <w:b/>
        </w:rPr>
        <w:t>SEO Manager</w:t>
      </w:r>
      <w:r w:rsidRPr="00CF4337">
        <w:t xml:space="preserve"> </w:t>
      </w:r>
      <w:ins w:id="720" w:author="Aulia Chairunisa" w:date="2016-12-27T12:53:00Z">
        <w:r w:rsidR="00F852BE">
          <w:rPr>
            <w:lang w:val="id-ID"/>
          </w:rPr>
          <w:t xml:space="preserve">yang </w:t>
        </w:r>
      </w:ins>
      <w:r w:rsidRPr="00CF4337">
        <w:t>bertugas untuk</w:t>
      </w:r>
      <w:r w:rsidR="0021582D">
        <w:t xml:space="preserve"> memperhatikan </w:t>
      </w:r>
      <w:commentRangeStart w:id="721"/>
      <w:r w:rsidR="0021582D" w:rsidRPr="00F852BE">
        <w:rPr>
          <w:i/>
          <w:rPrChange w:id="722" w:author="Aulia Chairunisa" w:date="2016-12-27T12:53:00Z">
            <w:rPr/>
          </w:rPrChange>
        </w:rPr>
        <w:t>rank website</w:t>
      </w:r>
      <w:r w:rsidR="0021582D">
        <w:t xml:space="preserve">, </w:t>
      </w:r>
      <w:r w:rsidR="0021582D" w:rsidRPr="00F852BE">
        <w:rPr>
          <w:i/>
          <w:rPrChange w:id="723" w:author="Aulia Chairunisa" w:date="2016-12-27T12:53:00Z">
            <w:rPr/>
          </w:rPrChange>
        </w:rPr>
        <w:t>traffic</w:t>
      </w:r>
      <w:commentRangeEnd w:id="721"/>
      <w:r w:rsidR="003C18FC" w:rsidRPr="00F852BE">
        <w:rPr>
          <w:rStyle w:val="CommentReference"/>
          <w:i/>
          <w:rPrChange w:id="724" w:author="Aulia Chairunisa" w:date="2016-12-27T12:53:00Z">
            <w:rPr>
              <w:rStyle w:val="CommentReference"/>
            </w:rPr>
          </w:rPrChange>
        </w:rPr>
        <w:commentReference w:id="721"/>
      </w:r>
      <w:r w:rsidR="0021582D">
        <w:t>, dan hal lain yang harus dipertahankan setelah strategi SEO dijalankan</w:t>
      </w:r>
      <w:ins w:id="725" w:author="Aulia Chairunisa" w:date="2016-12-27T12:55:00Z">
        <w:r w:rsidR="00EC5406">
          <w:rPr>
            <w:lang w:val="id-ID"/>
          </w:rPr>
          <w:t xml:space="preserve"> dan j</w:t>
        </w:r>
      </w:ins>
      <w:del w:id="726" w:author="Aulia Chairunisa" w:date="2016-12-27T12:55:00Z">
        <w:r w:rsidR="0021582D" w:rsidDel="00EC5406">
          <w:delText>.</w:delText>
        </w:r>
        <w:r w:rsidR="003F6CF5" w:rsidDel="00EC5406">
          <w:delText xml:space="preserve"> </w:delText>
        </w:r>
        <w:commentRangeStart w:id="727"/>
        <w:r w:rsidR="003F6CF5" w:rsidDel="00EC5406">
          <w:delText>J</w:delText>
        </w:r>
      </w:del>
      <w:r w:rsidR="003F6CF5">
        <w:t xml:space="preserve">uga turut berkutat dalam menentukan </w:t>
      </w:r>
      <w:r w:rsidR="003F6CF5" w:rsidRPr="003F6CF5">
        <w:rPr>
          <w:i/>
        </w:rPr>
        <w:t>keyword</w:t>
      </w:r>
      <w:r w:rsidR="003F6CF5">
        <w:t>.</w:t>
      </w:r>
      <w:commentRangeEnd w:id="727"/>
      <w:r w:rsidR="003C18FC">
        <w:rPr>
          <w:rStyle w:val="CommentReference"/>
        </w:rPr>
        <w:commentReference w:id="727"/>
      </w:r>
    </w:p>
    <w:p w14:paraId="31CC29F7" w14:textId="1FA93B04" w:rsidR="0020697B" w:rsidRPr="00CF4337" w:rsidDel="00F852BE" w:rsidRDefault="00F852BE" w:rsidP="005519FC">
      <w:pPr>
        <w:ind w:left="1134"/>
        <w:rPr>
          <w:del w:id="728" w:author="Aulia Chairunisa" w:date="2016-12-27T12:54:00Z"/>
        </w:rPr>
      </w:pPr>
      <w:ins w:id="729" w:author="Aulia Chairunisa" w:date="2016-12-27T12:53:00Z">
        <w:r>
          <w:rPr>
            <w:b/>
            <w:lang w:val="id-ID"/>
          </w:rPr>
          <w:t xml:space="preserve"> </w:t>
        </w:r>
        <w:r w:rsidRPr="00F852BE">
          <w:rPr>
            <w:lang w:val="id-ID"/>
            <w:rPrChange w:id="730" w:author="Aulia Chairunisa" w:date="2016-12-27T12:53:00Z">
              <w:rPr>
                <w:b/>
                <w:lang w:val="id-ID"/>
              </w:rPr>
            </w:rPrChange>
          </w:rPr>
          <w:t>Selanjut</w:t>
        </w:r>
      </w:ins>
      <w:ins w:id="731" w:author="Aulia Chairunisa" w:date="2016-12-27T12:54:00Z">
        <w:r>
          <w:rPr>
            <w:lang w:val="id-ID"/>
          </w:rPr>
          <w:t>n</w:t>
        </w:r>
      </w:ins>
      <w:ins w:id="732" w:author="Aulia Chairunisa" w:date="2016-12-27T12:53:00Z">
        <w:r w:rsidRPr="00F852BE">
          <w:rPr>
            <w:lang w:val="id-ID"/>
            <w:rPrChange w:id="733" w:author="Aulia Chairunisa" w:date="2016-12-27T12:53:00Z">
              <w:rPr>
                <w:b/>
                <w:lang w:val="id-ID"/>
              </w:rPr>
            </w:rPrChange>
          </w:rPr>
          <w:t xml:space="preserve">ya dibutuhkan </w:t>
        </w:r>
      </w:ins>
      <w:r w:rsidR="0020697B" w:rsidRPr="00A31A70">
        <w:rPr>
          <w:b/>
        </w:rPr>
        <w:t>SEO Specialist/Keyword Strategist</w:t>
      </w:r>
      <w:r w:rsidR="0020697B" w:rsidRPr="00CF4337">
        <w:t xml:space="preserve"> bertugas untuk</w:t>
      </w:r>
      <w:r w:rsidR="00CF4337">
        <w:t xml:space="preserve"> menyusun strategi dalam melakukan optimisasi </w:t>
      </w:r>
      <w:r w:rsidR="00CF4337">
        <w:rPr>
          <w:i/>
        </w:rPr>
        <w:t xml:space="preserve">on-page </w:t>
      </w:r>
      <w:r w:rsidR="00CF4337">
        <w:t xml:space="preserve">dan </w:t>
      </w:r>
      <w:r w:rsidR="00CF4337">
        <w:rPr>
          <w:i/>
        </w:rPr>
        <w:t>off-page</w:t>
      </w:r>
      <w:r w:rsidR="00CF4337">
        <w:t>.</w:t>
      </w:r>
    </w:p>
    <w:p w14:paraId="0072ADD2" w14:textId="6F303CFE" w:rsidR="0020697B" w:rsidRPr="00CF4337" w:rsidDel="00FC5423" w:rsidRDefault="00F852BE" w:rsidP="005519FC">
      <w:pPr>
        <w:ind w:left="1134"/>
        <w:rPr>
          <w:del w:id="734" w:author="Aulia Chairunisa" w:date="2016-12-27T12:54:00Z"/>
        </w:rPr>
      </w:pPr>
      <w:ins w:id="735" w:author="Aulia Chairunisa" w:date="2016-12-27T12:54:00Z">
        <w:r>
          <w:rPr>
            <w:b/>
            <w:lang w:val="id-ID"/>
          </w:rPr>
          <w:t xml:space="preserve"> </w:t>
        </w:r>
        <w:r w:rsidR="00FC5423" w:rsidRPr="00FC5423">
          <w:rPr>
            <w:lang w:val="id-ID"/>
            <w:rPrChange w:id="736" w:author="Aulia Chairunisa" w:date="2016-12-27T12:54:00Z">
              <w:rPr>
                <w:b/>
                <w:lang w:val="id-ID"/>
              </w:rPr>
            </w:rPrChange>
          </w:rPr>
          <w:t xml:space="preserve">Posisi </w:t>
        </w:r>
      </w:ins>
      <w:r w:rsidR="0020697B" w:rsidRPr="00A31A70">
        <w:rPr>
          <w:b/>
        </w:rPr>
        <w:t>SEO Content/Copy Writer</w:t>
      </w:r>
      <w:r w:rsidR="0020697B" w:rsidRPr="00CF4337">
        <w:t xml:space="preserve"> </w:t>
      </w:r>
      <w:ins w:id="737" w:author="Aulia Chairunisa" w:date="2016-12-27T12:54:00Z">
        <w:r w:rsidR="00FC5423">
          <w:rPr>
            <w:lang w:val="id-ID"/>
          </w:rPr>
          <w:t xml:space="preserve">dalam tim </w:t>
        </w:r>
      </w:ins>
      <w:r w:rsidR="0020697B" w:rsidRPr="00CF4337">
        <w:t xml:space="preserve">bertugas untuk membuat artikel yang memenuhi kriteria agar dapat terindeks oleh </w:t>
      </w:r>
      <w:r w:rsidR="0020697B" w:rsidRPr="00FC5423">
        <w:rPr>
          <w:i/>
          <w:rPrChange w:id="738" w:author="Aulia Chairunisa" w:date="2016-12-27T12:54:00Z">
            <w:rPr>
              <w:b/>
            </w:rPr>
          </w:rPrChange>
        </w:rPr>
        <w:t>search engine</w:t>
      </w:r>
      <w:r w:rsidR="0020697B" w:rsidRPr="00CF4337">
        <w:t xml:space="preserve"> dan juga “ramah dibaca” oleh manusia.</w:t>
      </w:r>
    </w:p>
    <w:p w14:paraId="4A82F089" w14:textId="08B96EF2" w:rsidR="0020697B" w:rsidRPr="00EC5406" w:rsidDel="00EC5406" w:rsidRDefault="00FC5423" w:rsidP="005519FC">
      <w:pPr>
        <w:ind w:left="1134"/>
        <w:rPr>
          <w:del w:id="739" w:author="Aulia Chairunisa" w:date="2016-12-27T12:55:00Z"/>
          <w:lang w:val="id-ID"/>
          <w:rPrChange w:id="740" w:author="Aulia Chairunisa" w:date="2016-12-27T12:55:00Z">
            <w:rPr>
              <w:del w:id="741" w:author="Aulia Chairunisa" w:date="2016-12-27T12:55:00Z"/>
            </w:rPr>
          </w:rPrChange>
        </w:rPr>
      </w:pPr>
      <w:ins w:id="742" w:author="Aulia Chairunisa" w:date="2016-12-27T12:54:00Z">
        <w:r>
          <w:rPr>
            <w:b/>
            <w:lang w:val="id-ID"/>
          </w:rPr>
          <w:t xml:space="preserve"> </w:t>
        </w:r>
        <w:r w:rsidRPr="00FC5423">
          <w:rPr>
            <w:lang w:val="id-ID"/>
            <w:rPrChange w:id="743" w:author="Aulia Chairunisa" w:date="2016-12-27T12:54:00Z">
              <w:rPr>
                <w:b/>
                <w:lang w:val="id-ID"/>
              </w:rPr>
            </w:rPrChange>
          </w:rPr>
          <w:t xml:space="preserve">Kemudian </w:t>
        </w:r>
      </w:ins>
      <w:ins w:id="744" w:author="Aulia Chairunisa" w:date="2016-12-27T12:55:00Z">
        <w:r w:rsidRPr="00FC5423">
          <w:rPr>
            <w:lang w:val="id-ID"/>
            <w:rPrChange w:id="745" w:author="Aulia Chairunisa" w:date="2016-12-27T12:55:00Z">
              <w:rPr>
                <w:b/>
                <w:lang w:val="id-ID"/>
              </w:rPr>
            </w:rPrChange>
          </w:rPr>
          <w:t xml:space="preserve">tim SEO juga memiliki </w:t>
        </w:r>
      </w:ins>
      <w:r w:rsidR="0020697B" w:rsidRPr="00A31A70">
        <w:rPr>
          <w:b/>
        </w:rPr>
        <w:t>SEO Link Builder</w:t>
      </w:r>
      <w:r w:rsidR="0020697B" w:rsidRPr="00CF4337">
        <w:t xml:space="preserve"> </w:t>
      </w:r>
      <w:ins w:id="746" w:author="Aulia Chairunisa" w:date="2016-12-27T12:55:00Z">
        <w:r>
          <w:rPr>
            <w:lang w:val="id-ID"/>
          </w:rPr>
          <w:t xml:space="preserve">yang </w:t>
        </w:r>
      </w:ins>
      <w:r w:rsidR="0020697B" w:rsidRPr="00CF4337">
        <w:t xml:space="preserve">bertugas untuk “menyebarkan” </w:t>
      </w:r>
      <w:r w:rsidR="0020697B" w:rsidRPr="00FC5423">
        <w:rPr>
          <w:i/>
          <w:rPrChange w:id="747" w:author="Aulia Chairunisa" w:date="2016-12-27T12:55:00Z">
            <w:rPr/>
          </w:rPrChange>
        </w:rPr>
        <w:t>link</w:t>
      </w:r>
      <w:r w:rsidR="0020697B" w:rsidRPr="00CF4337">
        <w:t xml:space="preserve"> halaman di </w:t>
      </w:r>
      <w:r w:rsidR="0020697B" w:rsidRPr="00CF4337">
        <w:rPr>
          <w:i/>
        </w:rPr>
        <w:t>website-website</w:t>
      </w:r>
      <w:r w:rsidR="0020697B" w:rsidRPr="00CF4337">
        <w:t xml:space="preserve"> tertentu.</w:t>
      </w:r>
      <w:ins w:id="748" w:author="Aulia Chairunisa" w:date="2016-12-27T12:55:00Z">
        <w:r w:rsidR="00EC5406">
          <w:rPr>
            <w:lang w:val="id-ID"/>
          </w:rPr>
          <w:t xml:space="preserve"> </w:t>
        </w:r>
      </w:ins>
    </w:p>
    <w:p w14:paraId="1C5287CC" w14:textId="77777777" w:rsidR="00517FA8" w:rsidRPr="00CF4337" w:rsidRDefault="00517FA8" w:rsidP="005519FC">
      <w:pPr>
        <w:ind w:left="1134"/>
      </w:pPr>
      <w:r w:rsidRPr="00CF4337">
        <w:t xml:space="preserve">Untuk saat ini, KUDO hanya memiliki seorang SEO </w:t>
      </w:r>
      <w:r w:rsidRPr="00CF4337">
        <w:rPr>
          <w:i/>
        </w:rPr>
        <w:t>Specialist</w:t>
      </w:r>
      <w:r w:rsidRPr="00CF4337">
        <w:t>.</w:t>
      </w:r>
    </w:p>
    <w:p w14:paraId="25305BC0" w14:textId="26E68E3C" w:rsidR="00C07E10" w:rsidRPr="00CF4337" w:rsidRDefault="00A336E8" w:rsidP="00C07E10">
      <w:pPr>
        <w:pStyle w:val="Heading3"/>
        <w:numPr>
          <w:ilvl w:val="2"/>
          <w:numId w:val="1"/>
        </w:numPr>
        <w:ind w:left="709" w:hanging="709"/>
      </w:pPr>
      <w:bookmarkStart w:id="749" w:name="_Toc470609513"/>
      <w:del w:id="750" w:author="Aulia Chairunisa" w:date="2017-01-04T11:24:00Z">
        <w:r w:rsidRPr="003C18FC" w:rsidDel="005519FC">
          <w:rPr>
            <w:highlight w:val="yellow"/>
            <w:rPrChange w:id="751" w:author="RMahendra" w:date="2016-12-18T18:09:00Z">
              <w:rPr/>
            </w:rPrChange>
          </w:rPr>
          <w:delText>Metode</w:delText>
        </w:r>
        <w:r w:rsidRPr="00CF4337" w:rsidDel="005519FC">
          <w:delText xml:space="preserve"> </w:delText>
        </w:r>
      </w:del>
      <w:ins w:id="752" w:author="Aulia Chairunisa" w:date="2017-01-04T11:24:00Z">
        <w:r w:rsidR="005519FC">
          <w:rPr>
            <w:lang w:val="id-ID"/>
          </w:rPr>
          <w:t>Metodologi</w:t>
        </w:r>
        <w:r w:rsidR="005519FC" w:rsidRPr="00CF4337">
          <w:t xml:space="preserve"> </w:t>
        </w:r>
      </w:ins>
      <w:r w:rsidRPr="00CF4337">
        <w:t>Pelaksanaan</w:t>
      </w:r>
      <w:bookmarkEnd w:id="749"/>
    </w:p>
    <w:p w14:paraId="4B3CA8E5" w14:textId="6C97DD30" w:rsidR="00C07E10" w:rsidRPr="00CF4337" w:rsidRDefault="00C07E10" w:rsidP="00C07E10">
      <w:pPr>
        <w:pStyle w:val="ListParagraph"/>
        <w:ind w:left="360"/>
      </w:pPr>
      <w:r w:rsidRPr="00CF4337">
        <w:t xml:space="preserve">Pada </w:t>
      </w:r>
      <w:del w:id="753" w:author="Aulia Chairunisa" w:date="2017-01-04T15:47:00Z">
        <w:r w:rsidRPr="00CF4337" w:rsidDel="0098275C">
          <w:delText>praktek</w:delText>
        </w:r>
      </w:del>
      <w:ins w:id="754" w:author="Aulia Chairunisa" w:date="2017-01-04T15:47:00Z">
        <w:r w:rsidR="0098275C">
          <w:t>praktik</w:t>
        </w:r>
      </w:ins>
      <w:r w:rsidRPr="00CF4337">
        <w:t xml:space="preserve">nya, SEO bekerja dalam tiga fase, yaitu </w:t>
      </w:r>
      <w:r w:rsidRPr="00CF4337">
        <w:rPr>
          <w:i/>
        </w:rPr>
        <w:t>keyword research</w:t>
      </w:r>
      <w:r w:rsidRPr="00CF4337">
        <w:t xml:space="preserve">, SEO </w:t>
      </w:r>
      <w:r w:rsidRPr="00CF4337">
        <w:rPr>
          <w:i/>
        </w:rPr>
        <w:t>on-page</w:t>
      </w:r>
      <w:r w:rsidRPr="00CF4337">
        <w:t xml:space="preserve">, </w:t>
      </w:r>
      <w:ins w:id="755" w:author="Aulia Chairunisa" w:date="2016-12-27T12:56:00Z">
        <w:r w:rsidR="00F843AA">
          <w:rPr>
            <w:lang w:val="id-ID"/>
          </w:rPr>
          <w:t xml:space="preserve">dan </w:t>
        </w:r>
      </w:ins>
      <w:r w:rsidRPr="00CF4337">
        <w:t xml:space="preserve">SEO </w:t>
      </w:r>
      <w:r w:rsidRPr="00CF4337">
        <w:rPr>
          <w:i/>
        </w:rPr>
        <w:t>off-page.</w:t>
      </w:r>
      <w:r w:rsidRPr="00CF4337">
        <w:t xml:space="preserve"> Pada bagian ini akan dibahas tiap fase pekerjaan seorang SEO </w:t>
      </w:r>
      <w:r w:rsidRPr="00CF4337">
        <w:rPr>
          <w:i/>
        </w:rPr>
        <w:t>specialist.</w:t>
      </w:r>
    </w:p>
    <w:p w14:paraId="7128325A" w14:textId="77777777" w:rsidR="00C07E10" w:rsidRPr="00CF4337" w:rsidRDefault="00C07E10" w:rsidP="00C07E10">
      <w:pPr>
        <w:pStyle w:val="Heading3"/>
        <w:numPr>
          <w:ilvl w:val="3"/>
          <w:numId w:val="1"/>
        </w:numPr>
      </w:pPr>
      <w:bookmarkStart w:id="756" w:name="_Toc470609514"/>
      <w:r w:rsidRPr="00CF4337">
        <w:t>Keyword Research</w:t>
      </w:r>
      <w:bookmarkEnd w:id="756"/>
    </w:p>
    <w:p w14:paraId="2E20ACBE" w14:textId="2B70749F" w:rsidR="00E36684" w:rsidRPr="00CF4337" w:rsidRDefault="00517FA8" w:rsidP="00F843AA">
      <w:pPr>
        <w:ind w:left="1134"/>
      </w:pPr>
      <w:r w:rsidRPr="00CF4337">
        <w:t xml:space="preserve">Dalam mengoptimasi sebuah </w:t>
      </w:r>
      <w:r w:rsidRPr="00F843AA">
        <w:rPr>
          <w:i/>
          <w:rPrChange w:id="757" w:author="Aulia Chairunisa" w:date="2016-12-27T12:56:00Z">
            <w:rPr/>
          </w:rPrChange>
        </w:rPr>
        <w:t>website</w:t>
      </w:r>
      <w:r w:rsidRPr="00CF4337">
        <w:t>, kita tidak hanya memikirkan bagaimana meningkatkan jumlah pengunjung</w:t>
      </w:r>
      <w:ins w:id="758" w:author="Aulia Chairunisa" w:date="2016-12-27T12:57:00Z">
        <w:r w:rsidR="00F843AA">
          <w:rPr>
            <w:lang w:val="id-ID"/>
          </w:rPr>
          <w:t xml:space="preserve"> serta </w:t>
        </w:r>
        <w:r w:rsidR="00F843AA">
          <w:rPr>
            <w:i/>
            <w:lang w:val="id-ID"/>
          </w:rPr>
          <w:t xml:space="preserve">traffic </w:t>
        </w:r>
        <w:r w:rsidR="00F843AA" w:rsidRPr="00F843AA">
          <w:rPr>
            <w:lang w:val="id-ID"/>
            <w:rPrChange w:id="759" w:author="Aulia Chairunisa" w:date="2016-12-27T12:57:00Z">
              <w:rPr>
                <w:i/>
                <w:lang w:val="id-ID"/>
              </w:rPr>
            </w:rPrChange>
          </w:rPr>
          <w:t>pada</w:t>
        </w:r>
        <w:r w:rsidR="00F843AA">
          <w:rPr>
            <w:i/>
            <w:lang w:val="id-ID"/>
          </w:rPr>
          <w:t xml:space="preserve"> website</w:t>
        </w:r>
      </w:ins>
      <w:r w:rsidRPr="00CF4337">
        <w:t xml:space="preserve">, tetapi juga bagaimana mendapatkan pengunjung yang tepat. </w:t>
      </w:r>
      <w:r w:rsidR="00F21DDD" w:rsidRPr="00CF4337">
        <w:t xml:space="preserve">Pada fase ini, </w:t>
      </w:r>
      <w:r w:rsidR="0020697B" w:rsidRPr="00CF4337">
        <w:t xml:space="preserve">SEO </w:t>
      </w:r>
      <w:r w:rsidR="0020697B" w:rsidRPr="00CF4337">
        <w:rPr>
          <w:i/>
        </w:rPr>
        <w:t>Specialist</w:t>
      </w:r>
      <w:r w:rsidR="0020697B" w:rsidRPr="00CF4337">
        <w:t xml:space="preserve"> menyusun dan menentukan siapa target “pasar” pada </w:t>
      </w:r>
      <w:r w:rsidR="0020697B" w:rsidRPr="00CF4337">
        <w:rPr>
          <w:i/>
        </w:rPr>
        <w:t>search</w:t>
      </w:r>
      <w:r w:rsidR="0020697B" w:rsidRPr="00CF4337">
        <w:t xml:space="preserve"> </w:t>
      </w:r>
      <w:r w:rsidR="0020697B" w:rsidRPr="00CF4337">
        <w:rPr>
          <w:i/>
        </w:rPr>
        <w:t>engine</w:t>
      </w:r>
      <w:r w:rsidR="0020697B" w:rsidRPr="00CF4337">
        <w:t xml:space="preserve"> dan apa </w:t>
      </w:r>
      <w:r w:rsidR="0020697B" w:rsidRPr="00CF4337">
        <w:rPr>
          <w:i/>
        </w:rPr>
        <w:t>keyword</w:t>
      </w:r>
      <w:r w:rsidR="0020697B" w:rsidRPr="00CF4337">
        <w:t xml:space="preserve"> yang potensial yang akan digunakan oleh </w:t>
      </w:r>
      <w:r w:rsidR="0020697B" w:rsidRPr="00CF4337">
        <w:rPr>
          <w:i/>
        </w:rPr>
        <w:t>si</w:t>
      </w:r>
      <w:r w:rsidR="00E36684" w:rsidRPr="00CF4337">
        <w:t xml:space="preserve"> target. </w:t>
      </w:r>
      <w:r w:rsidR="00E36684" w:rsidRPr="00CF4337">
        <w:rPr>
          <w:i/>
        </w:rPr>
        <w:t>Keyword</w:t>
      </w:r>
      <w:r w:rsidR="007728D3" w:rsidRPr="00CF4337">
        <w:t xml:space="preserve"> </w:t>
      </w:r>
      <w:r w:rsidR="00E36684" w:rsidRPr="00CF4337">
        <w:t xml:space="preserve">yang akan ditentukan bergantung pada </w:t>
      </w:r>
      <w:r w:rsidRPr="00CF4337">
        <w:t xml:space="preserve">jenis </w:t>
      </w:r>
      <w:r w:rsidRPr="00CF4337">
        <w:rPr>
          <w:i/>
        </w:rPr>
        <w:t>user</w:t>
      </w:r>
      <w:r w:rsidRPr="00CF4337">
        <w:t xml:space="preserve"> kita.</w:t>
      </w:r>
      <w:r w:rsidR="007728D3" w:rsidRPr="00CF4337">
        <w:t xml:space="preserve"> KUDO memiliki jenis </w:t>
      </w:r>
      <w:r w:rsidR="007728D3" w:rsidRPr="00CF4337">
        <w:rPr>
          <w:i/>
        </w:rPr>
        <w:t xml:space="preserve">user </w:t>
      </w:r>
      <w:r w:rsidR="007728D3" w:rsidRPr="00CF4337">
        <w:t xml:space="preserve">“agen” dan “pelanggan”. Oleh karena itu, KUDO harus menyiapkan </w:t>
      </w:r>
      <w:r w:rsidR="007728D3" w:rsidRPr="00F843AA">
        <w:rPr>
          <w:i/>
          <w:rPrChange w:id="760" w:author="Aulia Chairunisa" w:date="2016-12-27T12:57:00Z">
            <w:rPr/>
          </w:rPrChange>
        </w:rPr>
        <w:t>keyword</w:t>
      </w:r>
      <w:r w:rsidR="007728D3" w:rsidRPr="00CF4337">
        <w:t xml:space="preserve"> yang tepat untuk masing-masing jenis </w:t>
      </w:r>
      <w:r w:rsidR="007728D3" w:rsidRPr="00CF4337">
        <w:rPr>
          <w:i/>
        </w:rPr>
        <w:t>user.</w:t>
      </w:r>
      <w:r w:rsidR="007728D3" w:rsidRPr="00CF4337">
        <w:t xml:space="preserve"> </w:t>
      </w:r>
      <w:r w:rsidRPr="00CF4337">
        <w:t>Selama kerja prakt</w:t>
      </w:r>
      <w:ins w:id="761" w:author="Aulia Chairunisa" w:date="2016-12-27T12:57:00Z">
        <w:r w:rsidR="00F843AA">
          <w:rPr>
            <w:lang w:val="id-ID"/>
          </w:rPr>
          <w:t>i</w:t>
        </w:r>
      </w:ins>
      <w:del w:id="762" w:author="Aulia Chairunisa" w:date="2016-12-27T12:57:00Z">
        <w:r w:rsidRPr="00CF4337" w:rsidDel="00F843AA">
          <w:delText>e</w:delText>
        </w:r>
      </w:del>
      <w:r w:rsidRPr="00CF4337">
        <w:t xml:space="preserve">k, </w:t>
      </w:r>
      <w:del w:id="763" w:author="Aulia Chairunisa" w:date="2017-01-04T11:33:00Z">
        <w:r w:rsidRPr="00CF4337" w:rsidDel="005F24DC">
          <w:delText>saya</w:delText>
        </w:r>
      </w:del>
      <w:ins w:id="764" w:author="Aulia Chairunisa" w:date="2017-01-04T11:33:00Z">
        <w:r w:rsidR="005F24DC">
          <w:t>pelaksana kerja praktik</w:t>
        </w:r>
      </w:ins>
      <w:r w:rsidRPr="00CF4337">
        <w:t xml:space="preserve"> turut membantu dalam membuat beberapa keyword.</w:t>
      </w:r>
    </w:p>
    <w:p w14:paraId="368FCD37" w14:textId="5FEA45F2" w:rsidR="00145BF3" w:rsidRPr="00CF4337" w:rsidRDefault="003D1F26">
      <w:pPr>
        <w:pStyle w:val="Heading3"/>
        <w:numPr>
          <w:ilvl w:val="3"/>
          <w:numId w:val="1"/>
        </w:numPr>
        <w:pPrChange w:id="765" w:author="Aulia Chairunisa" w:date="2017-01-04T11:27:00Z">
          <w:pPr>
            <w:pStyle w:val="Heading3"/>
            <w:numPr>
              <w:ilvl w:val="3"/>
              <w:numId w:val="7"/>
            </w:numPr>
            <w:ind w:left="1800" w:hanging="720"/>
          </w:pPr>
        </w:pPrChange>
      </w:pPr>
      <w:bookmarkStart w:id="766" w:name="_Toc470609515"/>
      <w:r w:rsidRPr="00CF4337">
        <w:t xml:space="preserve">SEO </w:t>
      </w:r>
      <w:r w:rsidRPr="00CF4337">
        <w:rPr>
          <w:i/>
        </w:rPr>
        <w:t>On-Page</w:t>
      </w:r>
      <w:bookmarkEnd w:id="766"/>
    </w:p>
    <w:p w14:paraId="45C088CD" w14:textId="1436CDC8" w:rsidR="00E36684" w:rsidRPr="00CF4337" w:rsidRDefault="0020697B" w:rsidP="00F843AA">
      <w:pPr>
        <w:ind w:left="1134"/>
      </w:pPr>
      <w:r w:rsidRPr="00CF4337">
        <w:t xml:space="preserve">Fase </w:t>
      </w:r>
      <w:r w:rsidR="007728D3" w:rsidRPr="00CF4337">
        <w:t>selanjutnya</w:t>
      </w:r>
      <w:r w:rsidRPr="00CF4337">
        <w:t xml:space="preserve"> ialah SEO </w:t>
      </w:r>
      <w:r w:rsidRPr="00CF4337">
        <w:rPr>
          <w:i/>
        </w:rPr>
        <w:t>on-page</w:t>
      </w:r>
      <w:r w:rsidRPr="00CF4337">
        <w:t xml:space="preserve">. </w:t>
      </w:r>
      <w:r w:rsidR="007728D3" w:rsidRPr="00CF4337">
        <w:t xml:space="preserve">Pada dasarnya, apa yang SEO lakukan ialah membuat </w:t>
      </w:r>
      <w:r w:rsidR="007728D3" w:rsidRPr="00F843AA">
        <w:rPr>
          <w:i/>
          <w:rPrChange w:id="767" w:author="Aulia Chairunisa" w:date="2016-12-27T12:58:00Z">
            <w:rPr/>
          </w:rPrChange>
        </w:rPr>
        <w:t>website</w:t>
      </w:r>
      <w:r w:rsidR="007728D3" w:rsidRPr="00CF4337">
        <w:t xml:space="preserve"> lebih teroptimasi dan “terkenal” </w:t>
      </w:r>
      <w:del w:id="768" w:author="Aulia Chairunisa" w:date="2016-12-27T12:58:00Z">
        <w:r w:rsidR="007728D3" w:rsidRPr="00CF4337" w:rsidDel="00F843AA">
          <w:delText xml:space="preserve">untuk </w:delText>
        </w:r>
      </w:del>
      <w:ins w:id="769" w:author="Aulia Chairunisa" w:date="2016-12-27T12:58:00Z">
        <w:r w:rsidR="00F843AA">
          <w:rPr>
            <w:lang w:val="id-ID"/>
          </w:rPr>
          <w:t>di kalangan</w:t>
        </w:r>
        <w:r w:rsidR="00F843AA" w:rsidRPr="00CF4337">
          <w:t xml:space="preserve"> </w:t>
        </w:r>
      </w:ins>
      <w:del w:id="770" w:author="Aulia Chairunisa" w:date="2016-12-27T12:58:00Z">
        <w:r w:rsidR="007728D3" w:rsidRPr="00CF4337" w:rsidDel="00F843AA">
          <w:delText xml:space="preserve">para </w:delText>
        </w:r>
      </w:del>
      <w:ins w:id="771" w:author="Aulia Chairunisa" w:date="2016-12-27T12:58:00Z">
        <w:r w:rsidR="00F843AA">
          <w:rPr>
            <w:lang w:val="id-ID"/>
          </w:rPr>
          <w:t>jenis</w:t>
        </w:r>
        <w:r w:rsidR="00F843AA" w:rsidRPr="00CF4337">
          <w:t xml:space="preserve"> </w:t>
        </w:r>
      </w:ins>
      <w:r w:rsidR="007728D3" w:rsidRPr="00CF4337">
        <w:rPr>
          <w:i/>
        </w:rPr>
        <w:t>user</w:t>
      </w:r>
      <w:ins w:id="772" w:author="Aulia Chairunisa" w:date="2016-12-27T12:58:00Z">
        <w:r w:rsidR="00F843AA" w:rsidRPr="00F843AA">
          <w:rPr>
            <w:lang w:val="id-ID"/>
            <w:rPrChange w:id="773" w:author="Aulia Chairunisa" w:date="2016-12-27T12:58:00Z">
              <w:rPr>
                <w:i/>
                <w:lang w:val="id-ID"/>
              </w:rPr>
            </w:rPrChange>
          </w:rPr>
          <w:t>nya</w:t>
        </w:r>
      </w:ins>
      <w:r w:rsidR="007728D3" w:rsidRPr="00CF4337">
        <w:t xml:space="preserve">. Untuk mengoptimasi sebuah </w:t>
      </w:r>
      <w:r w:rsidR="007728D3" w:rsidRPr="00F843AA">
        <w:rPr>
          <w:i/>
          <w:rPrChange w:id="774" w:author="Aulia Chairunisa" w:date="2016-12-27T12:58:00Z">
            <w:rPr/>
          </w:rPrChange>
        </w:rPr>
        <w:t>website</w:t>
      </w:r>
      <w:r w:rsidR="007728D3" w:rsidRPr="00CF4337">
        <w:t xml:space="preserve">, kita dapat melakukan perbaikan atau memaksimalkan </w:t>
      </w:r>
      <w:r w:rsidR="007728D3" w:rsidRPr="00F843AA">
        <w:rPr>
          <w:i/>
          <w:rPrChange w:id="775" w:author="Aulia Chairunisa" w:date="2016-12-27T12:58:00Z">
            <w:rPr/>
          </w:rPrChange>
        </w:rPr>
        <w:t>website</w:t>
      </w:r>
      <w:r w:rsidR="007728D3" w:rsidRPr="00CF4337">
        <w:t xml:space="preserve"> dari bagian internal atau juga eksternal. </w:t>
      </w:r>
      <w:r w:rsidRPr="00CF4337">
        <w:t xml:space="preserve">Pada fase ini, </w:t>
      </w:r>
      <w:r w:rsidR="007728D3" w:rsidRPr="00CF4337">
        <w:t xml:space="preserve">SEO melakukan “pengecekan” dan improvisasi pada internal </w:t>
      </w:r>
      <w:r w:rsidR="007728D3" w:rsidRPr="00CF4337">
        <w:rPr>
          <w:i/>
        </w:rPr>
        <w:t>website</w:t>
      </w:r>
      <w:r w:rsidR="007728D3" w:rsidRPr="00CF4337">
        <w:t xml:space="preserve"> yang akan “dipopulerkan” sehingga nantinya akan ada </w:t>
      </w:r>
      <w:r w:rsidRPr="00CF4337">
        <w:t xml:space="preserve">banyak </w:t>
      </w:r>
      <w:r w:rsidR="007728D3" w:rsidRPr="00CF4337">
        <w:t>koordinasi</w:t>
      </w:r>
      <w:r w:rsidRPr="00CF4337">
        <w:t xml:space="preserve"> dengan </w:t>
      </w:r>
      <w:r w:rsidRPr="00CF4337">
        <w:rPr>
          <w:i/>
        </w:rPr>
        <w:t>web developer</w:t>
      </w:r>
      <w:r w:rsidRPr="00CF4337">
        <w:t xml:space="preserve"> yang memiliki wewenang dalam me</w:t>
      </w:r>
      <w:r w:rsidR="00DD75ED" w:rsidRPr="00CF4337">
        <w:t xml:space="preserve">ngembangkan </w:t>
      </w:r>
      <w:r w:rsidR="00DD75ED" w:rsidRPr="00CF4337">
        <w:rPr>
          <w:i/>
        </w:rPr>
        <w:t>website</w:t>
      </w:r>
      <w:r w:rsidR="00E36684" w:rsidRPr="00CF4337">
        <w:t xml:space="preserve"> perusahaan secara langsung.</w:t>
      </w:r>
      <w:r w:rsidR="007728D3" w:rsidRPr="00CF4337">
        <w:t xml:space="preserve"> Improvisasi yang dimaksud ialah perbaikan pada struktur website, seperti metadata dsb. Di sini, </w:t>
      </w:r>
      <w:del w:id="776" w:author="Aulia Chairunisa" w:date="2017-01-04T11:33:00Z">
        <w:r w:rsidR="007728D3" w:rsidRPr="00CF4337" w:rsidDel="005F24DC">
          <w:delText>saya</w:delText>
        </w:r>
      </w:del>
      <w:ins w:id="777" w:author="Aulia Chairunisa" w:date="2017-01-04T11:33:00Z">
        <w:r w:rsidR="005F24DC">
          <w:t>pelaksana kerja praktik</w:t>
        </w:r>
      </w:ins>
      <w:r w:rsidR="007728D3" w:rsidRPr="00CF4337">
        <w:t xml:space="preserve"> mencoba untuk melakukan koreksi pada struktur</w:t>
      </w:r>
      <w:r w:rsidR="008332C0" w:rsidRPr="00CF4337">
        <w:t xml:space="preserve"> metadata yang ada pada website </w:t>
      </w:r>
      <w:r w:rsidR="008332C0" w:rsidRPr="00CF4337">
        <w:rPr>
          <w:i/>
        </w:rPr>
        <w:t>shop.kudo.co.id</w:t>
      </w:r>
      <w:r w:rsidR="008332C0" w:rsidRPr="00CF4337">
        <w:t xml:space="preserve">. metadata yang dikoreksi ialah pada bagian </w:t>
      </w:r>
      <w:r w:rsidR="008332C0" w:rsidRPr="00F843AA">
        <w:rPr>
          <w:i/>
          <w:rPrChange w:id="778" w:author="Aulia Chairunisa" w:date="2016-12-27T12:59:00Z">
            <w:rPr/>
          </w:rPrChange>
        </w:rPr>
        <w:t>meta description</w:t>
      </w:r>
      <w:r w:rsidR="008332C0" w:rsidRPr="00CF4337">
        <w:t xml:space="preserve"> dan </w:t>
      </w:r>
      <w:r w:rsidR="008332C0" w:rsidRPr="00F843AA">
        <w:rPr>
          <w:i/>
          <w:rPrChange w:id="779" w:author="Aulia Chairunisa" w:date="2016-12-27T12:59:00Z">
            <w:rPr/>
          </w:rPrChange>
        </w:rPr>
        <w:t>meta title</w:t>
      </w:r>
      <w:r w:rsidR="008332C0" w:rsidRPr="00CF4337">
        <w:t>. Dalam proses koreksi, pelaksana kerja prakt</w:t>
      </w:r>
      <w:ins w:id="780" w:author="Aulia Chairunisa" w:date="2016-12-27T12:59:00Z">
        <w:r w:rsidR="00F843AA">
          <w:rPr>
            <w:lang w:val="id-ID"/>
          </w:rPr>
          <w:t>i</w:t>
        </w:r>
      </w:ins>
      <w:del w:id="781" w:author="Aulia Chairunisa" w:date="2016-12-27T12:59:00Z">
        <w:r w:rsidR="008332C0" w:rsidRPr="00CF4337" w:rsidDel="00F843AA">
          <w:delText>e</w:delText>
        </w:r>
      </w:del>
      <w:r w:rsidR="008332C0" w:rsidRPr="00CF4337">
        <w:t xml:space="preserve">k melakukan </w:t>
      </w:r>
      <w:r w:rsidR="008332C0" w:rsidRPr="00CF4337">
        <w:rPr>
          <w:i/>
        </w:rPr>
        <w:t>benchmarking</w:t>
      </w:r>
      <w:r w:rsidR="008332C0" w:rsidRPr="00CF4337">
        <w:t xml:space="preserve"> kepada </w:t>
      </w:r>
      <w:r w:rsidR="008332C0" w:rsidRPr="00F843AA">
        <w:rPr>
          <w:i/>
          <w:rPrChange w:id="782" w:author="Aulia Chairunisa" w:date="2016-12-27T12:59:00Z">
            <w:rPr/>
          </w:rPrChange>
        </w:rPr>
        <w:t>website-website</w:t>
      </w:r>
      <w:r w:rsidR="008332C0" w:rsidRPr="00CF4337">
        <w:t xml:space="preserve"> </w:t>
      </w:r>
      <w:r w:rsidR="008332C0" w:rsidRPr="00F843AA">
        <w:rPr>
          <w:i/>
          <w:rPrChange w:id="783" w:author="Aulia Chairunisa" w:date="2016-12-27T12:59:00Z">
            <w:rPr/>
          </w:rPrChange>
        </w:rPr>
        <w:t>e</w:t>
      </w:r>
      <w:ins w:id="784" w:author="Aulia Chairunisa" w:date="2016-12-27T12:59:00Z">
        <w:r w:rsidR="00F843AA">
          <w:rPr>
            <w:i/>
            <w:lang w:val="id-ID"/>
          </w:rPr>
          <w:t>-</w:t>
        </w:r>
      </w:ins>
      <w:r w:rsidR="008332C0" w:rsidRPr="00F843AA">
        <w:rPr>
          <w:i/>
          <w:rPrChange w:id="785" w:author="Aulia Chairunisa" w:date="2016-12-27T12:59:00Z">
            <w:rPr/>
          </w:rPrChange>
        </w:rPr>
        <w:t>commerce</w:t>
      </w:r>
      <w:r w:rsidR="008332C0" w:rsidRPr="00CF4337">
        <w:t xml:space="preserve"> yang sudah memiliki struktur meta</w:t>
      </w:r>
      <w:ins w:id="786" w:author="Aulia Chairunisa" w:date="2016-12-27T12:59:00Z">
        <w:r w:rsidR="00F843AA">
          <w:rPr>
            <w:lang w:val="id-ID"/>
          </w:rPr>
          <w:t xml:space="preserve"> </w:t>
        </w:r>
      </w:ins>
      <w:r w:rsidR="008332C0" w:rsidRPr="00CF4337">
        <w:t>data yang baik dan benar, seperti Zalora, Tokopedia, dsb.</w:t>
      </w:r>
    </w:p>
    <w:p w14:paraId="064D07CD" w14:textId="40148E05" w:rsidR="00145BF3" w:rsidRPr="00CF4337" w:rsidRDefault="00134A06">
      <w:pPr>
        <w:pStyle w:val="Heading3"/>
        <w:numPr>
          <w:ilvl w:val="3"/>
          <w:numId w:val="1"/>
        </w:numPr>
        <w:pPrChange w:id="787" w:author="Aulia Chairunisa" w:date="2017-01-04T11:27:00Z">
          <w:pPr>
            <w:pStyle w:val="Heading3"/>
            <w:numPr>
              <w:ilvl w:val="3"/>
              <w:numId w:val="7"/>
            </w:numPr>
            <w:ind w:left="1800" w:hanging="720"/>
          </w:pPr>
        </w:pPrChange>
      </w:pPr>
      <w:bookmarkStart w:id="788" w:name="_Toc470609516"/>
      <w:ins w:id="789" w:author="Aulia Chairunisa" w:date="2017-01-04T11:27:00Z">
        <w:r>
          <w:rPr>
            <w:lang w:val="id-ID"/>
          </w:rPr>
          <w:t xml:space="preserve"> </w:t>
        </w:r>
      </w:ins>
      <w:r w:rsidR="003D1F26" w:rsidRPr="00CF4337">
        <w:t xml:space="preserve">SEO </w:t>
      </w:r>
      <w:r w:rsidR="003D1F26" w:rsidRPr="00CF4337">
        <w:rPr>
          <w:i/>
        </w:rPr>
        <w:t>Off-Page</w:t>
      </w:r>
      <w:bookmarkEnd w:id="788"/>
    </w:p>
    <w:p w14:paraId="54310974" w14:textId="190D68E2" w:rsidR="003D1F26" w:rsidRPr="00CF4337" w:rsidRDefault="008332C0" w:rsidP="00F843AA">
      <w:pPr>
        <w:ind w:left="1134"/>
      </w:pPr>
      <w:r w:rsidRPr="00CF4337">
        <w:t xml:space="preserve">Jika kita sudah memiliki “kualitas” struktur </w:t>
      </w:r>
      <w:r w:rsidRPr="00F843AA">
        <w:rPr>
          <w:i/>
          <w:rPrChange w:id="790" w:author="Aulia Chairunisa" w:date="2016-12-27T13:00:00Z">
            <w:rPr/>
          </w:rPrChange>
        </w:rPr>
        <w:t>website</w:t>
      </w:r>
      <w:r w:rsidRPr="00CF4337">
        <w:t xml:space="preserve"> yang baik, maka sudah saatnya kita “pamerkan” atau populerkan kepada khalayak agar pengunjung dan juga pengguna yang kita targetkan </w:t>
      </w:r>
      <w:r w:rsidR="004828E8" w:rsidRPr="00CF4337">
        <w:t xml:space="preserve">meningkat. SEO </w:t>
      </w:r>
      <w:r w:rsidR="004828E8" w:rsidRPr="00CF4337">
        <w:rPr>
          <w:i/>
        </w:rPr>
        <w:t>off-page</w:t>
      </w:r>
      <w:r w:rsidR="004828E8" w:rsidRPr="00CF4337">
        <w:t xml:space="preserve"> dapat dilakukan setelah fase SEO </w:t>
      </w:r>
      <w:r w:rsidR="004828E8" w:rsidRPr="00CF4337">
        <w:rPr>
          <w:i/>
        </w:rPr>
        <w:t>on-page</w:t>
      </w:r>
      <w:r w:rsidR="004828E8" w:rsidRPr="00CF4337">
        <w:t xml:space="preserve">. Namun pada </w:t>
      </w:r>
      <w:del w:id="791" w:author="Aulia Chairunisa" w:date="2017-01-04T15:47:00Z">
        <w:r w:rsidR="004828E8" w:rsidRPr="00CF4337" w:rsidDel="0098275C">
          <w:delText>praktek</w:delText>
        </w:r>
      </w:del>
      <w:ins w:id="792" w:author="Aulia Chairunisa" w:date="2017-01-04T15:47:00Z">
        <w:r w:rsidR="0098275C">
          <w:t>praktik</w:t>
        </w:r>
      </w:ins>
      <w:r w:rsidR="004828E8" w:rsidRPr="00CF4337">
        <w:t xml:space="preserve">nya, tidak ada aturan baku yang mengatur mengenai hal ini sehingga boleh saja SEO </w:t>
      </w:r>
      <w:r w:rsidR="004828E8" w:rsidRPr="00CF4337">
        <w:rPr>
          <w:i/>
        </w:rPr>
        <w:t>on-page</w:t>
      </w:r>
      <w:r w:rsidR="004828E8" w:rsidRPr="00CF4337">
        <w:t xml:space="preserve"> dan </w:t>
      </w:r>
      <w:r w:rsidR="004828E8" w:rsidRPr="00CF4337">
        <w:rPr>
          <w:i/>
        </w:rPr>
        <w:t>off-page</w:t>
      </w:r>
      <w:r w:rsidR="004828E8" w:rsidRPr="00CF4337">
        <w:t xml:space="preserve"> dilakukan secara paralel seperti yang KUDO lakukan. </w:t>
      </w:r>
      <w:r w:rsidR="007977E2" w:rsidRPr="00CF4337">
        <w:t xml:space="preserve">SEO </w:t>
      </w:r>
      <w:r w:rsidR="007977E2" w:rsidRPr="00CF4337">
        <w:rPr>
          <w:i/>
        </w:rPr>
        <w:t>off-page</w:t>
      </w:r>
      <w:r w:rsidR="007977E2" w:rsidRPr="00CF4337">
        <w:t xml:space="preserve"> dapat dilihat hasilnya dari peringkat pada SERP Google.</w:t>
      </w:r>
    </w:p>
    <w:p w14:paraId="78449A01" w14:textId="591E5AF2" w:rsidR="00434DB7" w:rsidRPr="00CF4337" w:rsidRDefault="003D1F26" w:rsidP="005553F5">
      <w:pPr>
        <w:ind w:left="1134"/>
      </w:pPr>
      <w:r w:rsidRPr="00CF4337">
        <w:t xml:space="preserve">Pada dasarnya, mengoptimasi sebuah </w:t>
      </w:r>
      <w:r w:rsidRPr="005553F5">
        <w:rPr>
          <w:i/>
          <w:rPrChange w:id="793" w:author="Aulia Chairunisa" w:date="2016-12-27T13:11:00Z">
            <w:rPr/>
          </w:rPrChange>
        </w:rPr>
        <w:t>website</w:t>
      </w:r>
      <w:r w:rsidRPr="00CF4337">
        <w:t xml:space="preserve"> ialah dengan memperkaya konten yang ada di dalam </w:t>
      </w:r>
      <w:r w:rsidRPr="00CF4337">
        <w:rPr>
          <w:i/>
        </w:rPr>
        <w:t>website</w:t>
      </w:r>
      <w:r w:rsidRPr="00CF4337">
        <w:t xml:space="preserve"> itu sendiri</w:t>
      </w:r>
      <w:ins w:id="794" w:author="Aulia Chairunisa" w:date="2016-12-27T13:11:00Z">
        <w:r w:rsidR="005553F5">
          <w:rPr>
            <w:lang w:val="id-ID"/>
          </w:rPr>
          <w:t xml:space="preserve"> </w:t>
        </w:r>
      </w:ins>
      <w:customXmlInsRangeStart w:id="795" w:author="Aulia Chairunisa" w:date="2016-12-27T13:15:00Z"/>
      <w:sdt>
        <w:sdtPr>
          <w:rPr>
            <w:lang w:val="id-ID"/>
          </w:rPr>
          <w:id w:val="-2132936040"/>
          <w:citation/>
        </w:sdtPr>
        <w:sdtEndPr/>
        <w:sdtContent>
          <w:customXmlInsRangeEnd w:id="795"/>
          <w:ins w:id="796" w:author="Aulia Chairunisa" w:date="2016-12-27T13:15:00Z">
            <w:r w:rsidR="005553F5">
              <w:rPr>
                <w:lang w:val="id-ID"/>
              </w:rPr>
              <w:fldChar w:fldCharType="begin"/>
            </w:r>
            <w:r w:rsidR="005553F5">
              <w:rPr>
                <w:lang w:val="id-ID"/>
              </w:rPr>
              <w:instrText xml:space="preserve"> CITATION Per \l 1057 </w:instrText>
            </w:r>
          </w:ins>
          <w:r w:rsidR="005553F5">
            <w:rPr>
              <w:lang w:val="id-ID"/>
            </w:rPr>
            <w:fldChar w:fldCharType="separate"/>
          </w:r>
          <w:r w:rsidR="004B4B8F" w:rsidRPr="004B4B8F">
            <w:rPr>
              <w:noProof/>
              <w:lang w:val="id-ID"/>
            </w:rPr>
            <w:t>(Perayapan &amp; Pengindeksan, t.thn.)</w:t>
          </w:r>
          <w:ins w:id="797" w:author="Aulia Chairunisa" w:date="2016-12-27T13:15:00Z">
            <w:r w:rsidR="005553F5">
              <w:rPr>
                <w:lang w:val="id-ID"/>
              </w:rPr>
              <w:fldChar w:fldCharType="end"/>
            </w:r>
          </w:ins>
          <w:customXmlInsRangeStart w:id="798" w:author="Aulia Chairunisa" w:date="2016-12-27T13:15:00Z"/>
        </w:sdtContent>
      </w:sdt>
      <w:customXmlInsRangeEnd w:id="798"/>
      <w:r w:rsidRPr="00CF4337">
        <w:t xml:space="preserve">. Kemudian “sebar” </w:t>
      </w:r>
      <w:r w:rsidRPr="00CF4337">
        <w:rPr>
          <w:i/>
        </w:rPr>
        <w:t>link website</w:t>
      </w:r>
      <w:r w:rsidRPr="00CF4337">
        <w:t xml:space="preserve"> kita agar Google semakin “mengenali”nya. </w:t>
      </w:r>
      <w:r w:rsidR="00CF4AF3" w:rsidRPr="00CF4337">
        <w:t xml:space="preserve">Istilah untuk pekerjaan </w:t>
      </w:r>
      <w:r w:rsidRPr="00CF4337">
        <w:t>tersebut</w:t>
      </w:r>
      <w:r w:rsidR="00CF4AF3" w:rsidRPr="00CF4337">
        <w:t xml:space="preserve"> ialah </w:t>
      </w:r>
      <w:r w:rsidR="00CF4AF3" w:rsidRPr="00CF4337">
        <w:rPr>
          <w:i/>
        </w:rPr>
        <w:t>link building.</w:t>
      </w:r>
      <w:r w:rsidR="00CF4AF3" w:rsidRPr="00CF4337">
        <w:t xml:space="preserve"> Selama masa kerja </w:t>
      </w:r>
      <w:del w:id="799" w:author="Aulia Chairunisa" w:date="2017-01-04T15:47:00Z">
        <w:r w:rsidR="00CF4AF3" w:rsidRPr="00CF4337" w:rsidDel="0098275C">
          <w:delText>praktek</w:delText>
        </w:r>
      </w:del>
      <w:ins w:id="800" w:author="Aulia Chairunisa" w:date="2017-01-04T15:47:00Z">
        <w:r w:rsidR="0098275C">
          <w:t>praktik</w:t>
        </w:r>
      </w:ins>
      <w:r w:rsidR="00CF4AF3" w:rsidRPr="00CF4337">
        <w:t xml:space="preserve">, pelaksana mengerjakan </w:t>
      </w:r>
      <w:r w:rsidR="00CF4AF3" w:rsidRPr="00CF4337">
        <w:rPr>
          <w:i/>
        </w:rPr>
        <w:t>link building</w:t>
      </w:r>
      <w:r w:rsidR="00CF4AF3" w:rsidRPr="00CF4337">
        <w:t xml:space="preserve"> dengan mengumpulkan </w:t>
      </w:r>
      <w:r w:rsidR="00CF4AF3" w:rsidRPr="00CF4337">
        <w:rPr>
          <w:i/>
        </w:rPr>
        <w:t>website</w:t>
      </w:r>
      <w:r w:rsidR="00CF4AF3" w:rsidRPr="00CF4337">
        <w:t xml:space="preserve"> dengan tema</w:t>
      </w:r>
      <w:ins w:id="801" w:author="Aulia Chairunisa" w:date="2016-12-27T13:16:00Z">
        <w:r w:rsidR="005553F5">
          <w:rPr>
            <w:lang w:val="id-ID"/>
          </w:rPr>
          <w:t xml:space="preserve">, </w:t>
        </w:r>
      </w:ins>
      <w:del w:id="802" w:author="Aulia Chairunisa" w:date="2016-12-27T13:16:00Z">
        <w:r w:rsidR="00CF4AF3" w:rsidRPr="00CF4337" w:rsidDel="005553F5">
          <w:delText xml:space="preserve"> dan </w:delText>
        </w:r>
      </w:del>
      <w:r w:rsidR="00A75945" w:rsidRPr="00CF4337">
        <w:t xml:space="preserve">nilai </w:t>
      </w:r>
      <w:ins w:id="803" w:author="Aulia Chairunisa" w:date="2016-12-27T13:16:00Z">
        <w:r w:rsidR="005553F5" w:rsidRPr="005553F5">
          <w:rPr>
            <w:i/>
            <w:lang w:val="id-ID"/>
            <w:rPrChange w:id="804" w:author="Aulia Chairunisa" w:date="2016-12-27T13:16:00Z">
              <w:rPr>
                <w:lang w:val="id-ID"/>
              </w:rPr>
            </w:rPrChange>
          </w:rPr>
          <w:t>Domain Authority</w:t>
        </w:r>
        <w:r w:rsidR="005553F5">
          <w:rPr>
            <w:lang w:val="id-ID"/>
          </w:rPr>
          <w:t xml:space="preserve"> (</w:t>
        </w:r>
      </w:ins>
      <w:r w:rsidR="00A75945" w:rsidRPr="00CF4337">
        <w:t>DA</w:t>
      </w:r>
      <w:ins w:id="805" w:author="Aulia Chairunisa" w:date="2016-12-27T13:16:00Z">
        <w:r w:rsidR="005553F5">
          <w:rPr>
            <w:lang w:val="id-ID"/>
          </w:rPr>
          <w:t>),</w:t>
        </w:r>
      </w:ins>
      <w:r w:rsidR="00A75945" w:rsidRPr="00CF4337">
        <w:t xml:space="preserve"> dan </w:t>
      </w:r>
      <w:ins w:id="806" w:author="Aulia Chairunisa" w:date="2016-12-27T13:16:00Z">
        <w:r w:rsidR="005553F5">
          <w:rPr>
            <w:lang w:val="id-ID"/>
          </w:rPr>
          <w:t xml:space="preserve">nilai </w:t>
        </w:r>
        <w:r w:rsidR="005553F5" w:rsidRPr="005553F5">
          <w:rPr>
            <w:i/>
            <w:lang w:val="id-ID"/>
            <w:rPrChange w:id="807" w:author="Aulia Chairunisa" w:date="2016-12-27T13:16:00Z">
              <w:rPr>
                <w:lang w:val="id-ID"/>
              </w:rPr>
            </w:rPrChange>
          </w:rPr>
          <w:t>Page Authority</w:t>
        </w:r>
        <w:r w:rsidR="005553F5">
          <w:rPr>
            <w:lang w:val="id-ID"/>
          </w:rPr>
          <w:t xml:space="preserve"> (</w:t>
        </w:r>
      </w:ins>
      <w:r w:rsidR="00A75945" w:rsidRPr="00CF4337">
        <w:t>PA</w:t>
      </w:r>
      <w:ins w:id="808" w:author="Aulia Chairunisa" w:date="2016-12-27T13:16:00Z">
        <w:r w:rsidR="005553F5">
          <w:rPr>
            <w:lang w:val="id-ID"/>
          </w:rPr>
          <w:t>)</w:t>
        </w:r>
      </w:ins>
      <w:r w:rsidR="00A75945" w:rsidRPr="00CF4337">
        <w:t xml:space="preserve"> tertentu. </w:t>
      </w:r>
      <w:r w:rsidR="00A75945" w:rsidRPr="00CF4337">
        <w:rPr>
          <w:i/>
        </w:rPr>
        <w:t>Link building</w:t>
      </w:r>
      <w:r w:rsidR="00A75945" w:rsidRPr="00CF4337">
        <w:t xml:space="preserve"> dilakukan dengan</w:t>
      </w:r>
      <w:ins w:id="809" w:author="Aulia Chairunisa" w:date="2016-12-27T13:19:00Z">
        <w:r w:rsidR="005553F5">
          <w:rPr>
            <w:lang w:val="id-ID"/>
          </w:rPr>
          <w:t xml:space="preserve"> </w:t>
        </w:r>
      </w:ins>
      <w:del w:id="810" w:author="Aulia Chairunisa" w:date="2016-12-27T13:19:00Z">
        <w:r w:rsidR="00A75945" w:rsidRPr="00CF4337" w:rsidDel="005553F5">
          <w:delText xml:space="preserve"> melakukan beberapa hal, salah satunya dengan </w:delText>
        </w:r>
      </w:del>
      <w:r w:rsidR="00A75945" w:rsidRPr="00CF4337">
        <w:rPr>
          <w:i/>
        </w:rPr>
        <w:t>backlink</w:t>
      </w:r>
      <w:r w:rsidR="00A75945" w:rsidRPr="00CF4337">
        <w:t xml:space="preserve"> melalui artikel di </w:t>
      </w:r>
      <w:r w:rsidR="00A75945" w:rsidRPr="00CF4337">
        <w:rPr>
          <w:i/>
        </w:rPr>
        <w:t>website</w:t>
      </w:r>
      <w:r w:rsidR="00A75945" w:rsidRPr="00CF4337">
        <w:t xml:space="preserve"> yang sesuai kriteria</w:t>
      </w:r>
      <w:ins w:id="811" w:author="Aulia Chairunisa" w:date="2016-12-27T13:17:00Z">
        <w:r w:rsidR="005553F5">
          <w:rPr>
            <w:lang w:val="id-ID"/>
          </w:rPr>
          <w:t xml:space="preserve"> </w:t>
        </w:r>
      </w:ins>
      <w:ins w:id="812" w:author="Aulia Chairunisa" w:date="2016-12-27T13:19:00Z">
        <w:r w:rsidR="005553F5">
          <w:rPr>
            <w:lang w:val="id-ID"/>
          </w:rPr>
          <w:t>tim SEO untuk implementasi strategi SEO-nya</w:t>
        </w:r>
      </w:ins>
      <w:ins w:id="813" w:author="Aulia Chairunisa" w:date="2016-12-27T13:20:00Z">
        <w:r w:rsidR="005553F5">
          <w:rPr>
            <w:lang w:val="id-ID"/>
          </w:rPr>
          <w:t xml:space="preserve"> </w:t>
        </w:r>
      </w:ins>
      <w:customXmlInsRangeStart w:id="814" w:author="Aulia Chairunisa" w:date="2016-12-27T13:21:00Z"/>
      <w:sdt>
        <w:sdtPr>
          <w:rPr>
            <w:lang w:val="id-ID"/>
          </w:rPr>
          <w:id w:val="215486845"/>
          <w:citation/>
        </w:sdtPr>
        <w:sdtEndPr/>
        <w:sdtContent>
          <w:customXmlInsRangeEnd w:id="814"/>
          <w:ins w:id="815" w:author="Aulia Chairunisa" w:date="2016-12-27T13:21:00Z">
            <w:r w:rsidR="005553F5">
              <w:rPr>
                <w:lang w:val="id-ID"/>
              </w:rPr>
              <w:fldChar w:fldCharType="begin"/>
            </w:r>
            <w:r w:rsidR="005553F5">
              <w:rPr>
                <w:lang w:val="id-ID"/>
              </w:rPr>
              <w:instrText xml:space="preserve"> CITATION Lin \l 1057 </w:instrText>
            </w:r>
          </w:ins>
          <w:r w:rsidR="005553F5">
            <w:rPr>
              <w:lang w:val="id-ID"/>
            </w:rPr>
            <w:fldChar w:fldCharType="separate"/>
          </w:r>
          <w:r w:rsidR="004B4B8F" w:rsidRPr="004B4B8F">
            <w:rPr>
              <w:noProof/>
              <w:lang w:val="id-ID"/>
            </w:rPr>
            <w:t>(Link Building - How to Build Links for Free, t.thn.)</w:t>
          </w:r>
          <w:ins w:id="816" w:author="Aulia Chairunisa" w:date="2016-12-27T13:21:00Z">
            <w:r w:rsidR="005553F5">
              <w:rPr>
                <w:lang w:val="id-ID"/>
              </w:rPr>
              <w:fldChar w:fldCharType="end"/>
            </w:r>
          </w:ins>
          <w:customXmlInsRangeStart w:id="817" w:author="Aulia Chairunisa" w:date="2016-12-27T13:21:00Z"/>
        </w:sdtContent>
      </w:sdt>
      <w:customXmlInsRangeEnd w:id="817"/>
      <w:r w:rsidR="00A75945" w:rsidRPr="00CF4337">
        <w:t xml:space="preserve">. </w:t>
      </w:r>
      <w:r w:rsidR="00434DB7" w:rsidRPr="00CF4337">
        <w:t xml:space="preserve">Proses pertama yang dilakukan ialah dengan mengumpulkan </w:t>
      </w:r>
      <w:r w:rsidR="00434DB7" w:rsidRPr="00CF4337">
        <w:rPr>
          <w:i/>
        </w:rPr>
        <w:t>website-website</w:t>
      </w:r>
      <w:r w:rsidR="00434DB7" w:rsidRPr="00CF4337">
        <w:t xml:space="preserve"> tersebut, kemudian menghubungi pengelola untuk melakukan kerjasama dalam memberikan </w:t>
      </w:r>
      <w:r w:rsidR="00434DB7" w:rsidRPr="00CF4337">
        <w:rPr>
          <w:i/>
        </w:rPr>
        <w:t>backlink</w:t>
      </w:r>
      <w:r w:rsidR="00B55BA1" w:rsidRPr="00CF4337">
        <w:t xml:space="preserve">. Setelah pihak </w:t>
      </w:r>
      <w:r w:rsidR="00B55BA1" w:rsidRPr="00CF4337">
        <w:rPr>
          <w:i/>
        </w:rPr>
        <w:t>partner</w:t>
      </w:r>
      <w:r w:rsidR="00B55BA1" w:rsidRPr="00CF4337">
        <w:t xml:space="preserve"> memberikan </w:t>
      </w:r>
      <w:r w:rsidR="00B55BA1" w:rsidRPr="00CF4337">
        <w:rPr>
          <w:i/>
        </w:rPr>
        <w:t>backlink</w:t>
      </w:r>
      <w:r w:rsidR="00B55BA1" w:rsidRPr="00CF4337">
        <w:t xml:space="preserve"> melalui artikel yang ia </w:t>
      </w:r>
      <w:r w:rsidR="00B55BA1" w:rsidRPr="00CF4337">
        <w:rPr>
          <w:i/>
        </w:rPr>
        <w:t>post</w:t>
      </w:r>
      <w:r w:rsidR="00B55BA1" w:rsidRPr="00CF4337">
        <w:t xml:space="preserve"> pada websitenya, </w:t>
      </w:r>
      <w:del w:id="818" w:author="Aulia Chairunisa" w:date="2016-12-27T13:21:00Z">
        <w:r w:rsidR="00B55BA1" w:rsidRPr="00CF4337" w:rsidDel="00BA50B4">
          <w:delText xml:space="preserve">kemudian </w:delText>
        </w:r>
      </w:del>
      <w:r w:rsidR="00B55BA1" w:rsidRPr="00CF4337">
        <w:t xml:space="preserve">kita cek </w:t>
      </w:r>
      <w:r w:rsidR="00B55BA1" w:rsidRPr="00BA50B4">
        <w:rPr>
          <w:i/>
          <w:rPrChange w:id="819" w:author="Aulia Chairunisa" w:date="2016-12-27T13:21:00Z">
            <w:rPr/>
          </w:rPrChange>
        </w:rPr>
        <w:t>url</w:t>
      </w:r>
      <w:r w:rsidR="00B55BA1" w:rsidRPr="00CF4337">
        <w:t xml:space="preserve"> postingan tersebut untuk memastikan bahwa artikel telah terindeks </w:t>
      </w:r>
      <w:ins w:id="820" w:author="Aulia Chairunisa" w:date="2016-12-27T13:21:00Z">
        <w:r w:rsidR="00BA50B4">
          <w:rPr>
            <w:lang w:val="id-ID"/>
          </w:rPr>
          <w:t xml:space="preserve">di dalam Google SERP </w:t>
        </w:r>
      </w:ins>
      <w:r w:rsidR="00B55BA1" w:rsidRPr="00CF4337">
        <w:t xml:space="preserve">dengan menggunakan Google Webmaster. Jika artikel tidak terindeks, </w:t>
      </w:r>
      <w:del w:id="821" w:author="Aulia Chairunisa" w:date="2016-12-27T13:22:00Z">
        <w:r w:rsidR="003636A9" w:rsidRPr="00CF4337" w:rsidDel="00BA50B4">
          <w:delText>Google tidak dapat meng</w:delText>
        </w:r>
        <w:r w:rsidR="003636A9" w:rsidRPr="00CF4337" w:rsidDel="00BA50B4">
          <w:rPr>
            <w:i/>
          </w:rPr>
          <w:delText>crawl</w:delText>
        </w:r>
        <w:r w:rsidR="003636A9" w:rsidRPr="00CF4337" w:rsidDel="00BA50B4">
          <w:delText xml:space="preserve"> halaman tersebut</w:delText>
        </w:r>
      </w:del>
      <w:ins w:id="822" w:author="Aulia Chairunisa" w:date="2016-12-27T13:22:00Z">
        <w:r w:rsidR="00BA50B4">
          <w:rPr>
            <w:lang w:val="id-ID"/>
          </w:rPr>
          <w:t>artikel tidak akan masuk ke dalam SERP</w:t>
        </w:r>
      </w:ins>
      <w:r w:rsidR="003636A9" w:rsidRPr="00CF4337">
        <w:t xml:space="preserve"> sehingga </w:t>
      </w:r>
      <w:r w:rsidR="003636A9" w:rsidRPr="00CF4337">
        <w:rPr>
          <w:i/>
        </w:rPr>
        <w:t xml:space="preserve">backlink </w:t>
      </w:r>
      <w:r w:rsidR="00B55BA1" w:rsidRPr="00CF4337">
        <w:t>tidak akan terhitung</w:t>
      </w:r>
      <w:r w:rsidR="003636A9" w:rsidRPr="00CF4337">
        <w:t>.</w:t>
      </w:r>
    </w:p>
    <w:p w14:paraId="7AD503A8" w14:textId="77777777" w:rsidR="00762AA3" w:rsidRPr="00CF4337" w:rsidRDefault="00762AA3">
      <w:pPr>
        <w:pStyle w:val="Heading3"/>
        <w:numPr>
          <w:ilvl w:val="2"/>
          <w:numId w:val="1"/>
        </w:numPr>
        <w:ind w:left="720"/>
        <w:rPr>
          <w:lang w:val="id-ID"/>
        </w:rPr>
        <w:pPrChange w:id="823" w:author="Aulia Chairunisa" w:date="2017-01-04T11:27:00Z">
          <w:pPr>
            <w:pStyle w:val="Heading3"/>
            <w:numPr>
              <w:ilvl w:val="2"/>
              <w:numId w:val="7"/>
            </w:numPr>
            <w:ind w:left="720" w:hanging="720"/>
          </w:pPr>
        </w:pPrChange>
      </w:pPr>
      <w:bookmarkStart w:id="824" w:name="_Toc470609517"/>
      <w:r w:rsidRPr="00CF4337">
        <w:rPr>
          <w:lang w:val="id-ID"/>
        </w:rPr>
        <w:t>Teknologi</w:t>
      </w:r>
      <w:bookmarkEnd w:id="824"/>
    </w:p>
    <w:p w14:paraId="58FA486E" w14:textId="2EDADB21" w:rsidR="00762AA3" w:rsidRPr="00CF4337" w:rsidDel="00BA50B4" w:rsidRDefault="00762AA3" w:rsidP="006B2E6A">
      <w:pPr>
        <w:ind w:left="284"/>
        <w:rPr>
          <w:del w:id="825" w:author="Aulia Chairunisa" w:date="2016-12-27T13:28:00Z"/>
        </w:rPr>
      </w:pPr>
      <w:r w:rsidRPr="00CF4337">
        <w:t xml:space="preserve">Dalam melakukan </w:t>
      </w:r>
      <w:r w:rsidRPr="00CF4337">
        <w:rPr>
          <w:i/>
        </w:rPr>
        <w:t>keyword research</w:t>
      </w:r>
      <w:r w:rsidRPr="00CF4337">
        <w:t xml:space="preserve">, </w:t>
      </w:r>
      <w:r w:rsidRPr="00CF4337">
        <w:rPr>
          <w:i/>
        </w:rPr>
        <w:t>on-page</w:t>
      </w:r>
      <w:r w:rsidRPr="00CF4337">
        <w:t xml:space="preserve">, dan </w:t>
      </w:r>
      <w:r w:rsidRPr="00CF4337">
        <w:rPr>
          <w:i/>
        </w:rPr>
        <w:t>off-page</w:t>
      </w:r>
      <w:r w:rsidRPr="00CF4337">
        <w:t xml:space="preserve">, SEO memerlukan </w:t>
      </w:r>
      <w:r w:rsidRPr="00CF4337">
        <w:rPr>
          <w:i/>
        </w:rPr>
        <w:t>tools</w:t>
      </w:r>
      <w:r w:rsidRPr="00CF4337">
        <w:t xml:space="preserve"> yang dapat digunakan untuk menunjang hasil kerjanya. </w:t>
      </w:r>
      <w:ins w:id="826" w:author="Aulia Chairunisa" w:date="2016-12-27T13:27:00Z">
        <w:r w:rsidR="00BA50B4">
          <w:rPr>
            <w:lang w:val="id-ID"/>
          </w:rPr>
          <w:t xml:space="preserve">Beberapa </w:t>
        </w:r>
        <w:r w:rsidR="00BA50B4">
          <w:rPr>
            <w:i/>
            <w:lang w:val="id-ID"/>
          </w:rPr>
          <w:t>t</w:t>
        </w:r>
      </w:ins>
      <w:del w:id="827" w:author="Aulia Chairunisa" w:date="2016-12-27T13:27:00Z">
        <w:r w:rsidRPr="00CF4337" w:rsidDel="00BA50B4">
          <w:rPr>
            <w:i/>
          </w:rPr>
          <w:delText>T</w:delText>
        </w:r>
      </w:del>
      <w:r w:rsidRPr="00CF4337">
        <w:rPr>
          <w:i/>
        </w:rPr>
        <w:t>ools</w:t>
      </w:r>
      <w:r w:rsidRPr="00CF4337">
        <w:t xml:space="preserve"> tersebut ialah Google Webmasters, Moz, </w:t>
      </w:r>
      <w:ins w:id="828" w:author="Aulia Chairunisa" w:date="2016-12-27T13:27:00Z">
        <w:r w:rsidR="00BA50B4">
          <w:rPr>
            <w:lang w:val="id-ID"/>
          </w:rPr>
          <w:t xml:space="preserve">dan </w:t>
        </w:r>
      </w:ins>
      <w:r w:rsidRPr="00CF4337">
        <w:t xml:space="preserve">Ahref. </w:t>
      </w:r>
      <w:r w:rsidR="00017455" w:rsidRPr="00CF4337">
        <w:t xml:space="preserve">Dalam berkoordinasi untuk menyelesaikan pekerjaan, digunakan Slack. </w:t>
      </w:r>
      <w:r w:rsidRPr="00CF4337">
        <w:t xml:space="preserve">Fungsi dari setiap </w:t>
      </w:r>
      <w:r w:rsidRPr="00CF4337">
        <w:rPr>
          <w:i/>
        </w:rPr>
        <w:t>tools</w:t>
      </w:r>
      <w:r w:rsidRPr="00CF4337">
        <w:t xml:space="preserve"> akan dijelaskan pada bagian selanjutnya.</w:t>
      </w:r>
    </w:p>
    <w:p w14:paraId="14B97C4E" w14:textId="77777777" w:rsidR="00762AA3" w:rsidRPr="00CF4337" w:rsidRDefault="00762AA3" w:rsidP="006B2E6A">
      <w:pPr>
        <w:ind w:left="284"/>
      </w:pPr>
    </w:p>
    <w:p w14:paraId="2AE275BC" w14:textId="2A3EBB2A" w:rsidR="00762AA3" w:rsidRPr="00CF4337" w:rsidRDefault="00762AA3">
      <w:pPr>
        <w:pStyle w:val="Heading3"/>
        <w:numPr>
          <w:ilvl w:val="3"/>
          <w:numId w:val="1"/>
        </w:numPr>
        <w:pPrChange w:id="829" w:author="Aulia Chairunisa" w:date="2017-01-04T11:29:00Z">
          <w:pPr>
            <w:pStyle w:val="Heading3"/>
            <w:numPr>
              <w:ilvl w:val="3"/>
              <w:numId w:val="9"/>
            </w:numPr>
            <w:ind w:left="1800" w:hanging="720"/>
          </w:pPr>
        </w:pPrChange>
      </w:pPr>
      <w:bookmarkStart w:id="830" w:name="_Toc470609518"/>
      <w:r w:rsidRPr="00CF4337">
        <w:t>Google Webmasters</w:t>
      </w:r>
      <w:bookmarkEnd w:id="830"/>
    </w:p>
    <w:p w14:paraId="4CCB6604" w14:textId="43CDC5C7" w:rsidR="00762AA3" w:rsidRPr="00CF4337" w:rsidRDefault="00017455" w:rsidP="00017455">
      <w:pPr>
        <w:ind w:left="1080"/>
      </w:pPr>
      <w:r w:rsidRPr="00CF4337">
        <w:t xml:space="preserve">Google Webmasters adalah sebuah produk dari Google yang membantu kita para </w:t>
      </w:r>
      <w:r w:rsidRPr="00CF4337">
        <w:rPr>
          <w:i/>
        </w:rPr>
        <w:t>web developer</w:t>
      </w:r>
      <w:r w:rsidRPr="00CF4337">
        <w:t xml:space="preserve"> atau pemilik </w:t>
      </w:r>
      <w:r w:rsidRPr="00CF4337">
        <w:rPr>
          <w:i/>
        </w:rPr>
        <w:t>website</w:t>
      </w:r>
      <w:r w:rsidRPr="00CF4337">
        <w:t xml:space="preserve"> untuk </w:t>
      </w:r>
      <w:r w:rsidRPr="00CF4337">
        <w:rPr>
          <w:i/>
        </w:rPr>
        <w:t>keep in track</w:t>
      </w:r>
      <w:r w:rsidRPr="00CF4337">
        <w:t xml:space="preserve"> performa </w:t>
      </w:r>
      <w:r w:rsidRPr="00CF4337">
        <w:rPr>
          <w:i/>
        </w:rPr>
        <w:t>website</w:t>
      </w:r>
      <w:r w:rsidRPr="00CF4337">
        <w:t xml:space="preserve"> kita</w:t>
      </w:r>
      <w:ins w:id="831" w:author="Aulia Chairunisa" w:date="2016-12-27T13:28:00Z">
        <w:r w:rsidR="00BA50B4">
          <w:rPr>
            <w:lang w:val="id-ID"/>
          </w:rPr>
          <w:t xml:space="preserve"> </w:t>
        </w:r>
      </w:ins>
      <w:customXmlInsRangeStart w:id="832" w:author="Aulia Chairunisa" w:date="2016-12-27T13:30:00Z"/>
      <w:sdt>
        <w:sdtPr>
          <w:rPr>
            <w:lang w:val="id-ID"/>
          </w:rPr>
          <w:id w:val="-1796051796"/>
          <w:citation/>
        </w:sdtPr>
        <w:sdtEndPr/>
        <w:sdtContent>
          <w:customXmlInsRangeEnd w:id="832"/>
          <w:ins w:id="833" w:author="Aulia Chairunisa" w:date="2016-12-27T13:30:00Z">
            <w:r w:rsidR="00BA50B4">
              <w:rPr>
                <w:lang w:val="id-ID"/>
              </w:rPr>
              <w:fldChar w:fldCharType="begin"/>
            </w:r>
            <w:r w:rsidR="00BA50B4">
              <w:rPr>
                <w:lang w:val="id-ID"/>
              </w:rPr>
              <w:instrText xml:space="preserve"> CITATION Goo \l 1057 </w:instrText>
            </w:r>
          </w:ins>
          <w:r w:rsidR="00BA50B4">
            <w:rPr>
              <w:lang w:val="id-ID"/>
            </w:rPr>
            <w:fldChar w:fldCharType="separate"/>
          </w:r>
          <w:r w:rsidR="004B4B8F" w:rsidRPr="004B4B8F">
            <w:rPr>
              <w:noProof/>
              <w:lang w:val="id-ID"/>
            </w:rPr>
            <w:t>(Google Webmasters, t.thn.)</w:t>
          </w:r>
          <w:ins w:id="834" w:author="Aulia Chairunisa" w:date="2016-12-27T13:30:00Z">
            <w:r w:rsidR="00BA50B4">
              <w:rPr>
                <w:lang w:val="id-ID"/>
              </w:rPr>
              <w:fldChar w:fldCharType="end"/>
            </w:r>
          </w:ins>
          <w:customXmlInsRangeStart w:id="835" w:author="Aulia Chairunisa" w:date="2016-12-27T13:30:00Z"/>
        </w:sdtContent>
      </w:sdt>
      <w:customXmlInsRangeEnd w:id="835"/>
      <w:r w:rsidRPr="00CF4337">
        <w:t xml:space="preserve">. </w:t>
      </w:r>
      <w:r w:rsidR="006351E3" w:rsidRPr="00CF4337">
        <w:t xml:space="preserve">Selama kerja </w:t>
      </w:r>
      <w:del w:id="836" w:author="Aulia Chairunisa" w:date="2017-01-04T15:47:00Z">
        <w:r w:rsidR="006351E3" w:rsidRPr="00CF4337" w:rsidDel="0098275C">
          <w:delText>praktek</w:delText>
        </w:r>
      </w:del>
      <w:ins w:id="837" w:author="Aulia Chairunisa" w:date="2017-01-04T15:47:00Z">
        <w:r w:rsidR="0098275C">
          <w:t>praktik</w:t>
        </w:r>
      </w:ins>
      <w:r w:rsidR="006351E3" w:rsidRPr="00CF4337">
        <w:t xml:space="preserve">, pelaksana menggunakan </w:t>
      </w:r>
      <w:r w:rsidRPr="00CF4337">
        <w:t>Google Webmaster</w:t>
      </w:r>
      <w:ins w:id="838" w:author="Aulia Chairunisa" w:date="2016-12-27T13:30:00Z">
        <w:r w:rsidR="00BA50B4">
          <w:rPr>
            <w:lang w:val="id-ID"/>
          </w:rPr>
          <w:t>s</w:t>
        </w:r>
      </w:ins>
      <w:r w:rsidRPr="00CF4337">
        <w:t xml:space="preserve"> untuk mengecek apakah artikel yang memuat </w:t>
      </w:r>
      <w:r w:rsidRPr="00CF4337">
        <w:rPr>
          <w:i/>
        </w:rPr>
        <w:t>backlink</w:t>
      </w:r>
      <w:r w:rsidRPr="00CF4337">
        <w:t xml:space="preserve"> terhadap </w:t>
      </w:r>
      <w:r w:rsidRPr="00CF4337">
        <w:rPr>
          <w:i/>
        </w:rPr>
        <w:t>website</w:t>
      </w:r>
      <w:r w:rsidRPr="00CF4337">
        <w:t xml:space="preserve"> </w:t>
      </w:r>
      <w:del w:id="839" w:author="Aulia Chairunisa" w:date="2016-12-27T13:30:00Z">
        <w:r w:rsidRPr="00CF4337" w:rsidDel="00BA50B4">
          <w:delText xml:space="preserve">kita </w:delText>
        </w:r>
      </w:del>
      <w:r w:rsidRPr="00CF4337">
        <w:t xml:space="preserve">sudah terindeks atau belum. Selain itu, </w:t>
      </w:r>
      <w:del w:id="840" w:author="Aulia Chairunisa" w:date="2016-12-27T13:30:00Z">
        <w:r w:rsidR="006351E3" w:rsidRPr="00CF4337" w:rsidDel="00BA50B4">
          <w:delText xml:space="preserve">kita </w:delText>
        </w:r>
      </w:del>
      <w:ins w:id="841" w:author="Aulia Chairunisa" w:date="2016-12-27T13:30:00Z">
        <w:r w:rsidR="00BA50B4">
          <w:rPr>
            <w:lang w:val="id-ID"/>
          </w:rPr>
          <w:t xml:space="preserve">pelaksana kerja </w:t>
        </w:r>
      </w:ins>
      <w:ins w:id="842" w:author="Aulia Chairunisa" w:date="2017-01-04T15:47:00Z">
        <w:r w:rsidR="0098275C">
          <w:rPr>
            <w:lang w:val="id-ID"/>
          </w:rPr>
          <w:t>praktik</w:t>
        </w:r>
      </w:ins>
      <w:ins w:id="843" w:author="Aulia Chairunisa" w:date="2016-12-27T13:30:00Z">
        <w:r w:rsidR="00BA50B4" w:rsidRPr="00CF4337">
          <w:t xml:space="preserve"> </w:t>
        </w:r>
      </w:ins>
      <w:r w:rsidR="006351E3" w:rsidRPr="00CF4337">
        <w:t xml:space="preserve">juga </w:t>
      </w:r>
      <w:del w:id="844" w:author="Aulia Chairunisa" w:date="2016-12-27T13:30:00Z">
        <w:r w:rsidR="006351E3" w:rsidRPr="00CF4337" w:rsidDel="00BA50B4">
          <w:delText xml:space="preserve">dapat </w:delText>
        </w:r>
      </w:del>
      <w:r w:rsidR="006351E3" w:rsidRPr="00CF4337">
        <w:t xml:space="preserve">melakukan permintaan kepada Google untuk </w:t>
      </w:r>
      <w:r w:rsidR="006351E3" w:rsidRPr="00CF4337">
        <w:rPr>
          <w:i/>
        </w:rPr>
        <w:t>crawl</w:t>
      </w:r>
      <w:r w:rsidR="006351E3" w:rsidRPr="00CF4337">
        <w:t xml:space="preserve"> </w:t>
      </w:r>
      <w:r w:rsidR="006351E3" w:rsidRPr="00CF4337">
        <w:rPr>
          <w:i/>
        </w:rPr>
        <w:t>website</w:t>
      </w:r>
      <w:r w:rsidR="006351E3" w:rsidRPr="00CF4337">
        <w:t xml:space="preserve"> yang </w:t>
      </w:r>
      <w:del w:id="845" w:author="Aulia Chairunisa" w:date="2016-12-27T13:30:00Z">
        <w:r w:rsidR="006351E3" w:rsidRPr="00CF4337" w:rsidDel="00BA50B4">
          <w:delText xml:space="preserve">kita </w:delText>
        </w:r>
      </w:del>
      <w:ins w:id="846" w:author="Aulia Chairunisa" w:date="2016-12-27T13:30:00Z">
        <w:r w:rsidR="00BA50B4">
          <w:rPr>
            <w:lang w:val="id-ID"/>
          </w:rPr>
          <w:t>di</w:t>
        </w:r>
      </w:ins>
      <w:r w:rsidR="006351E3" w:rsidRPr="00CF4337">
        <w:t>inginkan agar “cepat” terindeks.</w:t>
      </w:r>
    </w:p>
    <w:p w14:paraId="3215948D" w14:textId="1629996C" w:rsidR="00762AA3" w:rsidRPr="00CF4337" w:rsidRDefault="00762AA3">
      <w:pPr>
        <w:pStyle w:val="Heading3"/>
        <w:numPr>
          <w:ilvl w:val="3"/>
          <w:numId w:val="1"/>
        </w:numPr>
        <w:pPrChange w:id="847" w:author="Aulia Chairunisa" w:date="2017-01-04T11:29:00Z">
          <w:pPr>
            <w:pStyle w:val="Heading3"/>
            <w:numPr>
              <w:ilvl w:val="3"/>
              <w:numId w:val="9"/>
            </w:numPr>
            <w:ind w:left="1800" w:hanging="720"/>
          </w:pPr>
        </w:pPrChange>
      </w:pPr>
      <w:bookmarkStart w:id="848" w:name="_Toc470609519"/>
      <w:r w:rsidRPr="00CF4337">
        <w:t>Moz</w:t>
      </w:r>
      <w:bookmarkEnd w:id="848"/>
    </w:p>
    <w:p w14:paraId="00F0AAAF" w14:textId="2B99B0E1" w:rsidR="006351E3" w:rsidRPr="00CF4337" w:rsidRDefault="006351E3" w:rsidP="006351E3">
      <w:pPr>
        <w:ind w:left="1080"/>
      </w:pPr>
      <w:r w:rsidRPr="00CF4337">
        <w:t xml:space="preserve">Sebuah produk yang </w:t>
      </w:r>
      <w:r w:rsidR="00FB7239" w:rsidRPr="00CF4337">
        <w:t>relatif</w:t>
      </w:r>
      <w:r w:rsidRPr="00CF4337">
        <w:t xml:space="preserve"> lengkap dalam menunjang pekerjaan seorang SEO. Dengan Moz, kita dapat mengukur nilai Page Authority, Domain Authority, Spam, dan hal lainnya sebuah </w:t>
      </w:r>
      <w:r w:rsidRPr="00CF4337">
        <w:rPr>
          <w:i/>
        </w:rPr>
        <w:t>website</w:t>
      </w:r>
      <w:ins w:id="849" w:author="Aulia Chairunisa" w:date="2016-12-27T13:32:00Z">
        <w:r w:rsidR="00290891">
          <w:rPr>
            <w:i/>
            <w:lang w:val="id-ID"/>
          </w:rPr>
          <w:t xml:space="preserve"> </w:t>
        </w:r>
      </w:ins>
      <w:customXmlInsRangeStart w:id="850" w:author="Aulia Chairunisa" w:date="2016-12-27T13:32:00Z"/>
      <w:sdt>
        <w:sdtPr>
          <w:rPr>
            <w:i/>
            <w:lang w:val="id-ID"/>
          </w:rPr>
          <w:id w:val="1271596235"/>
          <w:citation/>
        </w:sdtPr>
        <w:sdtEndPr/>
        <w:sdtContent>
          <w:customXmlInsRangeEnd w:id="850"/>
          <w:ins w:id="851" w:author="Aulia Chairunisa" w:date="2016-12-27T13:32:00Z">
            <w:r w:rsidR="00290891">
              <w:rPr>
                <w:i/>
                <w:lang w:val="id-ID"/>
              </w:rPr>
              <w:fldChar w:fldCharType="begin"/>
            </w:r>
            <w:r w:rsidR="00290891">
              <w:rPr>
                <w:i/>
                <w:lang w:val="id-ID"/>
              </w:rPr>
              <w:instrText xml:space="preserve"> CITATION MOZ \l 1057 </w:instrText>
            </w:r>
          </w:ins>
          <w:r w:rsidR="00290891">
            <w:rPr>
              <w:i/>
              <w:lang w:val="id-ID"/>
            </w:rPr>
            <w:fldChar w:fldCharType="separate"/>
          </w:r>
          <w:r w:rsidR="004B4B8F" w:rsidRPr="004B4B8F">
            <w:rPr>
              <w:noProof/>
              <w:lang w:val="id-ID"/>
            </w:rPr>
            <w:t>(MOZ, t.thn.)</w:t>
          </w:r>
          <w:ins w:id="852" w:author="Aulia Chairunisa" w:date="2016-12-27T13:32:00Z">
            <w:r w:rsidR="00290891">
              <w:rPr>
                <w:i/>
                <w:lang w:val="id-ID"/>
              </w:rPr>
              <w:fldChar w:fldCharType="end"/>
            </w:r>
          </w:ins>
          <w:customXmlInsRangeStart w:id="853" w:author="Aulia Chairunisa" w:date="2016-12-27T13:32:00Z"/>
        </w:sdtContent>
      </w:sdt>
      <w:customXmlInsRangeEnd w:id="853"/>
      <w:r w:rsidRPr="00CF4337">
        <w:t xml:space="preserve">. Dengan fitur ini, pelaksana kerja </w:t>
      </w:r>
      <w:del w:id="854" w:author="Aulia Chairunisa" w:date="2017-01-04T15:47:00Z">
        <w:r w:rsidRPr="00CF4337" w:rsidDel="0098275C">
          <w:delText>praktek</w:delText>
        </w:r>
      </w:del>
      <w:ins w:id="855" w:author="Aulia Chairunisa" w:date="2017-01-04T15:47:00Z">
        <w:r w:rsidR="0098275C">
          <w:t>praktik</w:t>
        </w:r>
      </w:ins>
      <w:r w:rsidRPr="00CF4337">
        <w:t xml:space="preserve"> melakukan “penilaian” terhadap </w:t>
      </w:r>
      <w:r w:rsidRPr="00290891">
        <w:rPr>
          <w:i/>
          <w:rPrChange w:id="856" w:author="Aulia Chairunisa" w:date="2016-12-27T13:32:00Z">
            <w:rPr/>
          </w:rPrChange>
        </w:rPr>
        <w:t>website</w:t>
      </w:r>
      <w:r w:rsidRPr="00CF4337">
        <w:t xml:space="preserve"> yang akan diajak “kerja sama” untuk </w:t>
      </w:r>
      <w:ins w:id="857" w:author="Aulia Chairunisa" w:date="2016-12-27T13:33:00Z">
        <w:r w:rsidR="00290891">
          <w:rPr>
            <w:lang w:val="id-ID"/>
          </w:rPr>
          <w:t xml:space="preserve">melakukan </w:t>
        </w:r>
      </w:ins>
      <w:r w:rsidRPr="00CF4337">
        <w:rPr>
          <w:i/>
        </w:rPr>
        <w:t>link building</w:t>
      </w:r>
      <w:r w:rsidRPr="00CF4337">
        <w:t xml:space="preserve">. </w:t>
      </w:r>
      <w:r w:rsidR="009F6C3D" w:rsidRPr="00CF4337">
        <w:t xml:space="preserve">Moz juga menyediakan wadah untuk para SEO belajar lebih dalam mengenai dunia SEO beserta perkembangannya. Moz merupakan produk </w:t>
      </w:r>
      <w:r w:rsidR="009F6C3D" w:rsidRPr="00290891">
        <w:rPr>
          <w:i/>
          <w:rPrChange w:id="858" w:author="Aulia Chairunisa" w:date="2016-12-27T13:33:00Z">
            <w:rPr/>
          </w:rPrChange>
        </w:rPr>
        <w:t>freemium</w:t>
      </w:r>
      <w:r w:rsidR="009F6C3D" w:rsidRPr="00CF4337">
        <w:t xml:space="preserve"> sehingga jika kita ingin melakukan “lebih” banyak</w:t>
      </w:r>
      <w:ins w:id="859" w:author="Aulia Chairunisa" w:date="2016-12-27T13:33:00Z">
        <w:r w:rsidR="00290891">
          <w:rPr>
            <w:lang w:val="id-ID"/>
          </w:rPr>
          <w:t xml:space="preserve"> hal</w:t>
        </w:r>
      </w:ins>
      <w:r w:rsidR="009F6C3D" w:rsidRPr="00CF4337">
        <w:t xml:space="preserve"> dengan fitur-fitur yang ada, kita harus membeli lisensi. </w:t>
      </w:r>
      <w:r w:rsidR="000C5802" w:rsidRPr="00CF4337">
        <w:t xml:space="preserve">Kita juga dapat melihat seberapa banyak domain </w:t>
      </w:r>
      <w:r w:rsidR="000C5802" w:rsidRPr="00290891">
        <w:rPr>
          <w:i/>
          <w:rPrChange w:id="860" w:author="Aulia Chairunisa" w:date="2016-12-27T13:33:00Z">
            <w:rPr/>
          </w:rPrChange>
        </w:rPr>
        <w:t>website</w:t>
      </w:r>
      <w:r w:rsidR="000C5802" w:rsidRPr="00CF4337">
        <w:t xml:space="preserve"> yang memberikan </w:t>
      </w:r>
      <w:r w:rsidR="000C5802" w:rsidRPr="00290891">
        <w:rPr>
          <w:i/>
          <w:rPrChange w:id="861" w:author="Aulia Chairunisa" w:date="2016-12-27T13:33:00Z">
            <w:rPr/>
          </w:rPrChange>
        </w:rPr>
        <w:t>backlink</w:t>
      </w:r>
      <w:r w:rsidR="000C5802" w:rsidRPr="00CF4337">
        <w:t xml:space="preserve"> kepada </w:t>
      </w:r>
      <w:r w:rsidR="000C5802" w:rsidRPr="00290891">
        <w:rPr>
          <w:i/>
          <w:rPrChange w:id="862" w:author="Aulia Chairunisa" w:date="2016-12-27T13:33:00Z">
            <w:rPr/>
          </w:rPrChange>
        </w:rPr>
        <w:t>website</w:t>
      </w:r>
      <w:r w:rsidR="000C5802" w:rsidRPr="00CF4337">
        <w:t xml:space="preserve"> kita dengan fitur </w:t>
      </w:r>
      <w:r w:rsidR="000C5802" w:rsidRPr="00CF4337">
        <w:rPr>
          <w:i/>
        </w:rPr>
        <w:t>backlink research</w:t>
      </w:r>
      <w:r w:rsidR="000C5802" w:rsidRPr="00CF4337">
        <w:t>.</w:t>
      </w:r>
    </w:p>
    <w:p w14:paraId="2BD0BDAA" w14:textId="27532CC6" w:rsidR="00017455" w:rsidRPr="00CF4337" w:rsidRDefault="00017455">
      <w:pPr>
        <w:pStyle w:val="Heading3"/>
        <w:numPr>
          <w:ilvl w:val="3"/>
          <w:numId w:val="1"/>
        </w:numPr>
        <w:pPrChange w:id="863" w:author="Aulia Chairunisa" w:date="2017-01-04T11:31:00Z">
          <w:pPr>
            <w:pStyle w:val="Heading3"/>
            <w:numPr>
              <w:ilvl w:val="3"/>
              <w:numId w:val="9"/>
            </w:numPr>
            <w:ind w:left="1800" w:hanging="720"/>
          </w:pPr>
        </w:pPrChange>
      </w:pPr>
      <w:bookmarkStart w:id="864" w:name="_Toc470609520"/>
      <w:r w:rsidRPr="00CF4337">
        <w:t>Ahref</w:t>
      </w:r>
      <w:bookmarkEnd w:id="864"/>
    </w:p>
    <w:p w14:paraId="0208DE2E" w14:textId="52BF095D" w:rsidR="0012031A" w:rsidRPr="00CF4337" w:rsidRDefault="0012031A" w:rsidP="0012031A">
      <w:pPr>
        <w:ind w:left="1080"/>
      </w:pPr>
      <w:r w:rsidRPr="00CF4337">
        <w:t>Ahref merupakan sebuah produk yang memiliki seperangkat alat untuk menunjang kerja SEO</w:t>
      </w:r>
      <w:ins w:id="865" w:author="Aulia Chairunisa" w:date="2016-12-27T13:33:00Z">
        <w:r w:rsidR="00290891">
          <w:rPr>
            <w:lang w:val="id-ID"/>
          </w:rPr>
          <w:t xml:space="preserve"> </w:t>
        </w:r>
      </w:ins>
      <w:customXmlInsRangeStart w:id="866" w:author="Aulia Chairunisa" w:date="2016-12-27T13:34:00Z"/>
      <w:sdt>
        <w:sdtPr>
          <w:rPr>
            <w:lang w:val="id-ID"/>
          </w:rPr>
          <w:id w:val="1970005779"/>
          <w:citation/>
        </w:sdtPr>
        <w:sdtEndPr/>
        <w:sdtContent>
          <w:customXmlInsRangeEnd w:id="866"/>
          <w:ins w:id="867" w:author="Aulia Chairunisa" w:date="2016-12-27T13:34:00Z">
            <w:r w:rsidR="00290891">
              <w:rPr>
                <w:lang w:val="id-ID"/>
              </w:rPr>
              <w:fldChar w:fldCharType="begin"/>
            </w:r>
            <w:r w:rsidR="00290891">
              <w:rPr>
                <w:lang w:val="id-ID"/>
              </w:rPr>
              <w:instrText xml:space="preserve"> CITATION ahr \l 1057 </w:instrText>
            </w:r>
          </w:ins>
          <w:r w:rsidR="00290891">
            <w:rPr>
              <w:lang w:val="id-ID"/>
            </w:rPr>
            <w:fldChar w:fldCharType="separate"/>
          </w:r>
          <w:r w:rsidR="004B4B8F" w:rsidRPr="004B4B8F">
            <w:rPr>
              <w:noProof/>
              <w:lang w:val="id-ID"/>
            </w:rPr>
            <w:t>(ahrefs, t.thn.)</w:t>
          </w:r>
          <w:ins w:id="868" w:author="Aulia Chairunisa" w:date="2016-12-27T13:34:00Z">
            <w:r w:rsidR="00290891">
              <w:rPr>
                <w:lang w:val="id-ID"/>
              </w:rPr>
              <w:fldChar w:fldCharType="end"/>
            </w:r>
          </w:ins>
          <w:customXmlInsRangeStart w:id="869" w:author="Aulia Chairunisa" w:date="2016-12-27T13:34:00Z"/>
        </w:sdtContent>
      </w:sdt>
      <w:customXmlInsRangeEnd w:id="869"/>
      <w:r w:rsidRPr="00CF4337">
        <w:t xml:space="preserve">. </w:t>
      </w:r>
      <w:ins w:id="870" w:author="Aulia Chairunisa" w:date="2016-12-27T13:35:00Z">
        <w:r w:rsidR="00290891">
          <w:rPr>
            <w:lang w:val="id-ID"/>
          </w:rPr>
          <w:t>K</w:t>
        </w:r>
      </w:ins>
      <w:ins w:id="871" w:author="Aulia Chairunisa" w:date="2016-12-27T13:34:00Z">
        <w:r w:rsidR="00290891">
          <w:rPr>
            <w:lang w:val="id-ID"/>
          </w:rPr>
          <w:t>el</w:t>
        </w:r>
      </w:ins>
      <w:del w:id="872" w:author="Aulia Chairunisa" w:date="2016-12-27T13:34:00Z">
        <w:r w:rsidRPr="00CF4337" w:rsidDel="00290891">
          <w:delText>L</w:delText>
        </w:r>
      </w:del>
      <w:r w:rsidRPr="00CF4337">
        <w:t>ebih</w:t>
      </w:r>
      <w:ins w:id="873" w:author="Aulia Chairunisa" w:date="2016-12-27T13:34:00Z">
        <w:r w:rsidR="00290891">
          <w:rPr>
            <w:lang w:val="id-ID"/>
          </w:rPr>
          <w:t>an</w:t>
        </w:r>
      </w:ins>
      <w:r w:rsidRPr="00CF4337">
        <w:t xml:space="preserve">nya, kita dapat mengetahui prediksi posisi kita pada SERP dengan melihat nilai </w:t>
      </w:r>
      <w:r w:rsidRPr="00290891">
        <w:rPr>
          <w:i/>
          <w:rPrChange w:id="874" w:author="Aulia Chairunisa" w:date="2016-12-27T13:35:00Z">
            <w:rPr/>
          </w:rPrChange>
        </w:rPr>
        <w:t>URL Rating</w:t>
      </w:r>
      <w:r w:rsidRPr="00CF4337">
        <w:t xml:space="preserve"> (UR) </w:t>
      </w:r>
      <w:r w:rsidRPr="00290891">
        <w:rPr>
          <w:i/>
          <w:rPrChange w:id="875" w:author="Aulia Chairunisa" w:date="2016-12-27T13:35:00Z">
            <w:rPr/>
          </w:rPrChange>
        </w:rPr>
        <w:t>website</w:t>
      </w:r>
      <w:r w:rsidRPr="00CF4337">
        <w:t xml:space="preserve"> kita. Nilai UR didapatkan dari </w:t>
      </w:r>
      <w:r w:rsidRPr="00290891">
        <w:rPr>
          <w:i/>
          <w:rPrChange w:id="876" w:author="Aulia Chairunisa" w:date="2016-12-27T13:35:00Z">
            <w:rPr/>
          </w:rPrChange>
        </w:rPr>
        <w:t>algoritma-mirip-Page-Rank-Google</w:t>
      </w:r>
      <w:r w:rsidRPr="00CF4337">
        <w:t xml:space="preserve"> </w:t>
      </w:r>
      <w:ins w:id="877" w:author="Aulia Chairunisa" w:date="2016-12-27T13:35:00Z">
        <w:r w:rsidR="00290891">
          <w:rPr>
            <w:lang w:val="id-ID"/>
          </w:rPr>
          <w:t>y</w:t>
        </w:r>
      </w:ins>
      <w:del w:id="878" w:author="Aulia Chairunisa" w:date="2016-12-27T13:35:00Z">
        <w:r w:rsidRPr="00CF4337" w:rsidDel="00290891">
          <w:delText xml:space="preserve"> y</w:delText>
        </w:r>
      </w:del>
      <w:r w:rsidRPr="00CF4337">
        <w:t xml:space="preserve">ang Ahref buat. UR ini menunjukkan seberapa kuat </w:t>
      </w:r>
      <w:r w:rsidR="001155DC" w:rsidRPr="00290891">
        <w:rPr>
          <w:i/>
          <w:rPrChange w:id="879" w:author="Aulia Chairunisa" w:date="2016-12-27T13:35:00Z">
            <w:rPr/>
          </w:rPrChange>
        </w:rPr>
        <w:t>url</w:t>
      </w:r>
      <w:r w:rsidRPr="00290891">
        <w:rPr>
          <w:i/>
          <w:rPrChange w:id="880" w:author="Aulia Chairunisa" w:date="2016-12-27T13:35:00Z">
            <w:rPr/>
          </w:rPrChange>
        </w:rPr>
        <w:t xml:space="preserve"> website</w:t>
      </w:r>
      <w:r w:rsidRPr="00CF4337">
        <w:t xml:space="preserve"> </w:t>
      </w:r>
      <w:r w:rsidR="001155DC" w:rsidRPr="00CF4337">
        <w:t xml:space="preserve">yang </w:t>
      </w:r>
      <w:r w:rsidRPr="00CF4337">
        <w:t xml:space="preserve">kita miliki. </w:t>
      </w:r>
      <w:r w:rsidR="001155DC" w:rsidRPr="00CF4337">
        <w:t xml:space="preserve">Dengan ini pelaksana kerja </w:t>
      </w:r>
      <w:del w:id="881" w:author="Aulia Chairunisa" w:date="2017-01-04T15:47:00Z">
        <w:r w:rsidR="001155DC" w:rsidRPr="00CF4337" w:rsidDel="0098275C">
          <w:delText>praktek</w:delText>
        </w:r>
      </w:del>
      <w:ins w:id="882" w:author="Aulia Chairunisa" w:date="2017-01-04T15:47:00Z">
        <w:r w:rsidR="0098275C">
          <w:t>praktik</w:t>
        </w:r>
      </w:ins>
      <w:r w:rsidR="001155DC" w:rsidRPr="00CF4337">
        <w:t xml:space="preserve"> mendapatkan gambaran perkiraan posisi </w:t>
      </w:r>
      <w:r w:rsidR="001155DC" w:rsidRPr="00290891">
        <w:rPr>
          <w:i/>
          <w:rPrChange w:id="883" w:author="Aulia Chairunisa" w:date="2016-12-27T13:35:00Z">
            <w:rPr/>
          </w:rPrChange>
        </w:rPr>
        <w:t>website</w:t>
      </w:r>
      <w:r w:rsidR="001155DC" w:rsidRPr="00CF4337">
        <w:t xml:space="preserve"> </w:t>
      </w:r>
      <w:ins w:id="884" w:author="Aulia Chairunisa" w:date="2016-12-27T13:35:00Z">
        <w:r w:rsidR="00290891">
          <w:rPr>
            <w:lang w:val="id-ID"/>
          </w:rPr>
          <w:t xml:space="preserve">perusahaan </w:t>
        </w:r>
      </w:ins>
      <w:r w:rsidR="001155DC" w:rsidRPr="00CF4337">
        <w:t>pada SERP Google.</w:t>
      </w:r>
    </w:p>
    <w:p w14:paraId="29404B43" w14:textId="77777777" w:rsidR="00762AA3" w:rsidRPr="00CF4337" w:rsidRDefault="00017455">
      <w:pPr>
        <w:pStyle w:val="Heading3"/>
        <w:numPr>
          <w:ilvl w:val="3"/>
          <w:numId w:val="1"/>
        </w:numPr>
        <w:pPrChange w:id="885" w:author="Aulia Chairunisa" w:date="2017-01-04T11:31:00Z">
          <w:pPr>
            <w:pStyle w:val="Heading3"/>
            <w:numPr>
              <w:ilvl w:val="3"/>
              <w:numId w:val="9"/>
            </w:numPr>
            <w:ind w:left="1800" w:hanging="720"/>
          </w:pPr>
        </w:pPrChange>
      </w:pPr>
      <w:bookmarkStart w:id="886" w:name="_Toc470609521"/>
      <w:r w:rsidRPr="00CF4337">
        <w:t>Slack</w:t>
      </w:r>
      <w:bookmarkEnd w:id="886"/>
    </w:p>
    <w:p w14:paraId="2294228C" w14:textId="0882547F" w:rsidR="00DC0EAF" w:rsidRPr="00CF4337" w:rsidDel="00134A06" w:rsidRDefault="00290891" w:rsidP="00DC0EAF">
      <w:pPr>
        <w:ind w:left="1080"/>
        <w:rPr>
          <w:del w:id="887" w:author="Aulia Chairunisa" w:date="2017-01-04T11:32:00Z"/>
        </w:rPr>
      </w:pPr>
      <w:ins w:id="888" w:author="Aulia Chairunisa" w:date="2016-12-27T13:36:00Z">
        <w:r>
          <w:rPr>
            <w:lang w:val="id-ID"/>
          </w:rPr>
          <w:t>Slack adalah sebuah aplikasi kategori produktivitas yang dapat menunjang komunikasi antar anggota tim dalam sebuah divisi atau perusahaan</w:t>
        </w:r>
      </w:ins>
      <w:ins w:id="889" w:author="Aulia Chairunisa" w:date="2016-12-27T13:37:00Z">
        <w:r>
          <w:rPr>
            <w:lang w:val="id-ID"/>
          </w:rPr>
          <w:t xml:space="preserve"> </w:t>
        </w:r>
      </w:ins>
      <w:customXmlInsRangeStart w:id="890" w:author="Aulia Chairunisa" w:date="2016-12-27T13:38:00Z"/>
      <w:sdt>
        <w:sdtPr>
          <w:rPr>
            <w:lang w:val="id-ID"/>
          </w:rPr>
          <w:id w:val="950669766"/>
          <w:citation/>
        </w:sdtPr>
        <w:sdtEndPr/>
        <w:sdtContent>
          <w:customXmlInsRangeEnd w:id="890"/>
          <w:ins w:id="891" w:author="Aulia Chairunisa" w:date="2016-12-27T13:38:00Z">
            <w:r>
              <w:rPr>
                <w:lang w:val="id-ID"/>
              </w:rPr>
              <w:fldChar w:fldCharType="begin"/>
            </w:r>
            <w:r>
              <w:rPr>
                <w:lang w:val="id-ID"/>
              </w:rPr>
              <w:instrText xml:space="preserve">CITATION SLa \l 1057 </w:instrText>
            </w:r>
          </w:ins>
          <w:r>
            <w:rPr>
              <w:lang w:val="id-ID"/>
            </w:rPr>
            <w:fldChar w:fldCharType="separate"/>
          </w:r>
          <w:r w:rsidR="004B4B8F" w:rsidRPr="004B4B8F">
            <w:rPr>
              <w:noProof/>
              <w:lang w:val="id-ID"/>
            </w:rPr>
            <w:t>(Slack, t.thn.)</w:t>
          </w:r>
          <w:ins w:id="892" w:author="Aulia Chairunisa" w:date="2016-12-27T13:38:00Z">
            <w:r>
              <w:rPr>
                <w:lang w:val="id-ID"/>
              </w:rPr>
              <w:fldChar w:fldCharType="end"/>
            </w:r>
          </w:ins>
          <w:customXmlInsRangeStart w:id="893" w:author="Aulia Chairunisa" w:date="2016-12-27T13:38:00Z"/>
        </w:sdtContent>
      </w:sdt>
      <w:customXmlInsRangeEnd w:id="893"/>
      <w:ins w:id="894" w:author="Aulia Chairunisa" w:date="2016-12-27T13:36:00Z">
        <w:r>
          <w:rPr>
            <w:lang w:val="id-ID"/>
          </w:rPr>
          <w:t xml:space="preserve">. </w:t>
        </w:r>
      </w:ins>
      <w:ins w:id="895" w:author="Aulia Chairunisa" w:date="2016-12-27T13:35:00Z">
        <w:r>
          <w:rPr>
            <w:lang w:val="id-ID"/>
          </w:rPr>
          <w:t>P</w:t>
        </w:r>
      </w:ins>
      <w:del w:id="896" w:author="Aulia Chairunisa" w:date="2016-12-27T13:35:00Z">
        <w:r w:rsidR="00DC0EAF" w:rsidRPr="00CF4337" w:rsidDel="00290891">
          <w:delText>Slack p</w:delText>
        </w:r>
      </w:del>
      <w:r w:rsidR="00DC0EAF" w:rsidRPr="00CF4337">
        <w:t xml:space="preserve">elaksana kerja </w:t>
      </w:r>
      <w:del w:id="897" w:author="Aulia Chairunisa" w:date="2017-01-04T15:47:00Z">
        <w:r w:rsidR="00DC0EAF" w:rsidRPr="00CF4337" w:rsidDel="0098275C">
          <w:delText>praktek</w:delText>
        </w:r>
      </w:del>
      <w:ins w:id="898" w:author="Aulia Chairunisa" w:date="2017-01-04T15:47:00Z">
        <w:r w:rsidR="0098275C">
          <w:t>praktik</w:t>
        </w:r>
      </w:ins>
      <w:r w:rsidR="00DC0EAF" w:rsidRPr="00CF4337">
        <w:t xml:space="preserve"> gunakan untuk berkomunikasi dengan anggota divisi lainnya.</w:t>
      </w:r>
    </w:p>
    <w:p w14:paraId="27FE157D" w14:textId="77777777" w:rsidR="00762AA3" w:rsidRPr="00CF4337" w:rsidRDefault="00762AA3">
      <w:pPr>
        <w:ind w:left="1080"/>
        <w:pPrChange w:id="899" w:author="Aulia Chairunisa" w:date="2017-01-04T11:32:00Z">
          <w:pPr/>
        </w:pPrChange>
      </w:pPr>
    </w:p>
    <w:p w14:paraId="598B1637" w14:textId="2A281EBC" w:rsidR="001C3664" w:rsidRDefault="00775ACD">
      <w:pPr>
        <w:pStyle w:val="Heading2"/>
        <w:numPr>
          <w:ilvl w:val="1"/>
          <w:numId w:val="1"/>
        </w:numPr>
        <w:ind w:left="567" w:hanging="567"/>
        <w:rPr>
          <w:ins w:id="900" w:author="Aulia Chairunisa" w:date="2017-01-04T17:11:00Z"/>
        </w:rPr>
        <w:pPrChange w:id="901" w:author="Aulia Chairunisa" w:date="2017-01-04T11:31:00Z">
          <w:pPr>
            <w:pStyle w:val="Heading2"/>
            <w:numPr>
              <w:ilvl w:val="1"/>
              <w:numId w:val="9"/>
            </w:numPr>
            <w:ind w:left="567" w:hanging="567"/>
          </w:pPr>
        </w:pPrChange>
      </w:pPr>
      <w:bookmarkStart w:id="902" w:name="_Toc470609522"/>
      <w:r w:rsidRPr="00CF4337">
        <w:t>Analisis</w:t>
      </w:r>
      <w:bookmarkEnd w:id="902"/>
    </w:p>
    <w:p w14:paraId="602FC8B1" w14:textId="07C79BF7" w:rsidR="00C001D1" w:rsidRPr="00C001D1" w:rsidRDefault="00C001D1">
      <w:pPr>
        <w:rPr>
          <w:lang w:val="id-ID"/>
          <w:rPrChange w:id="903" w:author="Aulia Chairunisa" w:date="2017-01-04T17:11:00Z">
            <w:rPr/>
          </w:rPrChange>
        </w:rPr>
        <w:pPrChange w:id="904" w:author="Aulia Chairunisa" w:date="2017-01-04T17:11:00Z">
          <w:pPr>
            <w:pStyle w:val="Heading2"/>
            <w:numPr>
              <w:ilvl w:val="1"/>
              <w:numId w:val="9"/>
            </w:numPr>
            <w:ind w:left="567" w:hanging="567"/>
          </w:pPr>
        </w:pPrChange>
      </w:pPr>
      <w:ins w:id="905" w:author="Aulia Chairunisa" w:date="2017-01-04T17:11:00Z">
        <w:r>
          <w:rPr>
            <w:lang w:val="id-ID"/>
          </w:rPr>
          <w:t>Pada bagian ini akan dijelaskan mengenai apa yang</w:t>
        </w:r>
      </w:ins>
      <w:ins w:id="906" w:author="Aulia Chairunisa" w:date="2017-01-04T17:12:00Z">
        <w:r>
          <w:rPr>
            <w:lang w:val="id-ID"/>
          </w:rPr>
          <w:t xml:space="preserve"> berbeda dengan KAKP, apa yang</w:t>
        </w:r>
      </w:ins>
      <w:ins w:id="907" w:author="Aulia Chairunisa" w:date="2017-01-04T17:11:00Z">
        <w:r>
          <w:rPr>
            <w:lang w:val="id-ID"/>
          </w:rPr>
          <w:t xml:space="preserve"> pelaksana kerja praktik lakukan serta mata kuliah yang relevan dengan pekerjaan pelaksana kerja praktik.</w:t>
        </w:r>
      </w:ins>
    </w:p>
    <w:p w14:paraId="47E02E35" w14:textId="77777777" w:rsidR="006A1B77" w:rsidRPr="00CF4337" w:rsidRDefault="00E16885" w:rsidP="001A38AF">
      <w:pPr>
        <w:pStyle w:val="Heading3"/>
        <w:numPr>
          <w:ilvl w:val="2"/>
          <w:numId w:val="10"/>
        </w:numPr>
      </w:pPr>
      <w:bookmarkStart w:id="908" w:name="_Toc470609523"/>
      <w:r w:rsidRPr="00CF4337">
        <w:t>Pelaksanaan Kerja Praktik</w:t>
      </w:r>
      <w:bookmarkEnd w:id="908"/>
    </w:p>
    <w:p w14:paraId="7E5990E6" w14:textId="60D06360" w:rsidR="008561DC" w:rsidRPr="00153B9D" w:rsidRDefault="008561DC" w:rsidP="00290891">
      <w:pPr>
        <w:ind w:left="1418"/>
        <w:rPr>
          <w:ins w:id="909" w:author="Aulia Chairunisa" w:date="2017-01-04T15:48:00Z"/>
          <w:lang w:val="id-ID"/>
          <w:rPrChange w:id="910" w:author="Aulia Chairunisa" w:date="2017-01-04T15:59:00Z">
            <w:rPr>
              <w:ins w:id="911" w:author="Aulia Chairunisa" w:date="2017-01-04T15:48:00Z"/>
            </w:rPr>
          </w:rPrChange>
        </w:rPr>
      </w:pPr>
      <w:r w:rsidRPr="00CF4337">
        <w:tab/>
        <w:t xml:space="preserve">Perbedaan yang terdapat dengan KAKP ialah masa berakhirnya kerja </w:t>
      </w:r>
      <w:del w:id="912" w:author="Aulia Chairunisa" w:date="2017-01-04T15:47:00Z">
        <w:r w:rsidRPr="00CF4337" w:rsidDel="0098275C">
          <w:delText>praktek</w:delText>
        </w:r>
      </w:del>
      <w:ins w:id="913" w:author="Aulia Chairunisa" w:date="2017-01-04T15:47:00Z">
        <w:r w:rsidR="0098275C">
          <w:t>praktik</w:t>
        </w:r>
      </w:ins>
      <w:r w:rsidRPr="00CF4337">
        <w:t xml:space="preserve">. Pelaksana kerja </w:t>
      </w:r>
      <w:del w:id="914" w:author="Aulia Chairunisa" w:date="2017-01-04T15:47:00Z">
        <w:r w:rsidRPr="00CF4337" w:rsidDel="0098275C">
          <w:delText>praktek</w:delText>
        </w:r>
      </w:del>
      <w:ins w:id="915" w:author="Aulia Chairunisa" w:date="2017-01-04T15:47:00Z">
        <w:r w:rsidR="0098275C">
          <w:t>praktik</w:t>
        </w:r>
      </w:ins>
      <w:r w:rsidRPr="00CF4337">
        <w:t xml:space="preserve"> lebih dahulu menyelesaikan </w:t>
      </w:r>
      <w:r w:rsidR="009907E6" w:rsidRPr="00CF4337">
        <w:t>masa</w:t>
      </w:r>
      <w:r w:rsidRPr="00CF4337">
        <w:t xml:space="preserve"> kerja </w:t>
      </w:r>
      <w:del w:id="916" w:author="Aulia Chairunisa" w:date="2017-01-04T15:47:00Z">
        <w:r w:rsidRPr="00CF4337" w:rsidDel="0098275C">
          <w:delText>praktek</w:delText>
        </w:r>
      </w:del>
      <w:ins w:id="917" w:author="Aulia Chairunisa" w:date="2017-01-04T15:47:00Z">
        <w:r w:rsidR="0098275C">
          <w:t>praktik</w:t>
        </w:r>
      </w:ins>
      <w:r w:rsidRPr="00CF4337">
        <w:t xml:space="preserve">nya satu minggu lebih awal dari yang direncanakan karena pelaksana kerja </w:t>
      </w:r>
      <w:del w:id="918" w:author="Aulia Chairunisa" w:date="2017-01-04T15:47:00Z">
        <w:r w:rsidRPr="00CF4337" w:rsidDel="0098275C">
          <w:delText>praktek</w:delText>
        </w:r>
      </w:del>
      <w:ins w:id="919" w:author="Aulia Chairunisa" w:date="2017-01-04T15:47:00Z">
        <w:r w:rsidR="0098275C">
          <w:t>praktik</w:t>
        </w:r>
      </w:ins>
      <w:r w:rsidRPr="00CF4337">
        <w:t xml:space="preserve"> kurang memperhitungkan dengan baik antara waktu kerja </w:t>
      </w:r>
      <w:del w:id="920" w:author="Aulia Chairunisa" w:date="2017-01-04T15:47:00Z">
        <w:r w:rsidRPr="00CF4337" w:rsidDel="0098275C">
          <w:delText>praktek</w:delText>
        </w:r>
      </w:del>
      <w:ins w:id="921" w:author="Aulia Chairunisa" w:date="2017-01-04T15:47:00Z">
        <w:r w:rsidR="0098275C">
          <w:t>praktik</w:t>
        </w:r>
      </w:ins>
      <w:r w:rsidRPr="00CF4337">
        <w:t xml:space="preserve"> dan waktu liburan yang </w:t>
      </w:r>
      <w:del w:id="922" w:author="Aulia Chairunisa" w:date="2017-01-04T15:47:00Z">
        <w:r w:rsidRPr="00CF4337" w:rsidDel="00152A09">
          <w:delText>harus dinikmati</w:delText>
        </w:r>
      </w:del>
      <w:ins w:id="923" w:author="Aulia Chairunisa" w:date="2017-01-04T15:47:00Z">
        <w:r w:rsidR="00152A09">
          <w:rPr>
            <w:lang w:val="id-ID"/>
          </w:rPr>
          <w:t>ada</w:t>
        </w:r>
      </w:ins>
      <w:r w:rsidRPr="00CF4337">
        <w:t xml:space="preserve">. Berhubung pelaksana kerja </w:t>
      </w:r>
      <w:del w:id="924" w:author="Aulia Chairunisa" w:date="2017-01-04T15:47:00Z">
        <w:r w:rsidRPr="00CF4337" w:rsidDel="0098275C">
          <w:delText>praktek</w:delText>
        </w:r>
      </w:del>
      <w:ins w:id="925" w:author="Aulia Chairunisa" w:date="2017-01-04T15:47:00Z">
        <w:r w:rsidR="0098275C">
          <w:t>praktik</w:t>
        </w:r>
      </w:ins>
      <w:r w:rsidRPr="00CF4337">
        <w:t xml:space="preserve"> tidak terikat pada sebuah proyek, maka masa kerja </w:t>
      </w:r>
      <w:del w:id="926" w:author="Aulia Chairunisa" w:date="2017-01-04T15:47:00Z">
        <w:r w:rsidRPr="00CF4337" w:rsidDel="0098275C">
          <w:delText>praktek</w:delText>
        </w:r>
      </w:del>
      <w:ins w:id="927" w:author="Aulia Chairunisa" w:date="2017-01-04T15:47:00Z">
        <w:r w:rsidR="0098275C">
          <w:t>praktik</w:t>
        </w:r>
      </w:ins>
      <w:r w:rsidR="00D041BA" w:rsidRPr="00CF4337">
        <w:t xml:space="preserve"> dapat dipercepat tanpa masalah.</w:t>
      </w:r>
      <w:ins w:id="928" w:author="Aulia Chairunisa" w:date="2017-01-04T15:59:00Z">
        <w:r w:rsidR="00153B9D">
          <w:rPr>
            <w:lang w:val="id-ID"/>
          </w:rPr>
          <w:t xml:space="preserve"> </w:t>
        </w:r>
      </w:ins>
    </w:p>
    <w:p w14:paraId="56EAB122" w14:textId="687D91F3" w:rsidR="00152A09" w:rsidRDefault="00152A09" w:rsidP="00290891">
      <w:pPr>
        <w:ind w:left="1418"/>
        <w:rPr>
          <w:ins w:id="929" w:author="Aulia Chairunisa" w:date="2017-01-04T16:54:00Z"/>
          <w:lang w:val="id-ID"/>
        </w:rPr>
      </w:pPr>
      <w:ins w:id="930" w:author="Aulia Chairunisa" w:date="2017-01-04T15:48:00Z">
        <w:r>
          <w:rPr>
            <w:lang w:val="id-ID"/>
          </w:rPr>
          <w:t xml:space="preserve">Selama melaksanakan kerja praktik, pelaksana mempelajari bagaimana struktur </w:t>
        </w:r>
      </w:ins>
      <w:ins w:id="931" w:author="Aulia Chairunisa" w:date="2017-01-04T15:50:00Z">
        <w:r>
          <w:rPr>
            <w:lang w:val="id-ID"/>
          </w:rPr>
          <w:t xml:space="preserve">sebuah </w:t>
        </w:r>
        <w:r>
          <w:rPr>
            <w:i/>
            <w:lang w:val="id-ID"/>
          </w:rPr>
          <w:t xml:space="preserve">web </w:t>
        </w:r>
        <w:r>
          <w:rPr>
            <w:lang w:val="id-ID"/>
          </w:rPr>
          <w:t xml:space="preserve">yang baik karena SEO </w:t>
        </w:r>
        <w:r w:rsidRPr="00152A09">
          <w:rPr>
            <w:i/>
            <w:lang w:val="id-ID"/>
            <w:rPrChange w:id="932" w:author="Aulia Chairunisa" w:date="2017-01-04T15:50:00Z">
              <w:rPr>
                <w:lang w:val="id-ID"/>
              </w:rPr>
            </w:rPrChange>
          </w:rPr>
          <w:t>Specialist</w:t>
        </w:r>
        <w:r>
          <w:rPr>
            <w:lang w:val="id-ID"/>
          </w:rPr>
          <w:t xml:space="preserve"> memberikan SEO </w:t>
        </w:r>
        <w:r w:rsidRPr="00152A09">
          <w:rPr>
            <w:i/>
            <w:lang w:val="id-ID"/>
            <w:rPrChange w:id="933" w:author="Aulia Chairunisa" w:date="2017-01-04T15:50:00Z">
              <w:rPr>
                <w:lang w:val="id-ID"/>
              </w:rPr>
            </w:rPrChange>
          </w:rPr>
          <w:t>Recommendation</w:t>
        </w:r>
        <w:r>
          <w:rPr>
            <w:lang w:val="id-ID"/>
          </w:rPr>
          <w:t xml:space="preserve"> </w:t>
        </w:r>
      </w:ins>
      <w:ins w:id="934" w:author="Aulia Chairunisa" w:date="2017-01-04T16:10:00Z">
        <w:r w:rsidR="007E2498">
          <w:rPr>
            <w:lang w:val="id-ID"/>
          </w:rPr>
          <w:t>terlebih dahulu kepada</w:t>
        </w:r>
      </w:ins>
      <w:ins w:id="935" w:author="Aulia Chairunisa" w:date="2017-01-04T15:50:00Z">
        <w:r>
          <w:rPr>
            <w:lang w:val="id-ID"/>
          </w:rPr>
          <w:t xml:space="preserve"> tim </w:t>
        </w:r>
        <w:r>
          <w:rPr>
            <w:i/>
            <w:lang w:val="id-ID"/>
          </w:rPr>
          <w:t>web developer</w:t>
        </w:r>
        <w:r>
          <w:rPr>
            <w:lang w:val="id-ID"/>
          </w:rPr>
          <w:t xml:space="preserve"> di KUDO</w:t>
        </w:r>
      </w:ins>
      <w:ins w:id="936" w:author="Aulia Chairunisa" w:date="2017-01-04T16:10:00Z">
        <w:r w:rsidR="007E2498">
          <w:rPr>
            <w:lang w:val="id-ID"/>
          </w:rPr>
          <w:t xml:space="preserve"> sebelum mengimplementasikan strategi SEO</w:t>
        </w:r>
      </w:ins>
      <w:ins w:id="937" w:author="Aulia Chairunisa" w:date="2017-01-04T15:50:00Z">
        <w:r>
          <w:rPr>
            <w:lang w:val="id-ID"/>
          </w:rPr>
          <w:t xml:space="preserve">. Dari rekomendasi yang diberikan, dapat dilihat bahwa sebuah </w:t>
        </w:r>
      </w:ins>
      <w:ins w:id="938" w:author="Aulia Chairunisa" w:date="2017-01-04T15:52:00Z">
        <w:r>
          <w:rPr>
            <w:i/>
            <w:lang w:val="id-ID"/>
          </w:rPr>
          <w:t>web</w:t>
        </w:r>
        <w:r>
          <w:rPr>
            <w:lang w:val="id-ID"/>
          </w:rPr>
          <w:t xml:space="preserve"> yang baik harus memiliki setidaknya </w:t>
        </w:r>
        <w:r w:rsidRPr="00206029">
          <w:rPr>
            <w:i/>
            <w:lang w:val="id-ID"/>
          </w:rPr>
          <w:t>tag h</w:t>
        </w:r>
        <w:r w:rsidRPr="00152A09">
          <w:rPr>
            <w:i/>
            <w:lang w:val="id-ID"/>
            <w:rPrChange w:id="939" w:author="Aulia Chairunisa" w:date="2017-01-04T15:52:00Z">
              <w:rPr>
                <w:lang w:val="id-ID"/>
              </w:rPr>
            </w:rPrChange>
          </w:rPr>
          <w:t>1</w:t>
        </w:r>
        <w:r>
          <w:rPr>
            <w:lang w:val="id-ID"/>
          </w:rPr>
          <w:t xml:space="preserve">, </w:t>
        </w:r>
      </w:ins>
      <w:ins w:id="940" w:author="Aulia Chairunisa" w:date="2017-01-04T16:11:00Z">
        <w:r w:rsidR="007E2498">
          <w:rPr>
            <w:lang w:val="id-ID"/>
          </w:rPr>
          <w:t xml:space="preserve">meta data untuk </w:t>
        </w:r>
        <w:r w:rsidR="007E2498" w:rsidRPr="007E2498">
          <w:rPr>
            <w:i/>
            <w:lang w:val="id-ID"/>
            <w:rPrChange w:id="941" w:author="Aulia Chairunisa" w:date="2017-01-04T16:11:00Z">
              <w:rPr>
                <w:lang w:val="id-ID"/>
              </w:rPr>
            </w:rPrChange>
          </w:rPr>
          <w:t>title</w:t>
        </w:r>
        <w:r w:rsidR="007E2498">
          <w:rPr>
            <w:lang w:val="id-ID"/>
          </w:rPr>
          <w:t xml:space="preserve"> dan </w:t>
        </w:r>
        <w:r w:rsidR="007E2498" w:rsidRPr="007E2498">
          <w:rPr>
            <w:i/>
            <w:lang w:val="id-ID"/>
            <w:rPrChange w:id="942" w:author="Aulia Chairunisa" w:date="2017-01-04T16:11:00Z">
              <w:rPr>
                <w:lang w:val="id-ID"/>
              </w:rPr>
            </w:rPrChange>
          </w:rPr>
          <w:t>description</w:t>
        </w:r>
        <w:r w:rsidR="007E2498">
          <w:rPr>
            <w:lang w:val="id-ID"/>
          </w:rPr>
          <w:t xml:space="preserve"> yang representatif pada </w:t>
        </w:r>
      </w:ins>
      <w:ins w:id="943" w:author="Aulia Chairunisa" w:date="2017-01-04T16:12:00Z">
        <w:r w:rsidR="007E2498">
          <w:rPr>
            <w:i/>
            <w:lang w:val="id-ID"/>
          </w:rPr>
          <w:t>landing page</w:t>
        </w:r>
      </w:ins>
      <w:ins w:id="944" w:author="Aulia Chairunisa" w:date="2017-01-04T16:11:00Z">
        <w:r w:rsidR="007E2498">
          <w:rPr>
            <w:lang w:val="id-ID"/>
          </w:rPr>
          <w:t xml:space="preserve">, </w:t>
        </w:r>
      </w:ins>
      <w:ins w:id="945" w:author="Aulia Chairunisa" w:date="2017-01-04T16:22:00Z">
        <w:r w:rsidR="00461418">
          <w:rPr>
            <w:lang w:val="id-ID"/>
          </w:rPr>
          <w:t>terdapat</w:t>
        </w:r>
      </w:ins>
      <w:ins w:id="946" w:author="Aulia Chairunisa" w:date="2017-01-04T16:12:00Z">
        <w:r w:rsidR="007E2498">
          <w:rPr>
            <w:lang w:val="id-ID"/>
          </w:rPr>
          <w:t xml:space="preserve"> </w:t>
        </w:r>
        <w:r w:rsidR="007E2498">
          <w:rPr>
            <w:i/>
            <w:lang w:val="id-ID"/>
          </w:rPr>
          <w:t>keyword</w:t>
        </w:r>
        <w:r w:rsidR="007E2498">
          <w:rPr>
            <w:lang w:val="id-ID"/>
          </w:rPr>
          <w:t xml:space="preserve"> </w:t>
        </w:r>
      </w:ins>
      <w:ins w:id="947" w:author="Aulia Chairunisa" w:date="2017-01-04T16:21:00Z">
        <w:r w:rsidR="00461418">
          <w:rPr>
            <w:lang w:val="id-ID"/>
          </w:rPr>
          <w:t xml:space="preserve">dari hasil riset di fase </w:t>
        </w:r>
        <w:r w:rsidR="00461418">
          <w:rPr>
            <w:i/>
            <w:lang w:val="id-ID"/>
          </w:rPr>
          <w:t>keyword research</w:t>
        </w:r>
        <w:r w:rsidR="00461418">
          <w:rPr>
            <w:lang w:val="id-ID"/>
          </w:rPr>
          <w:t xml:space="preserve"> pada </w:t>
        </w:r>
        <w:r w:rsidR="00461418" w:rsidRPr="00461418">
          <w:rPr>
            <w:i/>
            <w:lang w:val="id-ID"/>
            <w:rPrChange w:id="948" w:author="Aulia Chairunisa" w:date="2017-01-04T16:21:00Z">
              <w:rPr>
                <w:lang w:val="id-ID"/>
              </w:rPr>
            </w:rPrChange>
          </w:rPr>
          <w:t>meta description</w:t>
        </w:r>
        <w:r w:rsidR="00461418">
          <w:rPr>
            <w:lang w:val="id-ID"/>
          </w:rPr>
          <w:t xml:space="preserve">, </w:t>
        </w:r>
      </w:ins>
      <w:ins w:id="949" w:author="Aulia Chairunisa" w:date="2017-01-04T16:22:00Z">
        <w:r w:rsidR="00461418">
          <w:rPr>
            <w:lang w:val="id-ID"/>
          </w:rPr>
          <w:t>menempatkan segala direktori dalam satu domain (tidak ada lagi subdomain yang digunakan</w:t>
        </w:r>
      </w:ins>
      <w:ins w:id="950" w:author="Aulia Chairunisa" w:date="2017-01-04T16:24:00Z">
        <w:r w:rsidR="00461418">
          <w:rPr>
            <w:lang w:val="id-ID"/>
          </w:rPr>
          <w:t>, hal ini ditujukan untuk membuat optimasi lebih efisien</w:t>
        </w:r>
      </w:ins>
      <w:ins w:id="951" w:author="Aulia Chairunisa" w:date="2017-01-04T16:22:00Z">
        <w:r w:rsidR="00461418">
          <w:rPr>
            <w:lang w:val="id-ID"/>
          </w:rPr>
          <w:t>)</w:t>
        </w:r>
      </w:ins>
      <w:ins w:id="952" w:author="Aulia Chairunisa" w:date="2017-01-04T16:24:00Z">
        <w:r w:rsidR="00461418">
          <w:rPr>
            <w:lang w:val="id-ID"/>
          </w:rPr>
          <w:t xml:space="preserve">, </w:t>
        </w:r>
      </w:ins>
      <w:ins w:id="953" w:author="Aulia Chairunisa" w:date="2017-01-04T16:25:00Z">
        <w:r w:rsidR="00461418">
          <w:rPr>
            <w:lang w:val="id-ID"/>
          </w:rPr>
          <w:t xml:space="preserve">memiliki SEO </w:t>
        </w:r>
        <w:r w:rsidR="00461418">
          <w:rPr>
            <w:i/>
            <w:lang w:val="id-ID"/>
          </w:rPr>
          <w:t>textbox</w:t>
        </w:r>
        <w:r w:rsidR="00461418">
          <w:rPr>
            <w:lang w:val="id-ID"/>
          </w:rPr>
          <w:t xml:space="preserve"> untuk memperkaya konten pada halaman produk, </w:t>
        </w:r>
      </w:ins>
      <w:ins w:id="954" w:author="Aulia Chairunisa" w:date="2017-01-04T16:31:00Z">
        <w:r w:rsidR="00325BAF">
          <w:rPr>
            <w:i/>
            <w:lang w:val="id-ID"/>
          </w:rPr>
          <w:t>url</w:t>
        </w:r>
        <w:r w:rsidR="00325BAF" w:rsidRPr="00325BAF">
          <w:rPr>
            <w:lang w:val="id-ID"/>
            <w:rPrChange w:id="955" w:author="Aulia Chairunisa" w:date="2017-01-04T16:31:00Z">
              <w:rPr>
                <w:i/>
                <w:lang w:val="id-ID"/>
              </w:rPr>
            </w:rPrChange>
          </w:rPr>
          <w:t xml:space="preserve"> yang bersih</w:t>
        </w:r>
      </w:ins>
      <w:ins w:id="956" w:author="Aulia Chairunisa" w:date="2017-01-04T16:32:00Z">
        <w:r w:rsidR="00325BAF">
          <w:rPr>
            <w:lang w:val="id-ID"/>
          </w:rPr>
          <w:t xml:space="preserve"> (link dalam bentuk yang dapat dibaca dengan mudah, misalnya </w:t>
        </w:r>
      </w:ins>
      <w:r w:rsidR="00325BAF" w:rsidRPr="00556137">
        <w:rPr>
          <w:rPrChange w:id="957" w:author="Aulia Chairunisa" w:date="2017-01-04T16:46:00Z">
            <w:rPr>
              <w:rStyle w:val="Hyperlink"/>
              <w:lang w:val="id-ID"/>
            </w:rPr>
          </w:rPrChange>
        </w:rPr>
        <w:t>http://kudo.co.id/nama-produk</w:t>
      </w:r>
      <w:ins w:id="958" w:author="Aulia Chairunisa" w:date="2017-01-04T16:32:00Z">
        <w:r w:rsidR="00325BAF">
          <w:rPr>
            <w:lang w:val="id-ID"/>
          </w:rPr>
          <w:t xml:space="preserve">), </w:t>
        </w:r>
      </w:ins>
      <w:ins w:id="959" w:author="Aulia Chairunisa" w:date="2017-01-04T16:53:00Z">
        <w:r w:rsidR="003B45F0">
          <w:rPr>
            <w:lang w:val="id-ID"/>
          </w:rPr>
          <w:t xml:space="preserve">memasang SSL pada </w:t>
        </w:r>
        <w:r w:rsidR="00FF090C">
          <w:rPr>
            <w:i/>
            <w:lang w:val="id-ID"/>
          </w:rPr>
          <w:t>url</w:t>
        </w:r>
        <w:r w:rsidR="00FF090C">
          <w:rPr>
            <w:lang w:val="id-ID"/>
          </w:rPr>
          <w:t xml:space="preserve">, dan hal lain yang berhubungan dengan teknis dalam pengembangan sebuah </w:t>
        </w:r>
      </w:ins>
      <w:ins w:id="960" w:author="Aulia Chairunisa" w:date="2017-01-04T16:54:00Z">
        <w:r w:rsidR="00FF090C">
          <w:rPr>
            <w:i/>
            <w:lang w:val="id-ID"/>
          </w:rPr>
          <w:t>website</w:t>
        </w:r>
        <w:r w:rsidR="00FF090C">
          <w:rPr>
            <w:lang w:val="id-ID"/>
          </w:rPr>
          <w:t xml:space="preserve">. </w:t>
        </w:r>
      </w:ins>
    </w:p>
    <w:p w14:paraId="71E00059" w14:textId="3D0AC8F5" w:rsidR="00FF090C" w:rsidRDefault="00CB0B90" w:rsidP="00206029">
      <w:pPr>
        <w:ind w:left="1418"/>
        <w:rPr>
          <w:ins w:id="961" w:author="Aulia Chairunisa" w:date="2017-01-04T17:03:00Z"/>
          <w:lang w:val="id-ID"/>
        </w:rPr>
      </w:pPr>
      <w:del w:id="962" w:author="Aulia Chairunisa" w:date="2017-01-04T17:18:00Z">
        <w:r>
          <w:rPr>
            <w:noProof/>
            <w:lang w:val="id-ID" w:eastAsia="id-ID"/>
          </w:rPr>
          <w:pict w14:anchorId="75219711">
            <v:shapetype id="_x0000_t202" coordsize="21600,21600" o:spt="202" path="m,l,21600r21600,l21600,xe">
              <v:stroke joinstyle="miter"/>
              <v:path gradientshapeok="t" o:connecttype="rect"/>
            </v:shapetype>
            <v:shape id="_x0000_s1028" type="#_x0000_t202" style="position:absolute;left:0;text-align:left;margin-left:235.75pt;margin-top:132.95pt;width:50.25pt;height:18pt;z-index:251660288">
              <v:textbox style="mso-next-textbox:#_x0000_s1028">
                <w:txbxContent>
                  <w:p w14:paraId="04059DE8" w14:textId="118A6917" w:rsidR="00334E44" w:rsidRPr="00334E44" w:rsidRDefault="00334E44">
                    <w:pPr>
                      <w:rPr>
                        <w:sz w:val="18"/>
                        <w:szCs w:val="18"/>
                        <w:lang w:val="id-ID"/>
                        <w:rPrChange w:id="963" w:author="Aulia Chairunisa" w:date="2017-01-04T17:05:00Z">
                          <w:rPr/>
                        </w:rPrChange>
                      </w:rPr>
                    </w:pPr>
                    <w:ins w:id="964" w:author="Aulia Chairunisa" w:date="2017-01-04T17:05:00Z">
                      <w:r w:rsidRPr="00334E44">
                        <w:rPr>
                          <w:sz w:val="18"/>
                          <w:szCs w:val="18"/>
                          <w:lang w:val="id-ID"/>
                          <w:rPrChange w:id="965" w:author="Aulia Chairunisa" w:date="2017-01-04T17:05:00Z">
                            <w:rPr>
                              <w:lang w:val="id-ID"/>
                            </w:rPr>
                          </w:rPrChange>
                        </w:rPr>
                        <w:t>Keyword</w:t>
                      </w:r>
                    </w:ins>
                  </w:p>
                </w:txbxContent>
              </v:textbox>
            </v:shape>
          </w:pict>
        </w:r>
      </w:del>
      <w:ins w:id="966" w:author="Aulia Chairunisa" w:date="2017-01-04T16:55:00Z">
        <w:r w:rsidR="00FF090C">
          <w:rPr>
            <w:lang w:val="id-ID"/>
          </w:rPr>
          <w:t xml:space="preserve">Pada fase </w:t>
        </w:r>
        <w:r w:rsidR="00FF090C">
          <w:rPr>
            <w:i/>
            <w:lang w:val="id-ID"/>
          </w:rPr>
          <w:t>on-page</w:t>
        </w:r>
      </w:ins>
      <w:ins w:id="967" w:author="Aulia Chairunisa" w:date="2017-01-04T16:56:00Z">
        <w:r w:rsidR="00FF090C">
          <w:rPr>
            <w:lang w:val="id-ID"/>
          </w:rPr>
          <w:t xml:space="preserve"> </w:t>
        </w:r>
        <w:r w:rsidR="00FF090C">
          <w:rPr>
            <w:i/>
            <w:lang w:val="id-ID"/>
          </w:rPr>
          <w:t>optimization</w:t>
        </w:r>
        <w:r w:rsidR="00FF090C">
          <w:rPr>
            <w:lang w:val="id-ID"/>
          </w:rPr>
          <w:t xml:space="preserve">, pelaksana kerja mempelajari bagaimana melengkapi sebuah </w:t>
        </w:r>
        <w:r w:rsidR="00FF090C" w:rsidRPr="00FF090C">
          <w:rPr>
            <w:i/>
            <w:lang w:val="id-ID"/>
            <w:rPrChange w:id="968" w:author="Aulia Chairunisa" w:date="2017-01-04T16:56:00Z">
              <w:rPr>
                <w:lang w:val="id-ID"/>
              </w:rPr>
            </w:rPrChange>
          </w:rPr>
          <w:t>meta</w:t>
        </w:r>
        <w:r w:rsidR="00FF090C">
          <w:rPr>
            <w:lang w:val="id-ID"/>
          </w:rPr>
          <w:t xml:space="preserve"> </w:t>
        </w:r>
        <w:r w:rsidR="00FF090C" w:rsidRPr="00FF090C">
          <w:rPr>
            <w:i/>
            <w:lang w:val="id-ID"/>
            <w:rPrChange w:id="969" w:author="Aulia Chairunisa" w:date="2017-01-04T16:56:00Z">
              <w:rPr>
                <w:lang w:val="id-ID"/>
              </w:rPr>
            </w:rPrChange>
          </w:rPr>
          <w:t>description</w:t>
        </w:r>
        <w:r w:rsidR="00FF090C">
          <w:rPr>
            <w:lang w:val="id-ID"/>
          </w:rPr>
          <w:t xml:space="preserve"> dan juga </w:t>
        </w:r>
      </w:ins>
      <w:ins w:id="970" w:author="Aulia Chairunisa" w:date="2017-01-04T16:57:00Z">
        <w:r w:rsidR="00FF090C">
          <w:rPr>
            <w:i/>
            <w:lang w:val="id-ID"/>
          </w:rPr>
          <w:t>meta title</w:t>
        </w:r>
      </w:ins>
      <w:ins w:id="971" w:author="Aulia Chairunisa" w:date="2017-01-04T16:58:00Z">
        <w:r w:rsidR="00FF090C">
          <w:rPr>
            <w:lang w:val="id-ID"/>
          </w:rPr>
          <w:t xml:space="preserve"> sebuah halaman </w:t>
        </w:r>
        <w:r w:rsidR="00FF090C">
          <w:rPr>
            <w:i/>
            <w:lang w:val="id-ID"/>
          </w:rPr>
          <w:t>web</w:t>
        </w:r>
        <w:r w:rsidR="00FF090C">
          <w:rPr>
            <w:lang w:val="id-ID"/>
          </w:rPr>
          <w:t xml:space="preserve">. Peran kedua meta data ini sangat penting karena ini salah satu faktor yang dapat mengarahkan </w:t>
        </w:r>
      </w:ins>
      <w:ins w:id="972" w:author="Aulia Chairunisa" w:date="2017-01-04T16:59:00Z">
        <w:r w:rsidR="00FF090C">
          <w:rPr>
            <w:i/>
            <w:lang w:val="id-ID"/>
          </w:rPr>
          <w:t>user</w:t>
        </w:r>
        <w:r w:rsidR="00FF090C">
          <w:rPr>
            <w:lang w:val="id-ID"/>
          </w:rPr>
          <w:t xml:space="preserve"> untuk membuka halaman </w:t>
        </w:r>
        <w:r w:rsidR="00FF090C">
          <w:rPr>
            <w:i/>
            <w:lang w:val="id-ID"/>
          </w:rPr>
          <w:t xml:space="preserve">website </w:t>
        </w:r>
        <w:r w:rsidR="00FF090C">
          <w:rPr>
            <w:lang w:val="id-ID"/>
          </w:rPr>
          <w:t xml:space="preserve">tersebut. Ilustrasi mengenai </w:t>
        </w:r>
      </w:ins>
      <w:ins w:id="973" w:author="Aulia Chairunisa" w:date="2017-01-04T17:00:00Z">
        <w:r w:rsidR="00FF090C">
          <w:rPr>
            <w:i/>
            <w:lang w:val="id-ID"/>
          </w:rPr>
          <w:t xml:space="preserve">meta description </w:t>
        </w:r>
        <w:r w:rsidR="00FF090C">
          <w:rPr>
            <w:lang w:val="id-ID"/>
          </w:rPr>
          <w:t xml:space="preserve">dan </w:t>
        </w:r>
        <w:r w:rsidR="00FF090C">
          <w:rPr>
            <w:i/>
            <w:lang w:val="id-ID"/>
          </w:rPr>
          <w:t xml:space="preserve">meta title </w:t>
        </w:r>
        <w:r w:rsidR="00FF090C">
          <w:rPr>
            <w:lang w:val="id-ID"/>
          </w:rPr>
          <w:t>dapat dilihat pada Gambar 3.</w:t>
        </w:r>
      </w:ins>
    </w:p>
    <w:p w14:paraId="09F4A159" w14:textId="4B005F14" w:rsidR="002F32A2" w:rsidRDefault="00CB0B90">
      <w:pPr>
        <w:keepNext/>
        <w:ind w:left="1418"/>
        <w:jc w:val="center"/>
        <w:rPr>
          <w:ins w:id="974" w:author="Aulia Chairunisa" w:date="2017-01-04T17:14:00Z"/>
        </w:rPr>
        <w:pPrChange w:id="975" w:author="Aulia Chairunisa" w:date="2017-01-04T17:16:00Z">
          <w:pPr>
            <w:ind w:left="1418"/>
            <w:jc w:val="center"/>
          </w:pPr>
        </w:pPrChange>
      </w:pPr>
      <w:ins w:id="976" w:author="Aulia Chairunisa" w:date="2017-01-04T17:18:00Z">
        <w:r>
          <w:rPr>
            <w:noProof/>
            <w:lang w:val="id-ID" w:eastAsia="id-ID"/>
          </w:rPr>
          <w:pict w14:anchorId="75219711">
            <v:shape id="_x0000_s1036" type="#_x0000_t202" style="position:absolute;left:0;text-align:left;margin-left:235pt;margin-top:-.45pt;width:50.25pt;height:18pt;z-index:251667456">
              <v:textbox style="mso-next-textbox:#_x0000_s1036">
                <w:txbxContent>
                  <w:p w14:paraId="4C9A8591" w14:textId="77777777" w:rsidR="006830B0" w:rsidRPr="00334E44" w:rsidRDefault="006830B0" w:rsidP="006830B0">
                    <w:pPr>
                      <w:rPr>
                        <w:sz w:val="18"/>
                        <w:szCs w:val="18"/>
                        <w:lang w:val="id-ID"/>
                        <w:rPrChange w:id="977" w:author="Aulia Chairunisa" w:date="2017-01-04T17:05:00Z">
                          <w:rPr/>
                        </w:rPrChange>
                      </w:rPr>
                    </w:pPr>
                    <w:ins w:id="978" w:author="Aulia Chairunisa" w:date="2017-01-04T17:05:00Z">
                      <w:r w:rsidRPr="00334E44">
                        <w:rPr>
                          <w:sz w:val="18"/>
                          <w:szCs w:val="18"/>
                          <w:lang w:val="id-ID"/>
                          <w:rPrChange w:id="979" w:author="Aulia Chairunisa" w:date="2017-01-04T17:05:00Z">
                            <w:rPr>
                              <w:lang w:val="id-ID"/>
                            </w:rPr>
                          </w:rPrChange>
                        </w:rPr>
                        <w:t>Keyword</w:t>
                      </w:r>
                    </w:ins>
                  </w:p>
                </w:txbxContent>
              </v:textbox>
            </v:shape>
          </w:pict>
        </w:r>
      </w:ins>
      <w:ins w:id="980" w:author="Aulia Chairunisa" w:date="2017-01-04T17:07:00Z">
        <w:r>
          <w:rPr>
            <w:noProof/>
            <w:lang w:val="id-ID" w:eastAsia="id-ID"/>
          </w:rPr>
          <w:pict w14:anchorId="75219711">
            <v:shape id="_x0000_s1032" type="#_x0000_t202" style="position:absolute;left:0;text-align:left;margin-left:290.5pt;margin-top:145.05pt;width:78pt;height:18pt;z-index:251663360">
              <v:textbox style="mso-next-textbox:#_x0000_s1032">
                <w:txbxContent>
                  <w:p w14:paraId="34A6B1E0" w14:textId="4D869155" w:rsidR="00334E44" w:rsidRPr="00334E44" w:rsidRDefault="00334E44">
                    <w:pPr>
                      <w:jc w:val="center"/>
                      <w:rPr>
                        <w:sz w:val="18"/>
                        <w:szCs w:val="18"/>
                        <w:lang w:val="id-ID"/>
                        <w:rPrChange w:id="981" w:author="Aulia Chairunisa" w:date="2017-01-04T17:05:00Z">
                          <w:rPr/>
                        </w:rPrChange>
                      </w:rPr>
                      <w:pPrChange w:id="982" w:author="Aulia Chairunisa" w:date="2017-01-04T17:08:00Z">
                        <w:pPr/>
                      </w:pPrChange>
                    </w:pPr>
                    <w:ins w:id="983" w:author="Aulia Chairunisa" w:date="2017-01-04T17:07:00Z">
                      <w:r>
                        <w:rPr>
                          <w:sz w:val="18"/>
                          <w:szCs w:val="18"/>
                          <w:lang w:val="id-ID"/>
                        </w:rPr>
                        <w:t>Meta description</w:t>
                      </w:r>
                    </w:ins>
                  </w:p>
                </w:txbxContent>
              </v:textbox>
            </v:shape>
          </w:pict>
        </w:r>
        <w:r>
          <w:rPr>
            <w:noProof/>
            <w:lang w:val="id-ID" w:eastAsia="id-ID"/>
          </w:rPr>
          <w:pict w14:anchorId="5763DE9A">
            <v:shapetype id="_x0000_t32" coordsize="21600,21600" o:spt="32" o:oned="t" path="m,l21600,21600e" filled="f">
              <v:path arrowok="t" fillok="f" o:connecttype="none"/>
              <o:lock v:ext="edit" shapetype="t"/>
            </v:shapetype>
            <v:shape id="_x0000_s1031" type="#_x0000_t32" style="position:absolute;left:0;text-align:left;margin-left:330.25pt;margin-top:110.55pt;width:0;height:33.15pt;z-index:251662336" o:connectortype="straight">
              <v:stroke endarrow="block"/>
            </v:shape>
          </w:pict>
        </w:r>
      </w:ins>
      <w:ins w:id="984" w:author="Aulia Chairunisa" w:date="2017-01-04T17:09:00Z">
        <w:r>
          <w:rPr>
            <w:noProof/>
            <w:lang w:val="id-ID" w:eastAsia="id-ID"/>
          </w:rPr>
          <w:pict w14:anchorId="75219711">
            <v:shape id="_x0000_s1035" type="#_x0000_t202" style="position:absolute;left:0;text-align:left;margin-left:341.5pt;margin-top:65.55pt;width:53.25pt;height:18pt;z-index:251666432">
              <v:textbox style="mso-next-textbox:#_x0000_s1035">
                <w:txbxContent>
                  <w:p w14:paraId="4BC0308D" w14:textId="14439072" w:rsidR="00334E44" w:rsidRPr="00334E44" w:rsidRDefault="00334E44">
                    <w:pPr>
                      <w:jc w:val="center"/>
                      <w:rPr>
                        <w:sz w:val="18"/>
                        <w:szCs w:val="18"/>
                        <w:lang w:val="id-ID"/>
                        <w:rPrChange w:id="985" w:author="Aulia Chairunisa" w:date="2017-01-04T17:05:00Z">
                          <w:rPr/>
                        </w:rPrChange>
                      </w:rPr>
                      <w:pPrChange w:id="986" w:author="Aulia Chairunisa" w:date="2017-01-04T17:08:00Z">
                        <w:pPr/>
                      </w:pPrChange>
                    </w:pPr>
                    <w:ins w:id="987" w:author="Aulia Chairunisa" w:date="2017-01-04T17:07:00Z">
                      <w:r>
                        <w:rPr>
                          <w:sz w:val="18"/>
                          <w:szCs w:val="18"/>
                          <w:lang w:val="id-ID"/>
                        </w:rPr>
                        <w:t xml:space="preserve">Meta </w:t>
                      </w:r>
                    </w:ins>
                    <w:ins w:id="988" w:author="Aulia Chairunisa" w:date="2017-01-04T17:09:00Z">
                      <w:r>
                        <w:rPr>
                          <w:sz w:val="18"/>
                          <w:szCs w:val="18"/>
                          <w:lang w:val="id-ID"/>
                        </w:rPr>
                        <w:t>title</w:t>
                      </w:r>
                    </w:ins>
                  </w:p>
                </w:txbxContent>
              </v:textbox>
            </v:shape>
          </w:pict>
        </w:r>
        <w:r>
          <w:rPr>
            <w:noProof/>
            <w:lang w:val="id-ID" w:eastAsia="id-ID"/>
          </w:rPr>
          <w:pict w14:anchorId="5763DE9A">
            <v:shape id="_x0000_s1034" type="#_x0000_t32" style="position:absolute;left:0;text-align:left;margin-left:311.5pt;margin-top:74.55pt;width:30pt;height:0;z-index:251665408" o:connectortype="straight">
              <v:stroke endarrow="block"/>
            </v:shape>
          </w:pict>
        </w:r>
        <w:r>
          <w:rPr>
            <w:noProof/>
            <w:lang w:val="id-ID" w:eastAsia="id-ID"/>
          </w:rPr>
          <w:pict w14:anchorId="0EF8E513">
            <v:rect id="_x0000_s1033" style="position:absolute;left:0;text-align:left;margin-left:97pt;margin-top:66.3pt;width:213pt;height:17.25pt;z-index:251664384" filled="f" strokecolor="red" strokeweight="2.25pt"/>
          </w:pict>
        </w:r>
      </w:ins>
      <w:ins w:id="989" w:author="Aulia Chairunisa" w:date="2017-01-04T17:06:00Z">
        <w:r>
          <w:rPr>
            <w:noProof/>
            <w:lang w:val="id-ID" w:eastAsia="id-ID"/>
          </w:rPr>
          <w:pict w14:anchorId="0EF8E513">
            <v:rect id="_x0000_s1030" style="position:absolute;left:0;text-align:left;margin-left:97pt;margin-top:86.55pt;width:245.25pt;height:22.5pt;z-index:251661312" filled="f" strokecolor="red" strokeweight="2.25pt"/>
          </w:pict>
        </w:r>
      </w:ins>
      <w:r>
        <w:rPr>
          <w:noProof/>
          <w:lang w:val="id-ID" w:eastAsia="id-ID"/>
        </w:rPr>
        <w:pict w14:anchorId="5763DE9A">
          <v:shape id="_x0000_s1027" type="#_x0000_t32" style="position:absolute;left:0;text-align:left;margin-left:166.75pt;margin-top:9.3pt;width:67.5pt;height:0;z-index:251659264" o:connectortype="straight">
            <v:stroke endarrow="block"/>
          </v:shape>
        </w:pict>
      </w:r>
      <w:r>
        <w:rPr>
          <w:noProof/>
          <w:lang w:val="id-ID" w:eastAsia="id-ID"/>
        </w:rPr>
        <w:pict w14:anchorId="0EF8E513">
          <v:rect id="_x0000_s1026" style="position:absolute;left:0;text-align:left;margin-left:97.75pt;margin-top:1.8pt;width:69.75pt;height:15.75pt;z-index:251658240" filled="f" strokecolor="red" strokeweight="2.25pt"/>
        </w:pict>
      </w:r>
      <w:ins w:id="990" w:author="Aulia Chairunisa" w:date="2017-01-04T17:03:00Z">
        <w:r w:rsidR="00FF090C">
          <w:rPr>
            <w:noProof/>
            <w:lang w:val="id-ID" w:eastAsia="ko-KR"/>
          </w:rPr>
          <w:drawing>
            <wp:inline distT="0" distB="0" distL="0" distR="0" wp14:anchorId="136EF172" wp14:editId="4DB16B85">
              <wp:extent cx="3733800" cy="2087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8037"/>
                      <a:stretch/>
                    </pic:blipFill>
                    <pic:spPr bwMode="auto">
                      <a:xfrm>
                        <a:off x="0" y="0"/>
                        <a:ext cx="3733800" cy="2087386"/>
                      </a:xfrm>
                      <a:prstGeom prst="rect">
                        <a:avLst/>
                      </a:prstGeom>
                      <a:ln>
                        <a:noFill/>
                      </a:ln>
                      <a:extLst>
                        <a:ext uri="{53640926-AAD7-44D8-BBD7-CCE9431645EC}">
                          <a14:shadowObscured xmlns:a14="http://schemas.microsoft.com/office/drawing/2010/main"/>
                        </a:ext>
                      </a:extLst>
                    </pic:spPr>
                  </pic:pic>
                </a:graphicData>
              </a:graphic>
            </wp:inline>
          </w:drawing>
        </w:r>
      </w:ins>
    </w:p>
    <w:p w14:paraId="62EA47E8" w14:textId="3A82F4AF" w:rsidR="00323E91" w:rsidRDefault="002F32A2">
      <w:pPr>
        <w:pStyle w:val="Heading4"/>
        <w:spacing w:after="240"/>
        <w:ind w:left="698" w:firstLine="720"/>
        <w:jc w:val="center"/>
        <w:rPr>
          <w:ins w:id="991" w:author="Aulia Chairunisa" w:date="2017-01-04T17:19:00Z"/>
          <w:rFonts w:cs="Times New Roman"/>
          <w:sz w:val="18"/>
          <w:szCs w:val="18"/>
          <w:lang w:val="id-ID"/>
        </w:rPr>
        <w:pPrChange w:id="992" w:author="Aulia Chairunisa" w:date="2017-01-04T17:16:00Z">
          <w:pPr>
            <w:ind w:left="1418"/>
          </w:pPr>
        </w:pPrChange>
      </w:pPr>
      <w:ins w:id="993" w:author="Aulia Chairunisa" w:date="2017-01-04T17:14:00Z">
        <w:r w:rsidRPr="00323E91">
          <w:rPr>
            <w:rFonts w:ascii="Times New Roman" w:hAnsi="Times New Roman" w:cs="Times New Roman"/>
            <w:i w:val="0"/>
            <w:sz w:val="18"/>
            <w:szCs w:val="18"/>
            <w:rPrChange w:id="994" w:author="Aulia Chairunisa" w:date="2017-01-04T17:14:00Z">
              <w:rPr>
                <w:i/>
                <w:iCs/>
              </w:rPr>
            </w:rPrChange>
          </w:rPr>
          <w:t xml:space="preserve">Gambar </w:t>
        </w:r>
        <w:r w:rsidRPr="00323E91">
          <w:rPr>
            <w:rFonts w:ascii="Times New Roman" w:hAnsi="Times New Roman" w:cs="Times New Roman"/>
            <w:i w:val="0"/>
            <w:sz w:val="18"/>
            <w:szCs w:val="18"/>
            <w:rPrChange w:id="995" w:author="Aulia Chairunisa" w:date="2017-01-04T17:14:00Z">
              <w:rPr>
                <w:i/>
                <w:iCs/>
              </w:rPr>
            </w:rPrChange>
          </w:rPr>
          <w:fldChar w:fldCharType="begin"/>
        </w:r>
        <w:r w:rsidRPr="00323E91">
          <w:rPr>
            <w:rFonts w:ascii="Times New Roman" w:hAnsi="Times New Roman" w:cs="Times New Roman"/>
            <w:i w:val="0"/>
            <w:sz w:val="18"/>
            <w:szCs w:val="18"/>
            <w:rPrChange w:id="996" w:author="Aulia Chairunisa" w:date="2017-01-04T17:14:00Z">
              <w:rPr>
                <w:i/>
                <w:iCs/>
              </w:rPr>
            </w:rPrChange>
          </w:rPr>
          <w:instrText xml:space="preserve"> SEQ Gambar \* ARABIC </w:instrText>
        </w:r>
      </w:ins>
      <w:r w:rsidRPr="00323E91">
        <w:rPr>
          <w:rFonts w:ascii="Times New Roman" w:hAnsi="Times New Roman" w:cs="Times New Roman"/>
          <w:i w:val="0"/>
          <w:sz w:val="18"/>
          <w:szCs w:val="18"/>
          <w:rPrChange w:id="997" w:author="Aulia Chairunisa" w:date="2017-01-04T17:14:00Z">
            <w:rPr>
              <w:i/>
              <w:iCs/>
            </w:rPr>
          </w:rPrChange>
        </w:rPr>
        <w:fldChar w:fldCharType="separate"/>
      </w:r>
      <w:ins w:id="998" w:author="Owner" w:date="2017-12-11T19:12:00Z">
        <w:r w:rsidR="00B37CBD">
          <w:rPr>
            <w:rFonts w:ascii="Times New Roman" w:hAnsi="Times New Roman" w:cs="Times New Roman"/>
            <w:i w:val="0"/>
            <w:noProof/>
            <w:sz w:val="18"/>
            <w:szCs w:val="18"/>
          </w:rPr>
          <w:t>3</w:t>
        </w:r>
      </w:ins>
      <w:ins w:id="999" w:author="Aulia Chairunisa" w:date="2017-01-04T17:14:00Z">
        <w:r w:rsidRPr="00323E91">
          <w:rPr>
            <w:rFonts w:ascii="Times New Roman" w:hAnsi="Times New Roman" w:cs="Times New Roman"/>
            <w:i w:val="0"/>
            <w:sz w:val="18"/>
            <w:szCs w:val="18"/>
            <w:rPrChange w:id="1000" w:author="Aulia Chairunisa" w:date="2017-01-04T17:14:00Z">
              <w:rPr>
                <w:i/>
                <w:iCs/>
              </w:rPr>
            </w:rPrChange>
          </w:rPr>
          <w:fldChar w:fldCharType="end"/>
        </w:r>
        <w:r w:rsidRPr="00323E91">
          <w:rPr>
            <w:rFonts w:ascii="Times New Roman" w:hAnsi="Times New Roman" w:cs="Times New Roman"/>
            <w:i w:val="0"/>
            <w:sz w:val="18"/>
            <w:szCs w:val="18"/>
            <w:lang w:val="id-ID"/>
            <w:rPrChange w:id="1001" w:author="Aulia Chairunisa" w:date="2017-01-04T17:14:00Z">
              <w:rPr>
                <w:i/>
                <w:iCs/>
                <w:lang w:val="id-ID"/>
              </w:rPr>
            </w:rPrChange>
          </w:rPr>
          <w:t>. Ilustrasi tampilan meta description dan meta title pada SERP</w:t>
        </w:r>
      </w:ins>
    </w:p>
    <w:p w14:paraId="02F0350F" w14:textId="59B1AB6D" w:rsidR="00FC742B" w:rsidRPr="00570F4B" w:rsidRDefault="00E92313" w:rsidP="00206029">
      <w:pPr>
        <w:ind w:left="1418"/>
        <w:rPr>
          <w:lang w:val="id-ID"/>
          <w:rPrChange w:id="1002" w:author="Aulia Chairunisa" w:date="2017-01-04T17:38:00Z">
            <w:rPr/>
          </w:rPrChange>
        </w:rPr>
      </w:pPr>
      <w:ins w:id="1003" w:author="Aulia Chairunisa" w:date="2017-01-04T17:29:00Z">
        <w:r>
          <w:rPr>
            <w:lang w:val="id-ID"/>
          </w:rPr>
          <w:t xml:space="preserve">SEO </w:t>
        </w:r>
        <w:r w:rsidRPr="00E92313">
          <w:rPr>
            <w:i/>
            <w:lang w:val="id-ID"/>
            <w:rPrChange w:id="1004" w:author="Aulia Chairunisa" w:date="2017-01-04T17:30:00Z">
              <w:rPr>
                <w:lang w:val="id-ID"/>
              </w:rPr>
            </w:rPrChange>
          </w:rPr>
          <w:t>Specialist</w:t>
        </w:r>
        <w:r>
          <w:rPr>
            <w:lang w:val="id-ID"/>
          </w:rPr>
          <w:t xml:space="preserve"> memiliki kriteria tersendiri untuk </w:t>
        </w:r>
        <w:r w:rsidRPr="00E92313">
          <w:rPr>
            <w:i/>
            <w:lang w:val="id-ID"/>
            <w:rPrChange w:id="1005" w:author="Aulia Chairunisa" w:date="2017-01-04T17:30:00Z">
              <w:rPr>
                <w:lang w:val="id-ID"/>
              </w:rPr>
            </w:rPrChange>
          </w:rPr>
          <w:t>website</w:t>
        </w:r>
        <w:r>
          <w:rPr>
            <w:lang w:val="id-ID"/>
          </w:rPr>
          <w:t xml:space="preserve"> yang aka</w:t>
        </w:r>
      </w:ins>
      <w:ins w:id="1006" w:author="Aulia Chairunisa" w:date="2017-01-04T17:30:00Z">
        <w:r>
          <w:rPr>
            <w:lang w:val="id-ID"/>
          </w:rPr>
          <w:t>n</w:t>
        </w:r>
      </w:ins>
      <w:ins w:id="1007" w:author="Aulia Chairunisa" w:date="2017-01-04T17:29:00Z">
        <w:r>
          <w:rPr>
            <w:lang w:val="id-ID"/>
          </w:rPr>
          <w:t xml:space="preserve"> memberikan </w:t>
        </w:r>
        <w:r w:rsidRPr="00E92313">
          <w:rPr>
            <w:i/>
            <w:lang w:val="id-ID"/>
            <w:rPrChange w:id="1008" w:author="Aulia Chairunisa" w:date="2017-01-04T17:30:00Z">
              <w:rPr>
                <w:lang w:val="id-ID"/>
              </w:rPr>
            </w:rPrChange>
          </w:rPr>
          <w:t>backlink</w:t>
        </w:r>
        <w:r>
          <w:rPr>
            <w:lang w:val="id-ID"/>
          </w:rPr>
          <w:t>.</w:t>
        </w:r>
      </w:ins>
      <w:ins w:id="1009" w:author="Aulia Chairunisa" w:date="2017-01-04T17:19:00Z">
        <w:r w:rsidR="00FC742B">
          <w:rPr>
            <w:lang w:val="id-ID"/>
          </w:rPr>
          <w:tab/>
          <w:t xml:space="preserve">Pelaksana membantu untuk menilai </w:t>
        </w:r>
        <w:r w:rsidR="00FC742B">
          <w:rPr>
            <w:i/>
            <w:lang w:val="id-ID"/>
          </w:rPr>
          <w:t>website</w:t>
        </w:r>
        <w:r w:rsidR="00FC742B">
          <w:rPr>
            <w:lang w:val="id-ID"/>
          </w:rPr>
          <w:t xml:space="preserve"> yang akan memberikan </w:t>
        </w:r>
        <w:r w:rsidR="00FC742B">
          <w:rPr>
            <w:i/>
            <w:lang w:val="id-ID"/>
          </w:rPr>
          <w:t>backlink</w:t>
        </w:r>
      </w:ins>
      <w:ins w:id="1010" w:author="Aulia Chairunisa" w:date="2017-01-04T17:27:00Z">
        <w:r>
          <w:rPr>
            <w:i/>
            <w:lang w:val="id-ID"/>
          </w:rPr>
          <w:t xml:space="preserve"> </w:t>
        </w:r>
        <w:r>
          <w:rPr>
            <w:lang w:val="id-ID"/>
          </w:rPr>
          <w:t xml:space="preserve">pada fase </w:t>
        </w:r>
        <w:r>
          <w:rPr>
            <w:i/>
            <w:lang w:val="id-ID"/>
          </w:rPr>
          <w:t>off-page optimization</w:t>
        </w:r>
      </w:ins>
      <w:ins w:id="1011" w:author="Aulia Chairunisa" w:date="2017-01-04T17:20:00Z">
        <w:r w:rsidR="00FC742B">
          <w:rPr>
            <w:lang w:val="id-ID"/>
          </w:rPr>
          <w:t xml:space="preserve">. Penilaian </w:t>
        </w:r>
      </w:ins>
      <w:ins w:id="1012" w:author="Aulia Chairunisa" w:date="2017-01-04T17:21:00Z">
        <w:r w:rsidR="00FC742B">
          <w:rPr>
            <w:lang w:val="id-ID"/>
          </w:rPr>
          <w:t xml:space="preserve">dilakukan menggunakan </w:t>
        </w:r>
        <w:r w:rsidR="00FC742B" w:rsidRPr="00E92313">
          <w:rPr>
            <w:i/>
            <w:lang w:val="id-ID"/>
            <w:rPrChange w:id="1013" w:author="Aulia Chairunisa" w:date="2017-01-04T17:25:00Z">
              <w:rPr>
                <w:lang w:val="id-ID"/>
              </w:rPr>
            </w:rPrChange>
          </w:rPr>
          <w:t>tools</w:t>
        </w:r>
        <w:r w:rsidR="00FC742B">
          <w:rPr>
            <w:lang w:val="id-ID"/>
          </w:rPr>
          <w:t xml:space="preserve"> bernama ahrefs dan moz. Dari </w:t>
        </w:r>
      </w:ins>
      <w:ins w:id="1014" w:author="Aulia Chairunisa" w:date="2017-01-04T17:24:00Z">
        <w:r>
          <w:rPr>
            <w:lang w:val="id-ID"/>
          </w:rPr>
          <w:t xml:space="preserve">kedua </w:t>
        </w:r>
        <w:r w:rsidRPr="00E92313">
          <w:rPr>
            <w:i/>
            <w:lang w:val="id-ID"/>
            <w:rPrChange w:id="1015" w:author="Aulia Chairunisa" w:date="2017-01-04T17:25:00Z">
              <w:rPr>
                <w:lang w:val="id-ID"/>
              </w:rPr>
            </w:rPrChange>
          </w:rPr>
          <w:t>tools</w:t>
        </w:r>
        <w:r>
          <w:rPr>
            <w:lang w:val="id-ID"/>
          </w:rPr>
          <w:t xml:space="preserve"> </w:t>
        </w:r>
      </w:ins>
      <w:ins w:id="1016" w:author="Aulia Chairunisa" w:date="2017-01-04T17:25:00Z">
        <w:r>
          <w:rPr>
            <w:lang w:val="id-ID"/>
          </w:rPr>
          <w:t xml:space="preserve">ini akan diambil nilai </w:t>
        </w:r>
        <w:r w:rsidRPr="00E92313">
          <w:rPr>
            <w:i/>
            <w:lang w:val="id-ID"/>
            <w:rPrChange w:id="1017" w:author="Aulia Chairunisa" w:date="2017-01-04T17:26:00Z">
              <w:rPr>
                <w:lang w:val="id-ID"/>
              </w:rPr>
            </w:rPrChange>
          </w:rPr>
          <w:t>Page Authority</w:t>
        </w:r>
        <w:r>
          <w:rPr>
            <w:lang w:val="id-ID"/>
          </w:rPr>
          <w:t xml:space="preserve"> (PA) dan </w:t>
        </w:r>
        <w:r w:rsidRPr="00E92313">
          <w:rPr>
            <w:i/>
            <w:lang w:val="id-ID"/>
            <w:rPrChange w:id="1018" w:author="Aulia Chairunisa" w:date="2017-01-04T17:26:00Z">
              <w:rPr>
                <w:lang w:val="id-ID"/>
              </w:rPr>
            </w:rPrChange>
          </w:rPr>
          <w:t>Domain Authority</w:t>
        </w:r>
        <w:r>
          <w:rPr>
            <w:lang w:val="id-ID"/>
          </w:rPr>
          <w:t xml:space="preserve"> (DA)</w:t>
        </w:r>
      </w:ins>
      <w:ins w:id="1019" w:author="Aulia Chairunisa" w:date="2017-01-04T17:27:00Z">
        <w:r w:rsidR="00570F4B">
          <w:rPr>
            <w:lang w:val="id-ID"/>
          </w:rPr>
          <w:t xml:space="preserve"> yang merupakan salah satu komponen penilaian </w:t>
        </w:r>
      </w:ins>
      <w:ins w:id="1020" w:author="Aulia Chairunisa" w:date="2017-01-04T17:38:00Z">
        <w:r w:rsidR="00570F4B">
          <w:rPr>
            <w:i/>
            <w:lang w:val="id-ID"/>
          </w:rPr>
          <w:t>web</w:t>
        </w:r>
        <w:r w:rsidR="00570F4B">
          <w:rPr>
            <w:lang w:val="id-ID"/>
          </w:rPr>
          <w:t xml:space="preserve"> untuk </w:t>
        </w:r>
        <w:r w:rsidR="00570F4B">
          <w:rPr>
            <w:i/>
            <w:lang w:val="id-ID"/>
          </w:rPr>
          <w:t>backlink</w:t>
        </w:r>
        <w:r w:rsidR="00570F4B">
          <w:rPr>
            <w:lang w:val="id-ID"/>
          </w:rPr>
          <w:t>.</w:t>
        </w:r>
      </w:ins>
    </w:p>
    <w:p w14:paraId="6FE975AB" w14:textId="75E9D361" w:rsidR="002F32A2" w:rsidRPr="00CF4337" w:rsidRDefault="00D041BA" w:rsidP="006830B0">
      <w:pPr>
        <w:ind w:left="1418"/>
      </w:pPr>
      <w:del w:id="1021" w:author="Aulia Chairunisa" w:date="2016-12-27T13:39:00Z">
        <w:r w:rsidRPr="00CF4337" w:rsidDel="00290891">
          <w:tab/>
        </w:r>
      </w:del>
      <w:r w:rsidRPr="00CF4337">
        <w:t xml:space="preserve">Kendala yang dihadapi ialah pekerjaan yang kurang tinggi tingkat kesulitannya. Karena KUDO baru menerapkan SEO, maka untuk SEO </w:t>
      </w:r>
      <w:r w:rsidRPr="00CF4337">
        <w:rPr>
          <w:i/>
        </w:rPr>
        <w:t>Specialist</w:t>
      </w:r>
      <w:r w:rsidRPr="00CF4337">
        <w:t xml:space="preserve"> masih terdapat banyak pekerjaan rumah (PR) sehingga masih sulit juga untuk “berbagi” tugas dengan pelaksana kerja </w:t>
      </w:r>
      <w:del w:id="1022" w:author="Aulia Chairunisa" w:date="2017-01-04T15:47:00Z">
        <w:r w:rsidRPr="00CF4337" w:rsidDel="0098275C">
          <w:delText>praktek</w:delText>
        </w:r>
      </w:del>
      <w:ins w:id="1023" w:author="Aulia Chairunisa" w:date="2017-01-04T15:47:00Z">
        <w:r w:rsidR="0098275C">
          <w:t>praktik</w:t>
        </w:r>
      </w:ins>
      <w:r w:rsidRPr="00CF4337">
        <w:t>.</w:t>
      </w:r>
      <w:r w:rsidR="009907E6" w:rsidRPr="00CF4337">
        <w:t xml:space="preserve"> Untuk menanganinya, SEO </w:t>
      </w:r>
      <w:r w:rsidR="009907E6" w:rsidRPr="00CF4337">
        <w:rPr>
          <w:i/>
        </w:rPr>
        <w:t>Specialist</w:t>
      </w:r>
      <w:r w:rsidR="009907E6" w:rsidRPr="00CF4337">
        <w:t xml:space="preserve"> menerangkan serta mencontohkan dan</w:t>
      </w:r>
      <w:del w:id="1024" w:author="Aulia Chairunisa" w:date="2017-01-04T17:10:00Z">
        <w:r w:rsidR="009907E6" w:rsidRPr="00CF4337" w:rsidDel="00334E44">
          <w:delText xml:space="preserve"> sesekali</w:delText>
        </w:r>
      </w:del>
      <w:r w:rsidR="009907E6" w:rsidRPr="00CF4337">
        <w:t xml:space="preserve"> mengizinkan pelaksana kerja </w:t>
      </w:r>
      <w:del w:id="1025" w:author="Aulia Chairunisa" w:date="2017-01-04T15:47:00Z">
        <w:r w:rsidR="009907E6" w:rsidRPr="00CF4337" w:rsidDel="0098275C">
          <w:delText>praktek</w:delText>
        </w:r>
      </w:del>
      <w:ins w:id="1026" w:author="Aulia Chairunisa" w:date="2017-01-04T15:47:00Z">
        <w:r w:rsidR="0098275C">
          <w:t>praktik</w:t>
        </w:r>
      </w:ins>
      <w:r w:rsidR="009907E6" w:rsidRPr="00CF4337">
        <w:t xml:space="preserve"> untuk melakukan beberapa pekerjaannya.</w:t>
      </w:r>
    </w:p>
    <w:p w14:paraId="4B5AE7B9" w14:textId="368FF03F" w:rsidR="009907E6" w:rsidRPr="00CF4337" w:rsidRDefault="009907E6" w:rsidP="00290891">
      <w:pPr>
        <w:ind w:left="1418"/>
      </w:pPr>
      <w:del w:id="1027" w:author="Aulia Chairunisa" w:date="2016-12-27T13:39:00Z">
        <w:r w:rsidRPr="00CF4337" w:rsidDel="00290891">
          <w:tab/>
        </w:r>
      </w:del>
      <w:r w:rsidRPr="00CF4337">
        <w:t>KUDO merupakan sebuah tempat yang sangat menyenangkan untuk belajar. Lingkungan yang mendukung untuk berkembang serta feedback yang didapat sangat konstruktif. Selain itu, KUDO juga tidak membeda-bedakan perlakuan para pekerja magang denga yang pekerja tetap.</w:t>
      </w:r>
    </w:p>
    <w:p w14:paraId="79787BB8" w14:textId="77777777" w:rsidR="00187329" w:rsidRPr="00CF4337" w:rsidRDefault="001D0601" w:rsidP="001A38AF">
      <w:pPr>
        <w:pStyle w:val="Heading3"/>
        <w:numPr>
          <w:ilvl w:val="2"/>
          <w:numId w:val="10"/>
        </w:numPr>
      </w:pPr>
      <w:bookmarkStart w:id="1028" w:name="_Toc470609524"/>
      <w:r w:rsidRPr="00CF4337">
        <w:t>Relevansi dengan Perkuliahan di Fasilkom UI</w:t>
      </w:r>
      <w:bookmarkEnd w:id="1028"/>
    </w:p>
    <w:p w14:paraId="1E2F480B" w14:textId="1302160D" w:rsidR="0041319F" w:rsidRPr="00CF4337" w:rsidRDefault="0041319F" w:rsidP="00290891">
      <w:pPr>
        <w:ind w:left="1418"/>
      </w:pPr>
      <w:r w:rsidRPr="00CF4337">
        <w:tab/>
      </w:r>
      <w:r w:rsidRPr="00290891">
        <w:rPr>
          <w:i/>
          <w:rPrChange w:id="1029" w:author="Aulia Chairunisa" w:date="2016-12-27T13:39:00Z">
            <w:rPr/>
          </w:rPrChange>
        </w:rPr>
        <w:t>Search Engine Optimization</w:t>
      </w:r>
      <w:r w:rsidRPr="00CF4337">
        <w:t xml:space="preserve"> merupakan sebuah pekerjaan yang membutuhkan pengetahuan dasar yang dipelajari oleh </w:t>
      </w:r>
      <w:del w:id="1030" w:author="Aulia Chairunisa" w:date="2017-01-04T17:38:00Z">
        <w:r w:rsidRPr="00CF4337" w:rsidDel="00351D8D">
          <w:delText xml:space="preserve">pelajar </w:delText>
        </w:r>
      </w:del>
      <w:ins w:id="1031" w:author="Aulia Chairunisa" w:date="2017-01-04T17:38:00Z">
        <w:r w:rsidR="00351D8D">
          <w:rPr>
            <w:lang w:val="id-ID"/>
          </w:rPr>
          <w:t>mahasiswa</w:t>
        </w:r>
        <w:r w:rsidR="00351D8D" w:rsidRPr="00CF4337">
          <w:t xml:space="preserve"> </w:t>
        </w:r>
      </w:ins>
      <w:r w:rsidRPr="00CF4337">
        <w:t xml:space="preserve">ilmu komputer. Untuk melakukan pekerjaan ini, seorang SEO </w:t>
      </w:r>
      <w:r w:rsidRPr="00351D8D">
        <w:rPr>
          <w:i/>
          <w:rPrChange w:id="1032" w:author="Aulia Chairunisa" w:date="2017-01-04T17:39:00Z">
            <w:rPr/>
          </w:rPrChange>
        </w:rPr>
        <w:t>Specialist</w:t>
      </w:r>
      <w:r w:rsidRPr="00CF4337">
        <w:t xml:space="preserve"> dan posisi</w:t>
      </w:r>
      <w:ins w:id="1033" w:author="Aulia Chairunisa" w:date="2017-01-04T17:39:00Z">
        <w:r w:rsidR="00351D8D">
          <w:rPr>
            <w:lang w:val="id-ID"/>
          </w:rPr>
          <w:t xml:space="preserve"> dalam tim SEO</w:t>
        </w:r>
      </w:ins>
      <w:r w:rsidRPr="00CF4337">
        <w:t xml:space="preserve"> lainnya harus memiliki pengetahuan dalam hal </w:t>
      </w:r>
      <w:r w:rsidRPr="00CF4337">
        <w:rPr>
          <w:i/>
        </w:rPr>
        <w:t>web programming</w:t>
      </w:r>
      <w:r w:rsidRPr="00CF4337">
        <w:t xml:space="preserve">. Ketika melakukan SEO </w:t>
      </w:r>
      <w:r w:rsidRPr="00CF4337">
        <w:rPr>
          <w:i/>
        </w:rPr>
        <w:t>on-page</w:t>
      </w:r>
      <w:r w:rsidR="00E07CC5" w:rsidRPr="00CF4337">
        <w:t xml:space="preserve">, kita akan “membedah” struktur </w:t>
      </w:r>
      <w:r w:rsidR="00E07CC5" w:rsidRPr="00CF4337">
        <w:rPr>
          <w:i/>
        </w:rPr>
        <w:t>internal website</w:t>
      </w:r>
      <w:r w:rsidR="00E07CC5" w:rsidRPr="00CF4337">
        <w:t xml:space="preserve"> </w:t>
      </w:r>
      <w:del w:id="1034" w:author="Aulia Chairunisa" w:date="2017-01-04T17:39:00Z">
        <w:r w:rsidR="00E07CC5" w:rsidRPr="00CF4337" w:rsidDel="00351D8D">
          <w:delText xml:space="preserve">(walaupun tidak secara mendalam) </w:delText>
        </w:r>
      </w:del>
      <w:r w:rsidR="00E07CC5" w:rsidRPr="00CF4337">
        <w:t xml:space="preserve">yang kemudian memberikan rekomendasi kepada </w:t>
      </w:r>
      <w:r w:rsidR="00E07CC5" w:rsidRPr="00CF4337">
        <w:rPr>
          <w:i/>
        </w:rPr>
        <w:t>web developer</w:t>
      </w:r>
      <w:r w:rsidR="00E07CC5" w:rsidRPr="00CF4337">
        <w:t xml:space="preserve"> untuk diperbaiki</w:t>
      </w:r>
      <w:ins w:id="1035" w:author="Aulia Chairunisa" w:date="2017-01-04T17:40:00Z">
        <w:r w:rsidR="00206029">
          <w:rPr>
            <w:lang w:val="id-ID"/>
          </w:rPr>
          <w:t xml:space="preserve"> sebelum mengimplementasi strategi SEO</w:t>
        </w:r>
      </w:ins>
      <w:r w:rsidR="00E07CC5" w:rsidRPr="00CF4337">
        <w:t>. Hal ini sulit dilakukan jika SEO</w:t>
      </w:r>
      <w:r w:rsidR="00E07CC5" w:rsidRPr="00CF4337">
        <w:rPr>
          <w:i/>
        </w:rPr>
        <w:t xml:space="preserve"> Specialist</w:t>
      </w:r>
      <w:r w:rsidR="00E07CC5" w:rsidRPr="00CF4337">
        <w:t xml:space="preserve"> tidak memiliki pengetahuan dasar mengenai pemrograman </w:t>
      </w:r>
      <w:r w:rsidR="00E07CC5" w:rsidRPr="00290891">
        <w:rPr>
          <w:i/>
          <w:rPrChange w:id="1036" w:author="Aulia Chairunisa" w:date="2016-12-27T13:40:00Z">
            <w:rPr/>
          </w:rPrChange>
        </w:rPr>
        <w:t>web</w:t>
      </w:r>
      <w:r w:rsidR="00E07CC5" w:rsidRPr="00CF4337">
        <w:t>.</w:t>
      </w:r>
    </w:p>
    <w:p w14:paraId="4A345384" w14:textId="26D30519" w:rsidR="006F732C" w:rsidRDefault="00E07CC5" w:rsidP="00290891">
      <w:pPr>
        <w:ind w:left="1418"/>
        <w:rPr>
          <w:ins w:id="1037" w:author="Aulia Chairunisa" w:date="2017-01-04T17:59:00Z"/>
          <w:lang w:val="id-ID"/>
        </w:rPr>
      </w:pPr>
      <w:r w:rsidRPr="00CF4337">
        <w:t xml:space="preserve">Selain itu, seorang SEO juga harus dapat mengerti cara sebuah </w:t>
      </w:r>
      <w:r w:rsidRPr="00290891">
        <w:rPr>
          <w:i/>
          <w:rPrChange w:id="1038" w:author="Aulia Chairunisa" w:date="2016-12-27T13:40:00Z">
            <w:rPr/>
          </w:rPrChange>
        </w:rPr>
        <w:t>search engine</w:t>
      </w:r>
      <w:r w:rsidRPr="00CF4337">
        <w:t xml:space="preserve"> bekerja. Hal ini dapat dipelajari </w:t>
      </w:r>
      <w:del w:id="1039" w:author="Aulia Chairunisa" w:date="2017-01-04T17:41:00Z">
        <w:r w:rsidRPr="00CF4337" w:rsidDel="00206029">
          <w:delText xml:space="preserve">dari </w:delText>
        </w:r>
      </w:del>
      <w:ins w:id="1040" w:author="Aulia Chairunisa" w:date="2017-01-04T17:41:00Z">
        <w:r w:rsidR="00206029">
          <w:rPr>
            <w:lang w:val="id-ID"/>
          </w:rPr>
          <w:t>pada</w:t>
        </w:r>
        <w:r w:rsidR="00206029" w:rsidRPr="00CF4337">
          <w:t xml:space="preserve"> </w:t>
        </w:r>
      </w:ins>
      <w:r w:rsidRPr="00CF4337">
        <w:t xml:space="preserve">mata kuliah </w:t>
      </w:r>
      <w:r w:rsidRPr="00CF4337">
        <w:rPr>
          <w:i/>
        </w:rPr>
        <w:t>Information Retrieval</w:t>
      </w:r>
      <w:r w:rsidRPr="00CF4337">
        <w:t xml:space="preserve"> karena salah satu aplikasinya ialah </w:t>
      </w:r>
      <w:r w:rsidRPr="00CF4337">
        <w:rPr>
          <w:i/>
        </w:rPr>
        <w:t>search engine</w:t>
      </w:r>
      <w:r w:rsidRPr="00CF4337">
        <w:t>.</w:t>
      </w:r>
      <w:r w:rsidR="00520773" w:rsidRPr="00CF4337">
        <w:t xml:space="preserve"> Keuntungan yang didapatkan ialah seorang SEO</w:t>
      </w:r>
      <w:ins w:id="1041" w:author="Aulia Chairunisa" w:date="2016-12-27T13:40:00Z">
        <w:r w:rsidR="00290891">
          <w:rPr>
            <w:lang w:val="id-ID"/>
          </w:rPr>
          <w:t xml:space="preserve"> </w:t>
        </w:r>
        <w:r w:rsidR="00290891">
          <w:rPr>
            <w:i/>
            <w:lang w:val="id-ID"/>
          </w:rPr>
          <w:t>specialist</w:t>
        </w:r>
      </w:ins>
      <w:r w:rsidR="00520773" w:rsidRPr="00CF4337">
        <w:t xml:space="preserve"> dapat dengan mudah memahami dan mempelajari bagaimana ide Google melakukan pengindeksan terhadap dokumen.</w:t>
      </w:r>
      <w:ins w:id="1042" w:author="Aulia Chairunisa" w:date="2017-01-04T17:41:00Z">
        <w:r w:rsidR="00206029">
          <w:rPr>
            <w:lang w:val="id-ID"/>
          </w:rPr>
          <w:t xml:space="preserve"> Google menggunakan algoritma</w:t>
        </w:r>
        <w:r w:rsidR="00206029" w:rsidRPr="00206029">
          <w:rPr>
            <w:i/>
            <w:lang w:val="id-ID"/>
            <w:rPrChange w:id="1043" w:author="Aulia Chairunisa" w:date="2017-01-04T17:41:00Z">
              <w:rPr>
                <w:lang w:val="id-ID"/>
              </w:rPr>
            </w:rPrChange>
          </w:rPr>
          <w:t xml:space="preserve"> PageRanking</w:t>
        </w:r>
        <w:r w:rsidR="00206029">
          <w:rPr>
            <w:lang w:val="id-ID"/>
          </w:rPr>
          <w:t xml:space="preserve"> dalam melakukan pengurutan </w:t>
        </w:r>
        <w:r w:rsidR="00206029">
          <w:rPr>
            <w:i/>
            <w:lang w:val="id-ID"/>
          </w:rPr>
          <w:t>website</w:t>
        </w:r>
      </w:ins>
      <w:ins w:id="1044" w:author="Aulia Chairunisa" w:date="2017-01-04T17:42:00Z">
        <w:r w:rsidR="00206029">
          <w:rPr>
            <w:lang w:val="id-ID"/>
          </w:rPr>
          <w:t>.</w:t>
        </w:r>
      </w:ins>
      <w:ins w:id="1045" w:author="Aulia Chairunisa" w:date="2017-01-04T17:59:00Z">
        <w:r w:rsidR="006F732C">
          <w:rPr>
            <w:lang w:val="id-ID"/>
          </w:rPr>
          <w:t xml:space="preserve"> </w:t>
        </w:r>
      </w:ins>
      <w:ins w:id="1046" w:author="Aulia Chairunisa" w:date="2017-01-04T18:14:00Z">
        <w:r w:rsidR="00120D8D">
          <w:rPr>
            <w:lang w:val="id-ID"/>
          </w:rPr>
          <w:t>Asumsikan halaman A memiliki halaman T1...Tn</w:t>
        </w:r>
        <w:r w:rsidR="00120D8D" w:rsidRPr="0020750E">
          <w:rPr>
            <w:lang w:val="id-ID"/>
          </w:rPr>
          <w:t xml:space="preserve">. </w:t>
        </w:r>
        <w:r w:rsidR="00120D8D">
          <w:rPr>
            <w:lang w:val="id-ID"/>
          </w:rPr>
          <w:t>P</w:t>
        </w:r>
        <w:r w:rsidR="00120D8D" w:rsidRPr="0020750E">
          <w:rPr>
            <w:lang w:val="id-ID"/>
          </w:rPr>
          <w:t xml:space="preserve">arameter d </w:t>
        </w:r>
        <w:r w:rsidR="00120D8D">
          <w:rPr>
            <w:lang w:val="id-ID"/>
          </w:rPr>
          <w:t>adalah angka probabilitas seseorang untuk masuk ke halaman selanjutnya yang bernilai antara 0 dan 1</w:t>
        </w:r>
      </w:ins>
      <w:ins w:id="1047" w:author="Aulia Chairunisa" w:date="2017-01-04T18:23:00Z">
        <w:r w:rsidR="00C65858">
          <w:rPr>
            <w:lang w:val="id-ID"/>
          </w:rPr>
          <w:t xml:space="preserve"> </w:t>
        </w:r>
      </w:ins>
      <w:customXmlInsRangeStart w:id="1048" w:author="Aulia Chairunisa" w:date="2017-01-04T18:23:00Z"/>
      <w:sdt>
        <w:sdtPr>
          <w:rPr>
            <w:lang w:val="id-ID"/>
          </w:rPr>
          <w:id w:val="1090132938"/>
          <w:citation/>
        </w:sdtPr>
        <w:sdtEndPr/>
        <w:sdtContent>
          <w:customXmlInsRangeEnd w:id="1048"/>
          <w:ins w:id="1049" w:author="Aulia Chairunisa" w:date="2017-01-04T18:23:00Z">
            <w:r w:rsidR="00C65858">
              <w:rPr>
                <w:lang w:val="id-ID"/>
              </w:rPr>
              <w:fldChar w:fldCharType="begin"/>
            </w:r>
            <w:r w:rsidR="00C65858">
              <w:rPr>
                <w:lang w:val="id-ID"/>
              </w:rPr>
              <w:instrText xml:space="preserve"> CITATION The02 \l 1057 </w:instrText>
            </w:r>
          </w:ins>
          <w:r w:rsidR="00C65858">
            <w:rPr>
              <w:lang w:val="id-ID"/>
            </w:rPr>
            <w:fldChar w:fldCharType="separate"/>
          </w:r>
          <w:r w:rsidR="004B4B8F" w:rsidRPr="004B4B8F">
            <w:rPr>
              <w:noProof/>
              <w:lang w:val="id-ID"/>
            </w:rPr>
            <w:t>(The Google Pagerank Algorithm and How It Works, 2002)</w:t>
          </w:r>
          <w:ins w:id="1050" w:author="Aulia Chairunisa" w:date="2017-01-04T18:23:00Z">
            <w:r w:rsidR="00C65858">
              <w:rPr>
                <w:lang w:val="id-ID"/>
              </w:rPr>
              <w:fldChar w:fldCharType="end"/>
            </w:r>
          </w:ins>
          <w:customXmlInsRangeStart w:id="1051" w:author="Aulia Chairunisa" w:date="2017-01-04T18:23:00Z"/>
        </w:sdtContent>
      </w:sdt>
      <w:customXmlInsRangeEnd w:id="1051"/>
      <w:ins w:id="1052" w:author="Aulia Chairunisa" w:date="2017-01-04T18:14:00Z">
        <w:r w:rsidR="00120D8D">
          <w:rPr>
            <w:lang w:val="id-ID"/>
          </w:rPr>
          <w:t xml:space="preserve">. Biasanya ditentukan nilai d sebesar 0.85. </w:t>
        </w:r>
        <w:r w:rsidR="00120D8D" w:rsidRPr="0020750E">
          <w:rPr>
            <w:lang w:val="id-ID"/>
          </w:rPr>
          <w:t>C(A)</w:t>
        </w:r>
        <w:r w:rsidR="00120D8D">
          <w:rPr>
            <w:lang w:val="id-ID"/>
          </w:rPr>
          <w:t xml:space="preserve"> adalah sejumlah eksternal link yang ada di halaman A. </w:t>
        </w:r>
        <w:r w:rsidR="00120D8D" w:rsidRPr="00813EBE">
          <w:rPr>
            <w:i/>
            <w:lang w:val="id-ID"/>
          </w:rPr>
          <w:t>PageRank</w:t>
        </w:r>
        <w:r w:rsidR="00120D8D" w:rsidRPr="0020750E">
          <w:rPr>
            <w:lang w:val="id-ID"/>
          </w:rPr>
          <w:t xml:space="preserve"> </w:t>
        </w:r>
        <w:r w:rsidR="00120D8D">
          <w:rPr>
            <w:lang w:val="id-ID"/>
          </w:rPr>
          <w:t xml:space="preserve">dari halaman A terlihat pada </w:t>
        </w:r>
      </w:ins>
      <w:ins w:id="1053" w:author="Aulia Chairunisa" w:date="2017-01-04T18:01:00Z">
        <w:r w:rsidR="0020750E">
          <w:rPr>
            <w:lang w:val="id-ID"/>
          </w:rPr>
          <w:t>Tabel 1</w:t>
        </w:r>
      </w:ins>
      <w:ins w:id="1054" w:author="Aulia Chairunisa" w:date="2017-01-04T18:00:00Z">
        <w:r w:rsidR="006F732C">
          <w:rPr>
            <w:lang w:val="id-ID"/>
          </w:rPr>
          <w:t>:</w:t>
        </w:r>
      </w:ins>
    </w:p>
    <w:p w14:paraId="38D4BFF5" w14:textId="26E813AF" w:rsidR="00120D8D" w:rsidRPr="00120D8D" w:rsidRDefault="00120D8D">
      <w:pPr>
        <w:pStyle w:val="Heading4"/>
        <w:ind w:left="720" w:firstLine="720"/>
        <w:jc w:val="center"/>
        <w:rPr>
          <w:ins w:id="1055" w:author="Aulia Chairunisa" w:date="2017-01-04T18:13:00Z"/>
          <w:rFonts w:cs="Times New Roman"/>
          <w:sz w:val="18"/>
          <w:szCs w:val="18"/>
          <w:rPrChange w:id="1056" w:author="Aulia Chairunisa" w:date="2017-01-04T18:14:00Z">
            <w:rPr>
              <w:ins w:id="1057" w:author="Aulia Chairunisa" w:date="2017-01-04T18:13:00Z"/>
            </w:rPr>
          </w:rPrChange>
        </w:rPr>
        <w:pPrChange w:id="1058" w:author="Aulia Chairunisa" w:date="2017-01-04T18:14:00Z">
          <w:pPr/>
        </w:pPrChange>
      </w:pPr>
      <w:ins w:id="1059" w:author="Aulia Chairunisa" w:date="2017-01-04T18:13:00Z">
        <w:r w:rsidRPr="00120D8D">
          <w:rPr>
            <w:rFonts w:ascii="Times New Roman" w:hAnsi="Times New Roman" w:cs="Times New Roman"/>
            <w:i w:val="0"/>
            <w:color w:val="auto"/>
            <w:sz w:val="18"/>
            <w:szCs w:val="18"/>
            <w:rPrChange w:id="1060" w:author="Aulia Chairunisa" w:date="2017-01-04T18:14:00Z">
              <w:rPr>
                <w:i/>
                <w:iCs/>
              </w:rPr>
            </w:rPrChange>
          </w:rPr>
          <w:t xml:space="preserve">Tabel </w:t>
        </w:r>
        <w:r w:rsidRPr="00120D8D">
          <w:rPr>
            <w:rFonts w:ascii="Times New Roman" w:hAnsi="Times New Roman" w:cs="Times New Roman"/>
            <w:i w:val="0"/>
            <w:color w:val="auto"/>
            <w:sz w:val="18"/>
            <w:szCs w:val="18"/>
            <w:rPrChange w:id="1061" w:author="Aulia Chairunisa" w:date="2017-01-04T18:14:00Z">
              <w:rPr>
                <w:i/>
                <w:iCs/>
              </w:rPr>
            </w:rPrChange>
          </w:rPr>
          <w:fldChar w:fldCharType="begin"/>
        </w:r>
        <w:r w:rsidRPr="00120D8D">
          <w:rPr>
            <w:rFonts w:ascii="Times New Roman" w:hAnsi="Times New Roman" w:cs="Times New Roman"/>
            <w:i w:val="0"/>
            <w:color w:val="auto"/>
            <w:sz w:val="18"/>
            <w:szCs w:val="18"/>
            <w:rPrChange w:id="1062" w:author="Aulia Chairunisa" w:date="2017-01-04T18:14:00Z">
              <w:rPr>
                <w:i/>
                <w:iCs/>
              </w:rPr>
            </w:rPrChange>
          </w:rPr>
          <w:instrText xml:space="preserve"> SEQ Tabel \* ARABIC </w:instrText>
        </w:r>
      </w:ins>
      <w:r w:rsidRPr="00120D8D">
        <w:rPr>
          <w:rFonts w:ascii="Times New Roman" w:hAnsi="Times New Roman" w:cs="Times New Roman"/>
          <w:i w:val="0"/>
          <w:color w:val="auto"/>
          <w:sz w:val="18"/>
          <w:szCs w:val="18"/>
          <w:rPrChange w:id="1063" w:author="Aulia Chairunisa" w:date="2017-01-04T18:14:00Z">
            <w:rPr>
              <w:i/>
              <w:iCs/>
            </w:rPr>
          </w:rPrChange>
        </w:rPr>
        <w:fldChar w:fldCharType="separate"/>
      </w:r>
      <w:ins w:id="1064" w:author="Owner" w:date="2017-12-11T19:12:00Z">
        <w:r w:rsidR="00B37CBD">
          <w:rPr>
            <w:rFonts w:ascii="Times New Roman" w:hAnsi="Times New Roman" w:cs="Times New Roman"/>
            <w:i w:val="0"/>
            <w:noProof/>
            <w:color w:val="auto"/>
            <w:sz w:val="18"/>
            <w:szCs w:val="18"/>
          </w:rPr>
          <w:t>1</w:t>
        </w:r>
      </w:ins>
      <w:ins w:id="1065" w:author="Aulia Chairunisa" w:date="2017-01-04T18:13:00Z">
        <w:del w:id="1066" w:author="Owner" w:date="2017-12-11T19:12:00Z">
          <w:r w:rsidRPr="00120D8D" w:rsidDel="00B37CBD">
            <w:rPr>
              <w:rFonts w:ascii="Times New Roman" w:hAnsi="Times New Roman" w:cs="Times New Roman"/>
              <w:i w:val="0"/>
              <w:noProof/>
              <w:color w:val="auto"/>
              <w:sz w:val="18"/>
              <w:szCs w:val="18"/>
              <w:rPrChange w:id="1067" w:author="Aulia Chairunisa" w:date="2017-01-04T18:14:00Z">
                <w:rPr>
                  <w:i/>
                  <w:iCs/>
                  <w:noProof/>
                </w:rPr>
              </w:rPrChange>
            </w:rPr>
            <w:delText>1</w:delText>
          </w:r>
        </w:del>
        <w:r w:rsidRPr="00120D8D">
          <w:rPr>
            <w:rFonts w:ascii="Times New Roman" w:hAnsi="Times New Roman" w:cs="Times New Roman"/>
            <w:i w:val="0"/>
            <w:color w:val="auto"/>
            <w:sz w:val="18"/>
            <w:szCs w:val="18"/>
            <w:rPrChange w:id="1068" w:author="Aulia Chairunisa" w:date="2017-01-04T18:14:00Z">
              <w:rPr>
                <w:i/>
                <w:iCs/>
              </w:rPr>
            </w:rPrChange>
          </w:rPr>
          <w:fldChar w:fldCharType="end"/>
        </w:r>
        <w:r w:rsidRPr="00120D8D">
          <w:rPr>
            <w:rFonts w:ascii="Times New Roman" w:hAnsi="Times New Roman" w:cs="Times New Roman"/>
            <w:i w:val="0"/>
            <w:color w:val="auto"/>
            <w:sz w:val="18"/>
            <w:szCs w:val="18"/>
            <w:lang w:val="id-ID"/>
            <w:rPrChange w:id="1069" w:author="Aulia Chairunisa" w:date="2017-01-04T18:14:00Z">
              <w:rPr>
                <w:i/>
                <w:iCs/>
                <w:lang w:val="id-ID"/>
              </w:rPr>
            </w:rPrChange>
          </w:rPr>
          <w:t>. Rumus algoritma PageRank</w:t>
        </w:r>
      </w:ins>
      <w:ins w:id="1070" w:author="Aulia Chairunisa" w:date="2017-01-04T18:21:00Z">
        <w:r w:rsidR="00C65858">
          <w:rPr>
            <w:rFonts w:ascii="Times New Roman" w:hAnsi="Times New Roman" w:cs="Times New Roman"/>
            <w:i w:val="0"/>
            <w:color w:val="auto"/>
            <w:sz w:val="18"/>
            <w:szCs w:val="18"/>
            <w:lang w:val="id-ID"/>
          </w:rPr>
          <w:t xml:space="preserve"> </w:t>
        </w:r>
      </w:ins>
      <w:customXmlInsRangeStart w:id="1071" w:author="Aulia Chairunisa" w:date="2017-01-04T18:23:00Z"/>
      <w:sdt>
        <w:sdtPr>
          <w:rPr>
            <w:rFonts w:ascii="Times New Roman" w:hAnsi="Times New Roman" w:cs="Times New Roman"/>
            <w:i w:val="0"/>
            <w:color w:val="auto"/>
            <w:sz w:val="18"/>
            <w:szCs w:val="18"/>
            <w:lang w:val="id-ID"/>
          </w:rPr>
          <w:id w:val="819160435"/>
          <w:citation/>
        </w:sdtPr>
        <w:sdtEndPr/>
        <w:sdtContent>
          <w:customXmlInsRangeEnd w:id="1071"/>
          <w:ins w:id="1072" w:author="Aulia Chairunisa" w:date="2017-01-04T18:23:00Z">
            <w:r w:rsidR="00C65858">
              <w:rPr>
                <w:rFonts w:ascii="Times New Roman" w:hAnsi="Times New Roman" w:cs="Times New Roman"/>
                <w:i w:val="0"/>
                <w:color w:val="auto"/>
                <w:sz w:val="18"/>
                <w:szCs w:val="18"/>
                <w:lang w:val="id-ID"/>
              </w:rPr>
              <w:fldChar w:fldCharType="begin"/>
            </w:r>
            <w:r w:rsidR="00C65858">
              <w:rPr>
                <w:rFonts w:ascii="Times New Roman" w:hAnsi="Times New Roman" w:cs="Times New Roman"/>
                <w:i w:val="0"/>
                <w:color w:val="auto"/>
                <w:sz w:val="18"/>
                <w:szCs w:val="18"/>
                <w:lang w:val="id-ID"/>
              </w:rPr>
              <w:instrText xml:space="preserve"> CITATION The02 \l 1057 </w:instrText>
            </w:r>
          </w:ins>
          <w:r w:rsidR="00C65858">
            <w:rPr>
              <w:rFonts w:ascii="Times New Roman" w:hAnsi="Times New Roman" w:cs="Times New Roman"/>
              <w:i w:val="0"/>
              <w:color w:val="auto"/>
              <w:sz w:val="18"/>
              <w:szCs w:val="18"/>
              <w:lang w:val="id-ID"/>
            </w:rPr>
            <w:fldChar w:fldCharType="separate"/>
          </w:r>
          <w:r w:rsidR="004B4B8F" w:rsidRPr="004B4B8F">
            <w:rPr>
              <w:rFonts w:ascii="Times New Roman" w:hAnsi="Times New Roman" w:cs="Times New Roman"/>
              <w:noProof/>
              <w:color w:val="auto"/>
              <w:sz w:val="18"/>
              <w:szCs w:val="18"/>
              <w:lang w:val="id-ID"/>
            </w:rPr>
            <w:t>(The Google Pagerank Algorithm and How It Works, 2002)</w:t>
          </w:r>
          <w:ins w:id="1073" w:author="Aulia Chairunisa" w:date="2017-01-04T18:23:00Z">
            <w:r w:rsidR="00C65858">
              <w:rPr>
                <w:rFonts w:ascii="Times New Roman" w:hAnsi="Times New Roman" w:cs="Times New Roman"/>
                <w:i w:val="0"/>
                <w:color w:val="auto"/>
                <w:sz w:val="18"/>
                <w:szCs w:val="18"/>
                <w:lang w:val="id-ID"/>
              </w:rPr>
              <w:fldChar w:fldCharType="end"/>
            </w:r>
          </w:ins>
          <w:customXmlInsRangeStart w:id="1074" w:author="Aulia Chairunisa" w:date="2017-01-04T18:23:00Z"/>
        </w:sdtContent>
      </w:sdt>
      <w:customXmlInsRangeEnd w:id="1074"/>
    </w:p>
    <w:tbl>
      <w:tblPr>
        <w:tblStyle w:val="TableGrid"/>
        <w:tblW w:w="0" w:type="auto"/>
        <w:tblInd w:w="1940" w:type="dxa"/>
        <w:tblLook w:val="04A0" w:firstRow="1" w:lastRow="0" w:firstColumn="1" w:lastColumn="0" w:noHBand="0" w:noVBand="1"/>
        <w:tblPrChange w:id="1075" w:author="Aulia Chairunisa" w:date="2017-01-04T18:13:00Z">
          <w:tblPr>
            <w:tblStyle w:val="TableGrid"/>
            <w:tblW w:w="0" w:type="auto"/>
            <w:tblInd w:w="1940" w:type="dxa"/>
            <w:tblLook w:val="04A0" w:firstRow="1" w:lastRow="0" w:firstColumn="1" w:lastColumn="0" w:noHBand="0" w:noVBand="1"/>
          </w:tblPr>
        </w:tblPrChange>
      </w:tblPr>
      <w:tblGrid>
        <w:gridCol w:w="5907"/>
        <w:tblGridChange w:id="1076">
          <w:tblGrid>
            <w:gridCol w:w="5907"/>
          </w:tblGrid>
        </w:tblGridChange>
      </w:tblGrid>
      <w:tr w:rsidR="00120D8D" w14:paraId="213C0969" w14:textId="77777777" w:rsidTr="00120D8D">
        <w:trPr>
          <w:trHeight w:val="374"/>
          <w:ins w:id="1077" w:author="Aulia Chairunisa" w:date="2017-01-04T18:02:00Z"/>
          <w:trPrChange w:id="1078" w:author="Aulia Chairunisa" w:date="2017-01-04T18:13:00Z">
            <w:trPr>
              <w:trHeight w:val="374"/>
            </w:trPr>
          </w:trPrChange>
        </w:trPr>
        <w:tc>
          <w:tcPr>
            <w:tcW w:w="5907" w:type="dxa"/>
            <w:tcBorders>
              <w:top w:val="single" w:sz="4" w:space="0" w:color="auto"/>
            </w:tcBorders>
            <w:tcPrChange w:id="1079" w:author="Aulia Chairunisa" w:date="2017-01-04T18:13:00Z">
              <w:tcPr>
                <w:tcW w:w="5907" w:type="dxa"/>
              </w:tcPr>
            </w:tcPrChange>
          </w:tcPr>
          <w:p w14:paraId="54BE4891" w14:textId="77777777" w:rsidR="00120D8D" w:rsidRDefault="00120D8D">
            <w:pPr>
              <w:jc w:val="center"/>
              <w:rPr>
                <w:ins w:id="1080" w:author="Aulia Chairunisa" w:date="2017-01-04T18:13:00Z"/>
                <w:lang w:val="id-ID"/>
              </w:rPr>
            </w:pPr>
            <w:ins w:id="1081" w:author="Aulia Chairunisa" w:date="2017-01-04T18:12:00Z">
              <w:r w:rsidRPr="0020750E">
                <w:rPr>
                  <w:lang w:val="id-ID"/>
                </w:rPr>
                <w:t>PR(A) = (1-d) + d (PR(T1)/C(T1) + … + PR(Tn)/C(Tn))</w:t>
              </w:r>
            </w:ins>
          </w:p>
          <w:p w14:paraId="6B8D27C8" w14:textId="0B60FFED" w:rsidR="00120D8D" w:rsidRPr="00120D8D" w:rsidRDefault="00120D8D">
            <w:pPr>
              <w:rPr>
                <w:ins w:id="1082" w:author="Aulia Chairunisa" w:date="2017-01-04T18:02:00Z"/>
                <w:b/>
                <w:lang w:val="id-ID"/>
                <w:rPrChange w:id="1083" w:author="Aulia Chairunisa" w:date="2017-01-04T18:13:00Z">
                  <w:rPr>
                    <w:ins w:id="1084" w:author="Aulia Chairunisa" w:date="2017-01-04T18:02:00Z"/>
                    <w:lang w:val="id-ID"/>
                  </w:rPr>
                </w:rPrChange>
              </w:rPr>
              <w:pPrChange w:id="1085" w:author="Aulia Chairunisa" w:date="2017-01-04T18:13:00Z">
                <w:pPr>
                  <w:jc w:val="center"/>
                </w:pPr>
              </w:pPrChange>
            </w:pPr>
            <w:ins w:id="1086" w:author="Aulia Chairunisa" w:date="2017-01-04T18:13:00Z">
              <w:r w:rsidRPr="00120D8D">
                <w:rPr>
                  <w:b/>
                  <w:lang w:val="id-ID"/>
                  <w:rPrChange w:id="1087" w:author="Aulia Chairunisa" w:date="2017-01-04T18:13:00Z">
                    <w:rPr>
                      <w:lang w:val="id-ID"/>
                    </w:rPr>
                  </w:rPrChange>
                </w:rPr>
                <w:t>PR = Page Rank</w:t>
              </w:r>
            </w:ins>
          </w:p>
        </w:tc>
      </w:tr>
    </w:tbl>
    <w:p w14:paraId="14B26A87" w14:textId="77777777" w:rsidR="006F732C" w:rsidRDefault="006F732C" w:rsidP="00290891">
      <w:pPr>
        <w:ind w:left="1418"/>
        <w:rPr>
          <w:ins w:id="1088" w:author="Aulia Chairunisa" w:date="2017-01-04T18:00:00Z"/>
          <w:lang w:val="id-ID"/>
        </w:rPr>
      </w:pPr>
    </w:p>
    <w:p w14:paraId="16EB8DC3" w14:textId="284DBF80" w:rsidR="00E07CC5" w:rsidRPr="00206029" w:rsidRDefault="006F732C" w:rsidP="00290891">
      <w:pPr>
        <w:ind w:left="1418"/>
        <w:rPr>
          <w:lang w:val="id-ID"/>
          <w:rPrChange w:id="1089" w:author="Aulia Chairunisa" w:date="2017-01-04T17:41:00Z">
            <w:rPr/>
          </w:rPrChange>
        </w:rPr>
      </w:pPr>
      <w:ins w:id="1090" w:author="Aulia Chairunisa" w:date="2017-01-04T17:51:00Z">
        <w:r w:rsidRPr="006F732C">
          <w:rPr>
            <w:i/>
            <w:lang w:val="id-ID"/>
            <w:rPrChange w:id="1091" w:author="Aulia Chairunisa" w:date="2017-01-04T17:51:00Z">
              <w:rPr>
                <w:lang w:val="id-ID"/>
              </w:rPr>
            </w:rPrChange>
          </w:rPr>
          <w:t>PageRank</w:t>
        </w:r>
        <w:r w:rsidRPr="006F732C">
          <w:rPr>
            <w:lang w:val="id-ID"/>
          </w:rPr>
          <w:t xml:space="preserve"> </w:t>
        </w:r>
        <w:r>
          <w:rPr>
            <w:lang w:val="id-ID"/>
          </w:rPr>
          <w:t>atau</w:t>
        </w:r>
        <w:r w:rsidRPr="006F732C">
          <w:rPr>
            <w:lang w:val="id-ID"/>
          </w:rPr>
          <w:t xml:space="preserve"> PR</w:t>
        </w:r>
      </w:ins>
      <w:ins w:id="1092" w:author="Aulia Chairunisa" w:date="2017-01-04T17:52:00Z">
        <w:r>
          <w:rPr>
            <w:lang w:val="id-ID"/>
          </w:rPr>
          <w:t xml:space="preserve"> dapat dihitung menggunakan algoritma iteratif sederhana, dan berhubungan dengan prinsip eigenvector dari matriks </w:t>
        </w:r>
        <w:r w:rsidRPr="006F732C">
          <w:rPr>
            <w:i/>
            <w:lang w:val="id-ID"/>
            <w:rPrChange w:id="1093" w:author="Aulia Chairunisa" w:date="2017-01-04T17:59:00Z">
              <w:rPr>
                <w:lang w:val="id-ID"/>
              </w:rPr>
            </w:rPrChange>
          </w:rPr>
          <w:t>link</w:t>
        </w:r>
      </w:ins>
      <w:ins w:id="1094" w:author="Aulia Chairunisa" w:date="2017-01-04T17:59:00Z">
        <w:r w:rsidRPr="006F732C">
          <w:rPr>
            <w:i/>
            <w:lang w:val="id-ID"/>
            <w:rPrChange w:id="1095" w:author="Aulia Chairunisa" w:date="2017-01-04T17:59:00Z">
              <w:rPr>
                <w:lang w:val="id-ID"/>
              </w:rPr>
            </w:rPrChange>
          </w:rPr>
          <w:t xml:space="preserve"> web</w:t>
        </w:r>
      </w:ins>
      <w:ins w:id="1096" w:author="Aulia Chairunisa" w:date="2017-01-04T17:52:00Z">
        <w:r>
          <w:rPr>
            <w:lang w:val="id-ID"/>
          </w:rPr>
          <w:t xml:space="preserve"> yang telah dinormalisasi.</w:t>
        </w:r>
      </w:ins>
    </w:p>
    <w:p w14:paraId="65AA3B6B" w14:textId="77777777" w:rsidR="00520773" w:rsidRPr="00CF4337" w:rsidRDefault="000F0549">
      <w:pPr>
        <w:ind w:left="1418"/>
      </w:pPr>
      <w:r w:rsidRPr="00CF4337">
        <w:t xml:space="preserve">Selain itu, mata kuliah Jaringan Komputer dan Sistem Terdistribusi juga berguna untuk mengetahui tentang penggunaan URL dan </w:t>
      </w:r>
      <w:r w:rsidRPr="00CF4337">
        <w:rPr>
          <w:i/>
        </w:rPr>
        <w:t>redirection</w:t>
      </w:r>
      <w:r w:rsidRPr="00CF4337">
        <w:t xml:space="preserve"> sebuah </w:t>
      </w:r>
      <w:r w:rsidRPr="00CF4337">
        <w:rPr>
          <w:i/>
        </w:rPr>
        <w:t>url</w:t>
      </w:r>
      <w:r w:rsidRPr="00CF4337">
        <w:t>.</w:t>
      </w:r>
    </w:p>
    <w:p w14:paraId="4EB65FF2" w14:textId="3614FB02" w:rsidR="00AF3C00" w:rsidRPr="00CF4337" w:rsidRDefault="00AC573E">
      <w:pPr>
        <w:spacing w:line="276" w:lineRule="auto"/>
        <w:ind w:left="1418"/>
        <w:pPrChange w:id="1097" w:author="Aulia Chairunisa" w:date="2016-12-27T13:40:00Z">
          <w:pPr>
            <w:spacing w:line="276" w:lineRule="auto"/>
            <w:ind w:left="1418"/>
            <w:jc w:val="left"/>
          </w:pPr>
        </w:pPrChange>
      </w:pPr>
      <w:r w:rsidRPr="00CF4337">
        <w:t xml:space="preserve">Mungkin masih ada beberapa mata kuliah lainnya yang belum </w:t>
      </w:r>
      <w:del w:id="1098" w:author="Aulia Chairunisa" w:date="2017-01-04T11:33:00Z">
        <w:r w:rsidRPr="00CF4337" w:rsidDel="005F24DC">
          <w:delText>saya</w:delText>
        </w:r>
      </w:del>
      <w:ins w:id="1099" w:author="Aulia Chairunisa" w:date="2017-01-04T11:33:00Z">
        <w:r w:rsidR="005F24DC">
          <w:t>pelaksana kerja praktik</w:t>
        </w:r>
      </w:ins>
      <w:r w:rsidRPr="00CF4337">
        <w:t xml:space="preserve"> ketahui, yang mempelajari mengenai bagaimana sebuah </w:t>
      </w:r>
      <w:r w:rsidRPr="00CF4337">
        <w:rPr>
          <w:i/>
        </w:rPr>
        <w:t>website</w:t>
      </w:r>
      <w:r w:rsidRPr="00CF4337">
        <w:t xml:space="preserve"> bekerja pada </w:t>
      </w:r>
      <w:r w:rsidRPr="00CF4337">
        <w:rPr>
          <w:i/>
        </w:rPr>
        <w:t>search engine</w:t>
      </w:r>
      <w:r w:rsidRPr="00CF4337">
        <w:t>.</w:t>
      </w:r>
      <w:r w:rsidR="00AF3C00" w:rsidRPr="00CF4337">
        <w:br w:type="page"/>
      </w:r>
    </w:p>
    <w:p w14:paraId="6F417867" w14:textId="3B96764B" w:rsidR="00C60BEA" w:rsidRPr="00CF4337" w:rsidRDefault="00C60BEA" w:rsidP="00C60BEA">
      <w:pPr>
        <w:pStyle w:val="Heading1"/>
        <w:numPr>
          <w:ilvl w:val="0"/>
          <w:numId w:val="1"/>
        </w:numPr>
        <w:ind w:left="0" w:firstLine="0"/>
        <w:rPr>
          <w:ins w:id="1100" w:author="Aulia Chairunisa" w:date="2017-01-04T18:19:00Z"/>
        </w:rPr>
      </w:pPr>
      <w:bookmarkStart w:id="1101" w:name="_Toc470609525"/>
      <w:ins w:id="1102" w:author="Aulia Chairunisa" w:date="2017-01-04T18:19:00Z">
        <w:r w:rsidRPr="00CF4337">
          <w:br/>
        </w:r>
        <w:r>
          <w:rPr>
            <w:lang w:val="id-ID"/>
          </w:rPr>
          <w:t>PENUTUP</w:t>
        </w:r>
      </w:ins>
    </w:p>
    <w:p w14:paraId="458BAC38" w14:textId="54951EE8" w:rsidR="00AF3C00" w:rsidRPr="00CF4337" w:rsidDel="00290891" w:rsidRDefault="008E7409">
      <w:pPr>
        <w:rPr>
          <w:del w:id="1103" w:author="Aulia Chairunisa" w:date="2016-12-27T13:41:00Z"/>
        </w:rPr>
        <w:pPrChange w:id="1104" w:author="Aulia Chairunisa" w:date="2017-01-04T18:19:00Z">
          <w:pPr>
            <w:pStyle w:val="Heading1"/>
            <w:numPr>
              <w:numId w:val="10"/>
            </w:numPr>
            <w:ind w:left="4450" w:hanging="480"/>
          </w:pPr>
        </w:pPrChange>
      </w:pPr>
      <w:del w:id="1105" w:author="Aulia Chairunisa" w:date="2016-12-27T13:41:00Z">
        <w:r w:rsidRPr="00CF4337" w:rsidDel="00290891">
          <w:br/>
        </w:r>
      </w:del>
      <w:del w:id="1106" w:author="Aulia Chairunisa" w:date="2017-01-04T18:19:00Z">
        <w:r w:rsidR="00AF3C00" w:rsidRPr="00CF4337" w:rsidDel="00C60BEA">
          <w:delText>PENUTUP</w:delText>
        </w:r>
      </w:del>
      <w:bookmarkEnd w:id="1101"/>
    </w:p>
    <w:p w14:paraId="1A5AAA00" w14:textId="74207A70" w:rsidR="00AF3C00" w:rsidRPr="00CF4337" w:rsidDel="00C60BEA" w:rsidRDefault="00AF3C00">
      <w:pPr>
        <w:rPr>
          <w:del w:id="1107" w:author="Aulia Chairunisa" w:date="2017-01-04T18:19:00Z"/>
        </w:rPr>
      </w:pPr>
    </w:p>
    <w:p w14:paraId="23388AAF" w14:textId="77777777" w:rsidR="00AF3C00" w:rsidRPr="00CF4337" w:rsidRDefault="00BF0B64" w:rsidP="001A38AF">
      <w:pPr>
        <w:pStyle w:val="Heading2"/>
        <w:numPr>
          <w:ilvl w:val="1"/>
          <w:numId w:val="10"/>
        </w:numPr>
        <w:ind w:left="567" w:hanging="567"/>
      </w:pPr>
      <w:bookmarkStart w:id="1108" w:name="_Toc470609526"/>
      <w:r w:rsidRPr="00CF4337">
        <w:t>Kesimpulan</w:t>
      </w:r>
      <w:bookmarkEnd w:id="1108"/>
    </w:p>
    <w:p w14:paraId="7FE558D7" w14:textId="77777777" w:rsidR="00C60BEA" w:rsidRDefault="00816B0A">
      <w:pPr>
        <w:ind w:left="567"/>
        <w:rPr>
          <w:ins w:id="1109" w:author="Aulia Chairunisa" w:date="2017-01-04T12:46:00Z"/>
          <w:lang w:val="id-ID"/>
        </w:rPr>
      </w:pPr>
      <w:r w:rsidRPr="00CF4337">
        <w:t>Kerja prakt</w:t>
      </w:r>
      <w:ins w:id="1110" w:author="Aulia Chairunisa" w:date="2017-01-04T11:57:00Z">
        <w:r w:rsidR="006B2E6A">
          <w:rPr>
            <w:lang w:val="id-ID"/>
          </w:rPr>
          <w:t>i</w:t>
        </w:r>
      </w:ins>
      <w:del w:id="1111" w:author="Aulia Chairunisa" w:date="2017-01-04T11:57:00Z">
        <w:r w:rsidRPr="00CF4337" w:rsidDel="006B2E6A">
          <w:delText>e</w:delText>
        </w:r>
      </w:del>
      <w:r w:rsidRPr="00CF4337">
        <w:t xml:space="preserve">k dilaksanakan selama </w:t>
      </w:r>
      <w:ins w:id="1112" w:author="Aulia Chairunisa" w:date="2017-01-04T11:57:00Z">
        <w:r w:rsidR="006B2E6A">
          <w:rPr>
            <w:lang w:val="id-ID"/>
          </w:rPr>
          <w:t>s</w:t>
        </w:r>
      </w:ins>
      <w:del w:id="1113" w:author="Aulia Chairunisa" w:date="2017-01-04T11:57:00Z">
        <w:r w:rsidRPr="00CF4337" w:rsidDel="006B2E6A">
          <w:delText>S</w:delText>
        </w:r>
      </w:del>
      <w:r w:rsidRPr="00CF4337">
        <w:t>embilan minggu. Pada kesempatan</w:t>
      </w:r>
      <w:ins w:id="1114" w:author="Aulia Chairunisa" w:date="2017-01-04T12:29:00Z">
        <w:r w:rsidR="00FD6707">
          <w:rPr>
            <w:lang w:val="id-ID"/>
          </w:rPr>
          <w:t xml:space="preserve"> kali</w:t>
        </w:r>
      </w:ins>
      <w:r w:rsidRPr="00CF4337">
        <w:t xml:space="preserve"> ini, pelaksana kerja </w:t>
      </w:r>
      <w:del w:id="1115" w:author="Aulia Chairunisa" w:date="2017-01-04T15:47:00Z">
        <w:r w:rsidRPr="00CF4337" w:rsidDel="0098275C">
          <w:delText>praktek</w:delText>
        </w:r>
      </w:del>
      <w:ins w:id="1116" w:author="Aulia Chairunisa" w:date="2017-01-04T15:47:00Z">
        <w:r w:rsidR="0098275C">
          <w:t>praktik</w:t>
        </w:r>
      </w:ins>
      <w:r w:rsidRPr="00CF4337">
        <w:t xml:space="preserve"> untuk pertama kalinya mendapatkan pengalaman kerja langsung </w:t>
      </w:r>
      <w:del w:id="1117" w:author="Aulia Chairunisa" w:date="2017-01-04T12:29:00Z">
        <w:r w:rsidRPr="00CF4337" w:rsidDel="00747457">
          <w:delText xml:space="preserve">untuk </w:delText>
        </w:r>
      </w:del>
      <w:ins w:id="1118" w:author="Aulia Chairunisa" w:date="2017-01-04T12:29:00Z">
        <w:r w:rsidR="00747457">
          <w:rPr>
            <w:lang w:val="id-ID"/>
          </w:rPr>
          <w:t>di dalam</w:t>
        </w:r>
        <w:r w:rsidR="00747457" w:rsidRPr="00CF4337">
          <w:t xml:space="preserve"> </w:t>
        </w:r>
      </w:ins>
      <w:r w:rsidRPr="00CF4337">
        <w:t>sebuah perusahaan yang sedang berkembang</w:t>
      </w:r>
      <w:ins w:id="1119" w:author="Aulia Chairunisa" w:date="2017-01-04T12:29:00Z">
        <w:r w:rsidR="00747457">
          <w:rPr>
            <w:lang w:val="id-ID"/>
          </w:rPr>
          <w:t>. Pelaksana kerja praktik ditempatkan</w:t>
        </w:r>
      </w:ins>
      <w:ins w:id="1120" w:author="Aulia Chairunisa" w:date="2017-01-04T12:31:00Z">
        <w:r w:rsidR="00747457">
          <w:rPr>
            <w:lang w:val="id-ID"/>
          </w:rPr>
          <w:t xml:space="preserve"> di</w:t>
        </w:r>
      </w:ins>
      <w:ins w:id="1121" w:author="Aulia Chairunisa" w:date="2017-01-04T12:29:00Z">
        <w:r w:rsidR="00747457">
          <w:rPr>
            <w:lang w:val="id-ID"/>
          </w:rPr>
          <w:t xml:space="preserve"> divisi Digital Marketing sebagai SEO </w:t>
        </w:r>
        <w:r w:rsidR="00747457" w:rsidRPr="00747457">
          <w:rPr>
            <w:i/>
            <w:lang w:val="id-ID"/>
            <w:rPrChange w:id="1122" w:author="Aulia Chairunisa" w:date="2017-01-04T12:31:00Z">
              <w:rPr>
                <w:lang w:val="id-ID"/>
              </w:rPr>
            </w:rPrChange>
          </w:rPr>
          <w:t>Specialist intern</w:t>
        </w:r>
      </w:ins>
      <w:ins w:id="1123" w:author="Aulia Chairunisa" w:date="2017-01-04T12:31:00Z">
        <w:r w:rsidR="00747457">
          <w:rPr>
            <w:i/>
            <w:lang w:val="id-ID"/>
          </w:rPr>
          <w:t xml:space="preserve">. </w:t>
        </w:r>
      </w:ins>
      <w:ins w:id="1124" w:author="Aulia Chairunisa" w:date="2017-01-04T12:32:00Z">
        <w:r w:rsidR="00747457">
          <w:rPr>
            <w:lang w:val="id-ID"/>
          </w:rPr>
          <w:t xml:space="preserve">SEO memiliki tiga </w:t>
        </w:r>
      </w:ins>
      <w:ins w:id="1125" w:author="Aulia Chairunisa" w:date="2017-01-04T12:33:00Z">
        <w:r w:rsidR="00747457">
          <w:rPr>
            <w:lang w:val="id-ID"/>
          </w:rPr>
          <w:t>fase</w:t>
        </w:r>
      </w:ins>
      <w:ins w:id="1126" w:author="Aulia Chairunisa" w:date="2017-01-04T12:32:00Z">
        <w:r w:rsidR="00747457">
          <w:rPr>
            <w:lang w:val="id-ID"/>
          </w:rPr>
          <w:t xml:space="preserve"> kerja.</w:t>
        </w:r>
      </w:ins>
      <w:ins w:id="1127" w:author="Aulia Chairunisa" w:date="2017-01-04T12:33:00Z">
        <w:r w:rsidR="00747457">
          <w:rPr>
            <w:lang w:val="id-ID"/>
          </w:rPr>
          <w:t xml:space="preserve"> Pelaksana kerja praktik turut membantu pekerjaan dalam setiap fasenya</w:t>
        </w:r>
      </w:ins>
      <w:ins w:id="1128" w:author="Aulia Chairunisa" w:date="2017-01-04T12:36:00Z">
        <w:r w:rsidR="00747457">
          <w:rPr>
            <w:lang w:val="id-ID"/>
          </w:rPr>
          <w:t xml:space="preserve">, mulai dari fase </w:t>
        </w:r>
        <w:r w:rsidR="00747457">
          <w:rPr>
            <w:i/>
            <w:lang w:val="id-ID"/>
          </w:rPr>
          <w:t>keyword research</w:t>
        </w:r>
      </w:ins>
      <w:ins w:id="1129" w:author="Aulia Chairunisa" w:date="2017-01-04T12:37:00Z">
        <w:r w:rsidR="00747457">
          <w:rPr>
            <w:lang w:val="id-ID"/>
          </w:rPr>
          <w:t xml:space="preserve">, </w:t>
        </w:r>
        <w:r w:rsidR="00747457">
          <w:rPr>
            <w:i/>
            <w:lang w:val="id-ID"/>
          </w:rPr>
          <w:t>off-page optimization</w:t>
        </w:r>
        <w:r w:rsidR="00747457">
          <w:rPr>
            <w:lang w:val="id-ID"/>
          </w:rPr>
          <w:t xml:space="preserve">, hingga </w:t>
        </w:r>
        <w:r w:rsidR="00747457">
          <w:rPr>
            <w:i/>
            <w:lang w:val="id-ID"/>
          </w:rPr>
          <w:t>on-page optimization</w:t>
        </w:r>
        <w:r w:rsidR="00747457">
          <w:rPr>
            <w:lang w:val="id-ID"/>
          </w:rPr>
          <w:t xml:space="preserve">. Pada tahap </w:t>
        </w:r>
        <w:r w:rsidR="00747457">
          <w:rPr>
            <w:i/>
            <w:lang w:val="id-ID"/>
          </w:rPr>
          <w:t>keyword research</w:t>
        </w:r>
        <w:r w:rsidR="00747457">
          <w:rPr>
            <w:lang w:val="id-ID"/>
          </w:rPr>
          <w:t xml:space="preserve">, pelaksana kerja praktik melakukan riset untuk </w:t>
        </w:r>
      </w:ins>
      <w:ins w:id="1130" w:author="Aulia Chairunisa" w:date="2017-01-04T12:38:00Z">
        <w:r w:rsidR="00747457">
          <w:rPr>
            <w:i/>
            <w:lang w:val="id-ID"/>
          </w:rPr>
          <w:t>keyword</w:t>
        </w:r>
        <w:r w:rsidR="00747457">
          <w:rPr>
            <w:lang w:val="id-ID"/>
          </w:rPr>
          <w:t xml:space="preserve"> yang akan digunakan </w:t>
        </w:r>
      </w:ins>
      <w:ins w:id="1131" w:author="Aulia Chairunisa" w:date="2017-01-04T12:39:00Z">
        <w:r w:rsidR="00821AB2">
          <w:rPr>
            <w:lang w:val="id-ID"/>
          </w:rPr>
          <w:t xml:space="preserve">di </w:t>
        </w:r>
      </w:ins>
      <w:ins w:id="1132" w:author="Aulia Chairunisa" w:date="2017-01-04T12:40:00Z">
        <w:r w:rsidR="00821AB2">
          <w:rPr>
            <w:lang w:val="id-ID"/>
          </w:rPr>
          <w:t>pada</w:t>
        </w:r>
      </w:ins>
      <w:ins w:id="1133" w:author="Aulia Chairunisa" w:date="2017-01-04T12:39:00Z">
        <w:r w:rsidR="00821AB2">
          <w:rPr>
            <w:lang w:val="id-ID"/>
          </w:rPr>
          <w:t xml:space="preserve"> fase </w:t>
        </w:r>
      </w:ins>
      <w:ins w:id="1134" w:author="Aulia Chairunisa" w:date="2017-01-04T12:41:00Z">
        <w:r w:rsidR="00821AB2">
          <w:rPr>
            <w:i/>
            <w:lang w:val="id-ID"/>
          </w:rPr>
          <w:t>off-page optimization</w:t>
        </w:r>
        <w:r w:rsidR="00821AB2">
          <w:rPr>
            <w:lang w:val="id-ID"/>
          </w:rPr>
          <w:t xml:space="preserve">. </w:t>
        </w:r>
      </w:ins>
      <w:ins w:id="1135" w:author="Aulia Chairunisa" w:date="2017-01-04T12:46:00Z">
        <w:r w:rsidR="00821AB2">
          <w:rPr>
            <w:i/>
            <w:lang w:val="id-ID"/>
          </w:rPr>
          <w:t xml:space="preserve">Keyword </w:t>
        </w:r>
        <w:r w:rsidR="00821AB2">
          <w:rPr>
            <w:lang w:val="id-ID"/>
          </w:rPr>
          <w:t>tersebut akan dimuat di dalam meta data.</w:t>
        </w:r>
      </w:ins>
    </w:p>
    <w:p w14:paraId="37C805DA" w14:textId="03978E36" w:rsidR="00747457" w:rsidRDefault="00C60BEA">
      <w:pPr>
        <w:ind w:left="567"/>
        <w:rPr>
          <w:ins w:id="1136" w:author="Aulia Chairunisa" w:date="2017-01-04T12:29:00Z"/>
        </w:rPr>
      </w:pPr>
      <w:ins w:id="1137" w:author="Aulia Chairunisa" w:date="2017-01-04T18:16:00Z">
        <w:r>
          <w:rPr>
            <w:lang w:val="id-ID"/>
          </w:rPr>
          <w:t>Pada tiap fase, pelaksana kerja praktik me</w:t>
        </w:r>
      </w:ins>
      <w:ins w:id="1138" w:author="Aulia Chairunisa" w:date="2017-01-04T18:17:00Z">
        <w:r>
          <w:rPr>
            <w:lang w:val="id-ID"/>
          </w:rPr>
          <w:t xml:space="preserve">nggunakan </w:t>
        </w:r>
        <w:r>
          <w:rPr>
            <w:i/>
            <w:lang w:val="id-ID"/>
          </w:rPr>
          <w:t>tools</w:t>
        </w:r>
        <w:r>
          <w:rPr>
            <w:lang w:val="id-ID"/>
          </w:rPr>
          <w:t xml:space="preserve"> untuk mempermudah pekerjaannya, seperti Moz, ahrefs, </w:t>
        </w:r>
      </w:ins>
      <w:ins w:id="1139" w:author="Aulia Chairunisa" w:date="2017-01-04T18:19:00Z">
        <w:r w:rsidR="00FE0B32">
          <w:rPr>
            <w:lang w:val="id-ID"/>
          </w:rPr>
          <w:t xml:space="preserve">dan Google Webmasters. </w:t>
        </w:r>
      </w:ins>
      <w:ins w:id="1140" w:author="Aulia Chairunisa" w:date="2017-01-04T18:20:00Z">
        <w:r w:rsidR="00E0123D">
          <w:rPr>
            <w:lang w:val="id-ID"/>
          </w:rPr>
          <w:t xml:space="preserve">Masing-masing </w:t>
        </w:r>
        <w:r w:rsidR="00E0123D">
          <w:rPr>
            <w:i/>
            <w:lang w:val="id-ID"/>
          </w:rPr>
          <w:t xml:space="preserve">tools </w:t>
        </w:r>
        <w:r w:rsidR="00E0123D">
          <w:rPr>
            <w:lang w:val="id-ID"/>
          </w:rPr>
          <w:t>digunakan untuk tujuan yang berbeda.</w:t>
        </w:r>
      </w:ins>
      <w:del w:id="1141" w:author="Aulia Chairunisa" w:date="2017-01-04T12:29:00Z">
        <w:r w:rsidR="00816B0A" w:rsidRPr="00CF4337" w:rsidDel="00747457">
          <w:delText xml:space="preserve">. </w:delText>
        </w:r>
      </w:del>
    </w:p>
    <w:p w14:paraId="4B2D1664" w14:textId="27DD38B5" w:rsidR="00985D06" w:rsidRPr="00CF4337" w:rsidRDefault="00816B0A" w:rsidP="00816B0A">
      <w:pPr>
        <w:ind w:left="567"/>
      </w:pPr>
      <w:del w:id="1142" w:author="Aulia Chairunisa" w:date="2017-01-04T12:29:00Z">
        <w:r w:rsidRPr="00CF4337" w:rsidDel="00747457">
          <w:delText xml:space="preserve">Pelaksana kerja praktek tidak salah karena memilih </w:delText>
        </w:r>
      </w:del>
      <w:del w:id="1143" w:author="Aulia Chairunisa" w:date="2017-01-04T11:22:00Z">
        <w:r w:rsidRPr="00CF4337" w:rsidDel="009A10CB">
          <w:delText>startup</w:delText>
        </w:r>
      </w:del>
      <w:del w:id="1144" w:author="Aulia Chairunisa" w:date="2017-01-04T12:29:00Z">
        <w:r w:rsidRPr="00CF4337" w:rsidDel="00747457">
          <w:delText xml:space="preserve"> dibandingkan korporat untuk kerja praktek kali ini. Karena p</w:delText>
        </w:r>
      </w:del>
      <w:ins w:id="1145" w:author="Aulia Chairunisa" w:date="2017-01-04T12:29:00Z">
        <w:r w:rsidR="00747457">
          <w:rPr>
            <w:lang w:val="id-ID"/>
          </w:rPr>
          <w:t>P</w:t>
        </w:r>
      </w:ins>
      <w:r w:rsidRPr="00CF4337">
        <w:t xml:space="preserve">elaksana kerja </w:t>
      </w:r>
      <w:del w:id="1146" w:author="Aulia Chairunisa" w:date="2017-01-04T15:47:00Z">
        <w:r w:rsidRPr="00CF4337" w:rsidDel="0098275C">
          <w:delText>praktek</w:delText>
        </w:r>
      </w:del>
      <w:ins w:id="1147" w:author="Aulia Chairunisa" w:date="2017-01-04T15:47:00Z">
        <w:r w:rsidR="0098275C">
          <w:t>praktik</w:t>
        </w:r>
      </w:ins>
      <w:r w:rsidRPr="00CF4337">
        <w:t xml:space="preserve"> mendapatkan banyak hal yang belum pernah didapatkan bahkan tidak dapat ditemukan di kampus. Hal-hal berkaitan dengan cara bekerja dengan profesional, belajar untuk mempertanggungjawabkan semua yang menjadi pekerjaannya, bagaimana cara mempertahankan pendapat ketika sedang berdiskusi di dalam forum dalam suasana kerja yang profesional, dan hal menarik lainnya.</w:t>
      </w:r>
    </w:p>
    <w:p w14:paraId="1BC0EAB9" w14:textId="4ECA8457" w:rsidR="00816B0A" w:rsidRPr="00CF4337" w:rsidRDefault="00816B0A" w:rsidP="00816B0A">
      <w:pPr>
        <w:ind w:left="567"/>
      </w:pPr>
      <w:r w:rsidRPr="00CF4337">
        <w:t xml:space="preserve">Dari kesempatan kerja </w:t>
      </w:r>
      <w:del w:id="1148" w:author="Aulia Chairunisa" w:date="2017-01-04T15:47:00Z">
        <w:r w:rsidRPr="00CF4337" w:rsidDel="0098275C">
          <w:delText>praktek</w:delText>
        </w:r>
      </w:del>
      <w:ins w:id="1149" w:author="Aulia Chairunisa" w:date="2017-01-04T15:47:00Z">
        <w:r w:rsidR="0098275C">
          <w:t>praktik</w:t>
        </w:r>
      </w:ins>
      <w:r w:rsidRPr="00CF4337">
        <w:t xml:space="preserve"> kali ini juga, pelaksana teryakinkan bahwa SEO adalah sebuah pekerjaan yang dapat ia nikmati ke depannya sehingga kini pelaksana kerja </w:t>
      </w:r>
      <w:del w:id="1150" w:author="Aulia Chairunisa" w:date="2017-01-04T15:47:00Z">
        <w:r w:rsidRPr="00CF4337" w:rsidDel="0098275C">
          <w:delText>praktek</w:delText>
        </w:r>
      </w:del>
      <w:ins w:id="1151" w:author="Aulia Chairunisa" w:date="2017-01-04T15:47:00Z">
        <w:r w:rsidR="0098275C">
          <w:t>praktik</w:t>
        </w:r>
      </w:ins>
      <w:r w:rsidRPr="00CF4337">
        <w:t xml:space="preserve"> sudah terbilang menemukan kecintaannya pada pekerjaan SEO.</w:t>
      </w:r>
    </w:p>
    <w:p w14:paraId="52F9805D" w14:textId="77777777" w:rsidR="00397BBE" w:rsidRPr="00CF4337" w:rsidRDefault="00397BBE" w:rsidP="00397BBE">
      <w:pPr>
        <w:pStyle w:val="Heading2"/>
        <w:numPr>
          <w:ilvl w:val="1"/>
          <w:numId w:val="10"/>
        </w:numPr>
        <w:ind w:left="567" w:hanging="567"/>
      </w:pPr>
      <w:bookmarkStart w:id="1152" w:name="_Toc470609527"/>
      <w:r w:rsidRPr="00CF4337">
        <w:t>Saran</w:t>
      </w:r>
      <w:bookmarkEnd w:id="1152"/>
    </w:p>
    <w:p w14:paraId="48BE62BA" w14:textId="77777777" w:rsidR="00397BBE" w:rsidRPr="00CF4337" w:rsidRDefault="00BF0B64" w:rsidP="00397BBE">
      <w:pPr>
        <w:pStyle w:val="Heading2"/>
        <w:numPr>
          <w:ilvl w:val="2"/>
          <w:numId w:val="10"/>
        </w:numPr>
      </w:pPr>
      <w:bookmarkStart w:id="1153" w:name="_Toc470609528"/>
      <w:r w:rsidRPr="00CF4337">
        <w:t>Saran</w:t>
      </w:r>
      <w:r w:rsidR="00397BBE" w:rsidRPr="00CF4337">
        <w:t xml:space="preserve"> Untuk Mahasiswa</w:t>
      </w:r>
      <w:bookmarkEnd w:id="1153"/>
    </w:p>
    <w:p w14:paraId="4ADE4579" w14:textId="25F815BF" w:rsidR="00397BBE" w:rsidRPr="00CF4337" w:rsidRDefault="00397BBE" w:rsidP="00397BBE">
      <w:pPr>
        <w:ind w:left="1440"/>
      </w:pPr>
      <w:r w:rsidRPr="00CF4337">
        <w:t xml:space="preserve">Mahasiswa calon pelaksana kerja </w:t>
      </w:r>
      <w:del w:id="1154" w:author="Aulia Chairunisa" w:date="2017-01-04T15:47:00Z">
        <w:r w:rsidRPr="00CF4337" w:rsidDel="0098275C">
          <w:delText>praktek</w:delText>
        </w:r>
      </w:del>
      <w:ins w:id="1155" w:author="Aulia Chairunisa" w:date="2017-01-04T15:47:00Z">
        <w:r w:rsidR="0098275C">
          <w:t>praktik</w:t>
        </w:r>
      </w:ins>
      <w:r w:rsidRPr="00CF4337">
        <w:t xml:space="preserve"> harus terus memperbaharui informasi mengenai kesempatan magang. Tidak hanya mencari-cari melalui website perusahaan, namun juga sebaiknya aktif bertanya kepada senior yang bekerja pada perusahaan yang “diincar” agar tidak tertinggal informasi. Selain itu, mahasiswa harus menjadikan kesempatan kerja </w:t>
      </w:r>
      <w:del w:id="1156" w:author="Aulia Chairunisa" w:date="2017-01-04T15:47:00Z">
        <w:r w:rsidRPr="00CF4337" w:rsidDel="0098275C">
          <w:delText>praktek</w:delText>
        </w:r>
      </w:del>
      <w:ins w:id="1157" w:author="Aulia Chairunisa" w:date="2017-01-04T15:47:00Z">
        <w:r w:rsidR="0098275C">
          <w:t>praktik</w:t>
        </w:r>
      </w:ins>
      <w:r w:rsidRPr="00CF4337">
        <w:t xml:space="preserve"> ini untuk menemukan </w:t>
      </w:r>
      <w:r w:rsidRPr="00CF4337">
        <w:rPr>
          <w:i/>
        </w:rPr>
        <w:t>passion</w:t>
      </w:r>
      <w:r w:rsidRPr="00CF4337">
        <w:t>nya dalam berkarya. Jangan sampai “asal” mendaftar suatu posisi tanpa mempertimbankan kompetensi yang dimiliki.</w:t>
      </w:r>
    </w:p>
    <w:p w14:paraId="4C1C0CDF" w14:textId="77777777" w:rsidR="00397BBE" w:rsidRPr="00CF4337" w:rsidRDefault="00397BBE" w:rsidP="00397BBE">
      <w:pPr>
        <w:pStyle w:val="Heading2"/>
        <w:numPr>
          <w:ilvl w:val="2"/>
          <w:numId w:val="10"/>
        </w:numPr>
      </w:pPr>
      <w:bookmarkStart w:id="1158" w:name="_Toc470609529"/>
      <w:r w:rsidRPr="00CF4337">
        <w:t>Saran Untuk Dosen</w:t>
      </w:r>
      <w:bookmarkEnd w:id="1158"/>
    </w:p>
    <w:p w14:paraId="6B269FA6" w14:textId="752630AE" w:rsidR="004D7C62" w:rsidRPr="00CF4337" w:rsidDel="00EE4E44" w:rsidRDefault="004D7C62" w:rsidP="004D7C62">
      <w:pPr>
        <w:ind w:left="1440"/>
        <w:rPr>
          <w:del w:id="1159" w:author="Aulia Chairunisa" w:date="2017-01-04T18:21:00Z"/>
        </w:rPr>
      </w:pPr>
      <w:r w:rsidRPr="00CF4337">
        <w:t xml:space="preserve">Sebaiknya dosen memfasilitasi mahasiswa untuk berkonsultasi dalam </w:t>
      </w:r>
      <w:r w:rsidR="00653B3F" w:rsidRPr="00CF4337">
        <w:t xml:space="preserve">menentukan posisi yang hendak dicari. Agar nantinya, mahasiswa dapat lebih yakin dan mudah dalam menentukan posisi apa yang akan ia jalani selama masa kerja </w:t>
      </w:r>
      <w:del w:id="1160" w:author="Aulia Chairunisa" w:date="2017-01-04T15:47:00Z">
        <w:r w:rsidR="00653B3F" w:rsidRPr="00CF4337" w:rsidDel="0098275C">
          <w:delText>praktek</w:delText>
        </w:r>
      </w:del>
      <w:ins w:id="1161" w:author="Aulia Chairunisa" w:date="2017-01-04T15:47:00Z">
        <w:r w:rsidR="0098275C">
          <w:t>praktik</w:t>
        </w:r>
      </w:ins>
      <w:r w:rsidR="00653B3F" w:rsidRPr="00CF4337">
        <w:t xml:space="preserve">. Selain itu, kejelasan mengenai dokumentasi-dokumentasi yang dibutuhkan sebelum kerja </w:t>
      </w:r>
      <w:del w:id="1162" w:author="Aulia Chairunisa" w:date="2017-01-04T15:47:00Z">
        <w:r w:rsidR="00653B3F" w:rsidRPr="00CF4337" w:rsidDel="0098275C">
          <w:delText>praktek</w:delText>
        </w:r>
      </w:del>
      <w:ins w:id="1163" w:author="Aulia Chairunisa" w:date="2017-01-04T15:47:00Z">
        <w:r w:rsidR="0098275C">
          <w:t>praktik</w:t>
        </w:r>
      </w:ins>
      <w:r w:rsidR="00653B3F" w:rsidRPr="00CF4337">
        <w:t xml:space="preserve"> dimulai juga sangat penting. Jangan sampai hal ini menjadi kendala bagi para mahasiswa untuk memulai masa kerja </w:t>
      </w:r>
      <w:del w:id="1164" w:author="Aulia Chairunisa" w:date="2017-01-04T15:47:00Z">
        <w:r w:rsidR="00653B3F" w:rsidRPr="00CF4337" w:rsidDel="0098275C">
          <w:delText>praktek</w:delText>
        </w:r>
      </w:del>
      <w:ins w:id="1165" w:author="Aulia Chairunisa" w:date="2017-01-04T15:47:00Z">
        <w:r w:rsidR="0098275C">
          <w:t>praktik</w:t>
        </w:r>
      </w:ins>
      <w:r w:rsidR="00653B3F" w:rsidRPr="00CF4337">
        <w:t>nya.</w:t>
      </w:r>
    </w:p>
    <w:p w14:paraId="43C79EF0" w14:textId="77777777" w:rsidR="00653B3F" w:rsidRPr="00CF4337" w:rsidRDefault="00653B3F">
      <w:pPr>
        <w:ind w:left="1440"/>
        <w:pPrChange w:id="1166" w:author="Aulia Chairunisa" w:date="2017-01-04T18:21:00Z">
          <w:pPr>
            <w:pStyle w:val="Heading2"/>
          </w:pPr>
        </w:pPrChange>
      </w:pPr>
    </w:p>
    <w:p w14:paraId="5C292BF0" w14:textId="77777777" w:rsidR="00653B3F" w:rsidRPr="00CF4337" w:rsidRDefault="00653B3F" w:rsidP="00653B3F"/>
    <w:p w14:paraId="32876C5B" w14:textId="77777777" w:rsidR="00653B3F" w:rsidRPr="00CF4337" w:rsidRDefault="00653B3F" w:rsidP="00653B3F"/>
    <w:p w14:paraId="1054B48E" w14:textId="77777777" w:rsidR="00653B3F" w:rsidRPr="00CF4337" w:rsidRDefault="00653B3F" w:rsidP="00653B3F"/>
    <w:p w14:paraId="1C9F68BB" w14:textId="77777777" w:rsidR="00653B3F" w:rsidRPr="00CF4337" w:rsidRDefault="00653B3F" w:rsidP="00653B3F"/>
    <w:p w14:paraId="2A8189CE" w14:textId="77777777" w:rsidR="00653B3F" w:rsidRPr="00CF4337" w:rsidRDefault="00653B3F" w:rsidP="00653B3F"/>
    <w:p w14:paraId="46905C55" w14:textId="77777777" w:rsidR="00653B3F" w:rsidRPr="00CF4337" w:rsidDel="00EE4E44" w:rsidRDefault="00653B3F" w:rsidP="00653B3F">
      <w:pPr>
        <w:rPr>
          <w:del w:id="1167" w:author="Aulia Chairunisa" w:date="2017-01-04T18:21:00Z"/>
        </w:rPr>
      </w:pPr>
    </w:p>
    <w:p w14:paraId="2B330112" w14:textId="77777777" w:rsidR="00653B3F" w:rsidRPr="00CF4337" w:rsidDel="00EE4E44" w:rsidRDefault="00653B3F" w:rsidP="00653B3F">
      <w:pPr>
        <w:rPr>
          <w:del w:id="1168" w:author="Aulia Chairunisa" w:date="2017-01-04T18:21:00Z"/>
        </w:rPr>
      </w:pPr>
    </w:p>
    <w:p w14:paraId="5EBCE15C" w14:textId="77777777" w:rsidR="00653B3F" w:rsidRPr="00CF4337" w:rsidRDefault="00653B3F" w:rsidP="00653B3F"/>
    <w:p w14:paraId="0F1E6DC0" w14:textId="77777777" w:rsidR="00653B3F" w:rsidRPr="00CF4337" w:rsidDel="00EE4E44" w:rsidRDefault="00653B3F" w:rsidP="00653B3F">
      <w:pPr>
        <w:rPr>
          <w:del w:id="1169" w:author="Aulia Chairunisa" w:date="2017-01-04T18:21:00Z"/>
        </w:rPr>
      </w:pPr>
    </w:p>
    <w:p w14:paraId="1D6524BC" w14:textId="77777777" w:rsidR="00653B3F" w:rsidRPr="00CF4337" w:rsidDel="00EE4E44" w:rsidRDefault="00653B3F" w:rsidP="00653B3F">
      <w:pPr>
        <w:rPr>
          <w:del w:id="1170" w:author="Aulia Chairunisa" w:date="2017-01-04T18:21:00Z"/>
        </w:rPr>
      </w:pPr>
    </w:p>
    <w:p w14:paraId="4C3F0CCC" w14:textId="77777777" w:rsidR="00653B3F" w:rsidRPr="00CF4337" w:rsidDel="00EE4E44" w:rsidRDefault="00653B3F" w:rsidP="00653B3F">
      <w:pPr>
        <w:rPr>
          <w:del w:id="1171" w:author="Aulia Chairunisa" w:date="2017-01-04T18:21:00Z"/>
        </w:rPr>
      </w:pPr>
    </w:p>
    <w:p w14:paraId="29DAD969" w14:textId="77777777" w:rsidR="00653B3F" w:rsidRPr="00CF4337" w:rsidDel="00EE4E44" w:rsidRDefault="00653B3F" w:rsidP="00653B3F">
      <w:pPr>
        <w:rPr>
          <w:del w:id="1172" w:author="Aulia Chairunisa" w:date="2017-01-04T18:21:00Z"/>
        </w:rPr>
      </w:pPr>
    </w:p>
    <w:p w14:paraId="4BD348D1" w14:textId="77777777" w:rsidR="00653B3F" w:rsidRPr="00CF4337" w:rsidDel="00EE4E44" w:rsidRDefault="00653B3F" w:rsidP="00653B3F">
      <w:pPr>
        <w:rPr>
          <w:del w:id="1173" w:author="Aulia Chairunisa" w:date="2017-01-04T18:21:00Z"/>
        </w:rPr>
      </w:pPr>
    </w:p>
    <w:p w14:paraId="039D5232" w14:textId="2D883C16" w:rsidR="00EE69CF" w:rsidRPr="00CF4337" w:rsidDel="00751847" w:rsidRDefault="00EE69CF" w:rsidP="00EE69CF">
      <w:pPr>
        <w:pStyle w:val="Heading1"/>
        <w:rPr>
          <w:del w:id="1174" w:author="Aulia Chairunisa" w:date="2016-12-27T12:42:00Z"/>
        </w:rPr>
      </w:pPr>
      <w:del w:id="1175" w:author="Aulia Chairunisa" w:date="2016-12-27T12:42:00Z">
        <w:r w:rsidRPr="00CF4337" w:rsidDel="00751847">
          <w:delText>DAFTAR REFERENSI</w:delText>
        </w:r>
      </w:del>
    </w:p>
    <w:p w14:paraId="4566FA97" w14:textId="3CB78DE5" w:rsidR="00EE69CF" w:rsidRPr="00CF4337" w:rsidDel="00EE4E44" w:rsidRDefault="00EE69CF" w:rsidP="00EE69CF">
      <w:pPr>
        <w:rPr>
          <w:del w:id="1176" w:author="Aulia Chairunisa" w:date="2017-01-04T18:21:00Z"/>
        </w:rPr>
      </w:pPr>
    </w:p>
    <w:p w14:paraId="3FD3718D" w14:textId="77777777" w:rsidR="008F3AC9" w:rsidRPr="00CF4337" w:rsidDel="008F3AC9" w:rsidRDefault="008F3AC9" w:rsidP="00AF3C00">
      <w:pPr>
        <w:rPr>
          <w:del w:id="1177" w:author="Aulia Chairunisa" w:date="2016-12-27T12:23:00Z"/>
        </w:rPr>
      </w:pPr>
    </w:p>
    <w:customXmlInsRangeStart w:id="1178" w:author="Aulia Chairunisa" w:date="2016-12-27T12:24:00Z"/>
    <w:bookmarkStart w:id="1179" w:name="_Toc470609530" w:displacedByCustomXml="next"/>
    <w:sdt>
      <w:sdtPr>
        <w:rPr>
          <w:rFonts w:eastAsiaTheme="minorHAnsi" w:cstheme="minorBidi"/>
          <w:b w:val="0"/>
          <w:bCs w:val="0"/>
          <w:szCs w:val="22"/>
        </w:rPr>
        <w:id w:val="-817500940"/>
        <w:docPartObj>
          <w:docPartGallery w:val="Bibliographies"/>
          <w:docPartUnique/>
        </w:docPartObj>
      </w:sdtPr>
      <w:sdtEndPr/>
      <w:sdtContent>
        <w:customXmlInsRangeEnd w:id="1178"/>
        <w:p w14:paraId="2DB7FB66" w14:textId="3EB29B1A" w:rsidR="008F3AC9" w:rsidRPr="00751847" w:rsidRDefault="008F3AC9">
          <w:pPr>
            <w:pStyle w:val="Heading1"/>
            <w:rPr>
              <w:ins w:id="1180" w:author="Aulia Chairunisa" w:date="2016-12-27T12:24:00Z"/>
            </w:rPr>
          </w:pPr>
          <w:ins w:id="1181" w:author="Aulia Chairunisa" w:date="2016-12-27T12:24:00Z">
            <w:r w:rsidRPr="00751847">
              <w:rPr>
                <w:rPrChange w:id="1182" w:author="Aulia Chairunisa" w:date="2016-12-27T12:41:00Z">
                  <w:rPr>
                    <w:lang w:val="id-ID"/>
                  </w:rPr>
                </w:rPrChange>
              </w:rPr>
              <w:t>DAFTAR REFERENSI</w:t>
            </w:r>
            <w:bookmarkEnd w:id="1179"/>
          </w:ins>
        </w:p>
        <w:customXmlInsRangeStart w:id="1183" w:author="Aulia Chairunisa" w:date="2016-12-27T12:24:00Z"/>
        <w:sdt>
          <w:sdtPr>
            <w:id w:val="-573587230"/>
            <w:bibliography/>
          </w:sdtPr>
          <w:sdtEndPr/>
          <w:sdtContent>
            <w:customXmlInsRangeEnd w:id="1183"/>
            <w:p w14:paraId="3E942EF6" w14:textId="77777777" w:rsidR="004B4B8F" w:rsidRDefault="008F3AC9" w:rsidP="004B4B8F">
              <w:pPr>
                <w:pStyle w:val="Bibliography"/>
                <w:ind w:left="720" w:hanging="720"/>
                <w:rPr>
                  <w:noProof/>
                  <w:szCs w:val="24"/>
                </w:rPr>
              </w:pPr>
              <w:ins w:id="1184" w:author="Aulia Chairunisa" w:date="2016-12-27T12:24:00Z">
                <w:r>
                  <w:fldChar w:fldCharType="begin"/>
                </w:r>
                <w:r>
                  <w:instrText xml:space="preserve"> BIBLIOGRAPHY </w:instrText>
                </w:r>
                <w:r>
                  <w:fldChar w:fldCharType="separate"/>
                </w:r>
              </w:ins>
              <w:r w:rsidR="004B4B8F">
                <w:rPr>
                  <w:noProof/>
                </w:rPr>
                <w:t>(n.d.). Retrieved from Google Webmasters: https://www.google.com/webmasters/#?modal_active=none</w:t>
              </w:r>
            </w:p>
            <w:p w14:paraId="55DA5FDE" w14:textId="77777777" w:rsidR="004B4B8F" w:rsidRDefault="004B4B8F" w:rsidP="004B4B8F">
              <w:pPr>
                <w:pStyle w:val="Bibliography"/>
                <w:ind w:left="720" w:hanging="720"/>
                <w:rPr>
                  <w:noProof/>
                </w:rPr>
              </w:pPr>
              <w:r>
                <w:rPr>
                  <w:noProof/>
                </w:rPr>
                <w:t>(n.d.). Retrieved from MOZ: https://moz.com/products</w:t>
              </w:r>
            </w:p>
            <w:p w14:paraId="359CB2F2" w14:textId="77777777" w:rsidR="004B4B8F" w:rsidRDefault="004B4B8F" w:rsidP="004B4B8F">
              <w:pPr>
                <w:pStyle w:val="Bibliography"/>
                <w:ind w:left="720" w:hanging="720"/>
                <w:rPr>
                  <w:noProof/>
                </w:rPr>
              </w:pPr>
              <w:r>
                <w:rPr>
                  <w:noProof/>
                </w:rPr>
                <w:t>(n.d.). Retrieved from ahrefs: https://ahrefs.com</w:t>
              </w:r>
            </w:p>
            <w:p w14:paraId="5789CBF3" w14:textId="77777777" w:rsidR="004B4B8F" w:rsidRDefault="004B4B8F" w:rsidP="004B4B8F">
              <w:pPr>
                <w:pStyle w:val="Bibliography"/>
                <w:ind w:left="720" w:hanging="720"/>
                <w:rPr>
                  <w:noProof/>
                </w:rPr>
              </w:pPr>
              <w:r>
                <w:rPr>
                  <w:noProof/>
                </w:rPr>
                <w:t>(n.d.). Retrieved from Slack: https://slack.com</w:t>
              </w:r>
            </w:p>
            <w:p w14:paraId="5C62018B" w14:textId="77777777" w:rsidR="004B4B8F" w:rsidRDefault="004B4B8F" w:rsidP="004B4B8F">
              <w:pPr>
                <w:pStyle w:val="Bibliography"/>
                <w:ind w:left="720" w:hanging="720"/>
                <w:rPr>
                  <w:noProof/>
                </w:rPr>
              </w:pPr>
              <w:r>
                <w:rPr>
                  <w:i/>
                  <w:iCs/>
                  <w:noProof/>
                </w:rPr>
                <w:t>How Search Engine Works</w:t>
              </w:r>
              <w:r>
                <w:rPr>
                  <w:noProof/>
                </w:rPr>
                <w:t>. (n.d.). Retrieved from Computer Hope: http://www.computerhope.com/jargon/s/searengi.htm</w:t>
              </w:r>
            </w:p>
            <w:p w14:paraId="36E20A49" w14:textId="77777777" w:rsidR="004B4B8F" w:rsidRDefault="004B4B8F" w:rsidP="004B4B8F">
              <w:pPr>
                <w:pStyle w:val="Bibliography"/>
                <w:ind w:left="720" w:hanging="720"/>
                <w:rPr>
                  <w:noProof/>
                </w:rPr>
              </w:pPr>
              <w:r>
                <w:rPr>
                  <w:i/>
                  <w:iCs/>
                  <w:noProof/>
                </w:rPr>
                <w:t>Link Building - How to Build Links for Free</w:t>
              </w:r>
              <w:r>
                <w:rPr>
                  <w:noProof/>
                </w:rPr>
                <w:t>. (n.d.). Retrieved from WordStream: http://www.wordstream.com/link-building</w:t>
              </w:r>
            </w:p>
            <w:p w14:paraId="18B175BA" w14:textId="77777777" w:rsidR="004B4B8F" w:rsidRDefault="004B4B8F" w:rsidP="004B4B8F">
              <w:pPr>
                <w:pStyle w:val="Bibliography"/>
                <w:ind w:left="720" w:hanging="720"/>
                <w:rPr>
                  <w:noProof/>
                </w:rPr>
              </w:pPr>
              <w:r>
                <w:rPr>
                  <w:noProof/>
                </w:rPr>
                <w:t xml:space="preserve">Nisha, &amp; singh, D. P. (2014). A Review Paper on SEO based Ranking of Web Documents. </w:t>
              </w:r>
              <w:r>
                <w:rPr>
                  <w:i/>
                  <w:iCs/>
                  <w:noProof/>
                </w:rPr>
                <w:t>International Journal of Advanced Research in Computer Science and Software Engineering</w:t>
              </w:r>
              <w:r>
                <w:rPr>
                  <w:noProof/>
                </w:rPr>
                <w:t>, 1136-1140.</w:t>
              </w:r>
            </w:p>
            <w:p w14:paraId="6AFE26ED" w14:textId="77777777" w:rsidR="004B4B8F" w:rsidRDefault="004B4B8F" w:rsidP="004B4B8F">
              <w:pPr>
                <w:pStyle w:val="Bibliography"/>
                <w:ind w:left="720" w:hanging="720"/>
                <w:rPr>
                  <w:noProof/>
                </w:rPr>
              </w:pPr>
              <w:r>
                <w:rPr>
                  <w:i/>
                  <w:iCs/>
                  <w:noProof/>
                </w:rPr>
                <w:t>Perayapan &amp; Pengindeksan</w:t>
              </w:r>
              <w:r>
                <w:rPr>
                  <w:noProof/>
                </w:rPr>
                <w:t>. (n.d.). Retrieved from Google Di Balik Penelusuran: https://www.google.com/insidesearch/howsearchworks/crawling-indexing.html</w:t>
              </w:r>
            </w:p>
            <w:p w14:paraId="33284171" w14:textId="77777777" w:rsidR="004B4B8F" w:rsidRDefault="004B4B8F" w:rsidP="004B4B8F">
              <w:pPr>
                <w:pStyle w:val="Bibliography"/>
                <w:ind w:left="720" w:hanging="720"/>
                <w:rPr>
                  <w:noProof/>
                </w:rPr>
              </w:pPr>
              <w:r>
                <w:rPr>
                  <w:noProof/>
                </w:rPr>
                <w:t xml:space="preserve">Saravanakumar, D. S., Ramnath, K., Ranjitha, R., &amp; V.G.Gokul. (2012). A New Methodology for Search Engine Optimization without getting Sandboxed. </w:t>
              </w:r>
              <w:r>
                <w:rPr>
                  <w:i/>
                  <w:iCs/>
                  <w:noProof/>
                </w:rPr>
                <w:t>International Journal of Advanced Research in Computer and Communication Engineering</w:t>
              </w:r>
              <w:r>
                <w:rPr>
                  <w:noProof/>
                </w:rPr>
                <w:t>, 472-476.</w:t>
              </w:r>
            </w:p>
            <w:p w14:paraId="2A6362E5" w14:textId="77777777" w:rsidR="004B4B8F" w:rsidRDefault="004B4B8F" w:rsidP="004B4B8F">
              <w:pPr>
                <w:pStyle w:val="Bibliography"/>
                <w:ind w:left="720" w:hanging="720"/>
                <w:rPr>
                  <w:noProof/>
                </w:rPr>
              </w:pPr>
              <w:r>
                <w:rPr>
                  <w:i/>
                  <w:iCs/>
                  <w:noProof/>
                </w:rPr>
                <w:t>Search Engine</w:t>
              </w:r>
              <w:r>
                <w:rPr>
                  <w:noProof/>
                </w:rPr>
                <w:t>. (n.d.). Retrieved from searchmetrics: http://www.searchmetrics.com/glossary/search-engine/</w:t>
              </w:r>
            </w:p>
            <w:p w14:paraId="41D5B2AC" w14:textId="77777777" w:rsidR="004B4B8F" w:rsidRDefault="004B4B8F" w:rsidP="004B4B8F">
              <w:pPr>
                <w:pStyle w:val="Bibliography"/>
                <w:ind w:left="720" w:hanging="720"/>
                <w:rPr>
                  <w:noProof/>
                </w:rPr>
              </w:pPr>
              <w:r>
                <w:rPr>
                  <w:noProof/>
                </w:rPr>
                <w:t xml:space="preserve">Sobek, M. (2003). </w:t>
              </w:r>
              <w:r>
                <w:rPr>
                  <w:i/>
                  <w:iCs/>
                  <w:noProof/>
                </w:rPr>
                <w:t>The PageRank Algorithm</w:t>
              </w:r>
              <w:r>
                <w:rPr>
                  <w:noProof/>
                </w:rPr>
                <w:t>. Retrieved from eFactory: http://pr.efactory.de/e-pagerank-algorithm.shtml</w:t>
              </w:r>
            </w:p>
            <w:p w14:paraId="3E345543" w14:textId="77777777" w:rsidR="004B4B8F" w:rsidRDefault="004B4B8F" w:rsidP="004B4B8F">
              <w:pPr>
                <w:pStyle w:val="Bibliography"/>
                <w:ind w:left="720" w:hanging="720"/>
                <w:rPr>
                  <w:noProof/>
                </w:rPr>
              </w:pPr>
              <w:r>
                <w:rPr>
                  <w:noProof/>
                </w:rPr>
                <w:t xml:space="preserve">Sullivan, D. (2007, April 26). </w:t>
              </w:r>
              <w:r>
                <w:rPr>
                  <w:i/>
                  <w:iCs/>
                  <w:noProof/>
                </w:rPr>
                <w:t>What Is Google PageRank? A Guide For Searchers &amp; Webmasters</w:t>
              </w:r>
              <w:r>
                <w:rPr>
                  <w:noProof/>
                </w:rPr>
                <w:t>. Retrieved from Search Engine Land: http://searchengineland.com/what-is-google-pagerank-a-guide-for-searchers-webmasters-11068</w:t>
              </w:r>
            </w:p>
            <w:p w14:paraId="78B7D0F1" w14:textId="77777777" w:rsidR="004B4B8F" w:rsidRDefault="004B4B8F" w:rsidP="004B4B8F">
              <w:pPr>
                <w:pStyle w:val="Bibliography"/>
                <w:ind w:left="720" w:hanging="720"/>
                <w:rPr>
                  <w:noProof/>
                </w:rPr>
              </w:pPr>
              <w:r>
                <w:rPr>
                  <w:i/>
                  <w:iCs/>
                  <w:noProof/>
                </w:rPr>
                <w:t>The Google Pagerank Algorithm and How It Works</w:t>
              </w:r>
              <w:r>
                <w:rPr>
                  <w:noProof/>
                </w:rPr>
                <w:t>. (2002). Retrieved from http://www.sirgroane.net/google-page-rank/</w:t>
              </w:r>
            </w:p>
            <w:p w14:paraId="06345558" w14:textId="2565C71B" w:rsidR="008F3AC9" w:rsidRDefault="008F3AC9" w:rsidP="004B4B8F">
              <w:pPr>
                <w:rPr>
                  <w:ins w:id="1185" w:author="Aulia Chairunisa" w:date="2016-12-27T12:24:00Z"/>
                </w:rPr>
              </w:pPr>
              <w:ins w:id="1186" w:author="Aulia Chairunisa" w:date="2016-12-27T12:24:00Z">
                <w:r>
                  <w:rPr>
                    <w:b/>
                    <w:bCs/>
                    <w:noProof/>
                  </w:rPr>
                  <w:fldChar w:fldCharType="end"/>
                </w:r>
              </w:ins>
            </w:p>
            <w:customXmlInsRangeStart w:id="1187" w:author="Aulia Chairunisa" w:date="2016-12-27T12:24:00Z"/>
          </w:sdtContent>
        </w:sdt>
        <w:customXmlInsRangeEnd w:id="1187"/>
        <w:customXmlInsRangeStart w:id="1188" w:author="Aulia Chairunisa" w:date="2016-12-27T12:24:00Z"/>
      </w:sdtContent>
    </w:sdt>
    <w:customXmlInsRangeEnd w:id="1188"/>
    <w:p w14:paraId="1AA85610" w14:textId="3E28D72B" w:rsidR="00EE69CF" w:rsidRPr="00CF4337" w:rsidDel="008F3AC9" w:rsidRDefault="00EE69CF" w:rsidP="00EE69CF">
      <w:pPr>
        <w:rPr>
          <w:del w:id="1189" w:author="Aulia Chairunisa" w:date="2016-12-27T12:23:00Z"/>
        </w:rPr>
      </w:pPr>
      <w:del w:id="1190" w:author="Aulia Chairunisa" w:date="2016-12-27T12:23:00Z">
        <w:r w:rsidRPr="00CF4337" w:rsidDel="008F3AC9">
          <w:delText>[Penulisan daftar referensi mohon menggunakan cara baku penulisan daftar referensi, seperti menggunakan tata cara penulisan darin American Psychology Association (APA) atau Modern Language Association (MLA) atau semacamnya.]</w:delText>
        </w:r>
      </w:del>
    </w:p>
    <w:p w14:paraId="46FA6A2C" w14:textId="77777777" w:rsidR="00EE69CF" w:rsidRPr="00CF4337" w:rsidRDefault="00EE69CF" w:rsidP="00AF3C00">
      <w:pPr>
        <w:sectPr w:rsidR="00EE69CF" w:rsidRPr="00CF4337" w:rsidSect="00DE2543">
          <w:headerReference w:type="default" r:id="rId24"/>
          <w:footerReference w:type="default" r:id="rId25"/>
          <w:pgSz w:w="12240" w:h="15840"/>
          <w:pgMar w:top="1701" w:right="1701" w:bottom="1701" w:left="2275" w:header="720" w:footer="720" w:gutter="0"/>
          <w:pgNumType w:start="1"/>
          <w:cols w:space="720"/>
          <w:docGrid w:linePitch="360"/>
        </w:sectPr>
      </w:pPr>
    </w:p>
    <w:p w14:paraId="0FC7E2F8" w14:textId="78CE711F" w:rsidR="00830F95" w:rsidRPr="00CF4337" w:rsidDel="00290891" w:rsidRDefault="00830F95" w:rsidP="00830F95">
      <w:pPr>
        <w:jc w:val="center"/>
        <w:rPr>
          <w:del w:id="1191" w:author="Aulia Chairunisa" w:date="2016-12-27T13:42:00Z"/>
          <w:b/>
          <w:sz w:val="28"/>
          <w:szCs w:val="28"/>
        </w:rPr>
      </w:pPr>
    </w:p>
    <w:p w14:paraId="025AF46D" w14:textId="498BD795" w:rsidR="00830F95" w:rsidRPr="00CF4337" w:rsidDel="00290891" w:rsidRDefault="00830F95" w:rsidP="00830F95">
      <w:pPr>
        <w:jc w:val="center"/>
        <w:rPr>
          <w:del w:id="1192" w:author="Aulia Chairunisa" w:date="2016-12-27T13:42:00Z"/>
          <w:b/>
          <w:sz w:val="28"/>
          <w:szCs w:val="28"/>
        </w:rPr>
      </w:pPr>
    </w:p>
    <w:p w14:paraId="765FB324" w14:textId="27595B3F" w:rsidR="00830F95" w:rsidRPr="00CF4337" w:rsidDel="00290891" w:rsidRDefault="00830F95" w:rsidP="00830F95">
      <w:pPr>
        <w:jc w:val="center"/>
        <w:rPr>
          <w:del w:id="1193" w:author="Aulia Chairunisa" w:date="2016-12-27T13:42:00Z"/>
          <w:b/>
          <w:sz w:val="28"/>
          <w:szCs w:val="28"/>
        </w:rPr>
      </w:pPr>
    </w:p>
    <w:p w14:paraId="5068591A" w14:textId="434269E5" w:rsidR="00830F95" w:rsidRPr="00CF4337" w:rsidDel="00290891" w:rsidRDefault="00830F95" w:rsidP="00830F95">
      <w:pPr>
        <w:jc w:val="center"/>
        <w:rPr>
          <w:del w:id="1194" w:author="Aulia Chairunisa" w:date="2016-12-27T13:42:00Z"/>
          <w:b/>
          <w:sz w:val="28"/>
          <w:szCs w:val="28"/>
        </w:rPr>
      </w:pPr>
    </w:p>
    <w:p w14:paraId="4E2F0FF0" w14:textId="4ECB0E76" w:rsidR="00830F95" w:rsidRPr="00CF4337" w:rsidDel="00290891" w:rsidRDefault="00830F95" w:rsidP="00830F95">
      <w:pPr>
        <w:jc w:val="center"/>
        <w:rPr>
          <w:del w:id="1195" w:author="Aulia Chairunisa" w:date="2016-12-27T13:42:00Z"/>
          <w:b/>
          <w:sz w:val="28"/>
          <w:szCs w:val="28"/>
        </w:rPr>
      </w:pPr>
    </w:p>
    <w:p w14:paraId="7E834DB0" w14:textId="57493346" w:rsidR="00830F95" w:rsidRPr="00CF4337" w:rsidDel="00290891" w:rsidRDefault="00830F95" w:rsidP="00830F95">
      <w:pPr>
        <w:jc w:val="center"/>
        <w:rPr>
          <w:del w:id="1196" w:author="Aulia Chairunisa" w:date="2016-12-27T13:42:00Z"/>
          <w:b/>
          <w:sz w:val="28"/>
          <w:szCs w:val="28"/>
        </w:rPr>
      </w:pPr>
    </w:p>
    <w:p w14:paraId="0E486189" w14:textId="77777777" w:rsidR="0000491A" w:rsidRPr="00CF4337" w:rsidRDefault="00CE6CA0" w:rsidP="00F0566D">
      <w:pPr>
        <w:pStyle w:val="Heading1"/>
        <w:rPr>
          <w:b w:val="0"/>
          <w:sz w:val="28"/>
        </w:rPr>
      </w:pPr>
      <w:bookmarkStart w:id="1197" w:name="_Toc470609531"/>
      <w:r w:rsidRPr="00CF4337">
        <w:rPr>
          <w:sz w:val="28"/>
        </w:rPr>
        <w:t>LAMPIRAN</w:t>
      </w:r>
      <w:r w:rsidR="008E7409" w:rsidRPr="00CF4337">
        <w:rPr>
          <w:sz w:val="28"/>
        </w:rPr>
        <w:t xml:space="preserve"> 1</w:t>
      </w:r>
      <w:r w:rsidR="00F0566D" w:rsidRPr="00CF4337">
        <w:rPr>
          <w:sz w:val="28"/>
        </w:rPr>
        <w:br/>
      </w:r>
      <w:r w:rsidR="008E7409" w:rsidRPr="00CF4337">
        <w:rPr>
          <w:sz w:val="28"/>
        </w:rPr>
        <w:t>KERANGKA ACUAN KERJA PRAKTIK</w:t>
      </w:r>
      <w:bookmarkEnd w:id="1197"/>
    </w:p>
    <w:p w14:paraId="09D27D58" w14:textId="77777777" w:rsidR="00587241" w:rsidRPr="00CF4337" w:rsidRDefault="00587241" w:rsidP="00587241">
      <w:pPr>
        <w:jc w:val="center"/>
        <w:rPr>
          <w:b/>
          <w:sz w:val="28"/>
          <w:szCs w:val="28"/>
        </w:rPr>
      </w:pPr>
      <w:r w:rsidRPr="00CF4337">
        <w:rPr>
          <w:b/>
          <w:sz w:val="28"/>
          <w:szCs w:val="28"/>
        </w:rPr>
        <w:t>[Selipkan KAKP pada halaman-halaman setelah halaman ini. Gunakan PDFMerge atau lainnya untuk melakukan hal tersebut/</w:t>
      </w:r>
      <w:r w:rsidRPr="00CF4337">
        <w:rPr>
          <w:b/>
          <w:i/>
          <w:sz w:val="28"/>
          <w:szCs w:val="28"/>
        </w:rPr>
        <w:t>rearrange</w:t>
      </w:r>
      <w:r w:rsidRPr="00CF4337">
        <w:rPr>
          <w:b/>
          <w:sz w:val="28"/>
          <w:szCs w:val="28"/>
        </w:rPr>
        <w:t xml:space="preserve"> halaman-halaman pada PDF]</w:t>
      </w:r>
    </w:p>
    <w:p w14:paraId="2BBF8E2C" w14:textId="77777777" w:rsidR="00290891" w:rsidRDefault="00290891">
      <w:pPr>
        <w:spacing w:line="276" w:lineRule="auto"/>
        <w:jc w:val="left"/>
        <w:rPr>
          <w:ins w:id="1198" w:author="Aulia Chairunisa" w:date="2016-12-27T13:42:00Z"/>
          <w:b/>
          <w:sz w:val="28"/>
          <w:szCs w:val="28"/>
        </w:rPr>
        <w:pPrChange w:id="1199" w:author="Aulia Chairunisa" w:date="2016-12-27T13:42:00Z">
          <w:pPr>
            <w:jc w:val="center"/>
          </w:pPr>
        </w:pPrChange>
      </w:pPr>
    </w:p>
    <w:p w14:paraId="66AE644E" w14:textId="77777777" w:rsidR="00290891" w:rsidRDefault="00290891">
      <w:pPr>
        <w:spacing w:line="276" w:lineRule="auto"/>
        <w:jc w:val="left"/>
        <w:rPr>
          <w:ins w:id="1200" w:author="Aulia Chairunisa" w:date="2016-12-27T13:42:00Z"/>
          <w:b/>
          <w:sz w:val="28"/>
          <w:szCs w:val="28"/>
        </w:rPr>
        <w:pPrChange w:id="1201" w:author="Aulia Chairunisa" w:date="2016-12-27T13:42:00Z">
          <w:pPr>
            <w:jc w:val="center"/>
          </w:pPr>
        </w:pPrChange>
      </w:pPr>
    </w:p>
    <w:p w14:paraId="79F14100" w14:textId="77777777" w:rsidR="00290891" w:rsidRDefault="00290891">
      <w:pPr>
        <w:spacing w:line="276" w:lineRule="auto"/>
        <w:jc w:val="left"/>
        <w:rPr>
          <w:ins w:id="1202" w:author="Aulia Chairunisa" w:date="2016-12-27T13:42:00Z"/>
          <w:b/>
          <w:sz w:val="28"/>
          <w:szCs w:val="28"/>
        </w:rPr>
        <w:pPrChange w:id="1203" w:author="Aulia Chairunisa" w:date="2016-12-27T13:42:00Z">
          <w:pPr>
            <w:jc w:val="center"/>
          </w:pPr>
        </w:pPrChange>
      </w:pPr>
    </w:p>
    <w:p w14:paraId="110D0B61" w14:textId="77777777" w:rsidR="00290891" w:rsidRDefault="00290891">
      <w:pPr>
        <w:spacing w:line="276" w:lineRule="auto"/>
        <w:jc w:val="left"/>
        <w:rPr>
          <w:ins w:id="1204" w:author="Aulia Chairunisa" w:date="2016-12-27T13:42:00Z"/>
          <w:b/>
          <w:sz w:val="28"/>
          <w:szCs w:val="28"/>
        </w:rPr>
        <w:pPrChange w:id="1205" w:author="Aulia Chairunisa" w:date="2016-12-27T13:42:00Z">
          <w:pPr>
            <w:jc w:val="center"/>
          </w:pPr>
        </w:pPrChange>
      </w:pPr>
    </w:p>
    <w:p w14:paraId="1604617F" w14:textId="77777777" w:rsidR="00290891" w:rsidRDefault="00290891">
      <w:pPr>
        <w:spacing w:line="276" w:lineRule="auto"/>
        <w:jc w:val="left"/>
        <w:rPr>
          <w:ins w:id="1206" w:author="Aulia Chairunisa" w:date="2016-12-27T13:42:00Z"/>
          <w:b/>
          <w:sz w:val="28"/>
          <w:szCs w:val="28"/>
        </w:rPr>
        <w:pPrChange w:id="1207" w:author="Aulia Chairunisa" w:date="2016-12-27T13:42:00Z">
          <w:pPr>
            <w:jc w:val="center"/>
          </w:pPr>
        </w:pPrChange>
      </w:pPr>
    </w:p>
    <w:p w14:paraId="0B38CEE4" w14:textId="77777777" w:rsidR="00290891" w:rsidRDefault="00290891">
      <w:pPr>
        <w:spacing w:line="276" w:lineRule="auto"/>
        <w:jc w:val="left"/>
        <w:rPr>
          <w:ins w:id="1208" w:author="Aulia Chairunisa" w:date="2016-12-27T13:42:00Z"/>
          <w:b/>
          <w:sz w:val="28"/>
          <w:szCs w:val="28"/>
        </w:rPr>
        <w:pPrChange w:id="1209" w:author="Aulia Chairunisa" w:date="2016-12-27T13:42:00Z">
          <w:pPr>
            <w:jc w:val="center"/>
          </w:pPr>
        </w:pPrChange>
      </w:pPr>
    </w:p>
    <w:p w14:paraId="0A6F0F23" w14:textId="77777777" w:rsidR="00290891" w:rsidRDefault="00290891">
      <w:pPr>
        <w:spacing w:line="276" w:lineRule="auto"/>
        <w:jc w:val="left"/>
        <w:rPr>
          <w:ins w:id="1210" w:author="Aulia Chairunisa" w:date="2016-12-27T13:42:00Z"/>
          <w:b/>
          <w:sz w:val="28"/>
          <w:szCs w:val="28"/>
        </w:rPr>
        <w:pPrChange w:id="1211" w:author="Aulia Chairunisa" w:date="2016-12-27T13:42:00Z">
          <w:pPr>
            <w:jc w:val="center"/>
          </w:pPr>
        </w:pPrChange>
      </w:pPr>
    </w:p>
    <w:p w14:paraId="2FFC0280" w14:textId="77777777" w:rsidR="00290891" w:rsidRDefault="00290891">
      <w:pPr>
        <w:spacing w:line="276" w:lineRule="auto"/>
        <w:jc w:val="left"/>
        <w:rPr>
          <w:ins w:id="1212" w:author="Aulia Chairunisa" w:date="2016-12-27T13:42:00Z"/>
          <w:b/>
          <w:sz w:val="28"/>
          <w:szCs w:val="28"/>
        </w:rPr>
        <w:pPrChange w:id="1213" w:author="Aulia Chairunisa" w:date="2016-12-27T13:42:00Z">
          <w:pPr>
            <w:jc w:val="center"/>
          </w:pPr>
        </w:pPrChange>
      </w:pPr>
    </w:p>
    <w:p w14:paraId="194286E6" w14:textId="77777777" w:rsidR="00290891" w:rsidRDefault="00290891">
      <w:pPr>
        <w:spacing w:line="276" w:lineRule="auto"/>
        <w:jc w:val="left"/>
        <w:rPr>
          <w:ins w:id="1214" w:author="Aulia Chairunisa" w:date="2016-12-27T13:42:00Z"/>
          <w:b/>
          <w:sz w:val="28"/>
          <w:szCs w:val="28"/>
        </w:rPr>
        <w:pPrChange w:id="1215" w:author="Aulia Chairunisa" w:date="2016-12-27T13:42:00Z">
          <w:pPr>
            <w:jc w:val="center"/>
          </w:pPr>
        </w:pPrChange>
      </w:pPr>
    </w:p>
    <w:p w14:paraId="0AF4F654" w14:textId="77777777" w:rsidR="00290891" w:rsidRDefault="00290891">
      <w:pPr>
        <w:spacing w:line="276" w:lineRule="auto"/>
        <w:jc w:val="left"/>
        <w:rPr>
          <w:ins w:id="1216" w:author="Aulia Chairunisa" w:date="2016-12-27T13:42:00Z"/>
          <w:b/>
          <w:sz w:val="28"/>
          <w:szCs w:val="28"/>
        </w:rPr>
        <w:pPrChange w:id="1217" w:author="Aulia Chairunisa" w:date="2016-12-27T13:42:00Z">
          <w:pPr>
            <w:jc w:val="center"/>
          </w:pPr>
        </w:pPrChange>
      </w:pPr>
    </w:p>
    <w:p w14:paraId="237A4624" w14:textId="77777777" w:rsidR="00290891" w:rsidRDefault="00290891">
      <w:pPr>
        <w:spacing w:line="276" w:lineRule="auto"/>
        <w:jc w:val="left"/>
        <w:rPr>
          <w:ins w:id="1218" w:author="Aulia Chairunisa" w:date="2016-12-27T13:42:00Z"/>
          <w:b/>
          <w:sz w:val="28"/>
          <w:szCs w:val="28"/>
        </w:rPr>
        <w:pPrChange w:id="1219" w:author="Aulia Chairunisa" w:date="2016-12-27T13:42:00Z">
          <w:pPr>
            <w:jc w:val="center"/>
          </w:pPr>
        </w:pPrChange>
      </w:pPr>
    </w:p>
    <w:p w14:paraId="3847D2F0" w14:textId="77777777" w:rsidR="00290891" w:rsidRDefault="00290891">
      <w:pPr>
        <w:spacing w:line="276" w:lineRule="auto"/>
        <w:jc w:val="left"/>
        <w:rPr>
          <w:ins w:id="1220" w:author="Aulia Chairunisa" w:date="2016-12-27T13:42:00Z"/>
          <w:b/>
          <w:sz w:val="28"/>
          <w:szCs w:val="28"/>
        </w:rPr>
        <w:pPrChange w:id="1221" w:author="Aulia Chairunisa" w:date="2016-12-27T13:42:00Z">
          <w:pPr>
            <w:jc w:val="center"/>
          </w:pPr>
        </w:pPrChange>
      </w:pPr>
    </w:p>
    <w:p w14:paraId="6B1F51C3" w14:textId="34190393" w:rsidR="0000491A" w:rsidRPr="00CF4337" w:rsidDel="00290891" w:rsidRDefault="0000491A">
      <w:pPr>
        <w:spacing w:line="276" w:lineRule="auto"/>
        <w:jc w:val="left"/>
        <w:rPr>
          <w:del w:id="1222" w:author="Aulia Chairunisa" w:date="2016-12-27T13:42:00Z"/>
          <w:b/>
          <w:sz w:val="28"/>
          <w:szCs w:val="28"/>
        </w:rPr>
      </w:pPr>
      <w:del w:id="1223" w:author="Aulia Chairunisa" w:date="2016-12-27T13:42:00Z">
        <w:r w:rsidRPr="00CF4337" w:rsidDel="00290891">
          <w:rPr>
            <w:b/>
            <w:sz w:val="28"/>
            <w:szCs w:val="28"/>
          </w:rPr>
          <w:br w:type="page"/>
        </w:r>
      </w:del>
    </w:p>
    <w:p w14:paraId="2B9099E8" w14:textId="77777777" w:rsidR="0000491A" w:rsidRPr="00CF4337" w:rsidDel="00290891" w:rsidRDefault="0000491A" w:rsidP="0000491A">
      <w:pPr>
        <w:jc w:val="center"/>
        <w:rPr>
          <w:del w:id="1224" w:author="Aulia Chairunisa" w:date="2016-12-27T13:42:00Z"/>
          <w:b/>
          <w:sz w:val="28"/>
          <w:szCs w:val="28"/>
        </w:rPr>
      </w:pPr>
    </w:p>
    <w:p w14:paraId="656D1AB1" w14:textId="77777777" w:rsidR="0000491A" w:rsidRPr="00CF4337" w:rsidDel="00290891" w:rsidRDefault="0000491A" w:rsidP="0000491A">
      <w:pPr>
        <w:jc w:val="center"/>
        <w:rPr>
          <w:del w:id="1225" w:author="Aulia Chairunisa" w:date="2016-12-27T13:42:00Z"/>
          <w:b/>
          <w:sz w:val="28"/>
          <w:szCs w:val="28"/>
        </w:rPr>
      </w:pPr>
    </w:p>
    <w:p w14:paraId="25A5E819" w14:textId="77777777" w:rsidR="0000491A" w:rsidRPr="00CF4337" w:rsidDel="00290891" w:rsidRDefault="0000491A" w:rsidP="0000491A">
      <w:pPr>
        <w:jc w:val="center"/>
        <w:rPr>
          <w:del w:id="1226" w:author="Aulia Chairunisa" w:date="2016-12-27T13:42:00Z"/>
          <w:b/>
          <w:sz w:val="28"/>
          <w:szCs w:val="28"/>
        </w:rPr>
      </w:pPr>
    </w:p>
    <w:p w14:paraId="68C5BADB" w14:textId="66EEE711" w:rsidR="0000491A" w:rsidRPr="00CF4337" w:rsidDel="00290891" w:rsidRDefault="0000491A">
      <w:pPr>
        <w:rPr>
          <w:del w:id="1227" w:author="Aulia Chairunisa" w:date="2016-12-27T13:42:00Z"/>
          <w:b/>
          <w:sz w:val="28"/>
          <w:szCs w:val="28"/>
        </w:rPr>
        <w:pPrChange w:id="1228" w:author="Aulia Chairunisa" w:date="2016-12-27T13:42:00Z">
          <w:pPr>
            <w:jc w:val="center"/>
          </w:pPr>
        </w:pPrChange>
      </w:pPr>
    </w:p>
    <w:p w14:paraId="049E511C" w14:textId="762354E8" w:rsidR="0000491A" w:rsidRPr="00CF4337" w:rsidDel="00290891" w:rsidRDefault="0000491A">
      <w:pPr>
        <w:rPr>
          <w:del w:id="1229" w:author="Aulia Chairunisa" w:date="2016-12-27T13:42:00Z"/>
          <w:b/>
          <w:sz w:val="28"/>
          <w:szCs w:val="28"/>
        </w:rPr>
        <w:pPrChange w:id="1230" w:author="Aulia Chairunisa" w:date="2016-12-27T13:42:00Z">
          <w:pPr>
            <w:jc w:val="center"/>
          </w:pPr>
        </w:pPrChange>
      </w:pPr>
    </w:p>
    <w:p w14:paraId="489A41B7" w14:textId="77777777" w:rsidR="0000491A" w:rsidRPr="00CF4337" w:rsidRDefault="0000491A">
      <w:pPr>
        <w:spacing w:line="276" w:lineRule="auto"/>
        <w:jc w:val="left"/>
        <w:rPr>
          <w:b/>
          <w:sz w:val="28"/>
          <w:szCs w:val="28"/>
        </w:rPr>
        <w:pPrChange w:id="1231" w:author="Aulia Chairunisa" w:date="2016-12-27T13:42:00Z">
          <w:pPr>
            <w:jc w:val="center"/>
          </w:pPr>
        </w:pPrChange>
      </w:pPr>
    </w:p>
    <w:p w14:paraId="60D7D934" w14:textId="77777777" w:rsidR="00830F95" w:rsidRPr="00CF4337" w:rsidRDefault="0000491A" w:rsidP="00F0566D">
      <w:pPr>
        <w:pStyle w:val="Heading1"/>
        <w:rPr>
          <w:b w:val="0"/>
          <w:sz w:val="28"/>
        </w:rPr>
      </w:pPr>
      <w:bookmarkStart w:id="1232" w:name="_Toc470609532"/>
      <w:r w:rsidRPr="00CF4337">
        <w:rPr>
          <w:sz w:val="28"/>
        </w:rPr>
        <w:t>LAMPIRAN 2</w:t>
      </w:r>
      <w:r w:rsidR="00F0566D" w:rsidRPr="00CF4337">
        <w:rPr>
          <w:sz w:val="28"/>
        </w:rPr>
        <w:br/>
      </w:r>
      <w:r w:rsidRPr="00CF4337">
        <w:rPr>
          <w:sz w:val="28"/>
        </w:rPr>
        <w:t>LOG KERJA PRAKTIK</w:t>
      </w:r>
      <w:bookmarkEnd w:id="1232"/>
    </w:p>
    <w:p w14:paraId="53B483EB" w14:textId="77777777" w:rsidR="00587241" w:rsidRPr="00CF4337" w:rsidRDefault="00587241" w:rsidP="00587241">
      <w:pPr>
        <w:jc w:val="center"/>
        <w:rPr>
          <w:b/>
          <w:sz w:val="28"/>
          <w:szCs w:val="28"/>
        </w:rPr>
      </w:pPr>
      <w:r w:rsidRPr="00CF4337">
        <w:rPr>
          <w:b/>
          <w:sz w:val="28"/>
          <w:szCs w:val="28"/>
        </w:rPr>
        <w:t>[Selipkan LOG KP pada halaman-halaman setelah halaman ini. Gunakan PDFMerge atau lainnya untuk melakukan hal tersebut/</w:t>
      </w:r>
      <w:r w:rsidRPr="00CF4337">
        <w:rPr>
          <w:b/>
          <w:i/>
          <w:sz w:val="28"/>
          <w:szCs w:val="28"/>
        </w:rPr>
        <w:t>rearrange</w:t>
      </w:r>
      <w:r w:rsidRPr="00CF4337">
        <w:rPr>
          <w:b/>
          <w:sz w:val="28"/>
          <w:szCs w:val="28"/>
        </w:rPr>
        <w:t xml:space="preserve"> halaman-halaman pada PDF]</w:t>
      </w:r>
    </w:p>
    <w:sectPr w:rsidR="00587241" w:rsidRPr="00CF4337" w:rsidSect="00F0566D">
      <w:headerReference w:type="default" r:id="rId26"/>
      <w:pgSz w:w="12240" w:h="15840"/>
      <w:pgMar w:top="1701" w:right="1701" w:bottom="1701" w:left="2275" w:header="720" w:footer="720" w:gutter="0"/>
      <w:pgNumType w:fmt="low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ahmad Mahendra" w:date="2016-12-18T18:09:00Z" w:initials="RM">
    <w:p w14:paraId="3A1F2ED3" w14:textId="77777777" w:rsidR="00E04A59" w:rsidRDefault="00E04A59">
      <w:pPr>
        <w:pStyle w:val="CommentText"/>
      </w:pPr>
      <w:r>
        <w:rPr>
          <w:rStyle w:val="CommentReference"/>
        </w:rPr>
        <w:annotationRef/>
      </w:r>
      <w:r>
        <w:t>Bedakan “kerja praktik” dalam konteks mata kuliah dan magang.</w:t>
      </w:r>
    </w:p>
    <w:p w14:paraId="5954159D" w14:textId="77777777" w:rsidR="00E04A59" w:rsidRDefault="00E04A59">
      <w:pPr>
        <w:pStyle w:val="CommentText"/>
      </w:pPr>
      <w:r>
        <w:t>“Kerja Praktik” sebagai nama mata kuliah ditulis dengan huruf kapital. Sedangkan, jika yang dimaksud dengan “kerja praktik” adalah magang, maka penulisan tidak menggunakan huruf kapital.</w:t>
      </w:r>
    </w:p>
  </w:comment>
  <w:comment w:id="12" w:author="Rahmad Mahendra" w:date="2016-12-18T18:09:00Z" w:initials="RM">
    <w:p w14:paraId="09CE1463" w14:textId="77777777" w:rsidR="00E04A59" w:rsidRPr="00A01480" w:rsidRDefault="00E04A59">
      <w:pPr>
        <w:pStyle w:val="CommentText"/>
        <w:rPr>
          <w:i/>
        </w:rPr>
      </w:pPr>
      <w:r>
        <w:rPr>
          <w:rStyle w:val="CommentReference"/>
        </w:rPr>
        <w:annotationRef/>
      </w:r>
      <w:r>
        <w:t xml:space="preserve">Cek apakah nama perusahaan benar ditulis dengan </w:t>
      </w:r>
      <w:r>
        <w:rPr>
          <w:i/>
        </w:rPr>
        <w:t>uppercase</w:t>
      </w:r>
    </w:p>
  </w:comment>
  <w:comment w:id="18" w:author="Rahmad Mahendra" w:date="2016-12-18T18:09:00Z" w:initials="RM">
    <w:p w14:paraId="41F0C01B" w14:textId="77777777" w:rsidR="00E04A59" w:rsidRDefault="00E04A59">
      <w:pPr>
        <w:pStyle w:val="CommentText"/>
      </w:pPr>
      <w:r>
        <w:rPr>
          <w:rStyle w:val="CommentReference"/>
        </w:rPr>
        <w:annotationRef/>
      </w:r>
      <w:r>
        <w:t>Tanda koma</w:t>
      </w:r>
    </w:p>
  </w:comment>
  <w:comment w:id="345" w:author="Rahmad Mahendra" w:date="2016-12-18T18:09:00Z" w:initials="RM">
    <w:p w14:paraId="4C0690BE" w14:textId="77777777" w:rsidR="00E04A59" w:rsidRDefault="00E04A59">
      <w:pPr>
        <w:pStyle w:val="CommentText"/>
      </w:pPr>
      <w:r>
        <w:rPr>
          <w:rStyle w:val="CommentReference"/>
        </w:rPr>
        <w:annotationRef/>
      </w:r>
      <w:r>
        <w:t>Perbaiki kalimat ini</w:t>
      </w:r>
    </w:p>
  </w:comment>
  <w:comment w:id="382" w:author="RMahendra" w:date="2016-12-18T18:09:00Z" w:initials="R">
    <w:p w14:paraId="32EBA70F" w14:textId="77777777" w:rsidR="00E04A59" w:rsidRDefault="00E04A59">
      <w:pPr>
        <w:pStyle w:val="CommentText"/>
        <w:rPr>
          <w:lang w:val="id-ID"/>
        </w:rPr>
      </w:pPr>
      <w:r>
        <w:rPr>
          <w:rStyle w:val="CommentReference"/>
        </w:rPr>
        <w:annotationRef/>
      </w:r>
      <w:r>
        <w:rPr>
          <w:lang w:val="id-ID"/>
        </w:rPr>
        <w:t>Perbaiki kalimat ini.</w:t>
      </w:r>
    </w:p>
    <w:p w14:paraId="1574C2B8" w14:textId="77777777" w:rsidR="00E04A59" w:rsidRPr="00452097" w:rsidRDefault="00E04A59">
      <w:pPr>
        <w:pStyle w:val="CommentText"/>
        <w:rPr>
          <w:lang w:val="id-ID"/>
        </w:rPr>
      </w:pPr>
      <w:r>
        <w:rPr>
          <w:lang w:val="id-ID"/>
        </w:rPr>
        <w:t>Kalimat ini bisa dipecah menjadi dua kalimat.</w:t>
      </w:r>
    </w:p>
  </w:comment>
  <w:comment w:id="433" w:author="RMahendra" w:date="2016-12-18T18:09:00Z" w:initials="R">
    <w:p w14:paraId="3B5EBF45" w14:textId="77777777" w:rsidR="00E04A59" w:rsidRPr="00452097" w:rsidRDefault="00E04A59">
      <w:pPr>
        <w:pStyle w:val="CommentText"/>
        <w:rPr>
          <w:lang w:val="id-ID"/>
        </w:rPr>
      </w:pPr>
      <w:r>
        <w:rPr>
          <w:rStyle w:val="CommentReference"/>
        </w:rPr>
        <w:annotationRef/>
      </w:r>
      <w:r>
        <w:rPr>
          <w:lang w:val="id-ID"/>
        </w:rPr>
        <w:t>Perusahaan apa yang dimaksud?</w:t>
      </w:r>
    </w:p>
  </w:comment>
  <w:comment w:id="503" w:author="RMahendra" w:date="2016-12-18T18:09:00Z" w:initials="R">
    <w:p w14:paraId="3CDC9D46" w14:textId="77777777" w:rsidR="00E04A59" w:rsidRPr="00452097" w:rsidRDefault="00E04A59">
      <w:pPr>
        <w:pStyle w:val="CommentText"/>
        <w:rPr>
          <w:lang w:val="id-ID"/>
        </w:rPr>
      </w:pPr>
      <w:r>
        <w:rPr>
          <w:rStyle w:val="CommentReference"/>
        </w:rPr>
        <w:annotationRef/>
      </w:r>
      <w:r>
        <w:rPr>
          <w:lang w:val="id-ID"/>
        </w:rPr>
        <w:t>Cetak miring</w:t>
      </w:r>
    </w:p>
  </w:comment>
  <w:comment w:id="506" w:author="RMahendra" w:date="2016-12-18T18:09:00Z" w:initials="R">
    <w:p w14:paraId="768A4CC9" w14:textId="77777777" w:rsidR="00E04A59" w:rsidRPr="00452097" w:rsidRDefault="00E04A59">
      <w:pPr>
        <w:pStyle w:val="CommentText"/>
        <w:rPr>
          <w:lang w:val="id-ID"/>
        </w:rPr>
      </w:pPr>
      <w:r>
        <w:rPr>
          <w:rStyle w:val="CommentReference"/>
        </w:rPr>
        <w:annotationRef/>
      </w:r>
      <w:r>
        <w:rPr>
          <w:lang w:val="id-ID"/>
        </w:rPr>
        <w:t>Tambah konten sub bab 1.2.1</w:t>
      </w:r>
    </w:p>
  </w:comment>
  <w:comment w:id="522" w:author="RMahendra" w:date="2016-12-18T18:09:00Z" w:initials="R">
    <w:p w14:paraId="32B0AA5D" w14:textId="77777777" w:rsidR="00E04A59" w:rsidRPr="00452097" w:rsidRDefault="00E04A59">
      <w:pPr>
        <w:pStyle w:val="CommentText"/>
        <w:rPr>
          <w:lang w:val="id-ID"/>
        </w:rPr>
      </w:pPr>
      <w:r>
        <w:rPr>
          <w:rStyle w:val="CommentReference"/>
        </w:rPr>
        <w:annotationRef/>
      </w:r>
      <w:r>
        <w:rPr>
          <w:lang w:val="id-ID"/>
        </w:rPr>
        <w:t>Organisasi apa?</w:t>
      </w:r>
    </w:p>
  </w:comment>
  <w:comment w:id="518" w:author="RMahendra" w:date="2016-12-18T18:09:00Z" w:initials="R">
    <w:p w14:paraId="3E8488A1" w14:textId="77777777" w:rsidR="00E04A59" w:rsidRPr="00452097" w:rsidRDefault="00E04A59">
      <w:pPr>
        <w:pStyle w:val="CommentText"/>
        <w:rPr>
          <w:lang w:val="id-ID"/>
        </w:rPr>
      </w:pPr>
      <w:r>
        <w:rPr>
          <w:rStyle w:val="CommentReference"/>
        </w:rPr>
        <w:annotationRef/>
      </w:r>
      <w:r>
        <w:rPr>
          <w:lang w:val="id-ID"/>
        </w:rPr>
        <w:t>Tidak dicetak tebal</w:t>
      </w:r>
    </w:p>
  </w:comment>
  <w:comment w:id="545" w:author="RMahendra" w:date="2016-12-18T18:09:00Z" w:initials="R">
    <w:p w14:paraId="7D7A4FF7" w14:textId="77777777" w:rsidR="00E04A59" w:rsidRPr="00452097" w:rsidRDefault="00E04A59">
      <w:pPr>
        <w:pStyle w:val="CommentText"/>
        <w:rPr>
          <w:lang w:val="id-ID"/>
        </w:rPr>
      </w:pPr>
      <w:r>
        <w:rPr>
          <w:rStyle w:val="CommentReference"/>
        </w:rPr>
        <w:annotationRef/>
      </w:r>
      <w:r>
        <w:rPr>
          <w:lang w:val="id-ID"/>
        </w:rPr>
        <w:t>Perusahaan apa?</w:t>
      </w:r>
    </w:p>
  </w:comment>
  <w:comment w:id="553" w:author="RMahendra" w:date="2016-12-18T18:09:00Z" w:initials="R">
    <w:p w14:paraId="585AC1DF" w14:textId="77777777" w:rsidR="00E04A59" w:rsidRPr="00452097" w:rsidRDefault="00E04A59">
      <w:pPr>
        <w:pStyle w:val="CommentText"/>
        <w:rPr>
          <w:lang w:val="id-ID"/>
        </w:rPr>
      </w:pPr>
      <w:r>
        <w:rPr>
          <w:rStyle w:val="CommentReference"/>
        </w:rPr>
        <w:annotationRef/>
      </w:r>
      <w:r>
        <w:rPr>
          <w:lang w:val="id-ID"/>
        </w:rPr>
        <w:t>Perbaiki bagian kalimat ini</w:t>
      </w:r>
    </w:p>
  </w:comment>
  <w:comment w:id="559" w:author="RMahendra" w:date="2016-12-18T18:09:00Z" w:initials="R">
    <w:p w14:paraId="2CCC6DB1" w14:textId="77777777" w:rsidR="00E04A59" w:rsidRPr="00452097" w:rsidRDefault="00E04A59">
      <w:pPr>
        <w:pStyle w:val="CommentText"/>
        <w:rPr>
          <w:lang w:val="id-ID"/>
        </w:rPr>
      </w:pPr>
      <w:r>
        <w:rPr>
          <w:rStyle w:val="CommentReference"/>
        </w:rPr>
        <w:annotationRef/>
      </w:r>
      <w:r>
        <w:rPr>
          <w:lang w:val="id-ID"/>
        </w:rPr>
        <w:t>Apa yang akan dijelaskan lebih lanjut?</w:t>
      </w:r>
    </w:p>
  </w:comment>
  <w:comment w:id="562" w:author="RMahendra" w:date="2016-12-18T18:09:00Z" w:initials="R">
    <w:p w14:paraId="3998E56F" w14:textId="77777777" w:rsidR="00E04A59" w:rsidRPr="00452097" w:rsidRDefault="00E04A59">
      <w:pPr>
        <w:pStyle w:val="CommentText"/>
        <w:rPr>
          <w:lang w:val="id-ID"/>
        </w:rPr>
      </w:pPr>
      <w:r>
        <w:rPr>
          <w:rStyle w:val="CommentReference"/>
        </w:rPr>
        <w:annotationRef/>
      </w:r>
      <w:r>
        <w:rPr>
          <w:lang w:val="id-ID"/>
        </w:rPr>
        <w:t>Metode atau metodologi?</w:t>
      </w:r>
    </w:p>
  </w:comment>
  <w:comment w:id="567" w:author="RMahendra" w:date="2016-12-18T18:09:00Z" w:initials="R">
    <w:p w14:paraId="39A6ADC3" w14:textId="77777777" w:rsidR="00E04A59" w:rsidRDefault="00E04A59">
      <w:pPr>
        <w:pStyle w:val="CommentText"/>
        <w:rPr>
          <w:lang w:val="id-ID"/>
        </w:rPr>
      </w:pPr>
      <w:r>
        <w:rPr>
          <w:rStyle w:val="CommentReference"/>
        </w:rPr>
        <w:annotationRef/>
      </w:r>
      <w:r>
        <w:rPr>
          <w:lang w:val="id-ID"/>
        </w:rPr>
        <w:t>Penulisan yang benar menggunakan spasi</w:t>
      </w:r>
    </w:p>
    <w:p w14:paraId="4A64F4E5" w14:textId="77777777" w:rsidR="00E04A59" w:rsidRPr="00452097" w:rsidRDefault="00E04A59">
      <w:pPr>
        <w:pStyle w:val="CommentText"/>
        <w:rPr>
          <w:lang w:val="id-ID"/>
        </w:rPr>
      </w:pPr>
      <w:r>
        <w:rPr>
          <w:lang w:val="id-ID"/>
        </w:rPr>
        <w:t>“per sub divisi”</w:t>
      </w:r>
    </w:p>
  </w:comment>
  <w:comment w:id="573" w:author="RMahendra" w:date="2016-12-18T18:09:00Z" w:initials="R">
    <w:p w14:paraId="1E13D3FA" w14:textId="77777777" w:rsidR="00E04A59" w:rsidRPr="004E050D" w:rsidRDefault="00E04A59">
      <w:pPr>
        <w:pStyle w:val="CommentText"/>
        <w:rPr>
          <w:lang w:val="id-ID"/>
        </w:rPr>
      </w:pPr>
      <w:r>
        <w:rPr>
          <w:rStyle w:val="CommentReference"/>
        </w:rPr>
        <w:annotationRef/>
      </w:r>
      <w:r>
        <w:rPr>
          <w:lang w:val="id-ID"/>
        </w:rPr>
        <w:t>Bukan kalimat</w:t>
      </w:r>
    </w:p>
  </w:comment>
  <w:comment w:id="586" w:author="RMahendra" w:date="2016-12-18T18:09:00Z" w:initials="R">
    <w:p w14:paraId="79B7EF0A" w14:textId="77777777" w:rsidR="00E04A59" w:rsidRPr="004E050D" w:rsidRDefault="00E04A59">
      <w:pPr>
        <w:pStyle w:val="CommentText"/>
        <w:rPr>
          <w:lang w:val="id-ID"/>
        </w:rPr>
      </w:pPr>
      <w:r>
        <w:rPr>
          <w:rStyle w:val="CommentReference"/>
        </w:rPr>
        <w:annotationRef/>
      </w:r>
      <w:r>
        <w:rPr>
          <w:lang w:val="id-ID"/>
        </w:rPr>
        <w:t>Cetak miring</w:t>
      </w:r>
    </w:p>
  </w:comment>
  <w:comment w:id="591" w:author="RMahendra" w:date="2016-12-18T18:09:00Z" w:initials="R">
    <w:p w14:paraId="205A4EF1" w14:textId="77777777" w:rsidR="00E04A59" w:rsidRPr="004E050D" w:rsidRDefault="00E04A59">
      <w:pPr>
        <w:pStyle w:val="CommentText"/>
        <w:rPr>
          <w:lang w:val="id-ID"/>
        </w:rPr>
      </w:pPr>
      <w:r>
        <w:rPr>
          <w:rStyle w:val="CommentReference"/>
        </w:rPr>
        <w:annotationRef/>
      </w:r>
      <w:r>
        <w:rPr>
          <w:lang w:val="id-ID"/>
        </w:rPr>
        <w:t>Siapa yang dimaksud dengan “kita”?</w:t>
      </w:r>
    </w:p>
  </w:comment>
  <w:comment w:id="610" w:author="RMahendra" w:date="2016-12-18T18:09:00Z" w:initials="R">
    <w:p w14:paraId="43933437" w14:textId="77777777" w:rsidR="00E04A59" w:rsidRPr="004E050D" w:rsidRDefault="00E04A59">
      <w:pPr>
        <w:pStyle w:val="CommentText"/>
        <w:rPr>
          <w:lang w:val="id-ID"/>
        </w:rPr>
      </w:pPr>
      <w:r>
        <w:rPr>
          <w:rStyle w:val="CommentReference"/>
        </w:rPr>
        <w:annotationRef/>
      </w:r>
      <w:r>
        <w:rPr>
          <w:lang w:val="id-ID"/>
        </w:rPr>
        <w:t>Apa tujuan menuliskan SEM dalam paragraf ini?</w:t>
      </w:r>
    </w:p>
  </w:comment>
  <w:comment w:id="611" w:author="RMahendra" w:date="2016-12-18T18:09:00Z" w:initials="R">
    <w:p w14:paraId="0146F275" w14:textId="77777777" w:rsidR="00E04A59" w:rsidRPr="004E050D" w:rsidRDefault="00E04A59">
      <w:pPr>
        <w:pStyle w:val="CommentText"/>
        <w:rPr>
          <w:lang w:val="id-ID"/>
        </w:rPr>
      </w:pPr>
      <w:r>
        <w:rPr>
          <w:rStyle w:val="CommentReference"/>
        </w:rPr>
        <w:annotationRef/>
      </w:r>
      <w:r>
        <w:rPr>
          <w:lang w:val="id-ID"/>
        </w:rPr>
        <w:t xml:space="preserve">Hindari mengulang frase </w:t>
      </w:r>
    </w:p>
  </w:comment>
  <w:comment w:id="626" w:author="RMahendra" w:date="2016-12-18T18:09:00Z" w:initials="R">
    <w:p w14:paraId="19D02921" w14:textId="77777777" w:rsidR="00E04A59" w:rsidRPr="004E050D" w:rsidRDefault="00E04A59">
      <w:pPr>
        <w:pStyle w:val="CommentText"/>
        <w:rPr>
          <w:lang w:val="id-ID"/>
        </w:rPr>
      </w:pPr>
      <w:r>
        <w:rPr>
          <w:rStyle w:val="CommentReference"/>
        </w:rPr>
        <w:annotationRef/>
      </w:r>
      <w:r>
        <w:rPr>
          <w:lang w:val="id-ID"/>
        </w:rPr>
        <w:t>Seharusnya tidak menggunakan huruf kapital</w:t>
      </w:r>
    </w:p>
  </w:comment>
  <w:comment w:id="641" w:author="RMahendra" w:date="2016-12-18T18:09:00Z" w:initials="R">
    <w:p w14:paraId="61C69A6C" w14:textId="77777777" w:rsidR="00E04A59" w:rsidRPr="003C18FC" w:rsidRDefault="00E04A59">
      <w:pPr>
        <w:pStyle w:val="CommentText"/>
        <w:rPr>
          <w:lang w:val="id-ID"/>
        </w:rPr>
      </w:pPr>
      <w:r>
        <w:rPr>
          <w:rStyle w:val="CommentReference"/>
        </w:rPr>
        <w:annotationRef/>
      </w:r>
      <w:r>
        <w:rPr>
          <w:lang w:val="id-ID"/>
        </w:rPr>
        <w:t>Referensi?</w:t>
      </w:r>
    </w:p>
  </w:comment>
  <w:comment w:id="661" w:author="RMahendra" w:date="2016-12-18T18:09:00Z" w:initials="R">
    <w:p w14:paraId="1B1F18DC" w14:textId="77777777" w:rsidR="00E04A59" w:rsidRPr="003C18FC" w:rsidRDefault="00E04A59">
      <w:pPr>
        <w:pStyle w:val="CommentText"/>
        <w:rPr>
          <w:lang w:val="id-ID"/>
        </w:rPr>
      </w:pPr>
      <w:r>
        <w:rPr>
          <w:rStyle w:val="CommentReference"/>
        </w:rPr>
        <w:annotationRef/>
      </w:r>
      <w:r>
        <w:rPr>
          <w:lang w:val="id-ID"/>
        </w:rPr>
        <w:t>Asumsi atau fakta?</w:t>
      </w:r>
    </w:p>
  </w:comment>
  <w:comment w:id="671" w:author="RMahendra" w:date="2016-12-18T18:09:00Z" w:initials="R">
    <w:p w14:paraId="13097635" w14:textId="77777777" w:rsidR="00E04A59" w:rsidRPr="003C18FC" w:rsidRDefault="00E04A59">
      <w:pPr>
        <w:pStyle w:val="CommentText"/>
        <w:rPr>
          <w:lang w:val="id-ID"/>
        </w:rPr>
      </w:pPr>
      <w:r>
        <w:rPr>
          <w:rStyle w:val="CommentReference"/>
        </w:rPr>
        <w:annotationRef/>
      </w:r>
      <w:r>
        <w:rPr>
          <w:lang w:val="id-ID"/>
        </w:rPr>
        <w:t xml:space="preserve">Jelaskan apa yang dimaksud dengan algoritma </w:t>
      </w:r>
      <w:r>
        <w:rPr>
          <w:i/>
          <w:lang w:val="id-ID"/>
        </w:rPr>
        <w:t>search engine</w:t>
      </w:r>
    </w:p>
  </w:comment>
  <w:comment w:id="675" w:author="RMahendra" w:date="2016-12-18T18:09:00Z" w:initials="R">
    <w:p w14:paraId="6D089143" w14:textId="77777777" w:rsidR="00E04A59" w:rsidRPr="003C18FC" w:rsidRDefault="00E04A59">
      <w:pPr>
        <w:pStyle w:val="CommentText"/>
        <w:rPr>
          <w:lang w:val="id-ID"/>
        </w:rPr>
      </w:pPr>
      <w:r>
        <w:rPr>
          <w:rStyle w:val="CommentReference"/>
        </w:rPr>
        <w:annotationRef/>
      </w:r>
      <w:r>
        <w:rPr>
          <w:lang w:val="id-ID"/>
        </w:rPr>
        <w:t>Apa yang dimaksud dengan “tantangan semakin tinggi”?</w:t>
      </w:r>
    </w:p>
  </w:comment>
  <w:comment w:id="676" w:author="RMahendra" w:date="2016-12-18T18:09:00Z" w:initials="R">
    <w:p w14:paraId="7CB9B883" w14:textId="77777777" w:rsidR="00E04A59" w:rsidRPr="003C18FC" w:rsidRDefault="00E04A59">
      <w:pPr>
        <w:pStyle w:val="CommentText"/>
        <w:rPr>
          <w:lang w:val="id-ID"/>
        </w:rPr>
      </w:pPr>
      <w:r>
        <w:rPr>
          <w:rStyle w:val="CommentReference"/>
        </w:rPr>
        <w:annotationRef/>
      </w:r>
      <w:r>
        <w:rPr>
          <w:lang w:val="id-ID"/>
        </w:rPr>
        <w:t>Apa yang dimaksud dengan “mengaktualisasikan diri”?</w:t>
      </w:r>
    </w:p>
  </w:comment>
  <w:comment w:id="681" w:author="RMahendra" w:date="2016-12-18T18:09:00Z" w:initials="R">
    <w:p w14:paraId="7BE87F7C" w14:textId="77777777" w:rsidR="00E04A59" w:rsidRPr="003C18FC" w:rsidRDefault="00E04A59">
      <w:pPr>
        <w:pStyle w:val="CommentText"/>
        <w:rPr>
          <w:lang w:val="id-ID"/>
        </w:rPr>
      </w:pPr>
      <w:r>
        <w:rPr>
          <w:rStyle w:val="CommentReference"/>
        </w:rPr>
        <w:annotationRef/>
      </w:r>
      <w:r>
        <w:rPr>
          <w:lang w:val="id-ID"/>
        </w:rPr>
        <w:t xml:space="preserve">SEO atau SEO </w:t>
      </w:r>
      <w:r>
        <w:rPr>
          <w:i/>
          <w:lang w:val="id-ID"/>
        </w:rPr>
        <w:t>specialist</w:t>
      </w:r>
      <w:r>
        <w:rPr>
          <w:lang w:val="id-ID"/>
        </w:rPr>
        <w:t>?</w:t>
      </w:r>
    </w:p>
  </w:comment>
  <w:comment w:id="687" w:author="RMahendra" w:date="2016-12-18T18:09:00Z" w:initials="R">
    <w:p w14:paraId="216FA8AB" w14:textId="77777777" w:rsidR="00E04A59" w:rsidRPr="003C18FC" w:rsidRDefault="00E04A59">
      <w:pPr>
        <w:pStyle w:val="CommentText"/>
        <w:rPr>
          <w:lang w:val="id-ID"/>
        </w:rPr>
      </w:pPr>
      <w:r>
        <w:rPr>
          <w:rStyle w:val="CommentReference"/>
        </w:rPr>
        <w:annotationRef/>
      </w:r>
      <w:r>
        <w:rPr>
          <w:lang w:val="id-ID"/>
        </w:rPr>
        <w:t>Berikan judul gambar</w:t>
      </w:r>
    </w:p>
  </w:comment>
  <w:comment w:id="711" w:author="RMahendra" w:date="2016-12-18T18:09:00Z" w:initials="R">
    <w:p w14:paraId="53A65BE5" w14:textId="77777777" w:rsidR="00E04A59" w:rsidRPr="003C18FC" w:rsidRDefault="00E04A59">
      <w:pPr>
        <w:pStyle w:val="CommentText"/>
        <w:rPr>
          <w:lang w:val="id-ID"/>
        </w:rPr>
      </w:pPr>
      <w:r>
        <w:rPr>
          <w:rStyle w:val="CommentReference"/>
        </w:rPr>
        <w:annotationRef/>
      </w:r>
      <w:r>
        <w:rPr>
          <w:lang w:val="id-ID"/>
        </w:rPr>
        <w:t>Tambahkan kalimat yang menghubungkan penjelasan ini dengan gambar.</w:t>
      </w:r>
    </w:p>
  </w:comment>
  <w:comment w:id="721" w:author="RMahendra" w:date="2016-12-18T18:09:00Z" w:initials="R">
    <w:p w14:paraId="30204DBD" w14:textId="77777777" w:rsidR="00E04A59" w:rsidRPr="003C18FC" w:rsidRDefault="00E04A59">
      <w:pPr>
        <w:pStyle w:val="CommentText"/>
        <w:rPr>
          <w:lang w:val="id-ID"/>
        </w:rPr>
      </w:pPr>
      <w:r>
        <w:rPr>
          <w:rStyle w:val="CommentReference"/>
        </w:rPr>
        <w:annotationRef/>
      </w:r>
      <w:r>
        <w:rPr>
          <w:lang w:val="id-ID"/>
        </w:rPr>
        <w:t>Cetak miring</w:t>
      </w:r>
    </w:p>
  </w:comment>
  <w:comment w:id="727" w:author="RMahendra" w:date="2016-12-18T18:09:00Z" w:initials="R">
    <w:p w14:paraId="62531490" w14:textId="77777777" w:rsidR="00E04A59" w:rsidRPr="003C18FC" w:rsidRDefault="00E04A59">
      <w:pPr>
        <w:pStyle w:val="CommentText"/>
        <w:rPr>
          <w:lang w:val="id-ID"/>
        </w:rPr>
      </w:pPr>
      <w:r>
        <w:rPr>
          <w:rStyle w:val="CommentReference"/>
        </w:rPr>
        <w:annotationRef/>
      </w:r>
      <w:r>
        <w:rPr>
          <w:lang w:val="id-ID"/>
        </w:rPr>
        <w:t>Bukan kalimat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4159D" w15:done="0"/>
  <w15:commentEx w15:paraId="09CE1463" w15:done="0"/>
  <w15:commentEx w15:paraId="41F0C01B" w15:done="0"/>
  <w15:commentEx w15:paraId="4C0690BE" w15:done="0"/>
  <w15:commentEx w15:paraId="1574C2B8" w15:done="0"/>
  <w15:commentEx w15:paraId="3B5EBF45" w15:done="0"/>
  <w15:commentEx w15:paraId="3CDC9D46" w15:done="0"/>
  <w15:commentEx w15:paraId="768A4CC9" w15:done="0"/>
  <w15:commentEx w15:paraId="32B0AA5D" w15:done="0"/>
  <w15:commentEx w15:paraId="3E8488A1" w15:done="0"/>
  <w15:commentEx w15:paraId="7D7A4FF7" w15:done="0"/>
  <w15:commentEx w15:paraId="585AC1DF" w15:done="0"/>
  <w15:commentEx w15:paraId="2CCC6DB1" w15:done="0"/>
  <w15:commentEx w15:paraId="3998E56F" w15:done="0"/>
  <w15:commentEx w15:paraId="4A64F4E5" w15:done="0"/>
  <w15:commentEx w15:paraId="1E13D3FA" w15:done="0"/>
  <w15:commentEx w15:paraId="79B7EF0A" w15:done="0"/>
  <w15:commentEx w15:paraId="205A4EF1" w15:done="0"/>
  <w15:commentEx w15:paraId="43933437" w15:done="0"/>
  <w15:commentEx w15:paraId="0146F275" w15:done="0"/>
  <w15:commentEx w15:paraId="19D02921" w15:done="0"/>
  <w15:commentEx w15:paraId="61C69A6C" w15:done="0"/>
  <w15:commentEx w15:paraId="1B1F18DC" w15:done="0"/>
  <w15:commentEx w15:paraId="13097635" w15:done="0"/>
  <w15:commentEx w15:paraId="6D089143" w15:done="0"/>
  <w15:commentEx w15:paraId="7CB9B883" w15:done="0"/>
  <w15:commentEx w15:paraId="7BE87F7C" w15:done="0"/>
  <w15:commentEx w15:paraId="216FA8AB" w15:done="0"/>
  <w15:commentEx w15:paraId="53A65BE5" w15:done="0"/>
  <w15:commentEx w15:paraId="30204DBD" w15:done="0"/>
  <w15:commentEx w15:paraId="625314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407C7" w14:textId="77777777" w:rsidR="00CB0B90" w:rsidRDefault="00CB0B90" w:rsidP="00DE2543">
      <w:pPr>
        <w:spacing w:after="0" w:line="240" w:lineRule="auto"/>
      </w:pPr>
      <w:r>
        <w:separator/>
      </w:r>
    </w:p>
  </w:endnote>
  <w:endnote w:type="continuationSeparator" w:id="0">
    <w:p w14:paraId="6897B025" w14:textId="77777777" w:rsidR="00CB0B90" w:rsidRDefault="00CB0B90"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7346082"/>
      <w:docPartObj>
        <w:docPartGallery w:val="Page Numbers (Bottom of Page)"/>
        <w:docPartUnique/>
      </w:docPartObj>
    </w:sdtPr>
    <w:sdtEndPr/>
    <w:sdtContent>
      <w:p w14:paraId="4C62AE99" w14:textId="77777777" w:rsidR="00E04A59" w:rsidRPr="00AF3C00" w:rsidRDefault="00E04A59" w:rsidP="00AF3C00">
        <w:pPr>
          <w:pStyle w:val="Footer"/>
          <w:jc w:val="right"/>
          <w:rPr>
            <w:sz w:val="20"/>
            <w:szCs w:val="20"/>
          </w:rPr>
        </w:pPr>
        <w:r w:rsidRPr="00AF3C00">
          <w:rPr>
            <w:rFonts w:ascii="Arial" w:hAnsi="Arial" w:cs="Arial"/>
            <w:b/>
            <w:sz w:val="20"/>
            <w:szCs w:val="20"/>
          </w:rPr>
          <w:t>Universitas Indonesia</w:t>
        </w:r>
      </w:p>
    </w:sdtContent>
  </w:sdt>
  <w:p w14:paraId="00D0F555" w14:textId="77777777" w:rsidR="00E04A59" w:rsidRPr="00AF3C00" w:rsidRDefault="00E04A59">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AA503" w14:textId="77777777" w:rsidR="00E04A59" w:rsidRPr="00AF3C00" w:rsidRDefault="00E04A59" w:rsidP="00AF3C00">
    <w:pPr>
      <w:pStyle w:val="Footer"/>
      <w:jc w:val="right"/>
      <w:rPr>
        <w:rFonts w:ascii="Arial" w:hAnsi="Arial" w:cs="Arial"/>
        <w:b/>
        <w:sz w:val="20"/>
        <w:szCs w:val="20"/>
      </w:rPr>
    </w:pPr>
    <w:r>
      <w:rPr>
        <w:rFonts w:ascii="Arial" w:hAnsi="Arial" w:cs="Arial"/>
        <w:b/>
        <w:sz w:val="20"/>
        <w:szCs w:val="20"/>
      </w:rPr>
      <w:t>Universitas Indonesia</w:t>
    </w:r>
  </w:p>
  <w:p w14:paraId="47F9706E" w14:textId="77777777" w:rsidR="00E04A59" w:rsidRDefault="00E0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FE507" w14:textId="77777777" w:rsidR="00CB0B90" w:rsidRDefault="00CB0B90" w:rsidP="00DE2543">
      <w:pPr>
        <w:spacing w:after="0" w:line="240" w:lineRule="auto"/>
      </w:pPr>
      <w:r>
        <w:separator/>
      </w:r>
    </w:p>
  </w:footnote>
  <w:footnote w:type="continuationSeparator" w:id="0">
    <w:p w14:paraId="50292C0D" w14:textId="77777777" w:rsidR="00CB0B90" w:rsidRDefault="00CB0B90"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1"/>
      <w:docPartObj>
        <w:docPartGallery w:val="Page Numbers (Top of Page)"/>
        <w:docPartUnique/>
      </w:docPartObj>
    </w:sdtPr>
    <w:sdtEndPr/>
    <w:sdtContent>
      <w:p w14:paraId="460198F3" w14:textId="68552E6E" w:rsidR="00E04A59" w:rsidRDefault="00E04A59">
        <w:pPr>
          <w:pStyle w:val="Header"/>
          <w:jc w:val="right"/>
        </w:pPr>
        <w:r>
          <w:fldChar w:fldCharType="begin"/>
        </w:r>
        <w:r>
          <w:instrText xml:space="preserve"> PAGE   \* MERGEFORMAT </w:instrText>
        </w:r>
        <w:r>
          <w:fldChar w:fldCharType="separate"/>
        </w:r>
        <w:r w:rsidR="00B37CBD">
          <w:rPr>
            <w:noProof/>
          </w:rPr>
          <w:t>vii</w:t>
        </w:r>
        <w:r>
          <w:rPr>
            <w:noProof/>
          </w:rPr>
          <w:fldChar w:fldCharType="end"/>
        </w:r>
      </w:p>
    </w:sdtContent>
  </w:sdt>
  <w:p w14:paraId="46557526" w14:textId="77777777" w:rsidR="00E04A59" w:rsidRDefault="00E04A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3"/>
      <w:docPartObj>
        <w:docPartGallery w:val="Page Numbers (Top of Page)"/>
        <w:docPartUnique/>
      </w:docPartObj>
    </w:sdtPr>
    <w:sdtEndPr/>
    <w:sdtContent>
      <w:p w14:paraId="6EE3967A" w14:textId="1B5DA3D5" w:rsidR="00E04A59" w:rsidRDefault="00E04A59">
        <w:pPr>
          <w:pStyle w:val="Header"/>
          <w:jc w:val="right"/>
        </w:pPr>
        <w:r>
          <w:fldChar w:fldCharType="begin"/>
        </w:r>
        <w:r>
          <w:instrText xml:space="preserve"> PAGE   \* MERGEFORMAT </w:instrText>
        </w:r>
        <w:r>
          <w:fldChar w:fldCharType="separate"/>
        </w:r>
        <w:r w:rsidR="00B37CBD">
          <w:rPr>
            <w:noProof/>
          </w:rPr>
          <w:t>19</w:t>
        </w:r>
        <w:r>
          <w:rPr>
            <w:noProof/>
          </w:rPr>
          <w:fldChar w:fldCharType="end"/>
        </w:r>
      </w:p>
    </w:sdtContent>
  </w:sdt>
  <w:p w14:paraId="2C10C46D" w14:textId="77777777" w:rsidR="00E04A59" w:rsidRDefault="00E04A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0B368CEC" w14:textId="6DF3CC21" w:rsidR="00E04A59" w:rsidRDefault="00E04A59">
        <w:pPr>
          <w:pStyle w:val="Header"/>
          <w:jc w:val="right"/>
        </w:pPr>
        <w:r>
          <w:fldChar w:fldCharType="begin"/>
        </w:r>
        <w:r>
          <w:instrText xml:space="preserve"> PAGE   \* MERGEFORMAT </w:instrText>
        </w:r>
        <w:r>
          <w:fldChar w:fldCharType="separate"/>
        </w:r>
        <w:r w:rsidR="00B37CBD">
          <w:rPr>
            <w:noProof/>
          </w:rPr>
          <w:t>ix</w:t>
        </w:r>
        <w:r>
          <w:rPr>
            <w:noProof/>
          </w:rPr>
          <w:fldChar w:fldCharType="end"/>
        </w:r>
      </w:p>
    </w:sdtContent>
  </w:sdt>
  <w:p w14:paraId="46C8F3CE" w14:textId="77777777" w:rsidR="00E04A59" w:rsidRDefault="00E04A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996"/>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1A2F2BDB"/>
    <w:multiLevelType w:val="multilevel"/>
    <w:tmpl w:val="6D0029C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E91099"/>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362039BB"/>
    <w:multiLevelType w:val="multilevel"/>
    <w:tmpl w:val="DEFAA8FE"/>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6C97258"/>
    <w:multiLevelType w:val="multilevel"/>
    <w:tmpl w:val="B6E4F8DC"/>
    <w:lvl w:ilvl="0">
      <w:start w:val="2"/>
      <w:numFmt w:val="decimal"/>
      <w:lvlText w:val="%1"/>
      <w:lvlJc w:val="left"/>
      <w:pPr>
        <w:ind w:left="445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B557D98"/>
    <w:multiLevelType w:val="multilevel"/>
    <w:tmpl w:val="22B85CF0"/>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C857D18"/>
    <w:multiLevelType w:val="multilevel"/>
    <w:tmpl w:val="B4E40F02"/>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F3E3E4C"/>
    <w:multiLevelType w:val="multilevel"/>
    <w:tmpl w:val="77509A68"/>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35A48E4"/>
    <w:multiLevelType w:val="multilevel"/>
    <w:tmpl w:val="496C16E0"/>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4"/>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11"/>
  </w:num>
  <w:num w:numId="4">
    <w:abstractNumId w:val="1"/>
  </w:num>
  <w:num w:numId="5">
    <w:abstractNumId w:val="12"/>
  </w:num>
  <w:num w:numId="6">
    <w:abstractNumId w:val="0"/>
  </w:num>
  <w:num w:numId="7">
    <w:abstractNumId w:val="10"/>
  </w:num>
  <w:num w:numId="8">
    <w:abstractNumId w:val="3"/>
  </w:num>
  <w:num w:numId="9">
    <w:abstractNumId w:val="9"/>
  </w:num>
  <w:num w:numId="10">
    <w:abstractNumId w:val="6"/>
  </w:num>
  <w:num w:numId="11">
    <w:abstractNumId w:val="7"/>
  </w:num>
  <w:num w:numId="12">
    <w:abstractNumId w:val="8"/>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lia Chairunisa">
    <w15:presenceInfo w15:providerId="None" w15:userId="Aulia Chairunisa"/>
  </w15:person>
  <w15:person w15:author="Rahmad Mahendra">
    <w15:presenceInfo w15:providerId="None" w15:userId="Rahmad Mah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8FA"/>
    <w:rsid w:val="0000491A"/>
    <w:rsid w:val="00014FE2"/>
    <w:rsid w:val="00017455"/>
    <w:rsid w:val="00063E8C"/>
    <w:rsid w:val="00066CB4"/>
    <w:rsid w:val="00067104"/>
    <w:rsid w:val="00081F26"/>
    <w:rsid w:val="000C455A"/>
    <w:rsid w:val="000C5802"/>
    <w:rsid w:val="000E1622"/>
    <w:rsid w:val="000E2C50"/>
    <w:rsid w:val="000F0549"/>
    <w:rsid w:val="000F122D"/>
    <w:rsid w:val="00105FFF"/>
    <w:rsid w:val="00112F6E"/>
    <w:rsid w:val="001155DC"/>
    <w:rsid w:val="0012031A"/>
    <w:rsid w:val="00120D8D"/>
    <w:rsid w:val="001228FA"/>
    <w:rsid w:val="00123386"/>
    <w:rsid w:val="00134A06"/>
    <w:rsid w:val="00142E0D"/>
    <w:rsid w:val="00145BF3"/>
    <w:rsid w:val="00152A09"/>
    <w:rsid w:val="00153B9D"/>
    <w:rsid w:val="001566FE"/>
    <w:rsid w:val="001857EC"/>
    <w:rsid w:val="00187329"/>
    <w:rsid w:val="001A02CB"/>
    <w:rsid w:val="001A0819"/>
    <w:rsid w:val="001A38AF"/>
    <w:rsid w:val="001B01EA"/>
    <w:rsid w:val="001C3664"/>
    <w:rsid w:val="001D0601"/>
    <w:rsid w:val="001D24E6"/>
    <w:rsid w:val="001E4E1A"/>
    <w:rsid w:val="001E7148"/>
    <w:rsid w:val="001F7316"/>
    <w:rsid w:val="00201A6F"/>
    <w:rsid w:val="00206029"/>
    <w:rsid w:val="0020697B"/>
    <w:rsid w:val="0020750E"/>
    <w:rsid w:val="0021582D"/>
    <w:rsid w:val="002177BB"/>
    <w:rsid w:val="00290891"/>
    <w:rsid w:val="002944CD"/>
    <w:rsid w:val="002A0B86"/>
    <w:rsid w:val="002A1496"/>
    <w:rsid w:val="002B0DE8"/>
    <w:rsid w:val="002C738F"/>
    <w:rsid w:val="002F32A2"/>
    <w:rsid w:val="00310564"/>
    <w:rsid w:val="00313E1D"/>
    <w:rsid w:val="00323E91"/>
    <w:rsid w:val="003242F2"/>
    <w:rsid w:val="00325BAF"/>
    <w:rsid w:val="00326F93"/>
    <w:rsid w:val="00333892"/>
    <w:rsid w:val="00334E44"/>
    <w:rsid w:val="003355DD"/>
    <w:rsid w:val="00343003"/>
    <w:rsid w:val="00351D8D"/>
    <w:rsid w:val="00355CFE"/>
    <w:rsid w:val="003636A9"/>
    <w:rsid w:val="0037520C"/>
    <w:rsid w:val="003930C4"/>
    <w:rsid w:val="00393DFD"/>
    <w:rsid w:val="003956A6"/>
    <w:rsid w:val="00397BBE"/>
    <w:rsid w:val="003B45F0"/>
    <w:rsid w:val="003C18FC"/>
    <w:rsid w:val="003D1F26"/>
    <w:rsid w:val="003F6CF5"/>
    <w:rsid w:val="003F7B01"/>
    <w:rsid w:val="0041319F"/>
    <w:rsid w:val="00434DB7"/>
    <w:rsid w:val="00447170"/>
    <w:rsid w:val="00450960"/>
    <w:rsid w:val="00450AEA"/>
    <w:rsid w:val="00452097"/>
    <w:rsid w:val="00461418"/>
    <w:rsid w:val="0047083B"/>
    <w:rsid w:val="0047369A"/>
    <w:rsid w:val="004814C0"/>
    <w:rsid w:val="004828E8"/>
    <w:rsid w:val="00496ADC"/>
    <w:rsid w:val="004A0E4D"/>
    <w:rsid w:val="004B4B8F"/>
    <w:rsid w:val="004C5364"/>
    <w:rsid w:val="004C776B"/>
    <w:rsid w:val="004C79B5"/>
    <w:rsid w:val="004D7C62"/>
    <w:rsid w:val="004E0501"/>
    <w:rsid w:val="004E050D"/>
    <w:rsid w:val="005153F8"/>
    <w:rsid w:val="00517FA8"/>
    <w:rsid w:val="00520773"/>
    <w:rsid w:val="00521531"/>
    <w:rsid w:val="005266E8"/>
    <w:rsid w:val="00527DCE"/>
    <w:rsid w:val="00535BF4"/>
    <w:rsid w:val="005519FC"/>
    <w:rsid w:val="005553F5"/>
    <w:rsid w:val="00556137"/>
    <w:rsid w:val="00564DA4"/>
    <w:rsid w:val="00570F4B"/>
    <w:rsid w:val="00587241"/>
    <w:rsid w:val="005B410D"/>
    <w:rsid w:val="005E2532"/>
    <w:rsid w:val="005E26B2"/>
    <w:rsid w:val="005E5FFC"/>
    <w:rsid w:val="005F07E2"/>
    <w:rsid w:val="005F24DC"/>
    <w:rsid w:val="0060692A"/>
    <w:rsid w:val="006076F0"/>
    <w:rsid w:val="00624BD0"/>
    <w:rsid w:val="006351E3"/>
    <w:rsid w:val="00653B3F"/>
    <w:rsid w:val="0066072A"/>
    <w:rsid w:val="00662BD0"/>
    <w:rsid w:val="00664F30"/>
    <w:rsid w:val="006830B0"/>
    <w:rsid w:val="006851F2"/>
    <w:rsid w:val="00691A93"/>
    <w:rsid w:val="00694BD7"/>
    <w:rsid w:val="006A1B77"/>
    <w:rsid w:val="006B2E6A"/>
    <w:rsid w:val="006D19D2"/>
    <w:rsid w:val="006E160D"/>
    <w:rsid w:val="006E4711"/>
    <w:rsid w:val="006E7460"/>
    <w:rsid w:val="006F732C"/>
    <w:rsid w:val="006F7C10"/>
    <w:rsid w:val="007176CC"/>
    <w:rsid w:val="007448AC"/>
    <w:rsid w:val="00747457"/>
    <w:rsid w:val="00751847"/>
    <w:rsid w:val="0075749E"/>
    <w:rsid w:val="00757CBB"/>
    <w:rsid w:val="00762AA3"/>
    <w:rsid w:val="007728D3"/>
    <w:rsid w:val="00775ACD"/>
    <w:rsid w:val="00780B0B"/>
    <w:rsid w:val="00784E5B"/>
    <w:rsid w:val="00791803"/>
    <w:rsid w:val="00795770"/>
    <w:rsid w:val="00795F96"/>
    <w:rsid w:val="007977E2"/>
    <w:rsid w:val="007A2A9A"/>
    <w:rsid w:val="007A32C2"/>
    <w:rsid w:val="007B7ECA"/>
    <w:rsid w:val="007C00A8"/>
    <w:rsid w:val="007D5C3C"/>
    <w:rsid w:val="007E0B49"/>
    <w:rsid w:val="007E2498"/>
    <w:rsid w:val="007E4807"/>
    <w:rsid w:val="007E7B6B"/>
    <w:rsid w:val="00807A4F"/>
    <w:rsid w:val="00816B0A"/>
    <w:rsid w:val="00821AB2"/>
    <w:rsid w:val="00827FAA"/>
    <w:rsid w:val="00830F95"/>
    <w:rsid w:val="00831B3B"/>
    <w:rsid w:val="008332C0"/>
    <w:rsid w:val="00834D3D"/>
    <w:rsid w:val="00837E9B"/>
    <w:rsid w:val="008561DC"/>
    <w:rsid w:val="0086233F"/>
    <w:rsid w:val="0086387F"/>
    <w:rsid w:val="0087447B"/>
    <w:rsid w:val="008746E2"/>
    <w:rsid w:val="00894910"/>
    <w:rsid w:val="008A33AE"/>
    <w:rsid w:val="008C0149"/>
    <w:rsid w:val="008C1A07"/>
    <w:rsid w:val="008E7409"/>
    <w:rsid w:val="008F3AC9"/>
    <w:rsid w:val="008F6CF1"/>
    <w:rsid w:val="009013FB"/>
    <w:rsid w:val="009050AD"/>
    <w:rsid w:val="009174F2"/>
    <w:rsid w:val="0092523F"/>
    <w:rsid w:val="00927148"/>
    <w:rsid w:val="00933C34"/>
    <w:rsid w:val="00937039"/>
    <w:rsid w:val="00947E0A"/>
    <w:rsid w:val="00951BB1"/>
    <w:rsid w:val="0095234F"/>
    <w:rsid w:val="00965522"/>
    <w:rsid w:val="00971847"/>
    <w:rsid w:val="00976CB4"/>
    <w:rsid w:val="0098275C"/>
    <w:rsid w:val="00985D06"/>
    <w:rsid w:val="009907E6"/>
    <w:rsid w:val="009A10CB"/>
    <w:rsid w:val="009B5062"/>
    <w:rsid w:val="009C27B6"/>
    <w:rsid w:val="009C7830"/>
    <w:rsid w:val="009D38E7"/>
    <w:rsid w:val="009D6BF6"/>
    <w:rsid w:val="009E5801"/>
    <w:rsid w:val="009F6C3D"/>
    <w:rsid w:val="00A01480"/>
    <w:rsid w:val="00A31A70"/>
    <w:rsid w:val="00A336E8"/>
    <w:rsid w:val="00A75945"/>
    <w:rsid w:val="00AC5309"/>
    <w:rsid w:val="00AC573E"/>
    <w:rsid w:val="00AD4513"/>
    <w:rsid w:val="00AF3C00"/>
    <w:rsid w:val="00AF5B75"/>
    <w:rsid w:val="00B1096E"/>
    <w:rsid w:val="00B152D8"/>
    <w:rsid w:val="00B15E27"/>
    <w:rsid w:val="00B27172"/>
    <w:rsid w:val="00B33B23"/>
    <w:rsid w:val="00B37CBD"/>
    <w:rsid w:val="00B4251B"/>
    <w:rsid w:val="00B50864"/>
    <w:rsid w:val="00B51A98"/>
    <w:rsid w:val="00B55BA1"/>
    <w:rsid w:val="00B70EA6"/>
    <w:rsid w:val="00B72A11"/>
    <w:rsid w:val="00B765E2"/>
    <w:rsid w:val="00B922F2"/>
    <w:rsid w:val="00BA50B4"/>
    <w:rsid w:val="00BA6749"/>
    <w:rsid w:val="00BE0F27"/>
    <w:rsid w:val="00BF0B64"/>
    <w:rsid w:val="00C001D1"/>
    <w:rsid w:val="00C07E10"/>
    <w:rsid w:val="00C25186"/>
    <w:rsid w:val="00C30872"/>
    <w:rsid w:val="00C4535C"/>
    <w:rsid w:val="00C467F7"/>
    <w:rsid w:val="00C4695B"/>
    <w:rsid w:val="00C56E8A"/>
    <w:rsid w:val="00C60BEA"/>
    <w:rsid w:val="00C65858"/>
    <w:rsid w:val="00C70D6B"/>
    <w:rsid w:val="00CB0B90"/>
    <w:rsid w:val="00CB5611"/>
    <w:rsid w:val="00CB56E0"/>
    <w:rsid w:val="00CD1185"/>
    <w:rsid w:val="00CE06FE"/>
    <w:rsid w:val="00CE4D5C"/>
    <w:rsid w:val="00CE6CA0"/>
    <w:rsid w:val="00CF4337"/>
    <w:rsid w:val="00CF4AF3"/>
    <w:rsid w:val="00CF7E76"/>
    <w:rsid w:val="00D0289D"/>
    <w:rsid w:val="00D03311"/>
    <w:rsid w:val="00D041BA"/>
    <w:rsid w:val="00D05F98"/>
    <w:rsid w:val="00D50EEF"/>
    <w:rsid w:val="00D54394"/>
    <w:rsid w:val="00D56F71"/>
    <w:rsid w:val="00D62092"/>
    <w:rsid w:val="00D70079"/>
    <w:rsid w:val="00D76E10"/>
    <w:rsid w:val="00D85037"/>
    <w:rsid w:val="00D870F4"/>
    <w:rsid w:val="00DA418D"/>
    <w:rsid w:val="00DA6183"/>
    <w:rsid w:val="00DC0EAF"/>
    <w:rsid w:val="00DD0FBA"/>
    <w:rsid w:val="00DD4AD5"/>
    <w:rsid w:val="00DD75ED"/>
    <w:rsid w:val="00DE2543"/>
    <w:rsid w:val="00DF4A11"/>
    <w:rsid w:val="00DF7D17"/>
    <w:rsid w:val="00E0123D"/>
    <w:rsid w:val="00E04A59"/>
    <w:rsid w:val="00E07CC5"/>
    <w:rsid w:val="00E16885"/>
    <w:rsid w:val="00E36684"/>
    <w:rsid w:val="00E402F5"/>
    <w:rsid w:val="00E51778"/>
    <w:rsid w:val="00E63C75"/>
    <w:rsid w:val="00E70CE0"/>
    <w:rsid w:val="00E92313"/>
    <w:rsid w:val="00E930F2"/>
    <w:rsid w:val="00EC5406"/>
    <w:rsid w:val="00EE4E44"/>
    <w:rsid w:val="00EE69CF"/>
    <w:rsid w:val="00EF5199"/>
    <w:rsid w:val="00F0566D"/>
    <w:rsid w:val="00F0697C"/>
    <w:rsid w:val="00F1529D"/>
    <w:rsid w:val="00F21DDD"/>
    <w:rsid w:val="00F30200"/>
    <w:rsid w:val="00F36119"/>
    <w:rsid w:val="00F42EB5"/>
    <w:rsid w:val="00F467AB"/>
    <w:rsid w:val="00F66214"/>
    <w:rsid w:val="00F77CE9"/>
    <w:rsid w:val="00F843AA"/>
    <w:rsid w:val="00F852BE"/>
    <w:rsid w:val="00F91B06"/>
    <w:rsid w:val="00FA4987"/>
    <w:rsid w:val="00FB1E57"/>
    <w:rsid w:val="00FB7239"/>
    <w:rsid w:val="00FC5423"/>
    <w:rsid w:val="00FC742B"/>
    <w:rsid w:val="00FD4C53"/>
    <w:rsid w:val="00FD6707"/>
    <w:rsid w:val="00FE0B32"/>
    <w:rsid w:val="00FF090C"/>
    <w:rsid w:val="00FF1D4D"/>
    <w:rsid w:val="00FF32D7"/>
    <w:rsid w:val="00FF72E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7"/>
        <o:r id="V:Rule2" type="connector" idref="#_x0000_s1034"/>
        <o:r id="V:Rule3" type="connector" idref="#_x0000_s1031"/>
      </o:rules>
    </o:shapelayout>
  </w:shapeDefaults>
  <w:decimalSymbol w:val="."/>
  <w:listSeparator w:val=","/>
  <w14:docId w14:val="2C28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F852B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852B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CommentReference">
    <w:name w:val="annotation reference"/>
    <w:basedOn w:val="DefaultParagraphFont"/>
    <w:uiPriority w:val="99"/>
    <w:semiHidden/>
    <w:unhideWhenUsed/>
    <w:rsid w:val="00B1096E"/>
    <w:rPr>
      <w:sz w:val="16"/>
      <w:szCs w:val="16"/>
    </w:rPr>
  </w:style>
  <w:style w:type="paragraph" w:styleId="CommentText">
    <w:name w:val="annotation text"/>
    <w:basedOn w:val="Normal"/>
    <w:link w:val="CommentTextChar"/>
    <w:uiPriority w:val="99"/>
    <w:semiHidden/>
    <w:unhideWhenUsed/>
    <w:rsid w:val="00B1096E"/>
    <w:pPr>
      <w:spacing w:line="240" w:lineRule="auto"/>
    </w:pPr>
    <w:rPr>
      <w:sz w:val="20"/>
      <w:szCs w:val="20"/>
    </w:rPr>
  </w:style>
  <w:style w:type="character" w:customStyle="1" w:styleId="CommentTextChar">
    <w:name w:val="Comment Text Char"/>
    <w:basedOn w:val="DefaultParagraphFont"/>
    <w:link w:val="CommentText"/>
    <w:uiPriority w:val="99"/>
    <w:semiHidden/>
    <w:rsid w:val="00B109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096E"/>
    <w:rPr>
      <w:b/>
      <w:bCs/>
    </w:rPr>
  </w:style>
  <w:style w:type="character" w:customStyle="1" w:styleId="CommentSubjectChar">
    <w:name w:val="Comment Subject Char"/>
    <w:basedOn w:val="CommentTextChar"/>
    <w:link w:val="CommentSubject"/>
    <w:uiPriority w:val="99"/>
    <w:semiHidden/>
    <w:rsid w:val="00B1096E"/>
    <w:rPr>
      <w:rFonts w:ascii="Times New Roman" w:hAnsi="Times New Roman"/>
      <w:b/>
      <w:bCs/>
      <w:sz w:val="20"/>
      <w:szCs w:val="20"/>
    </w:rPr>
  </w:style>
  <w:style w:type="paragraph" w:styleId="Caption">
    <w:name w:val="caption"/>
    <w:basedOn w:val="Normal"/>
    <w:next w:val="Normal"/>
    <w:uiPriority w:val="35"/>
    <w:unhideWhenUsed/>
    <w:qFormat/>
    <w:rsid w:val="00521531"/>
    <w:pPr>
      <w:spacing w:line="240" w:lineRule="auto"/>
    </w:pPr>
    <w:rPr>
      <w:i/>
      <w:iCs/>
      <w:color w:val="1F497D" w:themeColor="text2"/>
      <w:sz w:val="18"/>
      <w:szCs w:val="18"/>
    </w:rPr>
  </w:style>
  <w:style w:type="paragraph" w:styleId="Bibliography">
    <w:name w:val="Bibliography"/>
    <w:basedOn w:val="Normal"/>
    <w:next w:val="Normal"/>
    <w:uiPriority w:val="37"/>
    <w:unhideWhenUsed/>
    <w:rsid w:val="008F3AC9"/>
  </w:style>
  <w:style w:type="character" w:customStyle="1" w:styleId="Heading4Char">
    <w:name w:val="Heading 4 Char"/>
    <w:basedOn w:val="DefaultParagraphFont"/>
    <w:link w:val="Heading4"/>
    <w:uiPriority w:val="9"/>
    <w:rsid w:val="00F852BE"/>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F852BE"/>
    <w:rPr>
      <w:rFonts w:asciiTheme="majorHAnsi" w:eastAsiaTheme="majorEastAsia" w:hAnsiTheme="majorHAnsi" w:cstheme="majorBidi"/>
      <w:color w:val="365F91" w:themeColor="accent1"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5424">
      <w:bodyDiv w:val="1"/>
      <w:marLeft w:val="0"/>
      <w:marRight w:val="0"/>
      <w:marTop w:val="0"/>
      <w:marBottom w:val="0"/>
      <w:divBdr>
        <w:top w:val="none" w:sz="0" w:space="0" w:color="auto"/>
        <w:left w:val="none" w:sz="0" w:space="0" w:color="auto"/>
        <w:bottom w:val="none" w:sz="0" w:space="0" w:color="auto"/>
        <w:right w:val="none" w:sz="0" w:space="0" w:color="auto"/>
      </w:divBdr>
    </w:div>
    <w:div w:id="189413361">
      <w:bodyDiv w:val="1"/>
      <w:marLeft w:val="0"/>
      <w:marRight w:val="0"/>
      <w:marTop w:val="0"/>
      <w:marBottom w:val="0"/>
      <w:divBdr>
        <w:top w:val="none" w:sz="0" w:space="0" w:color="auto"/>
        <w:left w:val="none" w:sz="0" w:space="0" w:color="auto"/>
        <w:bottom w:val="none" w:sz="0" w:space="0" w:color="auto"/>
        <w:right w:val="none" w:sz="0" w:space="0" w:color="auto"/>
      </w:divBdr>
    </w:div>
    <w:div w:id="211163435">
      <w:bodyDiv w:val="1"/>
      <w:marLeft w:val="0"/>
      <w:marRight w:val="0"/>
      <w:marTop w:val="0"/>
      <w:marBottom w:val="0"/>
      <w:divBdr>
        <w:top w:val="none" w:sz="0" w:space="0" w:color="auto"/>
        <w:left w:val="none" w:sz="0" w:space="0" w:color="auto"/>
        <w:bottom w:val="none" w:sz="0" w:space="0" w:color="auto"/>
        <w:right w:val="none" w:sz="0" w:space="0" w:color="auto"/>
      </w:divBdr>
    </w:div>
    <w:div w:id="213198914">
      <w:bodyDiv w:val="1"/>
      <w:marLeft w:val="0"/>
      <w:marRight w:val="0"/>
      <w:marTop w:val="0"/>
      <w:marBottom w:val="0"/>
      <w:divBdr>
        <w:top w:val="none" w:sz="0" w:space="0" w:color="auto"/>
        <w:left w:val="none" w:sz="0" w:space="0" w:color="auto"/>
        <w:bottom w:val="none" w:sz="0" w:space="0" w:color="auto"/>
        <w:right w:val="none" w:sz="0" w:space="0" w:color="auto"/>
      </w:divBdr>
    </w:div>
    <w:div w:id="246690212">
      <w:bodyDiv w:val="1"/>
      <w:marLeft w:val="0"/>
      <w:marRight w:val="0"/>
      <w:marTop w:val="0"/>
      <w:marBottom w:val="0"/>
      <w:divBdr>
        <w:top w:val="none" w:sz="0" w:space="0" w:color="auto"/>
        <w:left w:val="none" w:sz="0" w:space="0" w:color="auto"/>
        <w:bottom w:val="none" w:sz="0" w:space="0" w:color="auto"/>
        <w:right w:val="none" w:sz="0" w:space="0" w:color="auto"/>
      </w:divBdr>
    </w:div>
    <w:div w:id="261960269">
      <w:bodyDiv w:val="1"/>
      <w:marLeft w:val="0"/>
      <w:marRight w:val="0"/>
      <w:marTop w:val="0"/>
      <w:marBottom w:val="0"/>
      <w:divBdr>
        <w:top w:val="none" w:sz="0" w:space="0" w:color="auto"/>
        <w:left w:val="none" w:sz="0" w:space="0" w:color="auto"/>
        <w:bottom w:val="none" w:sz="0" w:space="0" w:color="auto"/>
        <w:right w:val="none" w:sz="0" w:space="0" w:color="auto"/>
      </w:divBdr>
    </w:div>
    <w:div w:id="293483563">
      <w:bodyDiv w:val="1"/>
      <w:marLeft w:val="0"/>
      <w:marRight w:val="0"/>
      <w:marTop w:val="0"/>
      <w:marBottom w:val="0"/>
      <w:divBdr>
        <w:top w:val="none" w:sz="0" w:space="0" w:color="auto"/>
        <w:left w:val="none" w:sz="0" w:space="0" w:color="auto"/>
        <w:bottom w:val="none" w:sz="0" w:space="0" w:color="auto"/>
        <w:right w:val="none" w:sz="0" w:space="0" w:color="auto"/>
      </w:divBdr>
    </w:div>
    <w:div w:id="296492981">
      <w:bodyDiv w:val="1"/>
      <w:marLeft w:val="0"/>
      <w:marRight w:val="0"/>
      <w:marTop w:val="0"/>
      <w:marBottom w:val="0"/>
      <w:divBdr>
        <w:top w:val="none" w:sz="0" w:space="0" w:color="auto"/>
        <w:left w:val="none" w:sz="0" w:space="0" w:color="auto"/>
        <w:bottom w:val="none" w:sz="0" w:space="0" w:color="auto"/>
        <w:right w:val="none" w:sz="0" w:space="0" w:color="auto"/>
      </w:divBdr>
    </w:div>
    <w:div w:id="360783690">
      <w:bodyDiv w:val="1"/>
      <w:marLeft w:val="0"/>
      <w:marRight w:val="0"/>
      <w:marTop w:val="0"/>
      <w:marBottom w:val="0"/>
      <w:divBdr>
        <w:top w:val="none" w:sz="0" w:space="0" w:color="auto"/>
        <w:left w:val="none" w:sz="0" w:space="0" w:color="auto"/>
        <w:bottom w:val="none" w:sz="0" w:space="0" w:color="auto"/>
        <w:right w:val="none" w:sz="0" w:space="0" w:color="auto"/>
      </w:divBdr>
    </w:div>
    <w:div w:id="389620304">
      <w:bodyDiv w:val="1"/>
      <w:marLeft w:val="0"/>
      <w:marRight w:val="0"/>
      <w:marTop w:val="0"/>
      <w:marBottom w:val="0"/>
      <w:divBdr>
        <w:top w:val="none" w:sz="0" w:space="0" w:color="auto"/>
        <w:left w:val="none" w:sz="0" w:space="0" w:color="auto"/>
        <w:bottom w:val="none" w:sz="0" w:space="0" w:color="auto"/>
        <w:right w:val="none" w:sz="0" w:space="0" w:color="auto"/>
      </w:divBdr>
    </w:div>
    <w:div w:id="443768116">
      <w:bodyDiv w:val="1"/>
      <w:marLeft w:val="0"/>
      <w:marRight w:val="0"/>
      <w:marTop w:val="0"/>
      <w:marBottom w:val="0"/>
      <w:divBdr>
        <w:top w:val="none" w:sz="0" w:space="0" w:color="auto"/>
        <w:left w:val="none" w:sz="0" w:space="0" w:color="auto"/>
        <w:bottom w:val="none" w:sz="0" w:space="0" w:color="auto"/>
        <w:right w:val="none" w:sz="0" w:space="0" w:color="auto"/>
      </w:divBdr>
    </w:div>
    <w:div w:id="446312707">
      <w:bodyDiv w:val="1"/>
      <w:marLeft w:val="0"/>
      <w:marRight w:val="0"/>
      <w:marTop w:val="0"/>
      <w:marBottom w:val="0"/>
      <w:divBdr>
        <w:top w:val="none" w:sz="0" w:space="0" w:color="auto"/>
        <w:left w:val="none" w:sz="0" w:space="0" w:color="auto"/>
        <w:bottom w:val="none" w:sz="0" w:space="0" w:color="auto"/>
        <w:right w:val="none" w:sz="0" w:space="0" w:color="auto"/>
      </w:divBdr>
    </w:div>
    <w:div w:id="451628243">
      <w:bodyDiv w:val="1"/>
      <w:marLeft w:val="0"/>
      <w:marRight w:val="0"/>
      <w:marTop w:val="0"/>
      <w:marBottom w:val="0"/>
      <w:divBdr>
        <w:top w:val="none" w:sz="0" w:space="0" w:color="auto"/>
        <w:left w:val="none" w:sz="0" w:space="0" w:color="auto"/>
        <w:bottom w:val="none" w:sz="0" w:space="0" w:color="auto"/>
        <w:right w:val="none" w:sz="0" w:space="0" w:color="auto"/>
      </w:divBdr>
    </w:div>
    <w:div w:id="478764392">
      <w:bodyDiv w:val="1"/>
      <w:marLeft w:val="0"/>
      <w:marRight w:val="0"/>
      <w:marTop w:val="0"/>
      <w:marBottom w:val="0"/>
      <w:divBdr>
        <w:top w:val="none" w:sz="0" w:space="0" w:color="auto"/>
        <w:left w:val="none" w:sz="0" w:space="0" w:color="auto"/>
        <w:bottom w:val="none" w:sz="0" w:space="0" w:color="auto"/>
        <w:right w:val="none" w:sz="0" w:space="0" w:color="auto"/>
      </w:divBdr>
    </w:div>
    <w:div w:id="517503893">
      <w:bodyDiv w:val="1"/>
      <w:marLeft w:val="0"/>
      <w:marRight w:val="0"/>
      <w:marTop w:val="0"/>
      <w:marBottom w:val="0"/>
      <w:divBdr>
        <w:top w:val="none" w:sz="0" w:space="0" w:color="auto"/>
        <w:left w:val="none" w:sz="0" w:space="0" w:color="auto"/>
        <w:bottom w:val="none" w:sz="0" w:space="0" w:color="auto"/>
        <w:right w:val="none" w:sz="0" w:space="0" w:color="auto"/>
      </w:divBdr>
    </w:div>
    <w:div w:id="522280902">
      <w:bodyDiv w:val="1"/>
      <w:marLeft w:val="0"/>
      <w:marRight w:val="0"/>
      <w:marTop w:val="0"/>
      <w:marBottom w:val="0"/>
      <w:divBdr>
        <w:top w:val="none" w:sz="0" w:space="0" w:color="auto"/>
        <w:left w:val="none" w:sz="0" w:space="0" w:color="auto"/>
        <w:bottom w:val="none" w:sz="0" w:space="0" w:color="auto"/>
        <w:right w:val="none" w:sz="0" w:space="0" w:color="auto"/>
      </w:divBdr>
    </w:div>
    <w:div w:id="524831591">
      <w:bodyDiv w:val="1"/>
      <w:marLeft w:val="0"/>
      <w:marRight w:val="0"/>
      <w:marTop w:val="0"/>
      <w:marBottom w:val="0"/>
      <w:divBdr>
        <w:top w:val="none" w:sz="0" w:space="0" w:color="auto"/>
        <w:left w:val="none" w:sz="0" w:space="0" w:color="auto"/>
        <w:bottom w:val="none" w:sz="0" w:space="0" w:color="auto"/>
        <w:right w:val="none" w:sz="0" w:space="0" w:color="auto"/>
      </w:divBdr>
    </w:div>
    <w:div w:id="549075169">
      <w:bodyDiv w:val="1"/>
      <w:marLeft w:val="0"/>
      <w:marRight w:val="0"/>
      <w:marTop w:val="0"/>
      <w:marBottom w:val="0"/>
      <w:divBdr>
        <w:top w:val="none" w:sz="0" w:space="0" w:color="auto"/>
        <w:left w:val="none" w:sz="0" w:space="0" w:color="auto"/>
        <w:bottom w:val="none" w:sz="0" w:space="0" w:color="auto"/>
        <w:right w:val="none" w:sz="0" w:space="0" w:color="auto"/>
      </w:divBdr>
    </w:div>
    <w:div w:id="574121777">
      <w:bodyDiv w:val="1"/>
      <w:marLeft w:val="0"/>
      <w:marRight w:val="0"/>
      <w:marTop w:val="0"/>
      <w:marBottom w:val="0"/>
      <w:divBdr>
        <w:top w:val="none" w:sz="0" w:space="0" w:color="auto"/>
        <w:left w:val="none" w:sz="0" w:space="0" w:color="auto"/>
        <w:bottom w:val="none" w:sz="0" w:space="0" w:color="auto"/>
        <w:right w:val="none" w:sz="0" w:space="0" w:color="auto"/>
      </w:divBdr>
    </w:div>
    <w:div w:id="577061757">
      <w:bodyDiv w:val="1"/>
      <w:marLeft w:val="0"/>
      <w:marRight w:val="0"/>
      <w:marTop w:val="0"/>
      <w:marBottom w:val="0"/>
      <w:divBdr>
        <w:top w:val="none" w:sz="0" w:space="0" w:color="auto"/>
        <w:left w:val="none" w:sz="0" w:space="0" w:color="auto"/>
        <w:bottom w:val="none" w:sz="0" w:space="0" w:color="auto"/>
        <w:right w:val="none" w:sz="0" w:space="0" w:color="auto"/>
      </w:divBdr>
    </w:div>
    <w:div w:id="630601712">
      <w:bodyDiv w:val="1"/>
      <w:marLeft w:val="0"/>
      <w:marRight w:val="0"/>
      <w:marTop w:val="0"/>
      <w:marBottom w:val="0"/>
      <w:divBdr>
        <w:top w:val="none" w:sz="0" w:space="0" w:color="auto"/>
        <w:left w:val="none" w:sz="0" w:space="0" w:color="auto"/>
        <w:bottom w:val="none" w:sz="0" w:space="0" w:color="auto"/>
        <w:right w:val="none" w:sz="0" w:space="0" w:color="auto"/>
      </w:divBdr>
    </w:div>
    <w:div w:id="720524128">
      <w:bodyDiv w:val="1"/>
      <w:marLeft w:val="0"/>
      <w:marRight w:val="0"/>
      <w:marTop w:val="0"/>
      <w:marBottom w:val="0"/>
      <w:divBdr>
        <w:top w:val="none" w:sz="0" w:space="0" w:color="auto"/>
        <w:left w:val="none" w:sz="0" w:space="0" w:color="auto"/>
        <w:bottom w:val="none" w:sz="0" w:space="0" w:color="auto"/>
        <w:right w:val="none" w:sz="0" w:space="0" w:color="auto"/>
      </w:divBdr>
    </w:div>
    <w:div w:id="722412510">
      <w:bodyDiv w:val="1"/>
      <w:marLeft w:val="0"/>
      <w:marRight w:val="0"/>
      <w:marTop w:val="0"/>
      <w:marBottom w:val="0"/>
      <w:divBdr>
        <w:top w:val="none" w:sz="0" w:space="0" w:color="auto"/>
        <w:left w:val="none" w:sz="0" w:space="0" w:color="auto"/>
        <w:bottom w:val="none" w:sz="0" w:space="0" w:color="auto"/>
        <w:right w:val="none" w:sz="0" w:space="0" w:color="auto"/>
      </w:divBdr>
    </w:div>
    <w:div w:id="798963006">
      <w:bodyDiv w:val="1"/>
      <w:marLeft w:val="0"/>
      <w:marRight w:val="0"/>
      <w:marTop w:val="0"/>
      <w:marBottom w:val="0"/>
      <w:divBdr>
        <w:top w:val="none" w:sz="0" w:space="0" w:color="auto"/>
        <w:left w:val="none" w:sz="0" w:space="0" w:color="auto"/>
        <w:bottom w:val="none" w:sz="0" w:space="0" w:color="auto"/>
        <w:right w:val="none" w:sz="0" w:space="0" w:color="auto"/>
      </w:divBdr>
    </w:div>
    <w:div w:id="834536343">
      <w:bodyDiv w:val="1"/>
      <w:marLeft w:val="0"/>
      <w:marRight w:val="0"/>
      <w:marTop w:val="0"/>
      <w:marBottom w:val="0"/>
      <w:divBdr>
        <w:top w:val="none" w:sz="0" w:space="0" w:color="auto"/>
        <w:left w:val="none" w:sz="0" w:space="0" w:color="auto"/>
        <w:bottom w:val="none" w:sz="0" w:space="0" w:color="auto"/>
        <w:right w:val="none" w:sz="0" w:space="0" w:color="auto"/>
      </w:divBdr>
    </w:div>
    <w:div w:id="876048506">
      <w:bodyDiv w:val="1"/>
      <w:marLeft w:val="0"/>
      <w:marRight w:val="0"/>
      <w:marTop w:val="0"/>
      <w:marBottom w:val="0"/>
      <w:divBdr>
        <w:top w:val="none" w:sz="0" w:space="0" w:color="auto"/>
        <w:left w:val="none" w:sz="0" w:space="0" w:color="auto"/>
        <w:bottom w:val="none" w:sz="0" w:space="0" w:color="auto"/>
        <w:right w:val="none" w:sz="0" w:space="0" w:color="auto"/>
      </w:divBdr>
    </w:div>
    <w:div w:id="940185609">
      <w:bodyDiv w:val="1"/>
      <w:marLeft w:val="0"/>
      <w:marRight w:val="0"/>
      <w:marTop w:val="0"/>
      <w:marBottom w:val="0"/>
      <w:divBdr>
        <w:top w:val="none" w:sz="0" w:space="0" w:color="auto"/>
        <w:left w:val="none" w:sz="0" w:space="0" w:color="auto"/>
        <w:bottom w:val="none" w:sz="0" w:space="0" w:color="auto"/>
        <w:right w:val="none" w:sz="0" w:space="0" w:color="auto"/>
      </w:divBdr>
    </w:div>
    <w:div w:id="1018506501">
      <w:bodyDiv w:val="1"/>
      <w:marLeft w:val="0"/>
      <w:marRight w:val="0"/>
      <w:marTop w:val="0"/>
      <w:marBottom w:val="0"/>
      <w:divBdr>
        <w:top w:val="none" w:sz="0" w:space="0" w:color="auto"/>
        <w:left w:val="none" w:sz="0" w:space="0" w:color="auto"/>
        <w:bottom w:val="none" w:sz="0" w:space="0" w:color="auto"/>
        <w:right w:val="none" w:sz="0" w:space="0" w:color="auto"/>
      </w:divBdr>
    </w:div>
    <w:div w:id="1026756981">
      <w:bodyDiv w:val="1"/>
      <w:marLeft w:val="0"/>
      <w:marRight w:val="0"/>
      <w:marTop w:val="0"/>
      <w:marBottom w:val="0"/>
      <w:divBdr>
        <w:top w:val="none" w:sz="0" w:space="0" w:color="auto"/>
        <w:left w:val="none" w:sz="0" w:space="0" w:color="auto"/>
        <w:bottom w:val="none" w:sz="0" w:space="0" w:color="auto"/>
        <w:right w:val="none" w:sz="0" w:space="0" w:color="auto"/>
      </w:divBdr>
    </w:div>
    <w:div w:id="1030840335">
      <w:bodyDiv w:val="1"/>
      <w:marLeft w:val="0"/>
      <w:marRight w:val="0"/>
      <w:marTop w:val="0"/>
      <w:marBottom w:val="0"/>
      <w:divBdr>
        <w:top w:val="none" w:sz="0" w:space="0" w:color="auto"/>
        <w:left w:val="none" w:sz="0" w:space="0" w:color="auto"/>
        <w:bottom w:val="none" w:sz="0" w:space="0" w:color="auto"/>
        <w:right w:val="none" w:sz="0" w:space="0" w:color="auto"/>
      </w:divBdr>
    </w:div>
    <w:div w:id="1079981389">
      <w:bodyDiv w:val="1"/>
      <w:marLeft w:val="0"/>
      <w:marRight w:val="0"/>
      <w:marTop w:val="0"/>
      <w:marBottom w:val="0"/>
      <w:divBdr>
        <w:top w:val="none" w:sz="0" w:space="0" w:color="auto"/>
        <w:left w:val="none" w:sz="0" w:space="0" w:color="auto"/>
        <w:bottom w:val="none" w:sz="0" w:space="0" w:color="auto"/>
        <w:right w:val="none" w:sz="0" w:space="0" w:color="auto"/>
      </w:divBdr>
    </w:div>
    <w:div w:id="1082946827">
      <w:bodyDiv w:val="1"/>
      <w:marLeft w:val="0"/>
      <w:marRight w:val="0"/>
      <w:marTop w:val="0"/>
      <w:marBottom w:val="0"/>
      <w:divBdr>
        <w:top w:val="none" w:sz="0" w:space="0" w:color="auto"/>
        <w:left w:val="none" w:sz="0" w:space="0" w:color="auto"/>
        <w:bottom w:val="none" w:sz="0" w:space="0" w:color="auto"/>
        <w:right w:val="none" w:sz="0" w:space="0" w:color="auto"/>
      </w:divBdr>
    </w:div>
    <w:div w:id="1123108874">
      <w:bodyDiv w:val="1"/>
      <w:marLeft w:val="0"/>
      <w:marRight w:val="0"/>
      <w:marTop w:val="0"/>
      <w:marBottom w:val="0"/>
      <w:divBdr>
        <w:top w:val="none" w:sz="0" w:space="0" w:color="auto"/>
        <w:left w:val="none" w:sz="0" w:space="0" w:color="auto"/>
        <w:bottom w:val="none" w:sz="0" w:space="0" w:color="auto"/>
        <w:right w:val="none" w:sz="0" w:space="0" w:color="auto"/>
      </w:divBdr>
    </w:div>
    <w:div w:id="1129321072">
      <w:bodyDiv w:val="1"/>
      <w:marLeft w:val="0"/>
      <w:marRight w:val="0"/>
      <w:marTop w:val="0"/>
      <w:marBottom w:val="0"/>
      <w:divBdr>
        <w:top w:val="none" w:sz="0" w:space="0" w:color="auto"/>
        <w:left w:val="none" w:sz="0" w:space="0" w:color="auto"/>
        <w:bottom w:val="none" w:sz="0" w:space="0" w:color="auto"/>
        <w:right w:val="none" w:sz="0" w:space="0" w:color="auto"/>
      </w:divBdr>
    </w:div>
    <w:div w:id="1159034570">
      <w:bodyDiv w:val="1"/>
      <w:marLeft w:val="0"/>
      <w:marRight w:val="0"/>
      <w:marTop w:val="0"/>
      <w:marBottom w:val="0"/>
      <w:divBdr>
        <w:top w:val="none" w:sz="0" w:space="0" w:color="auto"/>
        <w:left w:val="none" w:sz="0" w:space="0" w:color="auto"/>
        <w:bottom w:val="none" w:sz="0" w:space="0" w:color="auto"/>
        <w:right w:val="none" w:sz="0" w:space="0" w:color="auto"/>
      </w:divBdr>
    </w:div>
    <w:div w:id="1161432660">
      <w:bodyDiv w:val="1"/>
      <w:marLeft w:val="0"/>
      <w:marRight w:val="0"/>
      <w:marTop w:val="0"/>
      <w:marBottom w:val="0"/>
      <w:divBdr>
        <w:top w:val="none" w:sz="0" w:space="0" w:color="auto"/>
        <w:left w:val="none" w:sz="0" w:space="0" w:color="auto"/>
        <w:bottom w:val="none" w:sz="0" w:space="0" w:color="auto"/>
        <w:right w:val="none" w:sz="0" w:space="0" w:color="auto"/>
      </w:divBdr>
    </w:div>
    <w:div w:id="1169902338">
      <w:bodyDiv w:val="1"/>
      <w:marLeft w:val="0"/>
      <w:marRight w:val="0"/>
      <w:marTop w:val="0"/>
      <w:marBottom w:val="0"/>
      <w:divBdr>
        <w:top w:val="none" w:sz="0" w:space="0" w:color="auto"/>
        <w:left w:val="none" w:sz="0" w:space="0" w:color="auto"/>
        <w:bottom w:val="none" w:sz="0" w:space="0" w:color="auto"/>
        <w:right w:val="none" w:sz="0" w:space="0" w:color="auto"/>
      </w:divBdr>
    </w:div>
    <w:div w:id="1172529774">
      <w:bodyDiv w:val="1"/>
      <w:marLeft w:val="0"/>
      <w:marRight w:val="0"/>
      <w:marTop w:val="0"/>
      <w:marBottom w:val="0"/>
      <w:divBdr>
        <w:top w:val="none" w:sz="0" w:space="0" w:color="auto"/>
        <w:left w:val="none" w:sz="0" w:space="0" w:color="auto"/>
        <w:bottom w:val="none" w:sz="0" w:space="0" w:color="auto"/>
        <w:right w:val="none" w:sz="0" w:space="0" w:color="auto"/>
      </w:divBdr>
    </w:div>
    <w:div w:id="1213613215">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262839598">
      <w:bodyDiv w:val="1"/>
      <w:marLeft w:val="0"/>
      <w:marRight w:val="0"/>
      <w:marTop w:val="0"/>
      <w:marBottom w:val="0"/>
      <w:divBdr>
        <w:top w:val="none" w:sz="0" w:space="0" w:color="auto"/>
        <w:left w:val="none" w:sz="0" w:space="0" w:color="auto"/>
        <w:bottom w:val="none" w:sz="0" w:space="0" w:color="auto"/>
        <w:right w:val="none" w:sz="0" w:space="0" w:color="auto"/>
      </w:divBdr>
    </w:div>
    <w:div w:id="1264605457">
      <w:bodyDiv w:val="1"/>
      <w:marLeft w:val="0"/>
      <w:marRight w:val="0"/>
      <w:marTop w:val="0"/>
      <w:marBottom w:val="0"/>
      <w:divBdr>
        <w:top w:val="none" w:sz="0" w:space="0" w:color="auto"/>
        <w:left w:val="none" w:sz="0" w:space="0" w:color="auto"/>
        <w:bottom w:val="none" w:sz="0" w:space="0" w:color="auto"/>
        <w:right w:val="none" w:sz="0" w:space="0" w:color="auto"/>
      </w:divBdr>
    </w:div>
    <w:div w:id="1295670569">
      <w:bodyDiv w:val="1"/>
      <w:marLeft w:val="0"/>
      <w:marRight w:val="0"/>
      <w:marTop w:val="0"/>
      <w:marBottom w:val="0"/>
      <w:divBdr>
        <w:top w:val="none" w:sz="0" w:space="0" w:color="auto"/>
        <w:left w:val="none" w:sz="0" w:space="0" w:color="auto"/>
        <w:bottom w:val="none" w:sz="0" w:space="0" w:color="auto"/>
        <w:right w:val="none" w:sz="0" w:space="0" w:color="auto"/>
      </w:divBdr>
    </w:div>
    <w:div w:id="1330672380">
      <w:bodyDiv w:val="1"/>
      <w:marLeft w:val="0"/>
      <w:marRight w:val="0"/>
      <w:marTop w:val="0"/>
      <w:marBottom w:val="0"/>
      <w:divBdr>
        <w:top w:val="none" w:sz="0" w:space="0" w:color="auto"/>
        <w:left w:val="none" w:sz="0" w:space="0" w:color="auto"/>
        <w:bottom w:val="none" w:sz="0" w:space="0" w:color="auto"/>
        <w:right w:val="none" w:sz="0" w:space="0" w:color="auto"/>
      </w:divBdr>
    </w:div>
    <w:div w:id="1331327357">
      <w:bodyDiv w:val="1"/>
      <w:marLeft w:val="0"/>
      <w:marRight w:val="0"/>
      <w:marTop w:val="0"/>
      <w:marBottom w:val="0"/>
      <w:divBdr>
        <w:top w:val="none" w:sz="0" w:space="0" w:color="auto"/>
        <w:left w:val="none" w:sz="0" w:space="0" w:color="auto"/>
        <w:bottom w:val="none" w:sz="0" w:space="0" w:color="auto"/>
        <w:right w:val="none" w:sz="0" w:space="0" w:color="auto"/>
      </w:divBdr>
    </w:div>
    <w:div w:id="1334844169">
      <w:bodyDiv w:val="1"/>
      <w:marLeft w:val="0"/>
      <w:marRight w:val="0"/>
      <w:marTop w:val="0"/>
      <w:marBottom w:val="0"/>
      <w:divBdr>
        <w:top w:val="none" w:sz="0" w:space="0" w:color="auto"/>
        <w:left w:val="none" w:sz="0" w:space="0" w:color="auto"/>
        <w:bottom w:val="none" w:sz="0" w:space="0" w:color="auto"/>
        <w:right w:val="none" w:sz="0" w:space="0" w:color="auto"/>
      </w:divBdr>
    </w:div>
    <w:div w:id="1390305158">
      <w:bodyDiv w:val="1"/>
      <w:marLeft w:val="0"/>
      <w:marRight w:val="0"/>
      <w:marTop w:val="0"/>
      <w:marBottom w:val="0"/>
      <w:divBdr>
        <w:top w:val="none" w:sz="0" w:space="0" w:color="auto"/>
        <w:left w:val="none" w:sz="0" w:space="0" w:color="auto"/>
        <w:bottom w:val="none" w:sz="0" w:space="0" w:color="auto"/>
        <w:right w:val="none" w:sz="0" w:space="0" w:color="auto"/>
      </w:divBdr>
    </w:div>
    <w:div w:id="1403335920">
      <w:bodyDiv w:val="1"/>
      <w:marLeft w:val="0"/>
      <w:marRight w:val="0"/>
      <w:marTop w:val="0"/>
      <w:marBottom w:val="0"/>
      <w:divBdr>
        <w:top w:val="none" w:sz="0" w:space="0" w:color="auto"/>
        <w:left w:val="none" w:sz="0" w:space="0" w:color="auto"/>
        <w:bottom w:val="none" w:sz="0" w:space="0" w:color="auto"/>
        <w:right w:val="none" w:sz="0" w:space="0" w:color="auto"/>
      </w:divBdr>
    </w:div>
    <w:div w:id="1403677943">
      <w:bodyDiv w:val="1"/>
      <w:marLeft w:val="0"/>
      <w:marRight w:val="0"/>
      <w:marTop w:val="0"/>
      <w:marBottom w:val="0"/>
      <w:divBdr>
        <w:top w:val="none" w:sz="0" w:space="0" w:color="auto"/>
        <w:left w:val="none" w:sz="0" w:space="0" w:color="auto"/>
        <w:bottom w:val="none" w:sz="0" w:space="0" w:color="auto"/>
        <w:right w:val="none" w:sz="0" w:space="0" w:color="auto"/>
      </w:divBdr>
    </w:div>
    <w:div w:id="1431588643">
      <w:bodyDiv w:val="1"/>
      <w:marLeft w:val="0"/>
      <w:marRight w:val="0"/>
      <w:marTop w:val="0"/>
      <w:marBottom w:val="0"/>
      <w:divBdr>
        <w:top w:val="none" w:sz="0" w:space="0" w:color="auto"/>
        <w:left w:val="none" w:sz="0" w:space="0" w:color="auto"/>
        <w:bottom w:val="none" w:sz="0" w:space="0" w:color="auto"/>
        <w:right w:val="none" w:sz="0" w:space="0" w:color="auto"/>
      </w:divBdr>
    </w:div>
    <w:div w:id="1443264493">
      <w:bodyDiv w:val="1"/>
      <w:marLeft w:val="0"/>
      <w:marRight w:val="0"/>
      <w:marTop w:val="0"/>
      <w:marBottom w:val="0"/>
      <w:divBdr>
        <w:top w:val="none" w:sz="0" w:space="0" w:color="auto"/>
        <w:left w:val="none" w:sz="0" w:space="0" w:color="auto"/>
        <w:bottom w:val="none" w:sz="0" w:space="0" w:color="auto"/>
        <w:right w:val="none" w:sz="0" w:space="0" w:color="auto"/>
      </w:divBdr>
    </w:div>
    <w:div w:id="1594780251">
      <w:bodyDiv w:val="1"/>
      <w:marLeft w:val="0"/>
      <w:marRight w:val="0"/>
      <w:marTop w:val="0"/>
      <w:marBottom w:val="0"/>
      <w:divBdr>
        <w:top w:val="none" w:sz="0" w:space="0" w:color="auto"/>
        <w:left w:val="none" w:sz="0" w:space="0" w:color="auto"/>
        <w:bottom w:val="none" w:sz="0" w:space="0" w:color="auto"/>
        <w:right w:val="none" w:sz="0" w:space="0" w:color="auto"/>
      </w:divBdr>
    </w:div>
    <w:div w:id="1654790863">
      <w:bodyDiv w:val="1"/>
      <w:marLeft w:val="0"/>
      <w:marRight w:val="0"/>
      <w:marTop w:val="0"/>
      <w:marBottom w:val="0"/>
      <w:divBdr>
        <w:top w:val="none" w:sz="0" w:space="0" w:color="auto"/>
        <w:left w:val="none" w:sz="0" w:space="0" w:color="auto"/>
        <w:bottom w:val="none" w:sz="0" w:space="0" w:color="auto"/>
        <w:right w:val="none" w:sz="0" w:space="0" w:color="auto"/>
      </w:divBdr>
    </w:div>
    <w:div w:id="1682505829">
      <w:bodyDiv w:val="1"/>
      <w:marLeft w:val="0"/>
      <w:marRight w:val="0"/>
      <w:marTop w:val="0"/>
      <w:marBottom w:val="0"/>
      <w:divBdr>
        <w:top w:val="none" w:sz="0" w:space="0" w:color="auto"/>
        <w:left w:val="none" w:sz="0" w:space="0" w:color="auto"/>
        <w:bottom w:val="none" w:sz="0" w:space="0" w:color="auto"/>
        <w:right w:val="none" w:sz="0" w:space="0" w:color="auto"/>
      </w:divBdr>
    </w:div>
    <w:div w:id="1720788344">
      <w:bodyDiv w:val="1"/>
      <w:marLeft w:val="0"/>
      <w:marRight w:val="0"/>
      <w:marTop w:val="0"/>
      <w:marBottom w:val="0"/>
      <w:divBdr>
        <w:top w:val="none" w:sz="0" w:space="0" w:color="auto"/>
        <w:left w:val="none" w:sz="0" w:space="0" w:color="auto"/>
        <w:bottom w:val="none" w:sz="0" w:space="0" w:color="auto"/>
        <w:right w:val="none" w:sz="0" w:space="0" w:color="auto"/>
      </w:divBdr>
    </w:div>
    <w:div w:id="1770197099">
      <w:bodyDiv w:val="1"/>
      <w:marLeft w:val="0"/>
      <w:marRight w:val="0"/>
      <w:marTop w:val="0"/>
      <w:marBottom w:val="0"/>
      <w:divBdr>
        <w:top w:val="none" w:sz="0" w:space="0" w:color="auto"/>
        <w:left w:val="none" w:sz="0" w:space="0" w:color="auto"/>
        <w:bottom w:val="none" w:sz="0" w:space="0" w:color="auto"/>
        <w:right w:val="none" w:sz="0" w:space="0" w:color="auto"/>
      </w:divBdr>
    </w:div>
    <w:div w:id="1824160325">
      <w:bodyDiv w:val="1"/>
      <w:marLeft w:val="0"/>
      <w:marRight w:val="0"/>
      <w:marTop w:val="0"/>
      <w:marBottom w:val="0"/>
      <w:divBdr>
        <w:top w:val="none" w:sz="0" w:space="0" w:color="auto"/>
        <w:left w:val="none" w:sz="0" w:space="0" w:color="auto"/>
        <w:bottom w:val="none" w:sz="0" w:space="0" w:color="auto"/>
        <w:right w:val="none" w:sz="0" w:space="0" w:color="auto"/>
      </w:divBdr>
    </w:div>
    <w:div w:id="1842697849">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1947884526">
      <w:bodyDiv w:val="1"/>
      <w:marLeft w:val="0"/>
      <w:marRight w:val="0"/>
      <w:marTop w:val="0"/>
      <w:marBottom w:val="0"/>
      <w:divBdr>
        <w:top w:val="none" w:sz="0" w:space="0" w:color="auto"/>
        <w:left w:val="none" w:sz="0" w:space="0" w:color="auto"/>
        <w:bottom w:val="none" w:sz="0" w:space="0" w:color="auto"/>
        <w:right w:val="none" w:sz="0" w:space="0" w:color="auto"/>
      </w:divBdr>
    </w:div>
    <w:div w:id="1999578979">
      <w:bodyDiv w:val="1"/>
      <w:marLeft w:val="0"/>
      <w:marRight w:val="0"/>
      <w:marTop w:val="0"/>
      <w:marBottom w:val="0"/>
      <w:divBdr>
        <w:top w:val="none" w:sz="0" w:space="0" w:color="auto"/>
        <w:left w:val="none" w:sz="0" w:space="0" w:color="auto"/>
        <w:bottom w:val="none" w:sz="0" w:space="0" w:color="auto"/>
        <w:right w:val="none" w:sz="0" w:space="0" w:color="auto"/>
      </w:divBdr>
    </w:div>
    <w:div w:id="2022967394">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 Id="rId30"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69C1C-43CA-40BA-BFBA-01B77C22C5F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531EDB1-FC89-4573-BC1A-E076E9EA18B8}">
      <dgm:prSet phldrT="[Text]"/>
      <dgm:spPr/>
      <dgm:t>
        <a:bodyPr/>
        <a:lstStyle/>
        <a:p>
          <a:r>
            <a:rPr lang="en-US" b="0" cap="none" spc="0">
              <a:ln w="0"/>
              <a:effectLst>
                <a:outerShdw blurRad="38100" dist="19050" dir="2700000" algn="tl" rotWithShape="0">
                  <a:schemeClr val="dk1">
                    <a:alpha val="40000"/>
                  </a:schemeClr>
                </a:outerShdw>
              </a:effectLst>
            </a:rPr>
            <a:t>COO</a:t>
          </a:r>
        </a:p>
      </dgm:t>
    </dgm:pt>
    <dgm:pt modelId="{CAD1BA6D-61EB-4CF7-A4DF-B6653ED97265}" type="parTrans" cxnId="{AAC9E4AA-96F5-4D0C-A534-69535515F304}">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48CD45F4-75E8-434C-A02A-4215BC08A6FE}" type="sibTrans" cxnId="{AAC9E4AA-96F5-4D0C-A534-69535515F304}">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EDA450D8-D240-4D3D-AA96-3F38323DA935}" type="asst">
      <dgm:prSet phldrT="[Text]"/>
      <dgm:spPr/>
      <dgm:t>
        <a:bodyPr/>
        <a:lstStyle/>
        <a:p>
          <a:r>
            <a:rPr lang="en-US" b="0" cap="none" spc="0">
              <a:ln w="0"/>
              <a:effectLst>
                <a:outerShdw blurRad="38100" dist="19050" dir="2700000" algn="tl" rotWithShape="0">
                  <a:schemeClr val="dk1">
                    <a:alpha val="40000"/>
                  </a:schemeClr>
                </a:outerShdw>
              </a:effectLst>
            </a:rPr>
            <a:t>Marketing Communication</a:t>
          </a:r>
        </a:p>
      </dgm:t>
    </dgm:pt>
    <dgm:pt modelId="{6AEB5B53-DDD1-426A-8DA1-53EF1B6ED103}" type="parTrans" cxnId="{F8F222E5-D332-44B9-8011-E24AC30E1018}">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7F70BF0-2739-4D7C-B874-9FCC0BC80A3B}" type="sibTrans" cxnId="{F8F222E5-D332-44B9-8011-E24AC30E1018}">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AA8D417-15BE-4AFD-832A-9E817F19733B}" type="asst">
      <dgm:prSet phldrT="[Text]"/>
      <dgm:spPr/>
      <dgm:t>
        <a:bodyPr/>
        <a:lstStyle/>
        <a:p>
          <a:r>
            <a:rPr lang="en-US" b="0" cap="none" spc="0">
              <a:ln w="0"/>
              <a:effectLst>
                <a:outerShdw blurRad="38100" dist="19050" dir="2700000" algn="tl" rotWithShape="0">
                  <a:schemeClr val="dk1">
                    <a:alpha val="40000"/>
                  </a:schemeClr>
                </a:outerShdw>
              </a:effectLst>
            </a:rPr>
            <a:t>Digital Marketing</a:t>
          </a:r>
        </a:p>
      </dgm:t>
    </dgm:pt>
    <dgm:pt modelId="{DB816068-CAD8-4911-AECD-AAAFA256735B}" type="parTrans" cxnId="{833A57F9-F5FE-461B-946C-BA0116988A31}">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9805064-A5D9-4316-A84E-7F8231FC0B0C}" type="sibTrans" cxnId="{833A57F9-F5FE-461B-946C-BA0116988A31}">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10A370C9-EFE3-4811-B67A-7565A6C1E14D}" type="asst">
      <dgm:prSet phldrT="[Text]"/>
      <dgm:spPr/>
      <dgm:t>
        <a:bodyPr/>
        <a:lstStyle/>
        <a:p>
          <a:r>
            <a:rPr lang="en-US" b="0" cap="none" spc="0">
              <a:ln w="0"/>
              <a:effectLst>
                <a:outerShdw blurRad="38100" dist="19050" dir="2700000" algn="tl" rotWithShape="0">
                  <a:schemeClr val="dk1">
                    <a:alpha val="40000"/>
                  </a:schemeClr>
                </a:outerShdw>
              </a:effectLst>
            </a:rPr>
            <a:t>Sales</a:t>
          </a:r>
        </a:p>
      </dgm:t>
    </dgm:pt>
    <dgm:pt modelId="{041EA81D-CD6C-421F-98F4-233DA23F5919}" type="parTrans" cxnId="{A20CD745-1827-486D-A8A9-0ECA1B76C497}">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C7DCE580-3DA2-4E42-9343-7C0545E182E5}" type="sibTrans" cxnId="{A20CD745-1827-486D-A8A9-0ECA1B76C497}">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8633700D-F494-4BA3-83F3-2533DE99F59B}" type="asst">
      <dgm:prSet phldrT="[Text]"/>
      <dgm:spPr/>
      <dgm:t>
        <a:bodyPr/>
        <a:lstStyle/>
        <a:p>
          <a:r>
            <a:rPr lang="en-US" b="0" cap="none" spc="0">
              <a:ln w="0"/>
              <a:effectLst>
                <a:outerShdw blurRad="38100" dist="19050" dir="2700000" algn="tl" rotWithShape="0">
                  <a:schemeClr val="dk1">
                    <a:alpha val="40000"/>
                  </a:schemeClr>
                </a:outerShdw>
              </a:effectLst>
            </a:rPr>
            <a:t>Finance and Internal Affair</a:t>
          </a:r>
        </a:p>
      </dgm:t>
    </dgm:pt>
    <dgm:pt modelId="{7AB6F246-66EE-4E91-B7CE-F9C10AA8A2BB}" type="parTrans" cxnId="{CB6245AA-E9F8-4E0F-8254-846EEAE4EBF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4529C15-83B6-4543-9793-3B55A24DD49E}" type="sibTrans" cxnId="{CB6245AA-E9F8-4E0F-8254-846EEAE4EBF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7E02373B-7418-48EC-8A2E-FB02D35474E7}" type="asst">
      <dgm:prSet phldrT="[Text]"/>
      <dgm:spPr/>
      <dgm:t>
        <a:bodyPr/>
        <a:lstStyle/>
        <a:p>
          <a:r>
            <a:rPr lang="en-US" b="0" cap="none" spc="0">
              <a:ln w="0"/>
              <a:effectLst>
                <a:outerShdw blurRad="38100" dist="19050" dir="2700000" algn="tl" rotWithShape="0">
                  <a:schemeClr val="dk1">
                    <a:alpha val="40000"/>
                  </a:schemeClr>
                </a:outerShdw>
              </a:effectLst>
            </a:rPr>
            <a:t>Social Media Manager</a:t>
          </a:r>
        </a:p>
      </dgm:t>
    </dgm:pt>
    <dgm:pt modelId="{8EFC9B07-D3E9-489A-B797-0DD7445AE035}" type="parTrans" cxnId="{9B3F595E-5259-4289-B4F5-8504F3899452}">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7A4D7D17-69BD-40F5-8002-12EDCD79E226}" type="sibTrans" cxnId="{9B3F595E-5259-4289-B4F5-8504F3899452}">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8CC62934-8D0C-46E2-8530-8F94C469AE88}" type="asst">
      <dgm:prSet phldrT="[Text]"/>
      <dgm:spPr/>
      <dgm:t>
        <a:bodyPr/>
        <a:lstStyle/>
        <a:p>
          <a:r>
            <a:rPr lang="en-US" b="0" cap="none" spc="0">
              <a:ln w="0"/>
              <a:effectLst>
                <a:outerShdw blurRad="38100" dist="19050" dir="2700000" algn="tl" rotWithShape="0">
                  <a:schemeClr val="dk1">
                    <a:alpha val="40000"/>
                  </a:schemeClr>
                </a:outerShdw>
              </a:effectLst>
            </a:rPr>
            <a:t>SEM</a:t>
          </a:r>
        </a:p>
      </dgm:t>
    </dgm:pt>
    <dgm:pt modelId="{0F7F6977-8F1D-4B40-9B29-0D422DF7FC08}" type="parTrans" cxnId="{7F231A22-7AB7-4162-90A8-5E5C21E799D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422F7597-133E-4C70-9378-731AD238601D}" type="sibTrans" cxnId="{7F231A22-7AB7-4162-90A8-5E5C21E799D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51AD1D7-47D8-485B-B509-DD91F9CED040}" type="asst">
      <dgm:prSet phldrT="[Text]"/>
      <dgm:spPr/>
      <dgm:t>
        <a:bodyPr/>
        <a:lstStyle/>
        <a:p>
          <a:r>
            <a:rPr lang="en-US" b="0" cap="none" spc="0">
              <a:ln w="0"/>
              <a:effectLst>
                <a:outerShdw blurRad="38100" dist="19050" dir="2700000" algn="tl" rotWithShape="0">
                  <a:schemeClr val="dk1">
                    <a:alpha val="40000"/>
                  </a:schemeClr>
                </a:outerShdw>
              </a:effectLst>
            </a:rPr>
            <a:t>SEO</a:t>
          </a:r>
        </a:p>
      </dgm:t>
    </dgm:pt>
    <dgm:pt modelId="{9D3F8CF4-C681-43EA-9633-B733F6A53823}" type="parTrans" cxnId="{0E425612-8298-45B6-9616-02B4DF43E22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8BC6805B-7390-422D-A259-DB14D32B6A2C}" type="sibTrans" cxnId="{0E425612-8298-45B6-9616-02B4DF43E22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BABCFF8-CE4C-450C-8B93-6EED3395B634}" type="asst">
      <dgm:prSet phldrT="[Text]"/>
      <dgm:spPr/>
      <dgm:t>
        <a:bodyPr/>
        <a:lstStyle/>
        <a:p>
          <a:r>
            <a:rPr lang="en-US" b="0" cap="none" spc="0">
              <a:ln w="0"/>
              <a:effectLst>
                <a:outerShdw blurRad="38100" dist="19050" dir="2700000" algn="tl" rotWithShape="0">
                  <a:schemeClr val="dk1">
                    <a:alpha val="40000"/>
                  </a:schemeClr>
                </a:outerShdw>
              </a:effectLst>
            </a:rPr>
            <a:t>Developer</a:t>
          </a:r>
        </a:p>
      </dgm:t>
    </dgm:pt>
    <dgm:pt modelId="{73C0AF47-AD34-4F6D-B89A-75CEB572EDD2}" type="parTrans" cxnId="{2D13B7DA-63E4-4915-B133-EFDD70A9B1AD}">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8AB09ACF-1722-4356-84A8-24203BD8F250}" type="sibTrans" cxnId="{2D13B7DA-63E4-4915-B133-EFDD70A9B1AD}">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31DD0A1-0444-4D86-8CA2-AC3F3168415C}" type="pres">
      <dgm:prSet presAssocID="{F6B69C1C-43CA-40BA-BFBA-01B77C22C5FA}" presName="hierChild1" presStyleCnt="0">
        <dgm:presLayoutVars>
          <dgm:orgChart val="1"/>
          <dgm:chPref val="1"/>
          <dgm:dir/>
          <dgm:animOne val="branch"/>
          <dgm:animLvl val="lvl"/>
          <dgm:resizeHandles/>
        </dgm:presLayoutVars>
      </dgm:prSet>
      <dgm:spPr/>
      <dgm:t>
        <a:bodyPr/>
        <a:lstStyle/>
        <a:p>
          <a:endParaRPr lang="id-ID"/>
        </a:p>
      </dgm:t>
    </dgm:pt>
    <dgm:pt modelId="{CD480FFB-E515-46E0-9F8D-1B55B379ECEA}" type="pres">
      <dgm:prSet presAssocID="{C531EDB1-FC89-4573-BC1A-E076E9EA18B8}" presName="hierRoot1" presStyleCnt="0">
        <dgm:presLayoutVars>
          <dgm:hierBranch val="init"/>
        </dgm:presLayoutVars>
      </dgm:prSet>
      <dgm:spPr/>
    </dgm:pt>
    <dgm:pt modelId="{485C9144-34E2-4183-B824-34B916F3B8B3}" type="pres">
      <dgm:prSet presAssocID="{C531EDB1-FC89-4573-BC1A-E076E9EA18B8}" presName="rootComposite1" presStyleCnt="0"/>
      <dgm:spPr/>
    </dgm:pt>
    <dgm:pt modelId="{00274BE9-AA8D-4626-94C5-AE66F0EEBDCA}" type="pres">
      <dgm:prSet presAssocID="{C531EDB1-FC89-4573-BC1A-E076E9EA18B8}" presName="rootText1" presStyleLbl="node0" presStyleIdx="0" presStyleCnt="1">
        <dgm:presLayoutVars>
          <dgm:chPref val="3"/>
        </dgm:presLayoutVars>
      </dgm:prSet>
      <dgm:spPr/>
      <dgm:t>
        <a:bodyPr/>
        <a:lstStyle/>
        <a:p>
          <a:endParaRPr lang="id-ID"/>
        </a:p>
      </dgm:t>
    </dgm:pt>
    <dgm:pt modelId="{73BA36D7-9A5A-49D2-9B6C-0054F4FC7369}" type="pres">
      <dgm:prSet presAssocID="{C531EDB1-FC89-4573-BC1A-E076E9EA18B8}" presName="rootConnector1" presStyleLbl="node1" presStyleIdx="0" presStyleCnt="0"/>
      <dgm:spPr/>
      <dgm:t>
        <a:bodyPr/>
        <a:lstStyle/>
        <a:p>
          <a:endParaRPr lang="id-ID"/>
        </a:p>
      </dgm:t>
    </dgm:pt>
    <dgm:pt modelId="{748F5BD4-F64A-464F-9E99-CC288BDC497A}" type="pres">
      <dgm:prSet presAssocID="{C531EDB1-FC89-4573-BC1A-E076E9EA18B8}" presName="hierChild2" presStyleCnt="0"/>
      <dgm:spPr/>
    </dgm:pt>
    <dgm:pt modelId="{38B55E96-D801-4493-9B35-F09849282D18}" type="pres">
      <dgm:prSet presAssocID="{C531EDB1-FC89-4573-BC1A-E076E9EA18B8}" presName="hierChild3" presStyleCnt="0"/>
      <dgm:spPr/>
    </dgm:pt>
    <dgm:pt modelId="{5E69C417-8160-4597-9D81-F9A47C9037AD}" type="pres">
      <dgm:prSet presAssocID="{6AEB5B53-DDD1-426A-8DA1-53EF1B6ED103}" presName="Name111" presStyleLbl="parChTrans1D2" presStyleIdx="0" presStyleCnt="4"/>
      <dgm:spPr/>
      <dgm:t>
        <a:bodyPr/>
        <a:lstStyle/>
        <a:p>
          <a:endParaRPr lang="id-ID"/>
        </a:p>
      </dgm:t>
    </dgm:pt>
    <dgm:pt modelId="{E29803FB-D1F2-4C9B-828D-CA6BB739F422}" type="pres">
      <dgm:prSet presAssocID="{EDA450D8-D240-4D3D-AA96-3F38323DA935}" presName="hierRoot3" presStyleCnt="0">
        <dgm:presLayoutVars>
          <dgm:hierBranch val="init"/>
        </dgm:presLayoutVars>
      </dgm:prSet>
      <dgm:spPr/>
    </dgm:pt>
    <dgm:pt modelId="{C6E79263-0DD4-423C-A101-6A0BA9A85F3B}" type="pres">
      <dgm:prSet presAssocID="{EDA450D8-D240-4D3D-AA96-3F38323DA935}" presName="rootComposite3" presStyleCnt="0"/>
      <dgm:spPr/>
    </dgm:pt>
    <dgm:pt modelId="{F0418D6A-845B-4007-BB31-1CFCB53F724D}" type="pres">
      <dgm:prSet presAssocID="{EDA450D8-D240-4D3D-AA96-3F38323DA935}" presName="rootText3" presStyleLbl="asst1" presStyleIdx="0" presStyleCnt="8" custScaleX="124141">
        <dgm:presLayoutVars>
          <dgm:chPref val="3"/>
        </dgm:presLayoutVars>
      </dgm:prSet>
      <dgm:spPr/>
      <dgm:t>
        <a:bodyPr/>
        <a:lstStyle/>
        <a:p>
          <a:endParaRPr lang="id-ID"/>
        </a:p>
      </dgm:t>
    </dgm:pt>
    <dgm:pt modelId="{C2260F35-686E-424B-A061-898EFFD4C6A8}" type="pres">
      <dgm:prSet presAssocID="{EDA450D8-D240-4D3D-AA96-3F38323DA935}" presName="rootConnector3" presStyleLbl="asst1" presStyleIdx="0" presStyleCnt="8"/>
      <dgm:spPr/>
      <dgm:t>
        <a:bodyPr/>
        <a:lstStyle/>
        <a:p>
          <a:endParaRPr lang="id-ID"/>
        </a:p>
      </dgm:t>
    </dgm:pt>
    <dgm:pt modelId="{7677B588-43CE-4A43-8DF6-AF6CD10C7FC4}" type="pres">
      <dgm:prSet presAssocID="{EDA450D8-D240-4D3D-AA96-3F38323DA935}" presName="hierChild6" presStyleCnt="0"/>
      <dgm:spPr/>
    </dgm:pt>
    <dgm:pt modelId="{562554E7-EEC4-4913-B401-A65DD57FD10A}" type="pres">
      <dgm:prSet presAssocID="{EDA450D8-D240-4D3D-AA96-3F38323DA935}" presName="hierChild7" presStyleCnt="0"/>
      <dgm:spPr/>
    </dgm:pt>
    <dgm:pt modelId="{07156653-9B25-4A91-9BC7-5B8EDBD6B232}" type="pres">
      <dgm:prSet presAssocID="{DB816068-CAD8-4911-AECD-AAAFA256735B}" presName="Name111" presStyleLbl="parChTrans1D2" presStyleIdx="1" presStyleCnt="4"/>
      <dgm:spPr/>
      <dgm:t>
        <a:bodyPr/>
        <a:lstStyle/>
        <a:p>
          <a:endParaRPr lang="id-ID"/>
        </a:p>
      </dgm:t>
    </dgm:pt>
    <dgm:pt modelId="{ABCEC0C5-2B81-4203-B2C8-6FE120469C1D}" type="pres">
      <dgm:prSet presAssocID="{DAA8D417-15BE-4AFD-832A-9E817F19733B}" presName="hierRoot3" presStyleCnt="0">
        <dgm:presLayoutVars>
          <dgm:hierBranch val="init"/>
        </dgm:presLayoutVars>
      </dgm:prSet>
      <dgm:spPr/>
    </dgm:pt>
    <dgm:pt modelId="{C59CEC2A-AEB8-4544-9889-FC26749F984B}" type="pres">
      <dgm:prSet presAssocID="{DAA8D417-15BE-4AFD-832A-9E817F19733B}" presName="rootComposite3" presStyleCnt="0"/>
      <dgm:spPr/>
    </dgm:pt>
    <dgm:pt modelId="{560044EB-4770-4C11-86E5-A0D21E5B99DE}" type="pres">
      <dgm:prSet presAssocID="{DAA8D417-15BE-4AFD-832A-9E817F19733B}" presName="rootText3" presStyleLbl="asst1" presStyleIdx="1" presStyleCnt="8">
        <dgm:presLayoutVars>
          <dgm:chPref val="3"/>
        </dgm:presLayoutVars>
      </dgm:prSet>
      <dgm:spPr/>
      <dgm:t>
        <a:bodyPr/>
        <a:lstStyle/>
        <a:p>
          <a:endParaRPr lang="id-ID"/>
        </a:p>
      </dgm:t>
    </dgm:pt>
    <dgm:pt modelId="{1E1D2F37-EF69-4574-84EB-787142F83139}" type="pres">
      <dgm:prSet presAssocID="{DAA8D417-15BE-4AFD-832A-9E817F19733B}" presName="rootConnector3" presStyleLbl="asst1" presStyleIdx="1" presStyleCnt="8"/>
      <dgm:spPr/>
      <dgm:t>
        <a:bodyPr/>
        <a:lstStyle/>
        <a:p>
          <a:endParaRPr lang="id-ID"/>
        </a:p>
      </dgm:t>
    </dgm:pt>
    <dgm:pt modelId="{59248CDB-6F8E-4FDA-9C67-95642CFC4872}" type="pres">
      <dgm:prSet presAssocID="{DAA8D417-15BE-4AFD-832A-9E817F19733B}" presName="hierChild6" presStyleCnt="0"/>
      <dgm:spPr/>
    </dgm:pt>
    <dgm:pt modelId="{FDE56FDC-188F-44B6-91D6-5A44F4FE051B}" type="pres">
      <dgm:prSet presAssocID="{DAA8D417-15BE-4AFD-832A-9E817F19733B}" presName="hierChild7" presStyleCnt="0"/>
      <dgm:spPr/>
    </dgm:pt>
    <dgm:pt modelId="{9645D2F1-5941-4AF8-AC66-728F8F48CC15}" type="pres">
      <dgm:prSet presAssocID="{8EFC9B07-D3E9-489A-B797-0DD7445AE035}" presName="Name111" presStyleLbl="parChTrans1D3" presStyleIdx="0" presStyleCnt="4"/>
      <dgm:spPr/>
      <dgm:t>
        <a:bodyPr/>
        <a:lstStyle/>
        <a:p>
          <a:endParaRPr lang="id-ID"/>
        </a:p>
      </dgm:t>
    </dgm:pt>
    <dgm:pt modelId="{AE11142F-B8B2-4267-9FF6-213C77265AE6}" type="pres">
      <dgm:prSet presAssocID="{7E02373B-7418-48EC-8A2E-FB02D35474E7}" presName="hierRoot3" presStyleCnt="0">
        <dgm:presLayoutVars>
          <dgm:hierBranch val="init"/>
        </dgm:presLayoutVars>
      </dgm:prSet>
      <dgm:spPr/>
    </dgm:pt>
    <dgm:pt modelId="{AD045FAF-6D8D-4A06-86E8-E75564F62355}" type="pres">
      <dgm:prSet presAssocID="{7E02373B-7418-48EC-8A2E-FB02D35474E7}" presName="rootComposite3" presStyleCnt="0"/>
      <dgm:spPr/>
    </dgm:pt>
    <dgm:pt modelId="{51EFD672-D1DB-49A2-BA6A-8389348F010E}" type="pres">
      <dgm:prSet presAssocID="{7E02373B-7418-48EC-8A2E-FB02D35474E7}" presName="rootText3" presStyleLbl="asst1" presStyleIdx="2" presStyleCnt="8">
        <dgm:presLayoutVars>
          <dgm:chPref val="3"/>
        </dgm:presLayoutVars>
      </dgm:prSet>
      <dgm:spPr/>
      <dgm:t>
        <a:bodyPr/>
        <a:lstStyle/>
        <a:p>
          <a:endParaRPr lang="id-ID"/>
        </a:p>
      </dgm:t>
    </dgm:pt>
    <dgm:pt modelId="{D84877F2-9E27-4A5B-A53C-D4069E112BD6}" type="pres">
      <dgm:prSet presAssocID="{7E02373B-7418-48EC-8A2E-FB02D35474E7}" presName="rootConnector3" presStyleLbl="asst1" presStyleIdx="2" presStyleCnt="8"/>
      <dgm:spPr/>
      <dgm:t>
        <a:bodyPr/>
        <a:lstStyle/>
        <a:p>
          <a:endParaRPr lang="id-ID"/>
        </a:p>
      </dgm:t>
    </dgm:pt>
    <dgm:pt modelId="{8C1AA2A7-7EB5-4F75-9D30-8D290880359F}" type="pres">
      <dgm:prSet presAssocID="{7E02373B-7418-48EC-8A2E-FB02D35474E7}" presName="hierChild6" presStyleCnt="0"/>
      <dgm:spPr/>
    </dgm:pt>
    <dgm:pt modelId="{9878106B-92E9-4120-B153-5CEC8107EE2B}" type="pres">
      <dgm:prSet presAssocID="{7E02373B-7418-48EC-8A2E-FB02D35474E7}" presName="hierChild7" presStyleCnt="0"/>
      <dgm:spPr/>
    </dgm:pt>
    <dgm:pt modelId="{612B0803-AB35-481D-BDE1-BC12BB454879}" type="pres">
      <dgm:prSet presAssocID="{0F7F6977-8F1D-4B40-9B29-0D422DF7FC08}" presName="Name111" presStyleLbl="parChTrans1D3" presStyleIdx="1" presStyleCnt="4"/>
      <dgm:spPr/>
      <dgm:t>
        <a:bodyPr/>
        <a:lstStyle/>
        <a:p>
          <a:endParaRPr lang="id-ID"/>
        </a:p>
      </dgm:t>
    </dgm:pt>
    <dgm:pt modelId="{E3DDCD34-8AE1-4691-80B5-0A868937C127}" type="pres">
      <dgm:prSet presAssocID="{8CC62934-8D0C-46E2-8530-8F94C469AE88}" presName="hierRoot3" presStyleCnt="0">
        <dgm:presLayoutVars>
          <dgm:hierBranch val="init"/>
        </dgm:presLayoutVars>
      </dgm:prSet>
      <dgm:spPr/>
    </dgm:pt>
    <dgm:pt modelId="{31B0D59C-0435-4355-BAA8-ECCABB04B6F0}" type="pres">
      <dgm:prSet presAssocID="{8CC62934-8D0C-46E2-8530-8F94C469AE88}" presName="rootComposite3" presStyleCnt="0"/>
      <dgm:spPr/>
    </dgm:pt>
    <dgm:pt modelId="{0D1C2CFB-5E47-40BD-80B5-1E9D73EE1FB2}" type="pres">
      <dgm:prSet presAssocID="{8CC62934-8D0C-46E2-8530-8F94C469AE88}" presName="rootText3" presStyleLbl="asst1" presStyleIdx="3" presStyleCnt="8">
        <dgm:presLayoutVars>
          <dgm:chPref val="3"/>
        </dgm:presLayoutVars>
      </dgm:prSet>
      <dgm:spPr/>
      <dgm:t>
        <a:bodyPr/>
        <a:lstStyle/>
        <a:p>
          <a:endParaRPr lang="id-ID"/>
        </a:p>
      </dgm:t>
    </dgm:pt>
    <dgm:pt modelId="{02BA4FC8-89B5-407F-A004-D592917EA67A}" type="pres">
      <dgm:prSet presAssocID="{8CC62934-8D0C-46E2-8530-8F94C469AE88}" presName="rootConnector3" presStyleLbl="asst1" presStyleIdx="3" presStyleCnt="8"/>
      <dgm:spPr/>
      <dgm:t>
        <a:bodyPr/>
        <a:lstStyle/>
        <a:p>
          <a:endParaRPr lang="id-ID"/>
        </a:p>
      </dgm:t>
    </dgm:pt>
    <dgm:pt modelId="{DA193A72-AF57-4A5C-81CE-10FD63699878}" type="pres">
      <dgm:prSet presAssocID="{8CC62934-8D0C-46E2-8530-8F94C469AE88}" presName="hierChild6" presStyleCnt="0"/>
      <dgm:spPr/>
    </dgm:pt>
    <dgm:pt modelId="{295C3CAD-744B-4B8B-B13F-7D5CAC2012E3}" type="pres">
      <dgm:prSet presAssocID="{8CC62934-8D0C-46E2-8530-8F94C469AE88}" presName="hierChild7" presStyleCnt="0"/>
      <dgm:spPr/>
    </dgm:pt>
    <dgm:pt modelId="{9E80CC72-8BF3-4B1F-8FC9-CDAAE3B573F3}" type="pres">
      <dgm:prSet presAssocID="{9D3F8CF4-C681-43EA-9633-B733F6A53823}" presName="Name111" presStyleLbl="parChTrans1D3" presStyleIdx="2" presStyleCnt="4"/>
      <dgm:spPr/>
      <dgm:t>
        <a:bodyPr/>
        <a:lstStyle/>
        <a:p>
          <a:endParaRPr lang="id-ID"/>
        </a:p>
      </dgm:t>
    </dgm:pt>
    <dgm:pt modelId="{610D0ADF-181C-40CC-A16E-68E71B6F4208}" type="pres">
      <dgm:prSet presAssocID="{551AD1D7-47D8-485B-B509-DD91F9CED040}" presName="hierRoot3" presStyleCnt="0">
        <dgm:presLayoutVars>
          <dgm:hierBranch val="init"/>
        </dgm:presLayoutVars>
      </dgm:prSet>
      <dgm:spPr/>
    </dgm:pt>
    <dgm:pt modelId="{960B8973-1546-41F8-A4DC-29B3A8C66713}" type="pres">
      <dgm:prSet presAssocID="{551AD1D7-47D8-485B-B509-DD91F9CED040}" presName="rootComposite3" presStyleCnt="0"/>
      <dgm:spPr/>
    </dgm:pt>
    <dgm:pt modelId="{CA31407C-7780-4E1C-B5EC-5E906BE8643C}" type="pres">
      <dgm:prSet presAssocID="{551AD1D7-47D8-485B-B509-DD91F9CED040}" presName="rootText3" presStyleLbl="asst1" presStyleIdx="4" presStyleCnt="8">
        <dgm:presLayoutVars>
          <dgm:chPref val="3"/>
        </dgm:presLayoutVars>
      </dgm:prSet>
      <dgm:spPr/>
      <dgm:t>
        <a:bodyPr/>
        <a:lstStyle/>
        <a:p>
          <a:endParaRPr lang="id-ID"/>
        </a:p>
      </dgm:t>
    </dgm:pt>
    <dgm:pt modelId="{613C1D98-0C62-4FB6-9503-81C6D9AB1310}" type="pres">
      <dgm:prSet presAssocID="{551AD1D7-47D8-485B-B509-DD91F9CED040}" presName="rootConnector3" presStyleLbl="asst1" presStyleIdx="4" presStyleCnt="8"/>
      <dgm:spPr/>
      <dgm:t>
        <a:bodyPr/>
        <a:lstStyle/>
        <a:p>
          <a:endParaRPr lang="id-ID"/>
        </a:p>
      </dgm:t>
    </dgm:pt>
    <dgm:pt modelId="{DBD4961C-42FB-470A-A023-7C0AFA7CFD68}" type="pres">
      <dgm:prSet presAssocID="{551AD1D7-47D8-485B-B509-DD91F9CED040}" presName="hierChild6" presStyleCnt="0"/>
      <dgm:spPr/>
    </dgm:pt>
    <dgm:pt modelId="{62385CDD-53D3-4E2C-B1D2-B15384FFB7D1}" type="pres">
      <dgm:prSet presAssocID="{551AD1D7-47D8-485B-B509-DD91F9CED040}" presName="hierChild7" presStyleCnt="0"/>
      <dgm:spPr/>
    </dgm:pt>
    <dgm:pt modelId="{995A4F4B-9930-40AF-A39D-B8A2D175B854}" type="pres">
      <dgm:prSet presAssocID="{73C0AF47-AD34-4F6D-B89A-75CEB572EDD2}" presName="Name111" presStyleLbl="parChTrans1D3" presStyleIdx="3" presStyleCnt="4"/>
      <dgm:spPr/>
      <dgm:t>
        <a:bodyPr/>
        <a:lstStyle/>
        <a:p>
          <a:endParaRPr lang="id-ID"/>
        </a:p>
      </dgm:t>
    </dgm:pt>
    <dgm:pt modelId="{EADF8955-6165-4629-AD32-C19E14369154}" type="pres">
      <dgm:prSet presAssocID="{DBABCFF8-CE4C-450C-8B93-6EED3395B634}" presName="hierRoot3" presStyleCnt="0">
        <dgm:presLayoutVars>
          <dgm:hierBranch val="init"/>
        </dgm:presLayoutVars>
      </dgm:prSet>
      <dgm:spPr/>
    </dgm:pt>
    <dgm:pt modelId="{6510A21D-C7B0-4A68-8552-E1EDCFF085D0}" type="pres">
      <dgm:prSet presAssocID="{DBABCFF8-CE4C-450C-8B93-6EED3395B634}" presName="rootComposite3" presStyleCnt="0"/>
      <dgm:spPr/>
    </dgm:pt>
    <dgm:pt modelId="{2F27229C-D273-4FB7-9394-CC9736F744C9}" type="pres">
      <dgm:prSet presAssocID="{DBABCFF8-CE4C-450C-8B93-6EED3395B634}" presName="rootText3" presStyleLbl="asst1" presStyleIdx="5" presStyleCnt="8">
        <dgm:presLayoutVars>
          <dgm:chPref val="3"/>
        </dgm:presLayoutVars>
      </dgm:prSet>
      <dgm:spPr/>
      <dgm:t>
        <a:bodyPr/>
        <a:lstStyle/>
        <a:p>
          <a:endParaRPr lang="id-ID"/>
        </a:p>
      </dgm:t>
    </dgm:pt>
    <dgm:pt modelId="{EF43396C-7907-4000-89EE-48E6401780FB}" type="pres">
      <dgm:prSet presAssocID="{DBABCFF8-CE4C-450C-8B93-6EED3395B634}" presName="rootConnector3" presStyleLbl="asst1" presStyleIdx="5" presStyleCnt="8"/>
      <dgm:spPr/>
      <dgm:t>
        <a:bodyPr/>
        <a:lstStyle/>
        <a:p>
          <a:endParaRPr lang="id-ID"/>
        </a:p>
      </dgm:t>
    </dgm:pt>
    <dgm:pt modelId="{733A7F4E-CB9B-43CE-B9C1-87324FBB640D}" type="pres">
      <dgm:prSet presAssocID="{DBABCFF8-CE4C-450C-8B93-6EED3395B634}" presName="hierChild6" presStyleCnt="0"/>
      <dgm:spPr/>
    </dgm:pt>
    <dgm:pt modelId="{CD54A9F6-F00D-458E-BDE1-8604F4136856}" type="pres">
      <dgm:prSet presAssocID="{DBABCFF8-CE4C-450C-8B93-6EED3395B634}" presName="hierChild7" presStyleCnt="0"/>
      <dgm:spPr/>
    </dgm:pt>
    <dgm:pt modelId="{A7190945-0979-46C6-971B-45939D4C660B}" type="pres">
      <dgm:prSet presAssocID="{041EA81D-CD6C-421F-98F4-233DA23F5919}" presName="Name111" presStyleLbl="parChTrans1D2" presStyleIdx="2" presStyleCnt="4"/>
      <dgm:spPr/>
      <dgm:t>
        <a:bodyPr/>
        <a:lstStyle/>
        <a:p>
          <a:endParaRPr lang="id-ID"/>
        </a:p>
      </dgm:t>
    </dgm:pt>
    <dgm:pt modelId="{9122C41D-A243-4C1C-A5D3-16ACA996EB13}" type="pres">
      <dgm:prSet presAssocID="{10A370C9-EFE3-4811-B67A-7565A6C1E14D}" presName="hierRoot3" presStyleCnt="0">
        <dgm:presLayoutVars>
          <dgm:hierBranch val="init"/>
        </dgm:presLayoutVars>
      </dgm:prSet>
      <dgm:spPr/>
    </dgm:pt>
    <dgm:pt modelId="{B52586B7-0633-40A1-930D-2380AA38CF28}" type="pres">
      <dgm:prSet presAssocID="{10A370C9-EFE3-4811-B67A-7565A6C1E14D}" presName="rootComposite3" presStyleCnt="0"/>
      <dgm:spPr/>
    </dgm:pt>
    <dgm:pt modelId="{AA76CA9E-9ADA-4A8E-826C-32D2D41C41ED}" type="pres">
      <dgm:prSet presAssocID="{10A370C9-EFE3-4811-B67A-7565A6C1E14D}" presName="rootText3" presStyleLbl="asst1" presStyleIdx="6" presStyleCnt="8">
        <dgm:presLayoutVars>
          <dgm:chPref val="3"/>
        </dgm:presLayoutVars>
      </dgm:prSet>
      <dgm:spPr/>
      <dgm:t>
        <a:bodyPr/>
        <a:lstStyle/>
        <a:p>
          <a:endParaRPr lang="id-ID"/>
        </a:p>
      </dgm:t>
    </dgm:pt>
    <dgm:pt modelId="{864086AE-2137-4710-AFD4-BD42276EFC96}" type="pres">
      <dgm:prSet presAssocID="{10A370C9-EFE3-4811-B67A-7565A6C1E14D}" presName="rootConnector3" presStyleLbl="asst1" presStyleIdx="6" presStyleCnt="8"/>
      <dgm:spPr/>
      <dgm:t>
        <a:bodyPr/>
        <a:lstStyle/>
        <a:p>
          <a:endParaRPr lang="id-ID"/>
        </a:p>
      </dgm:t>
    </dgm:pt>
    <dgm:pt modelId="{B8BA8BF5-720A-49B4-86FC-33AB4AA4BB2D}" type="pres">
      <dgm:prSet presAssocID="{10A370C9-EFE3-4811-B67A-7565A6C1E14D}" presName="hierChild6" presStyleCnt="0"/>
      <dgm:spPr/>
    </dgm:pt>
    <dgm:pt modelId="{5613848A-A9A7-4E60-8187-7579EB34A584}" type="pres">
      <dgm:prSet presAssocID="{10A370C9-EFE3-4811-B67A-7565A6C1E14D}" presName="hierChild7" presStyleCnt="0"/>
      <dgm:spPr/>
    </dgm:pt>
    <dgm:pt modelId="{44535D5A-9501-420D-AB8F-4B50FBF1FD70}" type="pres">
      <dgm:prSet presAssocID="{7AB6F246-66EE-4E91-B7CE-F9C10AA8A2BB}" presName="Name111" presStyleLbl="parChTrans1D2" presStyleIdx="3" presStyleCnt="4"/>
      <dgm:spPr/>
      <dgm:t>
        <a:bodyPr/>
        <a:lstStyle/>
        <a:p>
          <a:endParaRPr lang="id-ID"/>
        </a:p>
      </dgm:t>
    </dgm:pt>
    <dgm:pt modelId="{E20FFE66-E0DB-4CCD-AEEC-BD6105B46A94}" type="pres">
      <dgm:prSet presAssocID="{8633700D-F494-4BA3-83F3-2533DE99F59B}" presName="hierRoot3" presStyleCnt="0">
        <dgm:presLayoutVars>
          <dgm:hierBranch val="init"/>
        </dgm:presLayoutVars>
      </dgm:prSet>
      <dgm:spPr/>
    </dgm:pt>
    <dgm:pt modelId="{9EAD62F4-DFEF-4EE2-B7D3-CC5D28946BA4}" type="pres">
      <dgm:prSet presAssocID="{8633700D-F494-4BA3-83F3-2533DE99F59B}" presName="rootComposite3" presStyleCnt="0"/>
      <dgm:spPr/>
    </dgm:pt>
    <dgm:pt modelId="{1B489DAC-7E31-4C14-A120-D77643424F1A}" type="pres">
      <dgm:prSet presAssocID="{8633700D-F494-4BA3-83F3-2533DE99F59B}" presName="rootText3" presStyleLbl="asst1" presStyleIdx="7" presStyleCnt="8">
        <dgm:presLayoutVars>
          <dgm:chPref val="3"/>
        </dgm:presLayoutVars>
      </dgm:prSet>
      <dgm:spPr/>
      <dgm:t>
        <a:bodyPr/>
        <a:lstStyle/>
        <a:p>
          <a:endParaRPr lang="id-ID"/>
        </a:p>
      </dgm:t>
    </dgm:pt>
    <dgm:pt modelId="{82BB49B8-ADC6-4532-93E6-788900D3E4F8}" type="pres">
      <dgm:prSet presAssocID="{8633700D-F494-4BA3-83F3-2533DE99F59B}" presName="rootConnector3" presStyleLbl="asst1" presStyleIdx="7" presStyleCnt="8"/>
      <dgm:spPr/>
      <dgm:t>
        <a:bodyPr/>
        <a:lstStyle/>
        <a:p>
          <a:endParaRPr lang="id-ID"/>
        </a:p>
      </dgm:t>
    </dgm:pt>
    <dgm:pt modelId="{ED7E94A4-DD25-46CE-BD1A-42A9E8639D9F}" type="pres">
      <dgm:prSet presAssocID="{8633700D-F494-4BA3-83F3-2533DE99F59B}" presName="hierChild6" presStyleCnt="0"/>
      <dgm:spPr/>
    </dgm:pt>
    <dgm:pt modelId="{F85EFF0B-BF0B-4812-A763-62C8C29223A8}" type="pres">
      <dgm:prSet presAssocID="{8633700D-F494-4BA3-83F3-2533DE99F59B}" presName="hierChild7" presStyleCnt="0"/>
      <dgm:spPr/>
    </dgm:pt>
  </dgm:ptLst>
  <dgm:cxnLst>
    <dgm:cxn modelId="{C080434A-E4B4-483A-8595-85420E9C9BDB}" type="presOf" srcId="{9D3F8CF4-C681-43EA-9633-B733F6A53823}" destId="{9E80CC72-8BF3-4B1F-8FC9-CDAAE3B573F3}" srcOrd="0" destOrd="0" presId="urn:microsoft.com/office/officeart/2005/8/layout/orgChart1"/>
    <dgm:cxn modelId="{2D13B7DA-63E4-4915-B133-EFDD70A9B1AD}" srcId="{DAA8D417-15BE-4AFD-832A-9E817F19733B}" destId="{DBABCFF8-CE4C-450C-8B93-6EED3395B634}" srcOrd="3" destOrd="0" parTransId="{73C0AF47-AD34-4F6D-B89A-75CEB572EDD2}" sibTransId="{8AB09ACF-1722-4356-84A8-24203BD8F250}"/>
    <dgm:cxn modelId="{7F231A22-7AB7-4162-90A8-5E5C21E799D9}" srcId="{DAA8D417-15BE-4AFD-832A-9E817F19733B}" destId="{8CC62934-8D0C-46E2-8530-8F94C469AE88}" srcOrd="1" destOrd="0" parTransId="{0F7F6977-8F1D-4B40-9B29-0D422DF7FC08}" sibTransId="{422F7597-133E-4C70-9378-731AD238601D}"/>
    <dgm:cxn modelId="{F8F222E5-D332-44B9-8011-E24AC30E1018}" srcId="{C531EDB1-FC89-4573-BC1A-E076E9EA18B8}" destId="{EDA450D8-D240-4D3D-AA96-3F38323DA935}" srcOrd="0" destOrd="0" parTransId="{6AEB5B53-DDD1-426A-8DA1-53EF1B6ED103}" sibTransId="{27F70BF0-2739-4D7C-B874-9FCC0BC80A3B}"/>
    <dgm:cxn modelId="{833A57F9-F5FE-461B-946C-BA0116988A31}" srcId="{C531EDB1-FC89-4573-BC1A-E076E9EA18B8}" destId="{DAA8D417-15BE-4AFD-832A-9E817F19733B}" srcOrd="1" destOrd="0" parTransId="{DB816068-CAD8-4911-AECD-AAAFA256735B}" sibTransId="{B9805064-A5D9-4316-A84E-7F8231FC0B0C}"/>
    <dgm:cxn modelId="{576C60D4-9BFC-4AFA-B014-8A432DC0B09D}" type="presOf" srcId="{8633700D-F494-4BA3-83F3-2533DE99F59B}" destId="{82BB49B8-ADC6-4532-93E6-788900D3E4F8}" srcOrd="1" destOrd="0" presId="urn:microsoft.com/office/officeart/2005/8/layout/orgChart1"/>
    <dgm:cxn modelId="{4DBE08B1-B549-4478-B540-D401115838B7}" type="presOf" srcId="{DAA8D417-15BE-4AFD-832A-9E817F19733B}" destId="{560044EB-4770-4C11-86E5-A0D21E5B99DE}" srcOrd="0" destOrd="0" presId="urn:microsoft.com/office/officeart/2005/8/layout/orgChart1"/>
    <dgm:cxn modelId="{A20CD745-1827-486D-A8A9-0ECA1B76C497}" srcId="{C531EDB1-FC89-4573-BC1A-E076E9EA18B8}" destId="{10A370C9-EFE3-4811-B67A-7565A6C1E14D}" srcOrd="2" destOrd="0" parTransId="{041EA81D-CD6C-421F-98F4-233DA23F5919}" sibTransId="{C7DCE580-3DA2-4E42-9343-7C0545E182E5}"/>
    <dgm:cxn modelId="{65F211B0-161E-4288-AD19-7F007C1761F8}" type="presOf" srcId="{C531EDB1-FC89-4573-BC1A-E076E9EA18B8}" destId="{73BA36D7-9A5A-49D2-9B6C-0054F4FC7369}" srcOrd="1" destOrd="0" presId="urn:microsoft.com/office/officeart/2005/8/layout/orgChart1"/>
    <dgm:cxn modelId="{8BB61E9C-2378-4F60-9872-5CBD911E94CB}" type="presOf" srcId="{8CC62934-8D0C-46E2-8530-8F94C469AE88}" destId="{02BA4FC8-89B5-407F-A004-D592917EA67A}" srcOrd="1" destOrd="0" presId="urn:microsoft.com/office/officeart/2005/8/layout/orgChart1"/>
    <dgm:cxn modelId="{4B4B4DF5-7E2B-4AE5-9FC0-EB0B130E5F64}" type="presOf" srcId="{DBABCFF8-CE4C-450C-8B93-6EED3395B634}" destId="{2F27229C-D273-4FB7-9394-CC9736F744C9}" srcOrd="0" destOrd="0" presId="urn:microsoft.com/office/officeart/2005/8/layout/orgChart1"/>
    <dgm:cxn modelId="{247C006C-BD02-447C-BDD4-6FA049691476}" type="presOf" srcId="{EDA450D8-D240-4D3D-AA96-3F38323DA935}" destId="{C2260F35-686E-424B-A061-898EFFD4C6A8}" srcOrd="1" destOrd="0" presId="urn:microsoft.com/office/officeart/2005/8/layout/orgChart1"/>
    <dgm:cxn modelId="{996B42EF-C85B-4542-8B31-537325175D3C}" type="presOf" srcId="{7E02373B-7418-48EC-8A2E-FB02D35474E7}" destId="{D84877F2-9E27-4A5B-A53C-D4069E112BD6}" srcOrd="1" destOrd="0" presId="urn:microsoft.com/office/officeart/2005/8/layout/orgChart1"/>
    <dgm:cxn modelId="{AAC9E4AA-96F5-4D0C-A534-69535515F304}" srcId="{F6B69C1C-43CA-40BA-BFBA-01B77C22C5FA}" destId="{C531EDB1-FC89-4573-BC1A-E076E9EA18B8}" srcOrd="0" destOrd="0" parTransId="{CAD1BA6D-61EB-4CF7-A4DF-B6653ED97265}" sibTransId="{48CD45F4-75E8-434C-A02A-4215BC08A6FE}"/>
    <dgm:cxn modelId="{DABB0982-F90F-4516-86B4-58B75EA8BCDA}" type="presOf" srcId="{0F7F6977-8F1D-4B40-9B29-0D422DF7FC08}" destId="{612B0803-AB35-481D-BDE1-BC12BB454879}" srcOrd="0" destOrd="0" presId="urn:microsoft.com/office/officeart/2005/8/layout/orgChart1"/>
    <dgm:cxn modelId="{F669F19E-AE98-4DA1-B9E6-4F98094D62DF}" type="presOf" srcId="{EDA450D8-D240-4D3D-AA96-3F38323DA935}" destId="{F0418D6A-845B-4007-BB31-1CFCB53F724D}" srcOrd="0" destOrd="0" presId="urn:microsoft.com/office/officeart/2005/8/layout/orgChart1"/>
    <dgm:cxn modelId="{0D7A7852-E76A-41F6-B79A-4012B770C069}" type="presOf" srcId="{10A370C9-EFE3-4811-B67A-7565A6C1E14D}" destId="{864086AE-2137-4710-AFD4-BD42276EFC96}" srcOrd="1" destOrd="0" presId="urn:microsoft.com/office/officeart/2005/8/layout/orgChart1"/>
    <dgm:cxn modelId="{D68451D6-3399-4E8D-8E71-23311E2D853D}" type="presOf" srcId="{6AEB5B53-DDD1-426A-8DA1-53EF1B6ED103}" destId="{5E69C417-8160-4597-9D81-F9A47C9037AD}" srcOrd="0" destOrd="0" presId="urn:microsoft.com/office/officeart/2005/8/layout/orgChart1"/>
    <dgm:cxn modelId="{7CB5CC32-776D-48AC-8DE6-296742B4CFF7}" type="presOf" srcId="{7E02373B-7418-48EC-8A2E-FB02D35474E7}" destId="{51EFD672-D1DB-49A2-BA6A-8389348F010E}" srcOrd="0" destOrd="0" presId="urn:microsoft.com/office/officeart/2005/8/layout/orgChart1"/>
    <dgm:cxn modelId="{9804D145-7620-48C3-98DF-CA2532065225}" type="presOf" srcId="{7AB6F246-66EE-4E91-B7CE-F9C10AA8A2BB}" destId="{44535D5A-9501-420D-AB8F-4B50FBF1FD70}" srcOrd="0" destOrd="0" presId="urn:microsoft.com/office/officeart/2005/8/layout/orgChart1"/>
    <dgm:cxn modelId="{E3B6643A-9B1E-49BA-9EC8-C9D86810B56D}" type="presOf" srcId="{DB816068-CAD8-4911-AECD-AAAFA256735B}" destId="{07156653-9B25-4A91-9BC7-5B8EDBD6B232}" srcOrd="0" destOrd="0" presId="urn:microsoft.com/office/officeart/2005/8/layout/orgChart1"/>
    <dgm:cxn modelId="{7B744733-4CAC-4C76-98E4-98BDD0F141E3}" type="presOf" srcId="{73C0AF47-AD34-4F6D-B89A-75CEB572EDD2}" destId="{995A4F4B-9930-40AF-A39D-B8A2D175B854}" srcOrd="0" destOrd="0" presId="urn:microsoft.com/office/officeart/2005/8/layout/orgChart1"/>
    <dgm:cxn modelId="{F7DCBE8D-3454-4B73-91EF-3A4F7128084B}" type="presOf" srcId="{8EFC9B07-D3E9-489A-B797-0DD7445AE035}" destId="{9645D2F1-5941-4AF8-AC66-728F8F48CC15}" srcOrd="0" destOrd="0" presId="urn:microsoft.com/office/officeart/2005/8/layout/orgChart1"/>
    <dgm:cxn modelId="{B511E0DC-6267-454A-9C56-EBC077D19199}" type="presOf" srcId="{8633700D-F494-4BA3-83F3-2533DE99F59B}" destId="{1B489DAC-7E31-4C14-A120-D77643424F1A}" srcOrd="0" destOrd="0" presId="urn:microsoft.com/office/officeart/2005/8/layout/orgChart1"/>
    <dgm:cxn modelId="{9B3F595E-5259-4289-B4F5-8504F3899452}" srcId="{DAA8D417-15BE-4AFD-832A-9E817F19733B}" destId="{7E02373B-7418-48EC-8A2E-FB02D35474E7}" srcOrd="0" destOrd="0" parTransId="{8EFC9B07-D3E9-489A-B797-0DD7445AE035}" sibTransId="{7A4D7D17-69BD-40F5-8002-12EDCD79E226}"/>
    <dgm:cxn modelId="{8F8B43BC-99E7-402F-99F3-6916EB2A1374}" type="presOf" srcId="{8CC62934-8D0C-46E2-8530-8F94C469AE88}" destId="{0D1C2CFB-5E47-40BD-80B5-1E9D73EE1FB2}" srcOrd="0" destOrd="0" presId="urn:microsoft.com/office/officeart/2005/8/layout/orgChart1"/>
    <dgm:cxn modelId="{FB43D1F0-74C9-4990-91AF-850405D6AB4E}" type="presOf" srcId="{041EA81D-CD6C-421F-98F4-233DA23F5919}" destId="{A7190945-0979-46C6-971B-45939D4C660B}" srcOrd="0" destOrd="0" presId="urn:microsoft.com/office/officeart/2005/8/layout/orgChart1"/>
    <dgm:cxn modelId="{A9EB1091-7BC0-4790-B231-AFBE8126B36D}" type="presOf" srcId="{F6B69C1C-43CA-40BA-BFBA-01B77C22C5FA}" destId="{B31DD0A1-0444-4D86-8CA2-AC3F3168415C}" srcOrd="0" destOrd="0" presId="urn:microsoft.com/office/officeart/2005/8/layout/orgChart1"/>
    <dgm:cxn modelId="{CB6245AA-E9F8-4E0F-8254-846EEAE4EBFC}" srcId="{C531EDB1-FC89-4573-BC1A-E076E9EA18B8}" destId="{8633700D-F494-4BA3-83F3-2533DE99F59B}" srcOrd="3" destOrd="0" parTransId="{7AB6F246-66EE-4E91-B7CE-F9C10AA8A2BB}" sibTransId="{B4529C15-83B6-4543-9793-3B55A24DD49E}"/>
    <dgm:cxn modelId="{0E425612-8298-45B6-9616-02B4DF43E220}" srcId="{DAA8D417-15BE-4AFD-832A-9E817F19733B}" destId="{551AD1D7-47D8-485B-B509-DD91F9CED040}" srcOrd="2" destOrd="0" parTransId="{9D3F8CF4-C681-43EA-9633-B733F6A53823}" sibTransId="{8BC6805B-7390-422D-A259-DB14D32B6A2C}"/>
    <dgm:cxn modelId="{E1CF8E2A-C5CA-4B4E-A089-34ACCDD6E0B3}" type="presOf" srcId="{551AD1D7-47D8-485B-B509-DD91F9CED040}" destId="{CA31407C-7780-4E1C-B5EC-5E906BE8643C}" srcOrd="0" destOrd="0" presId="urn:microsoft.com/office/officeart/2005/8/layout/orgChart1"/>
    <dgm:cxn modelId="{306F982B-AFD2-42CE-A708-8C9FA0051D47}" type="presOf" srcId="{DAA8D417-15BE-4AFD-832A-9E817F19733B}" destId="{1E1D2F37-EF69-4574-84EB-787142F83139}" srcOrd="1" destOrd="0" presId="urn:microsoft.com/office/officeart/2005/8/layout/orgChart1"/>
    <dgm:cxn modelId="{02237FA7-F4D2-4D13-A40C-897130EE09D1}" type="presOf" srcId="{551AD1D7-47D8-485B-B509-DD91F9CED040}" destId="{613C1D98-0C62-4FB6-9503-81C6D9AB1310}" srcOrd="1" destOrd="0" presId="urn:microsoft.com/office/officeart/2005/8/layout/orgChart1"/>
    <dgm:cxn modelId="{4338D769-5F8C-44DF-A491-C04EEFEB6651}" type="presOf" srcId="{10A370C9-EFE3-4811-B67A-7565A6C1E14D}" destId="{AA76CA9E-9ADA-4A8E-826C-32D2D41C41ED}" srcOrd="0" destOrd="0" presId="urn:microsoft.com/office/officeart/2005/8/layout/orgChart1"/>
    <dgm:cxn modelId="{489A3DBC-B8B8-44F1-BEE3-87E13B50562C}" type="presOf" srcId="{DBABCFF8-CE4C-450C-8B93-6EED3395B634}" destId="{EF43396C-7907-4000-89EE-48E6401780FB}" srcOrd="1" destOrd="0" presId="urn:microsoft.com/office/officeart/2005/8/layout/orgChart1"/>
    <dgm:cxn modelId="{313A3025-168D-4DE2-93C5-EAFBB7A94679}" type="presOf" srcId="{C531EDB1-FC89-4573-BC1A-E076E9EA18B8}" destId="{00274BE9-AA8D-4626-94C5-AE66F0EEBDCA}" srcOrd="0" destOrd="0" presId="urn:microsoft.com/office/officeart/2005/8/layout/orgChart1"/>
    <dgm:cxn modelId="{A7DA24BC-2CA5-4935-93FB-758A4B215982}" type="presParOf" srcId="{B31DD0A1-0444-4D86-8CA2-AC3F3168415C}" destId="{CD480FFB-E515-46E0-9F8D-1B55B379ECEA}" srcOrd="0" destOrd="0" presId="urn:microsoft.com/office/officeart/2005/8/layout/orgChart1"/>
    <dgm:cxn modelId="{A03DEA05-F47B-4CA4-B27D-B8F90AE3983C}" type="presParOf" srcId="{CD480FFB-E515-46E0-9F8D-1B55B379ECEA}" destId="{485C9144-34E2-4183-B824-34B916F3B8B3}" srcOrd="0" destOrd="0" presId="urn:microsoft.com/office/officeart/2005/8/layout/orgChart1"/>
    <dgm:cxn modelId="{EF6953C5-F672-4E66-A28E-89671350FB2C}" type="presParOf" srcId="{485C9144-34E2-4183-B824-34B916F3B8B3}" destId="{00274BE9-AA8D-4626-94C5-AE66F0EEBDCA}" srcOrd="0" destOrd="0" presId="urn:microsoft.com/office/officeart/2005/8/layout/orgChart1"/>
    <dgm:cxn modelId="{B216274C-0623-4C08-BE90-F9F862343DDE}" type="presParOf" srcId="{485C9144-34E2-4183-B824-34B916F3B8B3}" destId="{73BA36D7-9A5A-49D2-9B6C-0054F4FC7369}" srcOrd="1" destOrd="0" presId="urn:microsoft.com/office/officeart/2005/8/layout/orgChart1"/>
    <dgm:cxn modelId="{71EB49AE-9366-48D8-94A1-6728329DF532}" type="presParOf" srcId="{CD480FFB-E515-46E0-9F8D-1B55B379ECEA}" destId="{748F5BD4-F64A-464F-9E99-CC288BDC497A}" srcOrd="1" destOrd="0" presId="urn:microsoft.com/office/officeart/2005/8/layout/orgChart1"/>
    <dgm:cxn modelId="{461A08B3-B327-4FCC-95CC-9CD410EBF4FC}" type="presParOf" srcId="{CD480FFB-E515-46E0-9F8D-1B55B379ECEA}" destId="{38B55E96-D801-4493-9B35-F09849282D18}" srcOrd="2" destOrd="0" presId="urn:microsoft.com/office/officeart/2005/8/layout/orgChart1"/>
    <dgm:cxn modelId="{56707A8D-A092-41B3-B54E-22B615C1A9A1}" type="presParOf" srcId="{38B55E96-D801-4493-9B35-F09849282D18}" destId="{5E69C417-8160-4597-9D81-F9A47C9037AD}" srcOrd="0" destOrd="0" presId="urn:microsoft.com/office/officeart/2005/8/layout/orgChart1"/>
    <dgm:cxn modelId="{1C69C7DD-AEF8-4BCE-B177-65FA37B6D93C}" type="presParOf" srcId="{38B55E96-D801-4493-9B35-F09849282D18}" destId="{E29803FB-D1F2-4C9B-828D-CA6BB739F422}" srcOrd="1" destOrd="0" presId="urn:microsoft.com/office/officeart/2005/8/layout/orgChart1"/>
    <dgm:cxn modelId="{23FEBC4D-B914-45BF-B03C-7913F0BCC493}" type="presParOf" srcId="{E29803FB-D1F2-4C9B-828D-CA6BB739F422}" destId="{C6E79263-0DD4-423C-A101-6A0BA9A85F3B}" srcOrd="0" destOrd="0" presId="urn:microsoft.com/office/officeart/2005/8/layout/orgChart1"/>
    <dgm:cxn modelId="{36417A1C-5602-47F6-9FA3-A19D359D7747}" type="presParOf" srcId="{C6E79263-0DD4-423C-A101-6A0BA9A85F3B}" destId="{F0418D6A-845B-4007-BB31-1CFCB53F724D}" srcOrd="0" destOrd="0" presId="urn:microsoft.com/office/officeart/2005/8/layout/orgChart1"/>
    <dgm:cxn modelId="{4CCCDD55-890E-4CE8-A856-2133EE757537}" type="presParOf" srcId="{C6E79263-0DD4-423C-A101-6A0BA9A85F3B}" destId="{C2260F35-686E-424B-A061-898EFFD4C6A8}" srcOrd="1" destOrd="0" presId="urn:microsoft.com/office/officeart/2005/8/layout/orgChart1"/>
    <dgm:cxn modelId="{713B2A2B-22D5-4214-BE35-4DAAF54C2234}" type="presParOf" srcId="{E29803FB-D1F2-4C9B-828D-CA6BB739F422}" destId="{7677B588-43CE-4A43-8DF6-AF6CD10C7FC4}" srcOrd="1" destOrd="0" presId="urn:microsoft.com/office/officeart/2005/8/layout/orgChart1"/>
    <dgm:cxn modelId="{54F36253-F886-4F8F-AAD0-FAFCF638E76F}" type="presParOf" srcId="{E29803FB-D1F2-4C9B-828D-CA6BB739F422}" destId="{562554E7-EEC4-4913-B401-A65DD57FD10A}" srcOrd="2" destOrd="0" presId="urn:microsoft.com/office/officeart/2005/8/layout/orgChart1"/>
    <dgm:cxn modelId="{81287E37-B145-4B10-867D-65CFC84A52AB}" type="presParOf" srcId="{38B55E96-D801-4493-9B35-F09849282D18}" destId="{07156653-9B25-4A91-9BC7-5B8EDBD6B232}" srcOrd="2" destOrd="0" presId="urn:microsoft.com/office/officeart/2005/8/layout/orgChart1"/>
    <dgm:cxn modelId="{3C3AF27C-056E-4F07-963D-D051D3BD38FE}" type="presParOf" srcId="{38B55E96-D801-4493-9B35-F09849282D18}" destId="{ABCEC0C5-2B81-4203-B2C8-6FE120469C1D}" srcOrd="3" destOrd="0" presId="urn:microsoft.com/office/officeart/2005/8/layout/orgChart1"/>
    <dgm:cxn modelId="{30E8964D-3AD0-4565-B236-32A6E753A677}" type="presParOf" srcId="{ABCEC0C5-2B81-4203-B2C8-6FE120469C1D}" destId="{C59CEC2A-AEB8-4544-9889-FC26749F984B}" srcOrd="0" destOrd="0" presId="urn:microsoft.com/office/officeart/2005/8/layout/orgChart1"/>
    <dgm:cxn modelId="{E237B1C9-9FA1-4710-9304-C4CC62CA2F3F}" type="presParOf" srcId="{C59CEC2A-AEB8-4544-9889-FC26749F984B}" destId="{560044EB-4770-4C11-86E5-A0D21E5B99DE}" srcOrd="0" destOrd="0" presId="urn:microsoft.com/office/officeart/2005/8/layout/orgChart1"/>
    <dgm:cxn modelId="{6012E313-EEF4-48F5-850C-2D6E4F3DFE03}" type="presParOf" srcId="{C59CEC2A-AEB8-4544-9889-FC26749F984B}" destId="{1E1D2F37-EF69-4574-84EB-787142F83139}" srcOrd="1" destOrd="0" presId="urn:microsoft.com/office/officeart/2005/8/layout/orgChart1"/>
    <dgm:cxn modelId="{15B63F21-6C5F-405E-81CE-130F7707A284}" type="presParOf" srcId="{ABCEC0C5-2B81-4203-B2C8-6FE120469C1D}" destId="{59248CDB-6F8E-4FDA-9C67-95642CFC4872}" srcOrd="1" destOrd="0" presId="urn:microsoft.com/office/officeart/2005/8/layout/orgChart1"/>
    <dgm:cxn modelId="{59F24BE0-EB6D-4C20-B89D-5B8F848244F7}" type="presParOf" srcId="{ABCEC0C5-2B81-4203-B2C8-6FE120469C1D}" destId="{FDE56FDC-188F-44B6-91D6-5A44F4FE051B}" srcOrd="2" destOrd="0" presId="urn:microsoft.com/office/officeart/2005/8/layout/orgChart1"/>
    <dgm:cxn modelId="{FF49840A-5255-4674-9E29-4EB9CBE21016}" type="presParOf" srcId="{FDE56FDC-188F-44B6-91D6-5A44F4FE051B}" destId="{9645D2F1-5941-4AF8-AC66-728F8F48CC15}" srcOrd="0" destOrd="0" presId="urn:microsoft.com/office/officeart/2005/8/layout/orgChart1"/>
    <dgm:cxn modelId="{9436FB3F-A334-47EE-A8E4-141F3BC86204}" type="presParOf" srcId="{FDE56FDC-188F-44B6-91D6-5A44F4FE051B}" destId="{AE11142F-B8B2-4267-9FF6-213C77265AE6}" srcOrd="1" destOrd="0" presId="urn:microsoft.com/office/officeart/2005/8/layout/orgChart1"/>
    <dgm:cxn modelId="{30DE6D36-D4BE-4797-ABEE-4FC49B5D3BD2}" type="presParOf" srcId="{AE11142F-B8B2-4267-9FF6-213C77265AE6}" destId="{AD045FAF-6D8D-4A06-86E8-E75564F62355}" srcOrd="0" destOrd="0" presId="urn:microsoft.com/office/officeart/2005/8/layout/orgChart1"/>
    <dgm:cxn modelId="{3358CEEB-1ADE-41B7-8883-C31FAECA7523}" type="presParOf" srcId="{AD045FAF-6D8D-4A06-86E8-E75564F62355}" destId="{51EFD672-D1DB-49A2-BA6A-8389348F010E}" srcOrd="0" destOrd="0" presId="urn:microsoft.com/office/officeart/2005/8/layout/orgChart1"/>
    <dgm:cxn modelId="{54BE641E-A120-4453-8235-4FA680630148}" type="presParOf" srcId="{AD045FAF-6D8D-4A06-86E8-E75564F62355}" destId="{D84877F2-9E27-4A5B-A53C-D4069E112BD6}" srcOrd="1" destOrd="0" presId="urn:microsoft.com/office/officeart/2005/8/layout/orgChart1"/>
    <dgm:cxn modelId="{955DF431-162B-4DF9-9164-3415225BD4AA}" type="presParOf" srcId="{AE11142F-B8B2-4267-9FF6-213C77265AE6}" destId="{8C1AA2A7-7EB5-4F75-9D30-8D290880359F}" srcOrd="1" destOrd="0" presId="urn:microsoft.com/office/officeart/2005/8/layout/orgChart1"/>
    <dgm:cxn modelId="{537A52B1-DB7C-4D79-8EC3-629EDCD9070B}" type="presParOf" srcId="{AE11142F-B8B2-4267-9FF6-213C77265AE6}" destId="{9878106B-92E9-4120-B153-5CEC8107EE2B}" srcOrd="2" destOrd="0" presId="urn:microsoft.com/office/officeart/2005/8/layout/orgChart1"/>
    <dgm:cxn modelId="{88D3957F-A7A5-4228-9BFC-EEC0AB33236A}" type="presParOf" srcId="{FDE56FDC-188F-44B6-91D6-5A44F4FE051B}" destId="{612B0803-AB35-481D-BDE1-BC12BB454879}" srcOrd="2" destOrd="0" presId="urn:microsoft.com/office/officeart/2005/8/layout/orgChart1"/>
    <dgm:cxn modelId="{55644A55-15AD-4540-818F-0325A4549024}" type="presParOf" srcId="{FDE56FDC-188F-44B6-91D6-5A44F4FE051B}" destId="{E3DDCD34-8AE1-4691-80B5-0A868937C127}" srcOrd="3" destOrd="0" presId="urn:microsoft.com/office/officeart/2005/8/layout/orgChart1"/>
    <dgm:cxn modelId="{A007BAF9-07E1-4E1F-8EC5-61D154145EB8}" type="presParOf" srcId="{E3DDCD34-8AE1-4691-80B5-0A868937C127}" destId="{31B0D59C-0435-4355-BAA8-ECCABB04B6F0}" srcOrd="0" destOrd="0" presId="urn:microsoft.com/office/officeart/2005/8/layout/orgChart1"/>
    <dgm:cxn modelId="{B1609AD2-762A-4A86-B7A4-034874986869}" type="presParOf" srcId="{31B0D59C-0435-4355-BAA8-ECCABB04B6F0}" destId="{0D1C2CFB-5E47-40BD-80B5-1E9D73EE1FB2}" srcOrd="0" destOrd="0" presId="urn:microsoft.com/office/officeart/2005/8/layout/orgChart1"/>
    <dgm:cxn modelId="{43D8FCC5-85A2-408C-91FB-655A2E07C88F}" type="presParOf" srcId="{31B0D59C-0435-4355-BAA8-ECCABB04B6F0}" destId="{02BA4FC8-89B5-407F-A004-D592917EA67A}" srcOrd="1" destOrd="0" presId="urn:microsoft.com/office/officeart/2005/8/layout/orgChart1"/>
    <dgm:cxn modelId="{76C6E725-B912-41F9-AB04-3881E21FD5FB}" type="presParOf" srcId="{E3DDCD34-8AE1-4691-80B5-0A868937C127}" destId="{DA193A72-AF57-4A5C-81CE-10FD63699878}" srcOrd="1" destOrd="0" presId="urn:microsoft.com/office/officeart/2005/8/layout/orgChart1"/>
    <dgm:cxn modelId="{264021A0-F134-4D68-A910-56F6E382926C}" type="presParOf" srcId="{E3DDCD34-8AE1-4691-80B5-0A868937C127}" destId="{295C3CAD-744B-4B8B-B13F-7D5CAC2012E3}" srcOrd="2" destOrd="0" presId="urn:microsoft.com/office/officeart/2005/8/layout/orgChart1"/>
    <dgm:cxn modelId="{AF06FD45-F47A-448C-B1BF-5E4276056FAD}" type="presParOf" srcId="{FDE56FDC-188F-44B6-91D6-5A44F4FE051B}" destId="{9E80CC72-8BF3-4B1F-8FC9-CDAAE3B573F3}" srcOrd="4" destOrd="0" presId="urn:microsoft.com/office/officeart/2005/8/layout/orgChart1"/>
    <dgm:cxn modelId="{13D11797-595C-4900-AE45-37CC69B9E7B5}" type="presParOf" srcId="{FDE56FDC-188F-44B6-91D6-5A44F4FE051B}" destId="{610D0ADF-181C-40CC-A16E-68E71B6F4208}" srcOrd="5" destOrd="0" presId="urn:microsoft.com/office/officeart/2005/8/layout/orgChart1"/>
    <dgm:cxn modelId="{AB0641F5-E63C-4A58-AD07-9E924C733061}" type="presParOf" srcId="{610D0ADF-181C-40CC-A16E-68E71B6F4208}" destId="{960B8973-1546-41F8-A4DC-29B3A8C66713}" srcOrd="0" destOrd="0" presId="urn:microsoft.com/office/officeart/2005/8/layout/orgChart1"/>
    <dgm:cxn modelId="{F42EDE87-0F95-4CD9-96A9-79A3C3AF81C1}" type="presParOf" srcId="{960B8973-1546-41F8-A4DC-29B3A8C66713}" destId="{CA31407C-7780-4E1C-B5EC-5E906BE8643C}" srcOrd="0" destOrd="0" presId="urn:microsoft.com/office/officeart/2005/8/layout/orgChart1"/>
    <dgm:cxn modelId="{2765D05E-D60A-46ED-BBD5-E812D5B38C72}" type="presParOf" srcId="{960B8973-1546-41F8-A4DC-29B3A8C66713}" destId="{613C1D98-0C62-4FB6-9503-81C6D9AB1310}" srcOrd="1" destOrd="0" presId="urn:microsoft.com/office/officeart/2005/8/layout/orgChart1"/>
    <dgm:cxn modelId="{F296691E-6790-4648-A19E-455E64A44F19}" type="presParOf" srcId="{610D0ADF-181C-40CC-A16E-68E71B6F4208}" destId="{DBD4961C-42FB-470A-A023-7C0AFA7CFD68}" srcOrd="1" destOrd="0" presId="urn:microsoft.com/office/officeart/2005/8/layout/orgChart1"/>
    <dgm:cxn modelId="{47F477EF-D2FC-4C30-B90A-6086E935960C}" type="presParOf" srcId="{610D0ADF-181C-40CC-A16E-68E71B6F4208}" destId="{62385CDD-53D3-4E2C-B1D2-B15384FFB7D1}" srcOrd="2" destOrd="0" presId="urn:microsoft.com/office/officeart/2005/8/layout/orgChart1"/>
    <dgm:cxn modelId="{D625762B-4403-478B-A62D-D6F15CB8D155}" type="presParOf" srcId="{FDE56FDC-188F-44B6-91D6-5A44F4FE051B}" destId="{995A4F4B-9930-40AF-A39D-B8A2D175B854}" srcOrd="6" destOrd="0" presId="urn:microsoft.com/office/officeart/2005/8/layout/orgChart1"/>
    <dgm:cxn modelId="{3283DDC2-9D0F-4FF1-9BAA-3FF4ADCA49C1}" type="presParOf" srcId="{FDE56FDC-188F-44B6-91D6-5A44F4FE051B}" destId="{EADF8955-6165-4629-AD32-C19E14369154}" srcOrd="7" destOrd="0" presId="urn:microsoft.com/office/officeart/2005/8/layout/orgChart1"/>
    <dgm:cxn modelId="{78F0355D-AD9D-4673-8515-DDB8BAE5DAE1}" type="presParOf" srcId="{EADF8955-6165-4629-AD32-C19E14369154}" destId="{6510A21D-C7B0-4A68-8552-E1EDCFF085D0}" srcOrd="0" destOrd="0" presId="urn:microsoft.com/office/officeart/2005/8/layout/orgChart1"/>
    <dgm:cxn modelId="{5826ECD7-2205-4A7F-A2CA-75513EB6A315}" type="presParOf" srcId="{6510A21D-C7B0-4A68-8552-E1EDCFF085D0}" destId="{2F27229C-D273-4FB7-9394-CC9736F744C9}" srcOrd="0" destOrd="0" presId="urn:microsoft.com/office/officeart/2005/8/layout/orgChart1"/>
    <dgm:cxn modelId="{AD733FDD-9A04-4EDF-B7E7-B419A1ED9BA0}" type="presParOf" srcId="{6510A21D-C7B0-4A68-8552-E1EDCFF085D0}" destId="{EF43396C-7907-4000-89EE-48E6401780FB}" srcOrd="1" destOrd="0" presId="urn:microsoft.com/office/officeart/2005/8/layout/orgChart1"/>
    <dgm:cxn modelId="{20394FA1-9588-4568-AB2D-4FDC45E692C7}" type="presParOf" srcId="{EADF8955-6165-4629-AD32-C19E14369154}" destId="{733A7F4E-CB9B-43CE-B9C1-87324FBB640D}" srcOrd="1" destOrd="0" presId="urn:microsoft.com/office/officeart/2005/8/layout/orgChart1"/>
    <dgm:cxn modelId="{B907ABC3-91E2-4928-A616-C10BE6A57FA2}" type="presParOf" srcId="{EADF8955-6165-4629-AD32-C19E14369154}" destId="{CD54A9F6-F00D-458E-BDE1-8604F4136856}" srcOrd="2" destOrd="0" presId="urn:microsoft.com/office/officeart/2005/8/layout/orgChart1"/>
    <dgm:cxn modelId="{5D9A5602-4AD8-4857-A452-7B8E22B81DB3}" type="presParOf" srcId="{38B55E96-D801-4493-9B35-F09849282D18}" destId="{A7190945-0979-46C6-971B-45939D4C660B}" srcOrd="4" destOrd="0" presId="urn:microsoft.com/office/officeart/2005/8/layout/orgChart1"/>
    <dgm:cxn modelId="{105F1CAB-7994-43BF-86EC-344C7892C7C0}" type="presParOf" srcId="{38B55E96-D801-4493-9B35-F09849282D18}" destId="{9122C41D-A243-4C1C-A5D3-16ACA996EB13}" srcOrd="5" destOrd="0" presId="urn:microsoft.com/office/officeart/2005/8/layout/orgChart1"/>
    <dgm:cxn modelId="{F8068DE5-A3A0-4DF8-9AF1-9A27F4C49FD9}" type="presParOf" srcId="{9122C41D-A243-4C1C-A5D3-16ACA996EB13}" destId="{B52586B7-0633-40A1-930D-2380AA38CF28}" srcOrd="0" destOrd="0" presId="urn:microsoft.com/office/officeart/2005/8/layout/orgChart1"/>
    <dgm:cxn modelId="{50CCDAAF-5AAF-44F1-B154-A3E817307FD1}" type="presParOf" srcId="{B52586B7-0633-40A1-930D-2380AA38CF28}" destId="{AA76CA9E-9ADA-4A8E-826C-32D2D41C41ED}" srcOrd="0" destOrd="0" presId="urn:microsoft.com/office/officeart/2005/8/layout/orgChart1"/>
    <dgm:cxn modelId="{74D08F1F-FF3A-43AB-B0A1-3FFDF8833896}" type="presParOf" srcId="{B52586B7-0633-40A1-930D-2380AA38CF28}" destId="{864086AE-2137-4710-AFD4-BD42276EFC96}" srcOrd="1" destOrd="0" presId="urn:microsoft.com/office/officeart/2005/8/layout/orgChart1"/>
    <dgm:cxn modelId="{956A2DBC-768B-4DF8-8CE9-8B1FA67F9980}" type="presParOf" srcId="{9122C41D-A243-4C1C-A5D3-16ACA996EB13}" destId="{B8BA8BF5-720A-49B4-86FC-33AB4AA4BB2D}" srcOrd="1" destOrd="0" presId="urn:microsoft.com/office/officeart/2005/8/layout/orgChart1"/>
    <dgm:cxn modelId="{8835DE0F-F16F-4A84-8CA5-8F8030D82DBF}" type="presParOf" srcId="{9122C41D-A243-4C1C-A5D3-16ACA996EB13}" destId="{5613848A-A9A7-4E60-8187-7579EB34A584}" srcOrd="2" destOrd="0" presId="urn:microsoft.com/office/officeart/2005/8/layout/orgChart1"/>
    <dgm:cxn modelId="{8EB22DA7-DDED-420D-930F-8F4138A55B1D}" type="presParOf" srcId="{38B55E96-D801-4493-9B35-F09849282D18}" destId="{44535D5A-9501-420D-AB8F-4B50FBF1FD70}" srcOrd="6" destOrd="0" presId="urn:microsoft.com/office/officeart/2005/8/layout/orgChart1"/>
    <dgm:cxn modelId="{EC2DDB87-3E17-47AD-BC88-45171AE839AB}" type="presParOf" srcId="{38B55E96-D801-4493-9B35-F09849282D18}" destId="{E20FFE66-E0DB-4CCD-AEEC-BD6105B46A94}" srcOrd="7" destOrd="0" presId="urn:microsoft.com/office/officeart/2005/8/layout/orgChart1"/>
    <dgm:cxn modelId="{DFCF685C-F92A-455C-8D90-447DA03472FA}" type="presParOf" srcId="{E20FFE66-E0DB-4CCD-AEEC-BD6105B46A94}" destId="{9EAD62F4-DFEF-4EE2-B7D3-CC5D28946BA4}" srcOrd="0" destOrd="0" presId="urn:microsoft.com/office/officeart/2005/8/layout/orgChart1"/>
    <dgm:cxn modelId="{4D651FA5-5502-4FF6-9DB9-293BEFFE81AF}" type="presParOf" srcId="{9EAD62F4-DFEF-4EE2-B7D3-CC5D28946BA4}" destId="{1B489DAC-7E31-4C14-A120-D77643424F1A}" srcOrd="0" destOrd="0" presId="urn:microsoft.com/office/officeart/2005/8/layout/orgChart1"/>
    <dgm:cxn modelId="{AD5CCC29-E705-46D9-963E-C174774EC01D}" type="presParOf" srcId="{9EAD62F4-DFEF-4EE2-B7D3-CC5D28946BA4}" destId="{82BB49B8-ADC6-4532-93E6-788900D3E4F8}" srcOrd="1" destOrd="0" presId="urn:microsoft.com/office/officeart/2005/8/layout/orgChart1"/>
    <dgm:cxn modelId="{1D847A13-60E3-45B5-A861-09DC9581091F}" type="presParOf" srcId="{E20FFE66-E0DB-4CCD-AEEC-BD6105B46A94}" destId="{ED7E94A4-DD25-46CE-BD1A-42A9E8639D9F}" srcOrd="1" destOrd="0" presId="urn:microsoft.com/office/officeart/2005/8/layout/orgChart1"/>
    <dgm:cxn modelId="{8073A3AE-5203-4267-84CC-6F748C8AA219}" type="presParOf" srcId="{E20FFE66-E0DB-4CCD-AEEC-BD6105B46A94}" destId="{F85EFF0B-BF0B-4812-A763-62C8C29223A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3A2E56-4F70-4BE2-8656-FEEB5F3D7D2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5D0C75F-C0AA-4BBB-9BEE-C1D836564FAD}">
      <dgm:prSet phldrT="[Text]"/>
      <dgm:spPr/>
      <dgm:t>
        <a:bodyPr/>
        <a:lstStyle/>
        <a:p>
          <a:r>
            <a:rPr lang="en-US"/>
            <a:t>SEO Director</a:t>
          </a:r>
        </a:p>
      </dgm:t>
    </dgm:pt>
    <dgm:pt modelId="{2C72C42B-EFFC-4D33-AA15-F7B057F4C142}" type="parTrans" cxnId="{F4699BF5-1DAD-433B-9F77-70D5DEEE77F8}">
      <dgm:prSet/>
      <dgm:spPr/>
      <dgm:t>
        <a:bodyPr/>
        <a:lstStyle/>
        <a:p>
          <a:endParaRPr lang="en-US"/>
        </a:p>
      </dgm:t>
    </dgm:pt>
    <dgm:pt modelId="{FAFAA265-C6C2-4FBF-8352-438E0B78D293}" type="sibTrans" cxnId="{F4699BF5-1DAD-433B-9F77-70D5DEEE77F8}">
      <dgm:prSet/>
      <dgm:spPr/>
      <dgm:t>
        <a:bodyPr/>
        <a:lstStyle/>
        <a:p>
          <a:endParaRPr lang="en-US"/>
        </a:p>
      </dgm:t>
    </dgm:pt>
    <dgm:pt modelId="{B0D8254F-0B55-4DA9-A831-9AEEF1FBA139}">
      <dgm:prSet phldrT="[Text]"/>
      <dgm:spPr/>
      <dgm:t>
        <a:bodyPr/>
        <a:lstStyle/>
        <a:p>
          <a:r>
            <a:rPr lang="en-US"/>
            <a:t>SEO Manager</a:t>
          </a:r>
        </a:p>
      </dgm:t>
    </dgm:pt>
    <dgm:pt modelId="{592E4036-94A7-4F69-BEBA-7A3683BEF5CB}" type="parTrans" cxnId="{AACE0C0B-2D98-4F61-9A4D-E6A4433B955B}">
      <dgm:prSet/>
      <dgm:spPr/>
      <dgm:t>
        <a:bodyPr/>
        <a:lstStyle/>
        <a:p>
          <a:endParaRPr lang="en-US"/>
        </a:p>
      </dgm:t>
    </dgm:pt>
    <dgm:pt modelId="{F00A6A19-C746-4DE1-B104-4BC5753D3E4D}" type="sibTrans" cxnId="{AACE0C0B-2D98-4F61-9A4D-E6A4433B955B}">
      <dgm:prSet/>
      <dgm:spPr/>
      <dgm:t>
        <a:bodyPr/>
        <a:lstStyle/>
        <a:p>
          <a:endParaRPr lang="en-US"/>
        </a:p>
      </dgm:t>
    </dgm:pt>
    <dgm:pt modelId="{636122F0-D64F-4B84-9CF1-8947947B6E3D}">
      <dgm:prSet phldrT="[Text]"/>
      <dgm:spPr/>
      <dgm:t>
        <a:bodyPr/>
        <a:lstStyle/>
        <a:p>
          <a:r>
            <a:rPr lang="en-US"/>
            <a:t>SEO Specialist/Keyword Strategist</a:t>
          </a:r>
        </a:p>
      </dgm:t>
    </dgm:pt>
    <dgm:pt modelId="{2CB17507-2370-4AD6-B7FE-45D1019D3D99}" type="parTrans" cxnId="{83D3A068-930A-4E67-B58E-3CBEF8FCED9C}">
      <dgm:prSet/>
      <dgm:spPr/>
      <dgm:t>
        <a:bodyPr/>
        <a:lstStyle/>
        <a:p>
          <a:endParaRPr lang="en-US"/>
        </a:p>
      </dgm:t>
    </dgm:pt>
    <dgm:pt modelId="{70EA89C1-192F-4C0C-B3B8-58275049251A}" type="sibTrans" cxnId="{83D3A068-930A-4E67-B58E-3CBEF8FCED9C}">
      <dgm:prSet/>
      <dgm:spPr/>
      <dgm:t>
        <a:bodyPr/>
        <a:lstStyle/>
        <a:p>
          <a:endParaRPr lang="en-US"/>
        </a:p>
      </dgm:t>
    </dgm:pt>
    <dgm:pt modelId="{DE87F9F2-4DF2-4FFE-B546-2AF7D201AAA9}">
      <dgm:prSet phldrT="[Text]"/>
      <dgm:spPr/>
      <dgm:t>
        <a:bodyPr/>
        <a:lstStyle/>
        <a:p>
          <a:r>
            <a:rPr lang="en-US"/>
            <a:t>SEO Content/Copy Writer</a:t>
          </a:r>
        </a:p>
      </dgm:t>
    </dgm:pt>
    <dgm:pt modelId="{B6350B0A-8C7F-458A-8FB3-089E03CA7E75}" type="parTrans" cxnId="{BFFFF400-B361-409F-854F-FE6AF8FA1B66}">
      <dgm:prSet/>
      <dgm:spPr/>
      <dgm:t>
        <a:bodyPr/>
        <a:lstStyle/>
        <a:p>
          <a:endParaRPr lang="en-US"/>
        </a:p>
      </dgm:t>
    </dgm:pt>
    <dgm:pt modelId="{685C8DFE-4D2A-4C17-9897-E3BDBD0074C4}" type="sibTrans" cxnId="{BFFFF400-B361-409F-854F-FE6AF8FA1B66}">
      <dgm:prSet/>
      <dgm:spPr/>
      <dgm:t>
        <a:bodyPr/>
        <a:lstStyle/>
        <a:p>
          <a:endParaRPr lang="en-US"/>
        </a:p>
      </dgm:t>
    </dgm:pt>
    <dgm:pt modelId="{4A381FD2-8326-436F-A954-8A35B59DD97A}">
      <dgm:prSet phldrT="[Text]"/>
      <dgm:spPr/>
      <dgm:t>
        <a:bodyPr/>
        <a:lstStyle/>
        <a:p>
          <a:r>
            <a:rPr lang="en-US"/>
            <a:t>SEO Link Builder</a:t>
          </a:r>
        </a:p>
      </dgm:t>
    </dgm:pt>
    <dgm:pt modelId="{C4A629B5-09C6-41D0-97AF-B35726663278}" type="parTrans" cxnId="{46E7BBA1-69C7-4FD8-BB6C-2DFFF3799012}">
      <dgm:prSet/>
      <dgm:spPr/>
      <dgm:t>
        <a:bodyPr/>
        <a:lstStyle/>
        <a:p>
          <a:endParaRPr lang="en-US"/>
        </a:p>
      </dgm:t>
    </dgm:pt>
    <dgm:pt modelId="{614D3C88-E547-497A-912E-1D8566DDB8A5}" type="sibTrans" cxnId="{46E7BBA1-69C7-4FD8-BB6C-2DFFF3799012}">
      <dgm:prSet/>
      <dgm:spPr/>
      <dgm:t>
        <a:bodyPr/>
        <a:lstStyle/>
        <a:p>
          <a:endParaRPr lang="en-US"/>
        </a:p>
      </dgm:t>
    </dgm:pt>
    <dgm:pt modelId="{BA77B290-D0E3-43B5-9E81-C0C908008470}" type="pres">
      <dgm:prSet presAssocID="{693A2E56-4F70-4BE2-8656-FEEB5F3D7D26}" presName="hierChild1" presStyleCnt="0">
        <dgm:presLayoutVars>
          <dgm:orgChart val="1"/>
          <dgm:chPref val="1"/>
          <dgm:dir/>
          <dgm:animOne val="branch"/>
          <dgm:animLvl val="lvl"/>
          <dgm:resizeHandles/>
        </dgm:presLayoutVars>
      </dgm:prSet>
      <dgm:spPr/>
      <dgm:t>
        <a:bodyPr/>
        <a:lstStyle/>
        <a:p>
          <a:endParaRPr lang="id-ID"/>
        </a:p>
      </dgm:t>
    </dgm:pt>
    <dgm:pt modelId="{93D9ED3F-E3B3-4258-B407-7C0CF206E97D}" type="pres">
      <dgm:prSet presAssocID="{D5D0C75F-C0AA-4BBB-9BEE-C1D836564FAD}" presName="hierRoot1" presStyleCnt="0">
        <dgm:presLayoutVars>
          <dgm:hierBranch val="init"/>
        </dgm:presLayoutVars>
      </dgm:prSet>
      <dgm:spPr/>
    </dgm:pt>
    <dgm:pt modelId="{A2394945-5E55-4367-98C1-48AB6655A7F0}" type="pres">
      <dgm:prSet presAssocID="{D5D0C75F-C0AA-4BBB-9BEE-C1D836564FAD}" presName="rootComposite1" presStyleCnt="0"/>
      <dgm:spPr/>
    </dgm:pt>
    <dgm:pt modelId="{57BA4C3B-0FA2-46DE-9A74-D1B430474B60}" type="pres">
      <dgm:prSet presAssocID="{D5D0C75F-C0AA-4BBB-9BEE-C1D836564FAD}" presName="rootText1" presStyleLbl="node0" presStyleIdx="0" presStyleCnt="1">
        <dgm:presLayoutVars>
          <dgm:chPref val="3"/>
        </dgm:presLayoutVars>
      </dgm:prSet>
      <dgm:spPr/>
      <dgm:t>
        <a:bodyPr/>
        <a:lstStyle/>
        <a:p>
          <a:endParaRPr lang="id-ID"/>
        </a:p>
      </dgm:t>
    </dgm:pt>
    <dgm:pt modelId="{380C6CDB-C616-491E-BF0E-1952A3B1257A}" type="pres">
      <dgm:prSet presAssocID="{D5D0C75F-C0AA-4BBB-9BEE-C1D836564FAD}" presName="rootConnector1" presStyleLbl="node1" presStyleIdx="0" presStyleCnt="0"/>
      <dgm:spPr/>
      <dgm:t>
        <a:bodyPr/>
        <a:lstStyle/>
        <a:p>
          <a:endParaRPr lang="id-ID"/>
        </a:p>
      </dgm:t>
    </dgm:pt>
    <dgm:pt modelId="{8C98D963-2694-44D1-9C96-FB7A605D96D0}" type="pres">
      <dgm:prSet presAssocID="{D5D0C75F-C0AA-4BBB-9BEE-C1D836564FAD}" presName="hierChild2" presStyleCnt="0"/>
      <dgm:spPr/>
    </dgm:pt>
    <dgm:pt modelId="{06F21987-20B9-4326-B27A-B64CD9B8BC53}" type="pres">
      <dgm:prSet presAssocID="{592E4036-94A7-4F69-BEBA-7A3683BEF5CB}" presName="Name37" presStyleLbl="parChTrans1D2" presStyleIdx="0" presStyleCnt="1"/>
      <dgm:spPr/>
      <dgm:t>
        <a:bodyPr/>
        <a:lstStyle/>
        <a:p>
          <a:endParaRPr lang="id-ID"/>
        </a:p>
      </dgm:t>
    </dgm:pt>
    <dgm:pt modelId="{89A56291-B22D-49F6-972D-52270C2957EC}" type="pres">
      <dgm:prSet presAssocID="{B0D8254F-0B55-4DA9-A831-9AEEF1FBA139}" presName="hierRoot2" presStyleCnt="0">
        <dgm:presLayoutVars>
          <dgm:hierBranch val="init"/>
        </dgm:presLayoutVars>
      </dgm:prSet>
      <dgm:spPr/>
    </dgm:pt>
    <dgm:pt modelId="{F5E40019-1CFD-4F84-9437-91F55BF890EA}" type="pres">
      <dgm:prSet presAssocID="{B0D8254F-0B55-4DA9-A831-9AEEF1FBA139}" presName="rootComposite" presStyleCnt="0"/>
      <dgm:spPr/>
    </dgm:pt>
    <dgm:pt modelId="{37002C82-2938-4826-8869-39E0EEA37AB7}" type="pres">
      <dgm:prSet presAssocID="{B0D8254F-0B55-4DA9-A831-9AEEF1FBA139}" presName="rootText" presStyleLbl="node2" presStyleIdx="0" presStyleCnt="1">
        <dgm:presLayoutVars>
          <dgm:chPref val="3"/>
        </dgm:presLayoutVars>
      </dgm:prSet>
      <dgm:spPr/>
      <dgm:t>
        <a:bodyPr/>
        <a:lstStyle/>
        <a:p>
          <a:endParaRPr lang="id-ID"/>
        </a:p>
      </dgm:t>
    </dgm:pt>
    <dgm:pt modelId="{9CB091BA-3943-4C16-92D3-EA5000944205}" type="pres">
      <dgm:prSet presAssocID="{B0D8254F-0B55-4DA9-A831-9AEEF1FBA139}" presName="rootConnector" presStyleLbl="node2" presStyleIdx="0" presStyleCnt="1"/>
      <dgm:spPr/>
      <dgm:t>
        <a:bodyPr/>
        <a:lstStyle/>
        <a:p>
          <a:endParaRPr lang="id-ID"/>
        </a:p>
      </dgm:t>
    </dgm:pt>
    <dgm:pt modelId="{1D903F67-75AC-4F6B-B56B-AA5060F63535}" type="pres">
      <dgm:prSet presAssocID="{B0D8254F-0B55-4DA9-A831-9AEEF1FBA139}" presName="hierChild4" presStyleCnt="0"/>
      <dgm:spPr/>
    </dgm:pt>
    <dgm:pt modelId="{3B4DAF59-CB47-47EF-B26D-9ABFA54579D1}" type="pres">
      <dgm:prSet presAssocID="{2CB17507-2370-4AD6-B7FE-45D1019D3D99}" presName="Name37" presStyleLbl="parChTrans1D3" presStyleIdx="0" presStyleCnt="1"/>
      <dgm:spPr/>
      <dgm:t>
        <a:bodyPr/>
        <a:lstStyle/>
        <a:p>
          <a:endParaRPr lang="id-ID"/>
        </a:p>
      </dgm:t>
    </dgm:pt>
    <dgm:pt modelId="{362C6595-BB41-4B6C-94FB-264561EC2BEB}" type="pres">
      <dgm:prSet presAssocID="{636122F0-D64F-4B84-9CF1-8947947B6E3D}" presName="hierRoot2" presStyleCnt="0">
        <dgm:presLayoutVars>
          <dgm:hierBranch val="init"/>
        </dgm:presLayoutVars>
      </dgm:prSet>
      <dgm:spPr/>
    </dgm:pt>
    <dgm:pt modelId="{2CCE4EC7-78E2-4128-B5B4-DC01A4961B5A}" type="pres">
      <dgm:prSet presAssocID="{636122F0-D64F-4B84-9CF1-8947947B6E3D}" presName="rootComposite" presStyleCnt="0"/>
      <dgm:spPr/>
    </dgm:pt>
    <dgm:pt modelId="{BFA84CD4-EEB2-4732-9189-D854A2FB7744}" type="pres">
      <dgm:prSet presAssocID="{636122F0-D64F-4B84-9CF1-8947947B6E3D}" presName="rootText" presStyleLbl="node3" presStyleIdx="0" presStyleCnt="1" custScaleX="128011">
        <dgm:presLayoutVars>
          <dgm:chPref val="3"/>
        </dgm:presLayoutVars>
      </dgm:prSet>
      <dgm:spPr/>
      <dgm:t>
        <a:bodyPr/>
        <a:lstStyle/>
        <a:p>
          <a:endParaRPr lang="id-ID"/>
        </a:p>
      </dgm:t>
    </dgm:pt>
    <dgm:pt modelId="{595D9868-113E-47FB-B99E-AF7D9D279B3A}" type="pres">
      <dgm:prSet presAssocID="{636122F0-D64F-4B84-9CF1-8947947B6E3D}" presName="rootConnector" presStyleLbl="node3" presStyleIdx="0" presStyleCnt="1"/>
      <dgm:spPr/>
      <dgm:t>
        <a:bodyPr/>
        <a:lstStyle/>
        <a:p>
          <a:endParaRPr lang="id-ID"/>
        </a:p>
      </dgm:t>
    </dgm:pt>
    <dgm:pt modelId="{2B1AB6AD-D95B-48BA-BFE9-937C93D4FAEA}" type="pres">
      <dgm:prSet presAssocID="{636122F0-D64F-4B84-9CF1-8947947B6E3D}" presName="hierChild4" presStyleCnt="0"/>
      <dgm:spPr/>
    </dgm:pt>
    <dgm:pt modelId="{B628BD4C-701E-460B-8F79-343F239E7F40}" type="pres">
      <dgm:prSet presAssocID="{B6350B0A-8C7F-458A-8FB3-089E03CA7E75}" presName="Name37" presStyleLbl="parChTrans1D4" presStyleIdx="0" presStyleCnt="2"/>
      <dgm:spPr/>
      <dgm:t>
        <a:bodyPr/>
        <a:lstStyle/>
        <a:p>
          <a:endParaRPr lang="id-ID"/>
        </a:p>
      </dgm:t>
    </dgm:pt>
    <dgm:pt modelId="{2C399201-5AD6-4F3A-93BC-F4F718C9F408}" type="pres">
      <dgm:prSet presAssocID="{DE87F9F2-4DF2-4FFE-B546-2AF7D201AAA9}" presName="hierRoot2" presStyleCnt="0">
        <dgm:presLayoutVars>
          <dgm:hierBranch val="init"/>
        </dgm:presLayoutVars>
      </dgm:prSet>
      <dgm:spPr/>
    </dgm:pt>
    <dgm:pt modelId="{D312179A-4881-4FD5-8748-F8C437BE6546}" type="pres">
      <dgm:prSet presAssocID="{DE87F9F2-4DF2-4FFE-B546-2AF7D201AAA9}" presName="rootComposite" presStyleCnt="0"/>
      <dgm:spPr/>
    </dgm:pt>
    <dgm:pt modelId="{46ED4D2E-89A6-4968-904C-940E2E68A3DB}" type="pres">
      <dgm:prSet presAssocID="{DE87F9F2-4DF2-4FFE-B546-2AF7D201AAA9}" presName="rootText" presStyleLbl="node4" presStyleIdx="0" presStyleCnt="2">
        <dgm:presLayoutVars>
          <dgm:chPref val="3"/>
        </dgm:presLayoutVars>
      </dgm:prSet>
      <dgm:spPr/>
      <dgm:t>
        <a:bodyPr/>
        <a:lstStyle/>
        <a:p>
          <a:endParaRPr lang="id-ID"/>
        </a:p>
      </dgm:t>
    </dgm:pt>
    <dgm:pt modelId="{D859C8AF-590B-4D42-82D7-EEC3609BB567}" type="pres">
      <dgm:prSet presAssocID="{DE87F9F2-4DF2-4FFE-B546-2AF7D201AAA9}" presName="rootConnector" presStyleLbl="node4" presStyleIdx="0" presStyleCnt="2"/>
      <dgm:spPr/>
      <dgm:t>
        <a:bodyPr/>
        <a:lstStyle/>
        <a:p>
          <a:endParaRPr lang="id-ID"/>
        </a:p>
      </dgm:t>
    </dgm:pt>
    <dgm:pt modelId="{B6E73639-C67E-469F-B39E-4F7863570B3E}" type="pres">
      <dgm:prSet presAssocID="{DE87F9F2-4DF2-4FFE-B546-2AF7D201AAA9}" presName="hierChild4" presStyleCnt="0"/>
      <dgm:spPr/>
    </dgm:pt>
    <dgm:pt modelId="{2DBEDE9B-8122-4C02-9B30-B8A95B197D38}" type="pres">
      <dgm:prSet presAssocID="{DE87F9F2-4DF2-4FFE-B546-2AF7D201AAA9}" presName="hierChild5" presStyleCnt="0"/>
      <dgm:spPr/>
    </dgm:pt>
    <dgm:pt modelId="{87BCF43E-17CC-486E-A286-494002EEFECB}" type="pres">
      <dgm:prSet presAssocID="{C4A629B5-09C6-41D0-97AF-B35726663278}" presName="Name37" presStyleLbl="parChTrans1D4" presStyleIdx="1" presStyleCnt="2"/>
      <dgm:spPr/>
      <dgm:t>
        <a:bodyPr/>
        <a:lstStyle/>
        <a:p>
          <a:endParaRPr lang="id-ID"/>
        </a:p>
      </dgm:t>
    </dgm:pt>
    <dgm:pt modelId="{6AD1C55D-1211-4C85-802E-A67BBB6E5EBA}" type="pres">
      <dgm:prSet presAssocID="{4A381FD2-8326-436F-A954-8A35B59DD97A}" presName="hierRoot2" presStyleCnt="0">
        <dgm:presLayoutVars>
          <dgm:hierBranch val="init"/>
        </dgm:presLayoutVars>
      </dgm:prSet>
      <dgm:spPr/>
    </dgm:pt>
    <dgm:pt modelId="{87D78DFF-FB9D-4322-828E-FC479580E886}" type="pres">
      <dgm:prSet presAssocID="{4A381FD2-8326-436F-A954-8A35B59DD97A}" presName="rootComposite" presStyleCnt="0"/>
      <dgm:spPr/>
    </dgm:pt>
    <dgm:pt modelId="{12DDA3B7-CA9D-4A2F-9A0E-1FB3F874A249}" type="pres">
      <dgm:prSet presAssocID="{4A381FD2-8326-436F-A954-8A35B59DD97A}" presName="rootText" presStyleLbl="node4" presStyleIdx="1" presStyleCnt="2">
        <dgm:presLayoutVars>
          <dgm:chPref val="3"/>
        </dgm:presLayoutVars>
      </dgm:prSet>
      <dgm:spPr/>
      <dgm:t>
        <a:bodyPr/>
        <a:lstStyle/>
        <a:p>
          <a:endParaRPr lang="id-ID"/>
        </a:p>
      </dgm:t>
    </dgm:pt>
    <dgm:pt modelId="{1338790B-C617-4ABE-95C6-402FBDB6900F}" type="pres">
      <dgm:prSet presAssocID="{4A381FD2-8326-436F-A954-8A35B59DD97A}" presName="rootConnector" presStyleLbl="node4" presStyleIdx="1" presStyleCnt="2"/>
      <dgm:spPr/>
      <dgm:t>
        <a:bodyPr/>
        <a:lstStyle/>
        <a:p>
          <a:endParaRPr lang="id-ID"/>
        </a:p>
      </dgm:t>
    </dgm:pt>
    <dgm:pt modelId="{8A5ED2F3-3192-4542-B966-63C7425C3287}" type="pres">
      <dgm:prSet presAssocID="{4A381FD2-8326-436F-A954-8A35B59DD97A}" presName="hierChild4" presStyleCnt="0"/>
      <dgm:spPr/>
    </dgm:pt>
    <dgm:pt modelId="{E1F6287F-C26D-446C-8678-E6A217308A14}" type="pres">
      <dgm:prSet presAssocID="{4A381FD2-8326-436F-A954-8A35B59DD97A}" presName="hierChild5" presStyleCnt="0"/>
      <dgm:spPr/>
    </dgm:pt>
    <dgm:pt modelId="{6E6D52AC-0AAE-4C74-A446-E8755967E690}" type="pres">
      <dgm:prSet presAssocID="{636122F0-D64F-4B84-9CF1-8947947B6E3D}" presName="hierChild5" presStyleCnt="0"/>
      <dgm:spPr/>
    </dgm:pt>
    <dgm:pt modelId="{DB9AE785-4B37-48AA-BFB4-4D02E2BB06FC}" type="pres">
      <dgm:prSet presAssocID="{B0D8254F-0B55-4DA9-A831-9AEEF1FBA139}" presName="hierChild5" presStyleCnt="0"/>
      <dgm:spPr/>
    </dgm:pt>
    <dgm:pt modelId="{A8BD6F19-CED1-45C0-8E38-698E497ABE6C}" type="pres">
      <dgm:prSet presAssocID="{D5D0C75F-C0AA-4BBB-9BEE-C1D836564FAD}" presName="hierChild3" presStyleCnt="0"/>
      <dgm:spPr/>
    </dgm:pt>
  </dgm:ptLst>
  <dgm:cxnLst>
    <dgm:cxn modelId="{AACE0C0B-2D98-4F61-9A4D-E6A4433B955B}" srcId="{D5D0C75F-C0AA-4BBB-9BEE-C1D836564FAD}" destId="{B0D8254F-0B55-4DA9-A831-9AEEF1FBA139}" srcOrd="0" destOrd="0" parTransId="{592E4036-94A7-4F69-BEBA-7A3683BEF5CB}" sibTransId="{F00A6A19-C746-4DE1-B104-4BC5753D3E4D}"/>
    <dgm:cxn modelId="{81095276-9FC1-4AC2-9266-DD72C770658A}" type="presOf" srcId="{592E4036-94A7-4F69-BEBA-7A3683BEF5CB}" destId="{06F21987-20B9-4326-B27A-B64CD9B8BC53}" srcOrd="0" destOrd="0" presId="urn:microsoft.com/office/officeart/2005/8/layout/orgChart1"/>
    <dgm:cxn modelId="{F4699BF5-1DAD-433B-9F77-70D5DEEE77F8}" srcId="{693A2E56-4F70-4BE2-8656-FEEB5F3D7D26}" destId="{D5D0C75F-C0AA-4BBB-9BEE-C1D836564FAD}" srcOrd="0" destOrd="0" parTransId="{2C72C42B-EFFC-4D33-AA15-F7B057F4C142}" sibTransId="{FAFAA265-C6C2-4FBF-8352-438E0B78D293}"/>
    <dgm:cxn modelId="{6DC1DD92-4B0F-4E5B-BF37-5EB1F0884D9D}" type="presOf" srcId="{B0D8254F-0B55-4DA9-A831-9AEEF1FBA139}" destId="{37002C82-2938-4826-8869-39E0EEA37AB7}" srcOrd="0" destOrd="0" presId="urn:microsoft.com/office/officeart/2005/8/layout/orgChart1"/>
    <dgm:cxn modelId="{2312EADD-3991-4708-A58E-52344C67529C}" type="presOf" srcId="{2CB17507-2370-4AD6-B7FE-45D1019D3D99}" destId="{3B4DAF59-CB47-47EF-B26D-9ABFA54579D1}" srcOrd="0" destOrd="0" presId="urn:microsoft.com/office/officeart/2005/8/layout/orgChart1"/>
    <dgm:cxn modelId="{7CD6F712-3076-4FDC-B6BF-5F2ACAC66A5B}" type="presOf" srcId="{636122F0-D64F-4B84-9CF1-8947947B6E3D}" destId="{595D9868-113E-47FB-B99E-AF7D9D279B3A}" srcOrd="1" destOrd="0" presId="urn:microsoft.com/office/officeart/2005/8/layout/orgChart1"/>
    <dgm:cxn modelId="{83D3A068-930A-4E67-B58E-3CBEF8FCED9C}" srcId="{B0D8254F-0B55-4DA9-A831-9AEEF1FBA139}" destId="{636122F0-D64F-4B84-9CF1-8947947B6E3D}" srcOrd="0" destOrd="0" parTransId="{2CB17507-2370-4AD6-B7FE-45D1019D3D99}" sibTransId="{70EA89C1-192F-4C0C-B3B8-58275049251A}"/>
    <dgm:cxn modelId="{D30DD7E3-8418-498F-B20F-38EB49C17735}" type="presOf" srcId="{DE87F9F2-4DF2-4FFE-B546-2AF7D201AAA9}" destId="{46ED4D2E-89A6-4968-904C-940E2E68A3DB}" srcOrd="0" destOrd="0" presId="urn:microsoft.com/office/officeart/2005/8/layout/orgChart1"/>
    <dgm:cxn modelId="{E86100C2-3718-4B17-A724-47E8D4315167}" type="presOf" srcId="{D5D0C75F-C0AA-4BBB-9BEE-C1D836564FAD}" destId="{380C6CDB-C616-491E-BF0E-1952A3B1257A}" srcOrd="1" destOrd="0" presId="urn:microsoft.com/office/officeart/2005/8/layout/orgChart1"/>
    <dgm:cxn modelId="{40AD48E0-5B91-4332-8F54-677BAF85FDF5}" type="presOf" srcId="{693A2E56-4F70-4BE2-8656-FEEB5F3D7D26}" destId="{BA77B290-D0E3-43B5-9E81-C0C908008470}" srcOrd="0" destOrd="0" presId="urn:microsoft.com/office/officeart/2005/8/layout/orgChart1"/>
    <dgm:cxn modelId="{46E7BBA1-69C7-4FD8-BB6C-2DFFF3799012}" srcId="{636122F0-D64F-4B84-9CF1-8947947B6E3D}" destId="{4A381FD2-8326-436F-A954-8A35B59DD97A}" srcOrd="1" destOrd="0" parTransId="{C4A629B5-09C6-41D0-97AF-B35726663278}" sibTransId="{614D3C88-E547-497A-912E-1D8566DDB8A5}"/>
    <dgm:cxn modelId="{124E7B8C-9A67-4657-8CAE-4EDDB50D43E7}" type="presOf" srcId="{4A381FD2-8326-436F-A954-8A35B59DD97A}" destId="{12DDA3B7-CA9D-4A2F-9A0E-1FB3F874A249}" srcOrd="0" destOrd="0" presId="urn:microsoft.com/office/officeart/2005/8/layout/orgChart1"/>
    <dgm:cxn modelId="{BFFFF400-B361-409F-854F-FE6AF8FA1B66}" srcId="{636122F0-D64F-4B84-9CF1-8947947B6E3D}" destId="{DE87F9F2-4DF2-4FFE-B546-2AF7D201AAA9}" srcOrd="0" destOrd="0" parTransId="{B6350B0A-8C7F-458A-8FB3-089E03CA7E75}" sibTransId="{685C8DFE-4D2A-4C17-9897-E3BDBD0074C4}"/>
    <dgm:cxn modelId="{82682ABA-21E8-41D9-9B31-BC59ECDEA661}" type="presOf" srcId="{B0D8254F-0B55-4DA9-A831-9AEEF1FBA139}" destId="{9CB091BA-3943-4C16-92D3-EA5000944205}" srcOrd="1" destOrd="0" presId="urn:microsoft.com/office/officeart/2005/8/layout/orgChart1"/>
    <dgm:cxn modelId="{A31DB6DA-5CE9-4254-839E-4D733540FA95}" type="presOf" srcId="{636122F0-D64F-4B84-9CF1-8947947B6E3D}" destId="{BFA84CD4-EEB2-4732-9189-D854A2FB7744}" srcOrd="0" destOrd="0" presId="urn:microsoft.com/office/officeart/2005/8/layout/orgChart1"/>
    <dgm:cxn modelId="{C014AB21-ABD0-4909-A82A-1655415D1507}" type="presOf" srcId="{DE87F9F2-4DF2-4FFE-B546-2AF7D201AAA9}" destId="{D859C8AF-590B-4D42-82D7-EEC3609BB567}" srcOrd="1" destOrd="0" presId="urn:microsoft.com/office/officeart/2005/8/layout/orgChart1"/>
    <dgm:cxn modelId="{A14414E6-1E6D-42FE-8237-EB6F6D65F3C2}" type="presOf" srcId="{4A381FD2-8326-436F-A954-8A35B59DD97A}" destId="{1338790B-C617-4ABE-95C6-402FBDB6900F}" srcOrd="1" destOrd="0" presId="urn:microsoft.com/office/officeart/2005/8/layout/orgChart1"/>
    <dgm:cxn modelId="{E7E7A752-2AF5-4985-B712-60556D91ED9B}" type="presOf" srcId="{D5D0C75F-C0AA-4BBB-9BEE-C1D836564FAD}" destId="{57BA4C3B-0FA2-46DE-9A74-D1B430474B60}" srcOrd="0" destOrd="0" presId="urn:microsoft.com/office/officeart/2005/8/layout/orgChart1"/>
    <dgm:cxn modelId="{5D6E8B90-BECC-4B06-B5E6-B389006E87FA}" type="presOf" srcId="{B6350B0A-8C7F-458A-8FB3-089E03CA7E75}" destId="{B628BD4C-701E-460B-8F79-343F239E7F40}" srcOrd="0" destOrd="0" presId="urn:microsoft.com/office/officeart/2005/8/layout/orgChart1"/>
    <dgm:cxn modelId="{A088D7A2-9EBD-44EC-AB92-DF39C5C58B56}" type="presOf" srcId="{C4A629B5-09C6-41D0-97AF-B35726663278}" destId="{87BCF43E-17CC-486E-A286-494002EEFECB}" srcOrd="0" destOrd="0" presId="urn:microsoft.com/office/officeart/2005/8/layout/orgChart1"/>
    <dgm:cxn modelId="{298481D6-0A03-4E04-8F76-74F1CAA807B8}" type="presParOf" srcId="{BA77B290-D0E3-43B5-9E81-C0C908008470}" destId="{93D9ED3F-E3B3-4258-B407-7C0CF206E97D}" srcOrd="0" destOrd="0" presId="urn:microsoft.com/office/officeart/2005/8/layout/orgChart1"/>
    <dgm:cxn modelId="{34963005-914F-472A-87F7-500FEE430529}" type="presParOf" srcId="{93D9ED3F-E3B3-4258-B407-7C0CF206E97D}" destId="{A2394945-5E55-4367-98C1-48AB6655A7F0}" srcOrd="0" destOrd="0" presId="urn:microsoft.com/office/officeart/2005/8/layout/orgChart1"/>
    <dgm:cxn modelId="{2CCC8CF6-4186-4355-9138-9B1264950379}" type="presParOf" srcId="{A2394945-5E55-4367-98C1-48AB6655A7F0}" destId="{57BA4C3B-0FA2-46DE-9A74-D1B430474B60}" srcOrd="0" destOrd="0" presId="urn:microsoft.com/office/officeart/2005/8/layout/orgChart1"/>
    <dgm:cxn modelId="{38BE26FF-5000-4DBA-8BD9-47BBB391D194}" type="presParOf" srcId="{A2394945-5E55-4367-98C1-48AB6655A7F0}" destId="{380C6CDB-C616-491E-BF0E-1952A3B1257A}" srcOrd="1" destOrd="0" presId="urn:microsoft.com/office/officeart/2005/8/layout/orgChart1"/>
    <dgm:cxn modelId="{2F8F2E1E-BFE1-4696-BC1B-6653A68DD833}" type="presParOf" srcId="{93D9ED3F-E3B3-4258-B407-7C0CF206E97D}" destId="{8C98D963-2694-44D1-9C96-FB7A605D96D0}" srcOrd="1" destOrd="0" presId="urn:microsoft.com/office/officeart/2005/8/layout/orgChart1"/>
    <dgm:cxn modelId="{3EA60C53-D589-42EA-9A60-42DA97EBB586}" type="presParOf" srcId="{8C98D963-2694-44D1-9C96-FB7A605D96D0}" destId="{06F21987-20B9-4326-B27A-B64CD9B8BC53}" srcOrd="0" destOrd="0" presId="urn:microsoft.com/office/officeart/2005/8/layout/orgChart1"/>
    <dgm:cxn modelId="{E32883B7-E482-4DE1-9E8E-DBB723AADCA4}" type="presParOf" srcId="{8C98D963-2694-44D1-9C96-FB7A605D96D0}" destId="{89A56291-B22D-49F6-972D-52270C2957EC}" srcOrd="1" destOrd="0" presId="urn:microsoft.com/office/officeart/2005/8/layout/orgChart1"/>
    <dgm:cxn modelId="{9727D39C-A411-4EB1-A0BB-355DFB1FACE8}" type="presParOf" srcId="{89A56291-B22D-49F6-972D-52270C2957EC}" destId="{F5E40019-1CFD-4F84-9437-91F55BF890EA}" srcOrd="0" destOrd="0" presId="urn:microsoft.com/office/officeart/2005/8/layout/orgChart1"/>
    <dgm:cxn modelId="{0CA2CA67-E528-4F14-BDBE-A81E4D5D96DC}" type="presParOf" srcId="{F5E40019-1CFD-4F84-9437-91F55BF890EA}" destId="{37002C82-2938-4826-8869-39E0EEA37AB7}" srcOrd="0" destOrd="0" presId="urn:microsoft.com/office/officeart/2005/8/layout/orgChart1"/>
    <dgm:cxn modelId="{B61639E7-D10E-4A60-BCEA-DE6FBEA9124B}" type="presParOf" srcId="{F5E40019-1CFD-4F84-9437-91F55BF890EA}" destId="{9CB091BA-3943-4C16-92D3-EA5000944205}" srcOrd="1" destOrd="0" presId="urn:microsoft.com/office/officeart/2005/8/layout/orgChart1"/>
    <dgm:cxn modelId="{E3F345D4-B194-4788-9F68-A3BB4B3AD195}" type="presParOf" srcId="{89A56291-B22D-49F6-972D-52270C2957EC}" destId="{1D903F67-75AC-4F6B-B56B-AA5060F63535}" srcOrd="1" destOrd="0" presId="urn:microsoft.com/office/officeart/2005/8/layout/orgChart1"/>
    <dgm:cxn modelId="{201F1323-8FAB-4109-8F82-6ADF928B6A02}" type="presParOf" srcId="{1D903F67-75AC-4F6B-B56B-AA5060F63535}" destId="{3B4DAF59-CB47-47EF-B26D-9ABFA54579D1}" srcOrd="0" destOrd="0" presId="urn:microsoft.com/office/officeart/2005/8/layout/orgChart1"/>
    <dgm:cxn modelId="{77500F2E-1111-4C30-BB0B-2FF169AB31AB}" type="presParOf" srcId="{1D903F67-75AC-4F6B-B56B-AA5060F63535}" destId="{362C6595-BB41-4B6C-94FB-264561EC2BEB}" srcOrd="1" destOrd="0" presId="urn:microsoft.com/office/officeart/2005/8/layout/orgChart1"/>
    <dgm:cxn modelId="{D730E651-A781-4E67-BF03-5C12C83F17F6}" type="presParOf" srcId="{362C6595-BB41-4B6C-94FB-264561EC2BEB}" destId="{2CCE4EC7-78E2-4128-B5B4-DC01A4961B5A}" srcOrd="0" destOrd="0" presId="urn:microsoft.com/office/officeart/2005/8/layout/orgChart1"/>
    <dgm:cxn modelId="{C5111074-58FC-4FB7-8863-5704944AA686}" type="presParOf" srcId="{2CCE4EC7-78E2-4128-B5B4-DC01A4961B5A}" destId="{BFA84CD4-EEB2-4732-9189-D854A2FB7744}" srcOrd="0" destOrd="0" presId="urn:microsoft.com/office/officeart/2005/8/layout/orgChart1"/>
    <dgm:cxn modelId="{7DFC4B0D-AB30-45B9-866F-55159D023CB4}" type="presParOf" srcId="{2CCE4EC7-78E2-4128-B5B4-DC01A4961B5A}" destId="{595D9868-113E-47FB-B99E-AF7D9D279B3A}" srcOrd="1" destOrd="0" presId="urn:microsoft.com/office/officeart/2005/8/layout/orgChart1"/>
    <dgm:cxn modelId="{F231F1BC-0071-48E6-8D2C-514A77BD94CF}" type="presParOf" srcId="{362C6595-BB41-4B6C-94FB-264561EC2BEB}" destId="{2B1AB6AD-D95B-48BA-BFE9-937C93D4FAEA}" srcOrd="1" destOrd="0" presId="urn:microsoft.com/office/officeart/2005/8/layout/orgChart1"/>
    <dgm:cxn modelId="{9C091B37-A966-4131-8CE3-5EBBA6BC72A7}" type="presParOf" srcId="{2B1AB6AD-D95B-48BA-BFE9-937C93D4FAEA}" destId="{B628BD4C-701E-460B-8F79-343F239E7F40}" srcOrd="0" destOrd="0" presId="urn:microsoft.com/office/officeart/2005/8/layout/orgChart1"/>
    <dgm:cxn modelId="{462225E1-9A69-4379-BB30-8E04C3291997}" type="presParOf" srcId="{2B1AB6AD-D95B-48BA-BFE9-937C93D4FAEA}" destId="{2C399201-5AD6-4F3A-93BC-F4F718C9F408}" srcOrd="1" destOrd="0" presId="urn:microsoft.com/office/officeart/2005/8/layout/orgChart1"/>
    <dgm:cxn modelId="{88702322-64D0-4471-BBA7-3AB1A681249A}" type="presParOf" srcId="{2C399201-5AD6-4F3A-93BC-F4F718C9F408}" destId="{D312179A-4881-4FD5-8748-F8C437BE6546}" srcOrd="0" destOrd="0" presId="urn:microsoft.com/office/officeart/2005/8/layout/orgChart1"/>
    <dgm:cxn modelId="{F820F987-7537-4C77-A6FC-79B51D955CE1}" type="presParOf" srcId="{D312179A-4881-4FD5-8748-F8C437BE6546}" destId="{46ED4D2E-89A6-4968-904C-940E2E68A3DB}" srcOrd="0" destOrd="0" presId="urn:microsoft.com/office/officeart/2005/8/layout/orgChart1"/>
    <dgm:cxn modelId="{5EE18EFF-9EB4-4DD8-84C9-4B9D68F7354C}" type="presParOf" srcId="{D312179A-4881-4FD5-8748-F8C437BE6546}" destId="{D859C8AF-590B-4D42-82D7-EEC3609BB567}" srcOrd="1" destOrd="0" presId="urn:microsoft.com/office/officeart/2005/8/layout/orgChart1"/>
    <dgm:cxn modelId="{EC4EA2AB-9043-4019-A3ED-371D96A5667D}" type="presParOf" srcId="{2C399201-5AD6-4F3A-93BC-F4F718C9F408}" destId="{B6E73639-C67E-469F-B39E-4F7863570B3E}" srcOrd="1" destOrd="0" presId="urn:microsoft.com/office/officeart/2005/8/layout/orgChart1"/>
    <dgm:cxn modelId="{B4DB40C2-B464-4747-9D08-7AD01D156561}" type="presParOf" srcId="{2C399201-5AD6-4F3A-93BC-F4F718C9F408}" destId="{2DBEDE9B-8122-4C02-9B30-B8A95B197D38}" srcOrd="2" destOrd="0" presId="urn:microsoft.com/office/officeart/2005/8/layout/orgChart1"/>
    <dgm:cxn modelId="{07FEE0F1-451B-45A9-B8FB-93AA041BA0A1}" type="presParOf" srcId="{2B1AB6AD-D95B-48BA-BFE9-937C93D4FAEA}" destId="{87BCF43E-17CC-486E-A286-494002EEFECB}" srcOrd="2" destOrd="0" presId="urn:microsoft.com/office/officeart/2005/8/layout/orgChart1"/>
    <dgm:cxn modelId="{F2CF4670-A3A0-4336-9101-218FB93F52DC}" type="presParOf" srcId="{2B1AB6AD-D95B-48BA-BFE9-937C93D4FAEA}" destId="{6AD1C55D-1211-4C85-802E-A67BBB6E5EBA}" srcOrd="3" destOrd="0" presId="urn:microsoft.com/office/officeart/2005/8/layout/orgChart1"/>
    <dgm:cxn modelId="{D2688DAE-3375-4486-934B-13BE439FA1BA}" type="presParOf" srcId="{6AD1C55D-1211-4C85-802E-A67BBB6E5EBA}" destId="{87D78DFF-FB9D-4322-828E-FC479580E886}" srcOrd="0" destOrd="0" presId="urn:microsoft.com/office/officeart/2005/8/layout/orgChart1"/>
    <dgm:cxn modelId="{48CB5A34-6D1E-4D76-9682-E96D7876A270}" type="presParOf" srcId="{87D78DFF-FB9D-4322-828E-FC479580E886}" destId="{12DDA3B7-CA9D-4A2F-9A0E-1FB3F874A249}" srcOrd="0" destOrd="0" presId="urn:microsoft.com/office/officeart/2005/8/layout/orgChart1"/>
    <dgm:cxn modelId="{CC6C022C-43DD-4799-B060-7AF68083B680}" type="presParOf" srcId="{87D78DFF-FB9D-4322-828E-FC479580E886}" destId="{1338790B-C617-4ABE-95C6-402FBDB6900F}" srcOrd="1" destOrd="0" presId="urn:microsoft.com/office/officeart/2005/8/layout/orgChart1"/>
    <dgm:cxn modelId="{75AB744A-ADBF-408F-9E3C-915BB7F591B3}" type="presParOf" srcId="{6AD1C55D-1211-4C85-802E-A67BBB6E5EBA}" destId="{8A5ED2F3-3192-4542-B966-63C7425C3287}" srcOrd="1" destOrd="0" presId="urn:microsoft.com/office/officeart/2005/8/layout/orgChart1"/>
    <dgm:cxn modelId="{E74F92E7-3050-4DDC-BBCD-E1E65C3A9968}" type="presParOf" srcId="{6AD1C55D-1211-4C85-802E-A67BBB6E5EBA}" destId="{E1F6287F-C26D-446C-8678-E6A217308A14}" srcOrd="2" destOrd="0" presId="urn:microsoft.com/office/officeart/2005/8/layout/orgChart1"/>
    <dgm:cxn modelId="{47AC8438-6739-490A-8546-4DD3D0C7B49F}" type="presParOf" srcId="{362C6595-BB41-4B6C-94FB-264561EC2BEB}" destId="{6E6D52AC-0AAE-4C74-A446-E8755967E690}" srcOrd="2" destOrd="0" presId="urn:microsoft.com/office/officeart/2005/8/layout/orgChart1"/>
    <dgm:cxn modelId="{EEE57700-3DEF-43ED-BF75-A2450F40EE4C}" type="presParOf" srcId="{89A56291-B22D-49F6-972D-52270C2957EC}" destId="{DB9AE785-4B37-48AA-BFB4-4D02E2BB06FC}" srcOrd="2" destOrd="0" presId="urn:microsoft.com/office/officeart/2005/8/layout/orgChart1"/>
    <dgm:cxn modelId="{E32B3945-50FD-4512-B594-0C9011BB692F}" type="presParOf" srcId="{93D9ED3F-E3B3-4258-B407-7C0CF206E97D}" destId="{A8BD6F19-CED1-45C0-8E38-698E497ABE6C}"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35D5A-9501-420D-AB8F-4B50FBF1FD70}">
      <dsp:nvSpPr>
        <dsp:cNvPr id="0" name=""/>
        <dsp:cNvSpPr/>
      </dsp:nvSpPr>
      <dsp:spPr>
        <a:xfrm>
          <a:off x="2275635" y="464254"/>
          <a:ext cx="97242" cy="2398645"/>
        </a:xfrm>
        <a:custGeom>
          <a:avLst/>
          <a:gdLst/>
          <a:ahLst/>
          <a:cxnLst/>
          <a:rect l="0" t="0" r="0" b="0"/>
          <a:pathLst>
            <a:path>
              <a:moveTo>
                <a:pt x="0" y="0"/>
              </a:moveTo>
              <a:lnTo>
                <a:pt x="0" y="2398645"/>
              </a:lnTo>
              <a:lnTo>
                <a:pt x="97242" y="239864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90945-0979-46C6-971B-45939D4C660B}">
      <dsp:nvSpPr>
        <dsp:cNvPr id="0" name=""/>
        <dsp:cNvSpPr/>
      </dsp:nvSpPr>
      <dsp:spPr>
        <a:xfrm>
          <a:off x="1954819" y="464254"/>
          <a:ext cx="320816" cy="2398645"/>
        </a:xfrm>
        <a:custGeom>
          <a:avLst/>
          <a:gdLst/>
          <a:ahLst/>
          <a:cxnLst/>
          <a:rect l="0" t="0" r="0" b="0"/>
          <a:pathLst>
            <a:path>
              <a:moveTo>
                <a:pt x="320816" y="0"/>
              </a:moveTo>
              <a:lnTo>
                <a:pt x="320816" y="2398645"/>
              </a:lnTo>
              <a:lnTo>
                <a:pt x="0" y="239864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5A4F4B-9930-40AF-A39D-B8A2D175B854}">
      <dsp:nvSpPr>
        <dsp:cNvPr id="0" name=""/>
        <dsp:cNvSpPr/>
      </dsp:nvSpPr>
      <dsp:spPr>
        <a:xfrm>
          <a:off x="3396238" y="1121798"/>
          <a:ext cx="97242" cy="1083557"/>
        </a:xfrm>
        <a:custGeom>
          <a:avLst/>
          <a:gdLst/>
          <a:ahLst/>
          <a:cxnLst/>
          <a:rect l="0" t="0" r="0" b="0"/>
          <a:pathLst>
            <a:path>
              <a:moveTo>
                <a:pt x="0" y="0"/>
              </a:moveTo>
              <a:lnTo>
                <a:pt x="0" y="1083557"/>
              </a:lnTo>
              <a:lnTo>
                <a:pt x="97242" y="10835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0CC72-8BF3-4B1F-8FC9-CDAAE3B573F3}">
      <dsp:nvSpPr>
        <dsp:cNvPr id="0" name=""/>
        <dsp:cNvSpPr/>
      </dsp:nvSpPr>
      <dsp:spPr>
        <a:xfrm>
          <a:off x="3298996" y="1121798"/>
          <a:ext cx="97242" cy="1083557"/>
        </a:xfrm>
        <a:custGeom>
          <a:avLst/>
          <a:gdLst/>
          <a:ahLst/>
          <a:cxnLst/>
          <a:rect l="0" t="0" r="0" b="0"/>
          <a:pathLst>
            <a:path>
              <a:moveTo>
                <a:pt x="97242" y="0"/>
              </a:moveTo>
              <a:lnTo>
                <a:pt x="97242" y="1083557"/>
              </a:lnTo>
              <a:lnTo>
                <a:pt x="0" y="10835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B0803-AB35-481D-BDE1-BC12BB454879}">
      <dsp:nvSpPr>
        <dsp:cNvPr id="0" name=""/>
        <dsp:cNvSpPr/>
      </dsp:nvSpPr>
      <dsp:spPr>
        <a:xfrm>
          <a:off x="3396238" y="1121798"/>
          <a:ext cx="97242" cy="426014"/>
        </a:xfrm>
        <a:custGeom>
          <a:avLst/>
          <a:gdLst/>
          <a:ahLst/>
          <a:cxnLst/>
          <a:rect l="0" t="0" r="0" b="0"/>
          <a:pathLst>
            <a:path>
              <a:moveTo>
                <a:pt x="0" y="0"/>
              </a:moveTo>
              <a:lnTo>
                <a:pt x="0" y="426014"/>
              </a:lnTo>
              <a:lnTo>
                <a:pt x="97242" y="426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5D2F1-5941-4AF8-AC66-728F8F48CC15}">
      <dsp:nvSpPr>
        <dsp:cNvPr id="0" name=""/>
        <dsp:cNvSpPr/>
      </dsp:nvSpPr>
      <dsp:spPr>
        <a:xfrm>
          <a:off x="3298996" y="1121798"/>
          <a:ext cx="97242" cy="426014"/>
        </a:xfrm>
        <a:custGeom>
          <a:avLst/>
          <a:gdLst/>
          <a:ahLst/>
          <a:cxnLst/>
          <a:rect l="0" t="0" r="0" b="0"/>
          <a:pathLst>
            <a:path>
              <a:moveTo>
                <a:pt x="97242" y="0"/>
              </a:moveTo>
              <a:lnTo>
                <a:pt x="97242" y="426014"/>
              </a:lnTo>
              <a:lnTo>
                <a:pt x="0" y="426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56653-9B25-4A91-9BC7-5B8EDBD6B232}">
      <dsp:nvSpPr>
        <dsp:cNvPr id="0" name=""/>
        <dsp:cNvSpPr/>
      </dsp:nvSpPr>
      <dsp:spPr>
        <a:xfrm>
          <a:off x="2275635" y="464254"/>
          <a:ext cx="657543" cy="426014"/>
        </a:xfrm>
        <a:custGeom>
          <a:avLst/>
          <a:gdLst/>
          <a:ahLst/>
          <a:cxnLst/>
          <a:rect l="0" t="0" r="0" b="0"/>
          <a:pathLst>
            <a:path>
              <a:moveTo>
                <a:pt x="0" y="0"/>
              </a:moveTo>
              <a:lnTo>
                <a:pt x="0" y="426014"/>
              </a:lnTo>
              <a:lnTo>
                <a:pt x="657543" y="4260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C417-8160-4597-9D81-F9A47C9037AD}">
      <dsp:nvSpPr>
        <dsp:cNvPr id="0" name=""/>
        <dsp:cNvSpPr/>
      </dsp:nvSpPr>
      <dsp:spPr>
        <a:xfrm>
          <a:off x="2178393" y="464254"/>
          <a:ext cx="97242" cy="426014"/>
        </a:xfrm>
        <a:custGeom>
          <a:avLst/>
          <a:gdLst/>
          <a:ahLst/>
          <a:cxnLst/>
          <a:rect l="0" t="0" r="0" b="0"/>
          <a:pathLst>
            <a:path>
              <a:moveTo>
                <a:pt x="97242" y="0"/>
              </a:moveTo>
              <a:lnTo>
                <a:pt x="97242" y="426014"/>
              </a:lnTo>
              <a:lnTo>
                <a:pt x="0" y="4260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74BE9-AA8D-4626-94C5-AE66F0EEBDCA}">
      <dsp:nvSpPr>
        <dsp:cNvPr id="0" name=""/>
        <dsp:cNvSpPr/>
      </dsp:nvSpPr>
      <dsp:spPr>
        <a:xfrm>
          <a:off x="1812576" y="1195"/>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COO</a:t>
          </a:r>
        </a:p>
      </dsp:txBody>
      <dsp:txXfrm>
        <a:off x="1812576" y="1195"/>
        <a:ext cx="926117" cy="463058"/>
      </dsp:txXfrm>
    </dsp:sp>
    <dsp:sp modelId="{F0418D6A-845B-4007-BB31-1CFCB53F724D}">
      <dsp:nvSpPr>
        <dsp:cNvPr id="0" name=""/>
        <dsp:cNvSpPr/>
      </dsp:nvSpPr>
      <dsp:spPr>
        <a:xfrm>
          <a:off x="1028701" y="658739"/>
          <a:ext cx="1149692"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Marketing Communication</a:t>
          </a:r>
        </a:p>
      </dsp:txBody>
      <dsp:txXfrm>
        <a:off x="1028701" y="658739"/>
        <a:ext cx="1149692" cy="463058"/>
      </dsp:txXfrm>
    </dsp:sp>
    <dsp:sp modelId="{560044EB-4770-4C11-86E5-A0D21E5B99DE}">
      <dsp:nvSpPr>
        <dsp:cNvPr id="0" name=""/>
        <dsp:cNvSpPr/>
      </dsp:nvSpPr>
      <dsp:spPr>
        <a:xfrm>
          <a:off x="2933179" y="658739"/>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Digital Marketing</a:t>
          </a:r>
        </a:p>
      </dsp:txBody>
      <dsp:txXfrm>
        <a:off x="2933179" y="658739"/>
        <a:ext cx="926117" cy="463058"/>
      </dsp:txXfrm>
    </dsp:sp>
    <dsp:sp modelId="{51EFD672-D1DB-49A2-BA6A-8389348F010E}">
      <dsp:nvSpPr>
        <dsp:cNvPr id="0" name=""/>
        <dsp:cNvSpPr/>
      </dsp:nvSpPr>
      <dsp:spPr>
        <a:xfrm>
          <a:off x="2372878" y="1316283"/>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Social Media Manager</a:t>
          </a:r>
        </a:p>
      </dsp:txBody>
      <dsp:txXfrm>
        <a:off x="2372878" y="1316283"/>
        <a:ext cx="926117" cy="463058"/>
      </dsp:txXfrm>
    </dsp:sp>
    <dsp:sp modelId="{0D1C2CFB-5E47-40BD-80B5-1E9D73EE1FB2}">
      <dsp:nvSpPr>
        <dsp:cNvPr id="0" name=""/>
        <dsp:cNvSpPr/>
      </dsp:nvSpPr>
      <dsp:spPr>
        <a:xfrm>
          <a:off x="3493480" y="1316283"/>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SEM</a:t>
          </a:r>
        </a:p>
      </dsp:txBody>
      <dsp:txXfrm>
        <a:off x="3493480" y="1316283"/>
        <a:ext cx="926117" cy="463058"/>
      </dsp:txXfrm>
    </dsp:sp>
    <dsp:sp modelId="{CA31407C-7780-4E1C-B5EC-5E906BE8643C}">
      <dsp:nvSpPr>
        <dsp:cNvPr id="0" name=""/>
        <dsp:cNvSpPr/>
      </dsp:nvSpPr>
      <dsp:spPr>
        <a:xfrm>
          <a:off x="2372878" y="1973826"/>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SEO</a:t>
          </a:r>
        </a:p>
      </dsp:txBody>
      <dsp:txXfrm>
        <a:off x="2372878" y="1973826"/>
        <a:ext cx="926117" cy="463058"/>
      </dsp:txXfrm>
    </dsp:sp>
    <dsp:sp modelId="{2F27229C-D273-4FB7-9394-CC9736F744C9}">
      <dsp:nvSpPr>
        <dsp:cNvPr id="0" name=""/>
        <dsp:cNvSpPr/>
      </dsp:nvSpPr>
      <dsp:spPr>
        <a:xfrm>
          <a:off x="3493480" y="1973826"/>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Developer</a:t>
          </a:r>
        </a:p>
      </dsp:txBody>
      <dsp:txXfrm>
        <a:off x="3493480" y="1973826"/>
        <a:ext cx="926117" cy="463058"/>
      </dsp:txXfrm>
    </dsp:sp>
    <dsp:sp modelId="{AA76CA9E-9ADA-4A8E-826C-32D2D41C41ED}">
      <dsp:nvSpPr>
        <dsp:cNvPr id="0" name=""/>
        <dsp:cNvSpPr/>
      </dsp:nvSpPr>
      <dsp:spPr>
        <a:xfrm>
          <a:off x="1028701" y="2631370"/>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Sales</a:t>
          </a:r>
        </a:p>
      </dsp:txBody>
      <dsp:txXfrm>
        <a:off x="1028701" y="2631370"/>
        <a:ext cx="926117" cy="463058"/>
      </dsp:txXfrm>
    </dsp:sp>
    <dsp:sp modelId="{1B489DAC-7E31-4C14-A120-D77643424F1A}">
      <dsp:nvSpPr>
        <dsp:cNvPr id="0" name=""/>
        <dsp:cNvSpPr/>
      </dsp:nvSpPr>
      <dsp:spPr>
        <a:xfrm>
          <a:off x="2372878" y="2631370"/>
          <a:ext cx="926117" cy="4630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effectLst>
                <a:outerShdw blurRad="38100" dist="19050" dir="2700000" algn="tl" rotWithShape="0">
                  <a:schemeClr val="dk1">
                    <a:alpha val="40000"/>
                  </a:schemeClr>
                </a:outerShdw>
              </a:effectLst>
            </a:rPr>
            <a:t>Finance and Internal Affair</a:t>
          </a:r>
        </a:p>
      </dsp:txBody>
      <dsp:txXfrm>
        <a:off x="2372878" y="2631370"/>
        <a:ext cx="926117" cy="4630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BCF43E-17CC-486E-A286-494002EEFECB}">
      <dsp:nvSpPr>
        <dsp:cNvPr id="0" name=""/>
        <dsp:cNvSpPr/>
      </dsp:nvSpPr>
      <dsp:spPr>
        <a:xfrm>
          <a:off x="2136489" y="1759675"/>
          <a:ext cx="175893" cy="1071756"/>
        </a:xfrm>
        <a:custGeom>
          <a:avLst/>
          <a:gdLst/>
          <a:ahLst/>
          <a:cxnLst/>
          <a:rect l="0" t="0" r="0" b="0"/>
          <a:pathLst>
            <a:path>
              <a:moveTo>
                <a:pt x="0" y="0"/>
              </a:moveTo>
              <a:lnTo>
                <a:pt x="0" y="1071756"/>
              </a:lnTo>
              <a:lnTo>
                <a:pt x="175893" y="10717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8BD4C-701E-460B-8F79-343F239E7F40}">
      <dsp:nvSpPr>
        <dsp:cNvPr id="0" name=""/>
        <dsp:cNvSpPr/>
      </dsp:nvSpPr>
      <dsp:spPr>
        <a:xfrm>
          <a:off x="2136489" y="1759675"/>
          <a:ext cx="175893" cy="421374"/>
        </a:xfrm>
        <a:custGeom>
          <a:avLst/>
          <a:gdLst/>
          <a:ahLst/>
          <a:cxnLst/>
          <a:rect l="0" t="0" r="0" b="0"/>
          <a:pathLst>
            <a:path>
              <a:moveTo>
                <a:pt x="0" y="0"/>
              </a:moveTo>
              <a:lnTo>
                <a:pt x="0" y="421374"/>
              </a:lnTo>
              <a:lnTo>
                <a:pt x="175893" y="4213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DAF59-CB47-47EF-B26D-9ABFA54579D1}">
      <dsp:nvSpPr>
        <dsp:cNvPr id="0" name=""/>
        <dsp:cNvSpPr/>
      </dsp:nvSpPr>
      <dsp:spPr>
        <a:xfrm>
          <a:off x="2559817" y="1109293"/>
          <a:ext cx="91440" cy="192366"/>
        </a:xfrm>
        <a:custGeom>
          <a:avLst/>
          <a:gdLst/>
          <a:ahLst/>
          <a:cxnLst/>
          <a:rect l="0" t="0" r="0" b="0"/>
          <a:pathLst>
            <a:path>
              <a:moveTo>
                <a:pt x="45720" y="0"/>
              </a:moveTo>
              <a:lnTo>
                <a:pt x="45720" y="192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21987-20B9-4326-B27A-B64CD9B8BC53}">
      <dsp:nvSpPr>
        <dsp:cNvPr id="0" name=""/>
        <dsp:cNvSpPr/>
      </dsp:nvSpPr>
      <dsp:spPr>
        <a:xfrm>
          <a:off x="2559817" y="458911"/>
          <a:ext cx="91440" cy="192366"/>
        </a:xfrm>
        <a:custGeom>
          <a:avLst/>
          <a:gdLst/>
          <a:ahLst/>
          <a:cxnLst/>
          <a:rect l="0" t="0" r="0" b="0"/>
          <a:pathLst>
            <a:path>
              <a:moveTo>
                <a:pt x="45720" y="0"/>
              </a:moveTo>
              <a:lnTo>
                <a:pt x="45720" y="192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A4C3B-0FA2-46DE-9A74-D1B430474B60}">
      <dsp:nvSpPr>
        <dsp:cNvPr id="0" name=""/>
        <dsp:cNvSpPr/>
      </dsp:nvSpPr>
      <dsp:spPr>
        <a:xfrm>
          <a:off x="2147521" y="895"/>
          <a:ext cx="916030" cy="4580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SEO Director</a:t>
          </a:r>
        </a:p>
      </dsp:txBody>
      <dsp:txXfrm>
        <a:off x="2147521" y="895"/>
        <a:ext cx="916030" cy="458015"/>
      </dsp:txXfrm>
    </dsp:sp>
    <dsp:sp modelId="{37002C82-2938-4826-8869-39E0EEA37AB7}">
      <dsp:nvSpPr>
        <dsp:cNvPr id="0" name=""/>
        <dsp:cNvSpPr/>
      </dsp:nvSpPr>
      <dsp:spPr>
        <a:xfrm>
          <a:off x="2147521" y="651277"/>
          <a:ext cx="916030" cy="4580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SEO Manager</a:t>
          </a:r>
        </a:p>
      </dsp:txBody>
      <dsp:txXfrm>
        <a:off x="2147521" y="651277"/>
        <a:ext cx="916030" cy="458015"/>
      </dsp:txXfrm>
    </dsp:sp>
    <dsp:sp modelId="{BFA84CD4-EEB2-4732-9189-D854A2FB7744}">
      <dsp:nvSpPr>
        <dsp:cNvPr id="0" name=""/>
        <dsp:cNvSpPr/>
      </dsp:nvSpPr>
      <dsp:spPr>
        <a:xfrm>
          <a:off x="2019227" y="1301659"/>
          <a:ext cx="1172620" cy="4580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SEO Specialist/Keyword Strategist</a:t>
          </a:r>
        </a:p>
      </dsp:txBody>
      <dsp:txXfrm>
        <a:off x="2019227" y="1301659"/>
        <a:ext cx="1172620" cy="458015"/>
      </dsp:txXfrm>
    </dsp:sp>
    <dsp:sp modelId="{46ED4D2E-89A6-4968-904C-940E2E68A3DB}">
      <dsp:nvSpPr>
        <dsp:cNvPr id="0" name=""/>
        <dsp:cNvSpPr/>
      </dsp:nvSpPr>
      <dsp:spPr>
        <a:xfrm>
          <a:off x="2312382" y="1952041"/>
          <a:ext cx="916030" cy="4580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SEO Content/Copy Writer</a:t>
          </a:r>
        </a:p>
      </dsp:txBody>
      <dsp:txXfrm>
        <a:off x="2312382" y="1952041"/>
        <a:ext cx="916030" cy="458015"/>
      </dsp:txXfrm>
    </dsp:sp>
    <dsp:sp modelId="{12DDA3B7-CA9D-4A2F-9A0E-1FB3F874A249}">
      <dsp:nvSpPr>
        <dsp:cNvPr id="0" name=""/>
        <dsp:cNvSpPr/>
      </dsp:nvSpPr>
      <dsp:spPr>
        <a:xfrm>
          <a:off x="2312382" y="2602423"/>
          <a:ext cx="916030" cy="4580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SEO Link Builder</a:t>
          </a:r>
        </a:p>
      </dsp:txBody>
      <dsp:txXfrm>
        <a:off x="2312382" y="2602423"/>
        <a:ext cx="916030" cy="45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Dan07</b:Tag>
    <b:SourceType>InternetSite</b:SourceType>
    <b:Guid>{AAE07E3D-1FD2-4D7B-A424-683A78B53E9A}</b:Guid>
    <b:Title>What Is Google PageRank? A Guide For Searchers &amp; Webmasters</b:Title>
    <b:Year>2007</b:Year>
    <b:Author>
      <b:Author>
        <b:NameList>
          <b:Person>
            <b:Last>Sullivan</b:Last>
            <b:First>Danny</b:First>
          </b:Person>
        </b:NameList>
      </b:Author>
    </b:Author>
    <b:InternetSiteTitle>Search Engine Land</b:InternetSiteTitle>
    <b:Month>April</b:Month>
    <b:Day>26</b:Day>
    <b:URL>http://searchengineland.com/what-is-google-pagerank-a-guide-for-searchers-webmasters-11068</b:URL>
    <b:RefOrder>1</b:RefOrder>
  </b:Source>
  <b:Source>
    <b:Tag>Nis</b:Tag>
    <b:SourceType>JournalArticle</b:SourceType>
    <b:Guid>{289BAFFA-3B2D-494D-8B0A-8D4D97920CA3}</b:Guid>
    <b:Author>
      <b:Author>
        <b:NameList>
          <b:Person>
            <b:Last>Nisha</b:Last>
          </b:Person>
          <b:Person>
            <b:Last>singh</b:Last>
            <b:First>Dr.</b:First>
            <b:Middle>Paramjeet</b:Middle>
          </b:Person>
        </b:NameList>
      </b:Author>
    </b:Author>
    <b:Title>A Review Paper on SEO based Ranking of Web Documents</b:Title>
    <b:JournalName>International Journal of Advanced Research in Computer Science and Software Engineering</b:JournalName>
    <b:Year>2014</b:Year>
    <b:Pages>1136-1140</b:Pages>
    <b:RefOrder>2</b:RefOrder>
  </b:Source>
  <b:Source>
    <b:Tag>DrS12</b:Tag>
    <b:SourceType>JournalArticle</b:SourceType>
    <b:Guid>{41928394-1D2C-4F03-9847-E6222730D0AE}</b:Guid>
    <b:Author>
      <b:Author>
        <b:NameList>
          <b:Person>
            <b:Last>Saravanakumar</b:Last>
            <b:First>Dr</b:First>
            <b:Middle>S.</b:Middle>
          </b:Person>
          <b:Person>
            <b:Last>Ramnath</b:Last>
            <b:First>K</b:First>
          </b:Person>
          <b:Person>
            <b:Last>Ranjitha</b:Last>
            <b:First>R</b:First>
          </b:Person>
          <b:Person>
            <b:Last>V.G.Gokul</b:Last>
          </b:Person>
        </b:NameList>
      </b:Author>
    </b:Author>
    <b:Title>A New Methodology for Search Engine Optimization without getting Sandboxed</b:Title>
    <b:JournalName>International Journal of Advanced Research in Computer and Communication Engineering</b:JournalName>
    <b:Year>2012</b:Year>
    <b:Pages>472-476</b:Pages>
    <b:RefOrder>3</b:RefOrder>
  </b:Source>
  <b:Source>
    <b:Tag>Sea</b:Tag>
    <b:SourceType>InternetSite</b:SourceType>
    <b:Guid>{556F7C61-58AA-426A-AD1F-B5160CEEE10D}</b:Guid>
    <b:Title>Search Engine</b:Title>
    <b:InternetSiteTitle>searchmetrics</b:InternetSiteTitle>
    <b:URL>http://www.searchmetrics.com/glossary/search-engine/</b:URL>
    <b:RefOrder>4</b:RefOrder>
  </b:Source>
  <b:Source>
    <b:Tag>How</b:Tag>
    <b:SourceType>InternetSite</b:SourceType>
    <b:Guid>{748CFED0-5AA5-44A3-9AE5-CB545E5D4314}</b:Guid>
    <b:Title>How Search Engine Works</b:Title>
    <b:InternetSiteTitle>Computer Hope</b:InternetSiteTitle>
    <b:URL>http://www.computerhope.com/jargon/s/searengi.htm</b:URL>
    <b:RefOrder>5</b:RefOrder>
  </b:Source>
  <b:Source>
    <b:Tag>Mar03</b:Tag>
    <b:SourceType>InternetSite</b:SourceType>
    <b:Guid>{6675D6A3-E19F-4FC7-83EA-84B8098EAF46}</b:Guid>
    <b:Author>
      <b:Author>
        <b:NameList>
          <b:Person>
            <b:Last>Sobek</b:Last>
            <b:First>Markus</b:First>
          </b:Person>
        </b:NameList>
      </b:Author>
    </b:Author>
    <b:Title>The PageRank Algorithm</b:Title>
    <b:InternetSiteTitle>eFactory</b:InternetSiteTitle>
    <b:Year>2003</b:Year>
    <b:URL>http://pr.efactory.de/e-pagerank-algorithm.shtml</b:URL>
    <b:RefOrder>6</b:RefOrder>
  </b:Source>
  <b:Source>
    <b:Tag>Per</b:Tag>
    <b:SourceType>InternetSite</b:SourceType>
    <b:Guid>{B9D8E74D-DEC9-4944-A9C3-04DB8398BB26}</b:Guid>
    <b:Title>Perayapan &amp; Pengindeksan</b:Title>
    <b:InternetSiteTitle>Google Di Balik Penelusuran</b:InternetSiteTitle>
    <b:URL>https://www.google.com/insidesearch/howsearchworks/crawling-indexing.html</b:URL>
    <b:RefOrder>7</b:RefOrder>
  </b:Source>
  <b:Source>
    <b:Tag>Lin</b:Tag>
    <b:SourceType>InternetSite</b:SourceType>
    <b:Guid>{97C09619-DFAF-475B-86BE-13DC6AADF9CF}</b:Guid>
    <b:Title>Link Building - How to Build Links for Free</b:Title>
    <b:InternetSiteTitle>WordStream</b:InternetSiteTitle>
    <b:URL>http://www.wordstream.com/link-building</b:URL>
    <b:RefOrder>8</b:RefOrder>
  </b:Source>
  <b:Source>
    <b:Tag>Goo</b:Tag>
    <b:SourceType>InternetSite</b:SourceType>
    <b:Guid>{86A70B61-5E32-459B-806E-6BE61A983D7D}</b:Guid>
    <b:InternetSiteTitle>Google Webmasters</b:InternetSiteTitle>
    <b:URL>https://www.google.com/webmasters/#?modal_active=none</b:URL>
    <b:RefOrder>9</b:RefOrder>
  </b:Source>
  <b:Source>
    <b:Tag>MOZ</b:Tag>
    <b:SourceType>InternetSite</b:SourceType>
    <b:Guid>{D86D0D09-BA12-4A20-AF2D-46B46F5BA75C}</b:Guid>
    <b:InternetSiteTitle>MOZ</b:InternetSiteTitle>
    <b:URL>https://moz.com/products</b:URL>
    <b:RefOrder>10</b:RefOrder>
  </b:Source>
  <b:Source>
    <b:Tag>ahr</b:Tag>
    <b:SourceType>InternetSite</b:SourceType>
    <b:Guid>{97E9EBE2-D7EC-4B6A-AB6B-5A7B0B38C9AA}</b:Guid>
    <b:InternetSiteTitle>ahrefs</b:InternetSiteTitle>
    <b:URL>https://ahrefs.com</b:URL>
    <b:RefOrder>11</b:RefOrder>
  </b:Source>
  <b:Source>
    <b:Tag>SLa</b:Tag>
    <b:SourceType>InternetSite</b:SourceType>
    <b:Guid>{EB584742-B977-4834-A820-4207BC9D3C7A}</b:Guid>
    <b:InternetSiteTitle>Slack</b:InternetSiteTitle>
    <b:URL>https://slack.com</b:URL>
    <b:RefOrder>12</b:RefOrder>
  </b:Source>
  <b:Source>
    <b:Tag>The02</b:Tag>
    <b:SourceType>InternetSite</b:SourceType>
    <b:Guid>{DF3DE374-8EA6-401B-A9A9-0195AED16DF8}</b:Guid>
    <b:Title>The Google Pagerank Algorithm and How It Works</b:Title>
    <b:Year>2002</b:Year>
    <b:URL>http://www.sirgroane.net/google-page-rank/</b:URL>
    <b:RefOrder>13</b:RefOrder>
  </b:Source>
</b:Sources>
</file>

<file path=customXml/itemProps1.xml><?xml version="1.0" encoding="utf-8"?>
<ds:datastoreItem xmlns:ds="http://schemas.openxmlformats.org/officeDocument/2006/customXml" ds:itemID="{3CE36B77-5E14-49A8-9A02-A3ADDD55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Pages>
  <Words>5067</Words>
  <Characters>28886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aulia.chairunisa</dc:creator>
  <cp:lastModifiedBy>Owner</cp:lastModifiedBy>
  <cp:revision>91</cp:revision>
  <cp:lastPrinted>2017-12-11T12:12:00Z</cp:lastPrinted>
  <dcterms:created xsi:type="dcterms:W3CDTF">2016-09-19T06:05:00Z</dcterms:created>
  <dcterms:modified xsi:type="dcterms:W3CDTF">2017-12-11T12:12:00Z</dcterms:modified>
</cp:coreProperties>
</file>